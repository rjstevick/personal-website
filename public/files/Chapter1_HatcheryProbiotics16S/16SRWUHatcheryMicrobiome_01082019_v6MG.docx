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7752C" w14:textId="77777777" w:rsidR="002868E2" w:rsidRPr="00376CC5" w:rsidRDefault="00467FCE" w:rsidP="00376CC5">
      <w:pPr>
        <w:pStyle w:val="Title"/>
      </w:pPr>
      <w:r w:rsidRPr="00467FCE">
        <w:t>Bacterial Community Dynamics in an Oyster Hatchery in Response to Probiotic Treatment</w:t>
      </w:r>
    </w:p>
    <w:p w14:paraId="2E562620" w14:textId="658A21D2" w:rsidR="00A4671A" w:rsidRPr="00376CC5" w:rsidRDefault="00A4671A" w:rsidP="00273D31">
      <w:pPr>
        <w:pStyle w:val="AuthorList"/>
      </w:pPr>
      <w:bookmarkStart w:id="0" w:name="_Hlk534724846"/>
      <w:r w:rsidRPr="00CD56D4">
        <w:rPr>
          <w:bCs/>
        </w:rPr>
        <w:t>Rebecca J. Stevick</w:t>
      </w:r>
      <w:r w:rsidRPr="00CD56D4">
        <w:rPr>
          <w:bCs/>
          <w:vertAlign w:val="superscript"/>
        </w:rPr>
        <w:t>1</w:t>
      </w:r>
      <w:r w:rsidRPr="00CD56D4">
        <w:rPr>
          <w:bCs/>
        </w:rPr>
        <w:t>, Saebom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commentRangeStart w:id="1"/>
      <w:commentRangeStart w:id="2"/>
      <w:r>
        <w:rPr>
          <w:bCs/>
        </w:rPr>
        <w:t>Karin Tammi</w:t>
      </w:r>
      <w:r w:rsidRPr="00CD56D4">
        <w:rPr>
          <w:bCs/>
          <w:vertAlign w:val="superscript"/>
        </w:rPr>
        <w:t>5</w:t>
      </w:r>
      <w:commentRangeEnd w:id="1"/>
      <w:r>
        <w:rPr>
          <w:rStyle w:val="CommentReference"/>
          <w:rFonts w:cstheme="minorBidi"/>
          <w:b w:val="0"/>
        </w:rPr>
        <w:commentReference w:id="1"/>
      </w:r>
      <w:commentRangeEnd w:id="2"/>
      <w:r w:rsidR="005C49B7">
        <w:rPr>
          <w:rStyle w:val="CommentReference"/>
          <w:rFonts w:cstheme="minorBidi"/>
          <w:b w:val="0"/>
        </w:rPr>
        <w:commentReference w:id="2"/>
      </w:r>
      <w:r>
        <w:rPr>
          <w:bCs/>
        </w:rPr>
        <w:t xml:space="preserve">, </w:t>
      </w:r>
      <w:r w:rsidRPr="00CD56D4">
        <w:rPr>
          <w:bCs/>
        </w:rPr>
        <w:t>Roxanna Smolowitz</w:t>
      </w:r>
      <w:r w:rsidRPr="00CD56D4">
        <w:rPr>
          <w:bCs/>
          <w:vertAlign w:val="superscript"/>
        </w:rPr>
        <w:t>5</w:t>
      </w:r>
      <w:r w:rsidRPr="00CD56D4">
        <w:rPr>
          <w:bCs/>
        </w:rPr>
        <w:t xml:space="preserve">, </w:t>
      </w:r>
      <w:r w:rsidR="00273D31" w:rsidRPr="00273D31">
        <w:rPr>
          <w:bCs/>
        </w:rPr>
        <w:t>Kathryn Markey Lundgren</w:t>
      </w:r>
      <w:r w:rsidR="009E1851">
        <w:rPr>
          <w:bCs/>
          <w:vertAlign w:val="superscript"/>
        </w:rPr>
        <w:t>5</w:t>
      </w:r>
      <w:r w:rsidR="008E4F63">
        <w:rPr>
          <w:bCs/>
        </w:rPr>
        <w:t xml:space="preserve">, </w:t>
      </w:r>
      <w:r w:rsidRPr="00CD56D4">
        <w:rPr>
          <w:bCs/>
        </w:rPr>
        <w:t>Anton F. Post</w:t>
      </w:r>
      <w:ins w:id="3" w:author="Marta Gomez-Chiarri" w:date="2019-01-21T11:44:00Z">
        <w:r w:rsidR="00113401">
          <w:rPr>
            <w:bCs/>
            <w:vertAlign w:val="superscript"/>
          </w:rPr>
          <w:t>1,6</w:t>
        </w:r>
      </w:ins>
      <w:del w:id="4" w:author="Marta Gomez-Chiarri" w:date="2019-01-21T11:44:00Z">
        <w:r w:rsidR="009E1851" w:rsidDel="00113401">
          <w:rPr>
            <w:bCs/>
            <w:vertAlign w:val="superscript"/>
          </w:rPr>
          <w:delText>6</w:delText>
        </w:r>
      </w:del>
      <w:r w:rsidRPr="00CD56D4">
        <w:rPr>
          <w:bCs/>
        </w:rPr>
        <w:t>, and Marta Gómez-Chiarri</w:t>
      </w:r>
      <w:r w:rsidR="009E1851">
        <w:rPr>
          <w:bCs/>
          <w:vertAlign w:val="superscript"/>
        </w:rPr>
        <w:t>2</w:t>
      </w:r>
      <w:r w:rsidRPr="00CD56D4">
        <w:rPr>
          <w:bCs/>
          <w:vertAlign w:val="superscript"/>
        </w:rPr>
        <w:t>,*</w:t>
      </w:r>
    </w:p>
    <w:p w14:paraId="3A016F7E" w14:textId="77777777" w:rsidR="00A4671A" w:rsidRPr="00CD56D4" w:rsidRDefault="00A4671A" w:rsidP="00A4671A">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641F14C1" w14:textId="2C4AD869" w:rsidR="00A4671A" w:rsidRPr="009E1851" w:rsidRDefault="00A4671A" w:rsidP="009E1851">
      <w:pPr>
        <w:spacing w:after="0"/>
        <w:rPr>
          <w:rFonts w:cs="Times New Roman"/>
        </w:rPr>
      </w:pPr>
      <w:r w:rsidRPr="00CD56D4">
        <w:rPr>
          <w:rFonts w:cs="Times New Roman"/>
          <w:vertAlign w:val="superscript"/>
        </w:rPr>
        <w:t>2</w:t>
      </w:r>
      <w:r w:rsidR="009E1851" w:rsidRPr="00CD56D4">
        <w:rPr>
          <w:rFonts w:cs="Times New Roman"/>
        </w:rPr>
        <w:t>Department of Fisheries, Animal and Veterinary Sciences, University of Rhode Island, Kingston, RI</w:t>
      </w:r>
      <w:r w:rsidR="009E1851">
        <w:rPr>
          <w:rFonts w:cs="Times New Roman"/>
        </w:rPr>
        <w:t xml:space="preserve">, USA. </w:t>
      </w:r>
      <w:del w:id="5" w:author="Marta Gomez-Chiarri" w:date="2019-01-21T09:51:00Z">
        <w:r w:rsidR="009E1851" w:rsidDel="009E1851">
          <w:rPr>
            <w:rFonts w:cs="Times New Roman"/>
          </w:rPr>
          <w:delText>Current address: A</w:delText>
        </w:r>
        <w:r w:rsidDel="009E1851">
          <w:rPr>
            <w:rFonts w:cs="Times New Roman" w:hint="eastAsia"/>
            <w:color w:val="000000"/>
            <w:szCs w:val="24"/>
            <w:lang w:eastAsia="ko-KR"/>
          </w:rPr>
          <w:delText>quaculture Industry Research Division</w:delText>
        </w:r>
        <w:r w:rsidDel="009E1851">
          <w:rPr>
            <w:rFonts w:cs="Times New Roman" w:hint="eastAsia"/>
            <w:color w:val="000000"/>
            <w:szCs w:val="24"/>
          </w:rPr>
          <w:delText>, East Sea Fisheries Research Institute, National Institute of Fisheries Science</w:delText>
        </w:r>
        <w:r w:rsidDel="009E1851">
          <w:rPr>
            <w:rFonts w:cs="Times New Roman" w:hint="eastAsia"/>
            <w:color w:val="000000"/>
            <w:szCs w:val="24"/>
            <w:lang w:eastAsia="ko-KR"/>
          </w:rPr>
          <w:delText>,</w:delText>
        </w:r>
        <w:r w:rsidDel="009E1851">
          <w:rPr>
            <w:rFonts w:cs="Times New Roman" w:hint="eastAsia"/>
            <w:color w:val="000000"/>
            <w:szCs w:val="24"/>
          </w:rPr>
          <w:delText xml:space="preserve"> Gangneung, Gangwon-do,</w:delText>
        </w:r>
        <w:r w:rsidDel="009E1851">
          <w:rPr>
            <w:rFonts w:cs="Times New Roman" w:hint="eastAsia"/>
            <w:color w:val="000000"/>
            <w:szCs w:val="24"/>
            <w:lang w:eastAsia="ko-KR"/>
          </w:rPr>
          <w:delText xml:space="preserve"> Republic of</w:delText>
        </w:r>
        <w:r w:rsidDel="009E1851">
          <w:rPr>
            <w:rFonts w:cs="Times New Roman" w:hint="eastAsia"/>
            <w:color w:val="000000"/>
            <w:szCs w:val="24"/>
          </w:rPr>
          <w:delText xml:space="preserve"> Korea</w:delText>
        </w:r>
      </w:del>
    </w:p>
    <w:p w14:paraId="176C241B" w14:textId="77777777" w:rsidR="00A4671A" w:rsidRPr="00CD56D4" w:rsidRDefault="00A4671A" w:rsidP="00A4671A">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AB1DA2E" w14:textId="77777777" w:rsidR="00A4671A" w:rsidRPr="00CD56D4" w:rsidRDefault="00A4671A" w:rsidP="00A4671A">
      <w:pPr>
        <w:spacing w:after="0"/>
        <w:rPr>
          <w:rFonts w:cs="Times New Roman"/>
        </w:rPr>
      </w:pPr>
      <w:r w:rsidRPr="00CD56D4">
        <w:rPr>
          <w:rFonts w:cs="Times New Roman"/>
          <w:vertAlign w:val="superscript"/>
        </w:rPr>
        <w:t>4</w:t>
      </w:r>
      <w:r>
        <w:rPr>
          <w:rFonts w:cs="Times New Roman"/>
        </w:rPr>
        <w:t>Department of Biomedical and Pharmaceutical Sciences, C</w:t>
      </w:r>
      <w:r w:rsidRPr="00CD56D4">
        <w:rPr>
          <w:rFonts w:cs="Times New Roman"/>
        </w:rPr>
        <w:t>ollege of Pharmacy,</w:t>
      </w:r>
      <w:r w:rsidRPr="00E65F9E">
        <w:rPr>
          <w:rFonts w:cs="Times New Roman"/>
        </w:rPr>
        <w:t xml:space="preserve"> </w:t>
      </w:r>
      <w:r w:rsidRPr="00CD56D4">
        <w:rPr>
          <w:rFonts w:cs="Times New Roman"/>
        </w:rPr>
        <w:t>University of Rhode Island, Kingston, RI</w:t>
      </w:r>
      <w:r>
        <w:rPr>
          <w:rFonts w:cs="Times New Roman"/>
        </w:rPr>
        <w:t>, USA</w:t>
      </w:r>
    </w:p>
    <w:p w14:paraId="040BDD4C" w14:textId="70156F3C" w:rsidR="00A4671A" w:rsidRDefault="00A4671A" w:rsidP="00A4671A">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56356421" w14:textId="617CE9A6" w:rsidR="00A4671A" w:rsidRDefault="009E1851" w:rsidP="00A4671A">
      <w:pPr>
        <w:spacing w:after="0"/>
        <w:rPr>
          <w:rFonts w:cs="Times New Roman"/>
        </w:rPr>
      </w:pPr>
      <w:r>
        <w:rPr>
          <w:rFonts w:cs="Times New Roman"/>
          <w:vertAlign w:val="superscript"/>
        </w:rPr>
        <w:t>6</w:t>
      </w:r>
      <w:commentRangeStart w:id="6"/>
      <w:r>
        <w:rPr>
          <w:rFonts w:cs="Times New Roman"/>
          <w:vertAlign w:val="superscript"/>
        </w:rPr>
        <w:t xml:space="preserve"> </w:t>
      </w:r>
      <w:r w:rsidR="00A4671A" w:rsidRPr="00CD56D4">
        <w:rPr>
          <w:rFonts w:cs="Times New Roman"/>
        </w:rPr>
        <w:t>Florida Atlantic University,</w:t>
      </w:r>
      <w:r w:rsidR="00A4671A">
        <w:rPr>
          <w:rFonts w:cs="Times New Roman"/>
        </w:rPr>
        <w:t xml:space="preserve"> Boca Raton</w:t>
      </w:r>
      <w:r w:rsidR="00A4671A" w:rsidRPr="00CD56D4">
        <w:rPr>
          <w:rFonts w:cs="Times New Roman"/>
        </w:rPr>
        <w:t>, FL</w:t>
      </w:r>
      <w:r w:rsidR="00A4671A">
        <w:rPr>
          <w:rFonts w:cs="Times New Roman"/>
        </w:rPr>
        <w:t>, USA</w:t>
      </w:r>
      <w:commentRangeEnd w:id="6"/>
      <w:r w:rsidR="00A4671A">
        <w:rPr>
          <w:rStyle w:val="CommentReference"/>
        </w:rPr>
        <w:commentReference w:id="6"/>
      </w:r>
    </w:p>
    <w:bookmarkEnd w:id="0"/>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55E7802A"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2595A492" w14:textId="3C72BB2A" w:rsidR="005433E4" w:rsidRPr="00936FD1" w:rsidRDefault="005433E4" w:rsidP="00936FD1">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w:t>
      </w:r>
      <w:del w:id="7" w:author="Marta Gomez-Chiarri" w:date="2019-01-21T09:52:00Z">
        <w:r w:rsidDel="009E1851">
          <w:rPr>
            <w:color w:val="000000"/>
          </w:rPr>
          <w:delText xml:space="preserve">following </w:delText>
        </w:r>
      </w:del>
      <w:ins w:id="8" w:author="Marta Gomez-Chiarri" w:date="2019-01-21T09:52:00Z">
        <w:r w:rsidR="009E1851">
          <w:rPr>
            <w:color w:val="000000"/>
          </w:rPr>
          <w:t xml:space="preserve">after </w:t>
        </w:r>
      </w:ins>
      <w:r>
        <w:rPr>
          <w:color w:val="000000"/>
        </w:rPr>
        <w:t>spawning. Samples were analyzed by 16S rDNA sequencing of the V4 or V6 regions followed by taxonomic classification, in order to determine bacterial community structure</w:t>
      </w:r>
      <w:del w:id="9" w:author="Marta Gomez-Chiarri" w:date="2019-01-21T09:53:00Z">
        <w:r w:rsidDel="009E1851">
          <w:rPr>
            <w:color w:val="000000"/>
          </w:rPr>
          <w:delText>s</w:delText>
        </w:r>
      </w:del>
      <w:r>
        <w:rPr>
          <w:color w:val="000000"/>
        </w:rPr>
        <w:t xml:space="preserve">.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proportion of </w:t>
      </w:r>
      <w:r>
        <w:rPr>
          <w:i/>
          <w:iCs/>
          <w:color w:val="000000"/>
        </w:rPr>
        <w:t>Oceanospirillales</w:t>
      </w:r>
      <w:r>
        <w:rPr>
          <w:color w:val="000000"/>
        </w:rPr>
        <w:t xml:space="preserve"> and </w:t>
      </w:r>
      <w:r>
        <w:rPr>
          <w:i/>
          <w:iCs/>
          <w:color w:val="000000"/>
        </w:rPr>
        <w:t>Bacillus</w:t>
      </w:r>
      <w:r>
        <w:rPr>
          <w:color w:val="000000"/>
        </w:rPr>
        <w:t xml:space="preserve"> spp. in water and oyster larva</w:t>
      </w:r>
      <w:r w:rsidR="003631E4">
        <w:rPr>
          <w:color w:val="000000"/>
        </w:rPr>
        <w:t>e</w:t>
      </w:r>
      <w:r>
        <w:rPr>
          <w:color w:val="000000"/>
        </w:rPr>
        <w:t>. Co-occurrence network analysis suggests that probiotic treatment</w:t>
      </w:r>
      <w:del w:id="10" w:author="Marta Gomez-Chiarri" w:date="2019-01-21T09:53:00Z">
        <w:r w:rsidDel="009E1851">
          <w:rPr>
            <w:color w:val="000000"/>
          </w:rPr>
          <w:delText>s</w:delText>
        </w:r>
      </w:del>
      <w:r>
        <w:rPr>
          <w:color w:val="000000"/>
        </w:rPr>
        <w:t xml:space="preserve"> ha</w:t>
      </w:r>
      <w:ins w:id="11" w:author="Marta Gomez-Chiarri" w:date="2019-01-21T09:54:00Z">
        <w:r w:rsidR="009E1851">
          <w:rPr>
            <w:color w:val="000000"/>
          </w:rPr>
          <w:t>d</w:t>
        </w:r>
      </w:ins>
      <w:del w:id="12" w:author="Marta Gomez-Chiarri" w:date="2019-01-21T09:54:00Z">
        <w:r w:rsidDel="009E1851">
          <w:rPr>
            <w:color w:val="000000"/>
          </w:rPr>
          <w:delText>ve</w:delText>
        </w:r>
      </w:del>
      <w:r>
        <w:rPr>
          <w:color w:val="000000"/>
        </w:rPr>
        <w:t xml:space="preserve"> a syste</w:t>
      </w:r>
      <w:ins w:id="13" w:author="Marta Gomez-Chiarri" w:date="2019-01-21T09:55:00Z">
        <w:r w:rsidR="009E1851">
          <w:rPr>
            <w:color w:val="000000"/>
          </w:rPr>
          <w:t>m</w:t>
        </w:r>
      </w:ins>
      <w:del w:id="14" w:author="Marta Gomez-Chiarri" w:date="2019-01-21T09:55:00Z">
        <w:r w:rsidDel="009E1851">
          <w:rPr>
            <w:color w:val="000000"/>
          </w:rPr>
          <w:delText>mat</w:delText>
        </w:r>
      </w:del>
      <w:r>
        <w:rPr>
          <w:color w:val="000000"/>
        </w:rPr>
        <w:t>ic effect on bacterial community structur</w:t>
      </w:r>
      <w:ins w:id="15" w:author="Marta Gomez-Chiarri" w:date="2019-01-21T09:55:00Z">
        <w:r w:rsidR="009E1851">
          <w:rPr>
            <w:color w:val="000000"/>
          </w:rPr>
          <w:t>e</w:t>
        </w:r>
      </w:ins>
      <w:del w:id="16" w:author="Marta Gomez-Chiarri" w:date="2019-01-21T09:55:00Z">
        <w:r w:rsidDel="009E1851">
          <w:rPr>
            <w:color w:val="000000"/>
          </w:rPr>
          <w:delText>es</w:delText>
        </w:r>
      </w:del>
      <w:r>
        <w:rPr>
          <w:color w:val="000000"/>
        </w:rPr>
        <w:t>, mediated through select taxa associated with the probiotic target species.</w:t>
      </w:r>
      <w:r>
        <w:br w:type="page"/>
      </w:r>
    </w:p>
    <w:p w14:paraId="17274318" w14:textId="11B3461E" w:rsidR="00B07448" w:rsidRDefault="00EA3D3C" w:rsidP="00B07448">
      <w:pPr>
        <w:pStyle w:val="Heading1"/>
      </w:pPr>
      <w:r w:rsidRPr="00376CC5">
        <w:lastRenderedPageBreak/>
        <w:t>Introduction</w:t>
      </w:r>
    </w:p>
    <w:p w14:paraId="0C6C895D" w14:textId="0D49F7CA"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$1.</w:t>
      </w:r>
      <w:commentRangeStart w:id="17"/>
      <w:commentRangeStart w:id="18"/>
      <w:r>
        <w:t>57</w:t>
      </w:r>
      <w:commentRangeEnd w:id="17"/>
      <w:r w:rsidR="004209C4">
        <w:rPr>
          <w:rStyle w:val="CommentReference"/>
        </w:rPr>
        <w:commentReference w:id="17"/>
      </w:r>
      <w:commentRangeEnd w:id="18"/>
      <w:r w:rsidR="005433E4">
        <w:rPr>
          <w:rStyle w:val="CommentReference"/>
        </w:rPr>
        <w:commentReference w:id="18"/>
      </w:r>
      <w:r>
        <w:t xml:space="preserve"> trillion USD, and disease is a primary limiting factor on its growth and economic worth </w:t>
      </w:r>
      <w:r>
        <w:fldChar w:fldCharType="begin" w:fldLock="1"/>
      </w:r>
      <w:r w:rsidR="005433E4">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"noteIndex" : 0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533D5E">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"noteIndex" : 0 }, "schema" : "https://github.com/citation-style-language/schema/raw/master/csl-citation.json" }</w:instrText>
      </w:r>
      <w:r>
        <w:fldChar w:fldCharType="separate"/>
      </w:r>
      <w:r w:rsidR="00FF7D6F" w:rsidRPr="00FF7D6F">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7C2CE0">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"id" : "ITEM-2",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"ITEM-2",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"(Mckindsey et al., 2007; P\u00e9rez-S\u00e1nchez et al., 2018)", "plainTextFormattedCitation" : "(Mckindsey et al., 2007; P\u00e9rez-S\u00e1nchez et al., 2018)", "previouslyFormattedCitation" : "(Mckindsey et al., 2007; P\u00e9rez-S\u00e1nchez et al., 2018)" }, "properties" : { "noteIndex" : 0 }, "schema" : "https://github.com/citation-style-language/schema/raw/master/csl-citation.json" }</w:instrText>
      </w:r>
      <w:r>
        <w:fldChar w:fldCharType="separate"/>
      </w:r>
      <w:r w:rsidR="000267DA" w:rsidRPr="000267DA">
        <w:rPr>
          <w:noProof/>
        </w:rPr>
        <w:t>(Mckindsey et al., 2007; Pérez-Sánchez et al., 2018)</w:t>
      </w:r>
      <w:r>
        <w:fldChar w:fldCharType="end"/>
      </w:r>
      <w:r>
        <w:t>.</w:t>
      </w:r>
    </w:p>
    <w:p w14:paraId="3ADE5FB8" w14:textId="4915C582"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"noteIndex" : 0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FE58AB">
        <w:t xml:space="preserve">against </w:t>
      </w:r>
      <w:r>
        <w:t xml:space="preserve">challenge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6F1906">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"noteIndex" : 0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w:t>
      </w:r>
      <w:ins w:id="19" w:author="Marta Gomez-Chiarri" w:date="2019-01-21T09:57:00Z">
        <w:r w:rsidR="00B04252">
          <w:t>s</w:t>
        </w:r>
      </w:ins>
      <w:del w:id="20" w:author="Marta Gomez-Chiarri" w:date="2019-01-21T09:57:00Z">
        <w:r w:rsidDel="00B04252">
          <w:delText>ed</w:delText>
        </w:r>
      </w:del>
      <w:r>
        <w:t xml:space="preserve"> in dramatic 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5433E4">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Pr="007D5DCA">
        <w:rPr>
          <w:noProof/>
        </w:rPr>
        <w:t>(Sohn et al., 2016)</w:t>
      </w:r>
      <w:r>
        <w:fldChar w:fldCharType="end"/>
      </w:r>
      <w:r>
        <w:t>.</w:t>
      </w:r>
    </w:p>
    <w:p w14:paraId="000AF2C2" w14:textId="659F2973" w:rsidR="002E5918" w:rsidRDefault="002E5918" w:rsidP="002E5918">
      <w:r w:rsidRPr="00E47D7B">
        <w:t xml:space="preserve">However, there is </w:t>
      </w:r>
      <w:r>
        <w:t>a</w:t>
      </w:r>
      <w:r w:rsidRPr="00E47D7B">
        <w:t xml:space="preserve"> lack of knowledge </w:t>
      </w:r>
      <w:r>
        <w:t>regarding</w:t>
      </w:r>
      <w:r w:rsidRPr="00E47D7B">
        <w:t xml:space="preserve"> the </w:t>
      </w:r>
      <w:del w:id="21" w:author="Marta Gomez-Chiarri" w:date="2019-01-21T09:59:00Z">
        <w:r w:rsidDel="006D2426">
          <w:delText>mechanisms</w:delText>
        </w:r>
        <w:r w:rsidRPr="00E47D7B" w:rsidDel="006D2426">
          <w:delText xml:space="preserve"> </w:delText>
        </w:r>
        <w:r w:rsidDel="006D2426">
          <w:delText>by which</w:delText>
        </w:r>
        <w:r w:rsidRPr="00E47D7B" w:rsidDel="006D2426">
          <w:delText xml:space="preserve"> probiotic</w:delText>
        </w:r>
        <w:r w:rsidDel="006D2426">
          <w:delText>s exert their</w:delText>
        </w:r>
        <w:r w:rsidRPr="00E47D7B" w:rsidDel="006D2426">
          <w:delText xml:space="preserve"> </w:delText>
        </w:r>
      </w:del>
      <w:r w:rsidRPr="00E47D7B">
        <w:t>effects</w:t>
      </w:r>
      <w:ins w:id="22" w:author="Marta Gomez-Chiarri" w:date="2019-01-21T09:59:00Z">
        <w:r w:rsidR="006D2426">
          <w:t xml:space="preserve"> of probiotics on the systems in which they are used</w:t>
        </w:r>
      </w:ins>
      <w:r>
        <w:t xml:space="preserve">. </w:t>
      </w:r>
      <w:r w:rsidRPr="00E47D7B">
        <w:t xml:space="preserve">There are </w:t>
      </w:r>
      <w:del w:id="23" w:author="Marta Gomez-Chiarri" w:date="2019-01-21T10:00:00Z">
        <w:r w:rsidRPr="00E47D7B" w:rsidDel="006D2426">
          <w:delText xml:space="preserve">also </w:delText>
        </w:r>
      </w:del>
      <w:r w:rsidRPr="00E47D7B">
        <w:t xml:space="preserve">concerns about using probiotic bacteria to combat disease in </w:t>
      </w:r>
      <w:ins w:id="24" w:author="Marta Gomez-Chiarri" w:date="2019-01-21T10:00:00Z">
        <w:r w:rsidR="006D2426">
          <w:t xml:space="preserve">open </w:t>
        </w:r>
      </w:ins>
      <w:r w:rsidRPr="00E47D7B">
        <w:t>aquaculture</w:t>
      </w:r>
      <w:ins w:id="25" w:author="Marta Gomez-Chiarri" w:date="2019-01-21T10:00:00Z">
        <w:r w:rsidR="006D2426">
          <w:t xml:space="preserve"> systems</w:t>
        </w:r>
      </w:ins>
      <w:r>
        <w:t>,</w:t>
      </w:r>
      <w:r w:rsidRPr="00E47D7B">
        <w:t xml:space="preserve"> as they will eventually disperse into the </w:t>
      </w:r>
      <w:del w:id="26" w:author="Marta Gomez-Chiarri" w:date="2019-01-21T10:01:00Z">
        <w:r w:rsidRPr="00E47D7B" w:rsidDel="006D2426">
          <w:delText xml:space="preserve">water </w:delText>
        </w:r>
      </w:del>
      <w:ins w:id="27" w:author="Marta Gomez-Chiarri" w:date="2019-01-21T10:01:00Z">
        <w:r w:rsidR="006D2426">
          <w:t>environment</w:t>
        </w:r>
        <w:r w:rsidR="006D2426" w:rsidRPr="00E47D7B">
          <w:t xml:space="preserve"> </w:t>
        </w:r>
      </w:ins>
      <w:r w:rsidRPr="00E47D7B">
        <w:t xml:space="preserve">and </w:t>
      </w:r>
      <w:r>
        <w:t>may thus affect bacterial</w:t>
      </w:r>
      <w:r w:rsidRPr="00E47D7B">
        <w:t xml:space="preserve"> diversity</w:t>
      </w:r>
      <w:r>
        <w:t xml:space="preserve"> in </w:t>
      </w:r>
      <w:del w:id="28" w:author="Marta Gomez-Chiarri" w:date="2019-01-21T10:00:00Z">
        <w:r w:rsidDel="006D2426">
          <w:delText xml:space="preserve">nature </w:delText>
        </w:r>
      </w:del>
      <w:ins w:id="29" w:author="Marta Gomez-Chiarri" w:date="2019-01-21T10:00:00Z">
        <w:r w:rsidR="006D2426">
          <w:t xml:space="preserve">these systems </w:t>
        </w:r>
      </w:ins>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 xml:space="preserve">Moreover, bacteria </w:t>
      </w:r>
      <w:del w:id="30" w:author="Marta Gomez-Chiarri" w:date="2019-01-21T10:03:00Z">
        <w:r w:rsidR="004209C4" w:rsidDel="0011288C">
          <w:delText xml:space="preserve">in oysters </w:delText>
        </w:r>
      </w:del>
      <w:ins w:id="31" w:author="Marta Gomez-Chiarri" w:date="2019-01-21T10:02:00Z">
        <w:r w:rsidR="0011288C">
          <w:t xml:space="preserve">both contribute to and </w:t>
        </w:r>
      </w:ins>
      <w:r w:rsidR="004209C4">
        <w:t>serve as</w:t>
      </w:r>
      <w:del w:id="32" w:author="Marta Gomez-Chiarri" w:date="2019-01-21T10:03:00Z">
        <w:r w:rsidR="004209C4" w:rsidDel="0011288C">
          <w:delText xml:space="preserve"> an</w:delText>
        </w:r>
      </w:del>
      <w:r w:rsidR="004209C4">
        <w:t xml:space="preserve"> i</w:t>
      </w:r>
      <w:r w:rsidR="004209C4" w:rsidRPr="00CD56D4">
        <w:t>ndicator</w:t>
      </w:r>
      <w:ins w:id="33" w:author="Marta Gomez-Chiarri" w:date="2019-01-21T10:03:00Z">
        <w:r w:rsidR="0011288C">
          <w:t>s</w:t>
        </w:r>
      </w:ins>
      <w:r w:rsidR="004209C4" w:rsidRPr="00CD56D4">
        <w:t xml:space="preserve"> of </w:t>
      </w:r>
      <w:ins w:id="34" w:author="Marta Gomez-Chiarri" w:date="2019-01-21T10:03:00Z">
        <w:r w:rsidR="0011288C">
          <w:t xml:space="preserve">oyster </w:t>
        </w:r>
      </w:ins>
      <w:r w:rsidR="004209C4" w:rsidRPr="00CD56D4">
        <w:t xml:space="preserve">health and function of </w:t>
      </w:r>
      <w:r w:rsidR="004209C4">
        <w:t xml:space="preserve">the </w:t>
      </w:r>
      <w:del w:id="35" w:author="Marta Gomez-Chiarri" w:date="2019-01-21T10:03:00Z">
        <w:r w:rsidR="004209C4" w:rsidDel="0011288C">
          <w:delText xml:space="preserve">oyster </w:delText>
        </w:r>
      </w:del>
      <w:r w:rsidR="004209C4" w:rsidRPr="00CD56D4">
        <w:t xml:space="preserve">community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651E252B" w:rsidR="00417134" w:rsidRDefault="002E5918" w:rsidP="002E5918">
      <w:r>
        <w:t xml:space="preserve">Previous studies of the microbiome in adult oysters have shown differences in microbiota according to tissue type, </w:t>
      </w:r>
      <w:r w:rsidR="00B93EED">
        <w:t xml:space="preserve">geographic </w:t>
      </w:r>
      <w:r>
        <w:t xml:space="preserve">location, season, and environmental conditions </w:t>
      </w:r>
      <w:r w:rsidRPr="001C096D">
        <w:fldChar w:fldCharType="begin" w:fldLock="1"/>
      </w:r>
      <w:r w:rsidR="000267DA">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"id" : "ITEM-6", "itemData" : { "DOI" : "10.2983/035.037.0410", "ISSN" : "0730-8000", "author" : [ { "dropping-particle" : "", "family" : "Pierce", "given" : "Melissa L.", "non-dropping-particle" : "", "parse-names" : false, "suffix" : "" }, { "dropping-particle" : "", "family" : "Ward", "given" : "J. Evan", "non-dropping-particle" : "", "parse-names" : false, "suffix" : "" } ], "container-title" : "Journal of Shellfish Research", "id" : "ITEM-6", "issue" : "4", "issued" : { "date-parts" : [ [ "2018", "10" ] ] }, "page" : "793-806", "title" : "Microbial Ecology of the Bivalvia, with an Emphasis on the Family Ostreidae", "type" : "article-journal", "volume" : "37" }, "uris" : [ "http://www.mendeley.com/documents/?uuid=d0a7e915-e797-30f2-8d2b-809c564b274a" ] } ], "mendeley" : { "formattedCitation" : "(Chauhan et al., 2014; King et al., 2012; Lokmer et al., 2016b; Lokmer and Mathias Wegner, 2015; Pierce et al., 2016; Pierce and Ward, 2018)", "plainTextFormattedCitation" : "(Chauhan et al., 2014; King et al., 2012; Lokmer et al., 2016b; Lokmer and Mathias Wegner, 2015; Pierce et al., 2016; Pierce and Ward, 2018)", "previouslyFormattedCitation" : "(Chauhan et al., 2014; King et al., 2012; Lokmer et al., 2016b; Lokmer and Mathias Wegner, 2015; Pierce et al., 2016; Pierce and Ward, 2018)" }, "properties" : { "noteIndex" : 0 }, "schema" : "https://github.com/citation-style-language/schema/raw/master/csl-citation.json" }</w:instrText>
      </w:r>
      <w:r w:rsidRPr="001C096D">
        <w:fldChar w:fldCharType="separate"/>
      </w:r>
      <w:r w:rsidR="000267DA" w:rsidRPr="000267DA">
        <w:rPr>
          <w:noProof/>
        </w:rPr>
        <w:t>(Chauhan et al., 2014; King et al., 2012; Lokmer et al., 2016b; Lokmer and Mathias Wegner, 2015; Pierce et al., 2016; Pierce and Ward, 2018)</w:t>
      </w:r>
      <w:r w:rsidRPr="001C096D">
        <w:fldChar w:fldCharType="end"/>
      </w:r>
      <w:r w:rsidRPr="001C096D">
        <w:t xml:space="preserve">. Additionally, the oyster microbiome is distinct from </w:t>
      </w:r>
      <w:r>
        <w:t xml:space="preserve">that of the surrounding </w:t>
      </w:r>
      <w:r w:rsidRPr="001C096D">
        <w:t xml:space="preserve">water and </w:t>
      </w:r>
      <w:r w:rsidR="005609AF">
        <w:t xml:space="preserve">is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Crassostrea gigas</w:t>
      </w:r>
      <w:r w:rsidR="003A1B46">
        <w:rPr>
          <w:color w:val="000000"/>
        </w:rPr>
        <w:t xml:space="preserve"> found that, even though the microbiome in the rearing water changes throughout the year, there is little effect </w:t>
      </w:r>
      <w:r w:rsidR="00181784">
        <w:rPr>
          <w:color w:val="000000"/>
        </w:rPr>
        <w:t>from direct manipulation of</w:t>
      </w:r>
      <w:r w:rsidR="003A1B46">
        <w:rPr>
          <w:color w:val="000000"/>
        </w:rPr>
        <w:t xml:space="preserve"> rearing conditions themselves</w:t>
      </w:r>
      <w:r w:rsidR="008A686B">
        <w:rPr>
          <w:color w:val="000000"/>
        </w:rPr>
        <w:t>, including s</w:t>
      </w:r>
      <w:r w:rsidR="003A1B46">
        <w:rPr>
          <w:color w:val="000000"/>
        </w:rPr>
        <w:t xml:space="preserve">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0513721E"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del w:id="36" w:author="Marta Gomez-Chiarri" w:date="2019-01-21T10:05:00Z">
        <w:r w:rsidR="00120487" w:rsidDel="0011288C">
          <w:delText>each of</w:delText>
        </w:r>
      </w:del>
      <w:ins w:id="37" w:author="Marta Gomez-Chiarri" w:date="2019-01-21T10:05:00Z">
        <w:r w:rsidR="0011288C">
          <w:t>the microbiomes of</w:t>
        </w:r>
      </w:ins>
      <w:r w:rsidR="00120487">
        <w:t xml:space="preserve"> the rearing water, tank </w:t>
      </w:r>
      <w:r w:rsidR="00B01394">
        <w:t>biofilms</w:t>
      </w:r>
      <w:r w:rsidR="00120487">
        <w:t>, and larvae</w:t>
      </w:r>
      <w:del w:id="38" w:author="Marta Gomez-Chiarri" w:date="2019-01-21T10:05:00Z">
        <w:r w:rsidR="00120487" w:rsidDel="0011288C">
          <w:delText xml:space="preserve"> microbiomes</w:delText>
        </w:r>
      </w:del>
      <w:r w:rsidR="00120487">
        <w:t>.</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4A6EC197" w:rsidR="002B224F" w:rsidRDefault="002B224F" w:rsidP="002B224F">
      <w:pPr>
        <w:pStyle w:val="Heading2"/>
      </w:pPr>
      <w:r>
        <w:t>Bacterial Strain</w:t>
      </w:r>
      <w:r w:rsidR="003631E4">
        <w:t xml:space="preserve"> and Culture Conditions</w:t>
      </w:r>
    </w:p>
    <w:p w14:paraId="2BB1AB21" w14:textId="59E66EE7"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w:t>
      </w:r>
      <w:r w:rsidR="00600D3D">
        <w:t>Pettaquamscutt</w:t>
      </w:r>
      <w:r w:rsidR="00600D3D" w:rsidRPr="00CD56D4">
        <w:t xml:space="preserve"> </w:t>
      </w:r>
      <w:r w:rsidRPr="00CD56D4">
        <w:t xml:space="preserve">River in Rhode Island </w:t>
      </w:r>
      <w:r w:rsidRPr="00CD56D4">
        <w:fldChar w:fldCharType="begin" w:fldLock="1"/>
      </w:r>
      <w:r w:rsidR="00FF0D5E">
        <w:instrText>ADDIN CSL_CITATION { "citationID" : "21ng75ueb0", "citationItems" : [ { "id" : "ITEM-1", "itemData" : { "ISBN" : "9781109015317", "abstract" : "The emergence of drug-resistant pathogens requires the use of innovative therapeutic agents. Hospital-acquired (nosocomial) infections represent major health and economic burdens for patients and health care professionals. In the United States over 1 million nosocomial infections are caused by drug-resistant bacteria anually, with associated expenditures ranging from $4 to $30 billion. Methicillin-resistant Staphylococcus aureus (MRSA) commonly shows reduced susceptibility to \u03b2-lactam, peptide, macrolide, aminoglycoside, tetracycline, and lincosamide classes of antibiotics. The emergence of vancomycin-resistant enterococci (VRE) is even more alarming since glycopeptide antibiotics were once considered the drugs of last resort. Moreover, community-acquired MRSA infections are spreading out of the hospital and are now found among individuals with no known health risks. Traditional antimicrobial chemotherapy has relied upon the production of antibiotics from terrestrial microorganisms. However, oversampling from these sources has significantly decreased the frequency of isolating new compounds. An alternative approach to combating pathogens such as MRSA and VRE is the investigation of marine environments for autochthonous microorganisms that produce structurally unique antibiotics with new mechanisms of action. Gram-positive marine bacteria are an underexplored resource for such chemistry. These organisms possess novel biosynthetic genes and can provide molecules with unprecedented structure and biological activity. The goal of the following work was to screen, isolate, and characterize antibiotics produced by Actinomycete and Bacillus sp. bacteria isolated from the North Atlantic Ocean and the Caribbean Sea. In total 65 strains of actinomycetes (45 Streptomyces sp., 20 Micromonospora sp.) and 66 strains of Bacillus sp. were screened using microscale bioassay-guided fractionation. The active molecules in crude extract \u201chits\u201d were purified by chromatographic methods, and previously known metabolites were dereplicated using the available literature. Chemical structures of new compounds were elucidated through a combination of spectroscopic and chemical methods including nuclear magnetic resonance (NMR), mass spectrometry (MS), circular dichroism (CD), infared (IR), and ultraviolet (UV) spectroscopy. When appropriate, semi-synthesis derivatives were prepared and structure activity studies were conducted against clinically-isolated pathogens.", "author" : [ { "dropping-particle" : "", "family" : "Socha", "given" : "Aaron Martin", "non-dropping-particle" : "", "parse-names" : false, "suffix" : "" } ], "container-title" : "ProQuest Dissertations and Theses", "id" : "ITEM-1", "issued" : { "date-parts" : [ [ "2008" ] ] }, "language" : "en", "number-of-pages" : "353",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"noteIndex" : 0,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w:t>
      </w:r>
      <w:r w:rsidR="003631E4">
        <w:t>m</w:t>
      </w:r>
      <w:r w:rsidRPr="00CD56D4">
        <w:t>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w:t>
      </w:r>
      <w:r w:rsidR="00BD4063">
        <w:t>n</w:t>
      </w:r>
      <w:r w:rsidRPr="00CD56D4">
        <w:t xml:space="preserve"> OD</w:t>
      </w:r>
      <w:r w:rsidRPr="00CD56D4">
        <w:rPr>
          <w:vertAlign w:val="subscript"/>
        </w:rPr>
        <w:t>550</w:t>
      </w:r>
      <w:r w:rsidRPr="00CD56D4">
        <w:t xml:space="preserve"> measurement using a spectrophotometer (Synergy HT, BioTek, USA)</w:t>
      </w:r>
      <w:r w:rsidR="00120B5A">
        <w:t xml:space="preserve"> and confirmed using </w:t>
      </w:r>
      <w:r w:rsidRPr="00CD56D4">
        <w:t xml:space="preserve">serial dilution and spot plating on </w:t>
      </w:r>
      <w:ins w:id="39" w:author="Marta Gomez-Chiarri" w:date="2019-01-21T10:06:00Z">
        <w:r w:rsidR="00047FE2">
          <w:t>m</w:t>
        </w:r>
      </w:ins>
      <w:r w:rsidRPr="00CD56D4">
        <w:t>YP30 agar plates to determine colony forming units (CFU).</w:t>
      </w:r>
    </w:p>
    <w:p w14:paraId="40AD849D" w14:textId="77777777" w:rsidR="002B224F" w:rsidRDefault="002B224F" w:rsidP="002B224F">
      <w:pPr>
        <w:pStyle w:val="Heading2"/>
      </w:pPr>
      <w:r>
        <w:t>Experimental Design and Sample Collection</w:t>
      </w:r>
    </w:p>
    <w:p w14:paraId="189100F2" w14:textId="5227B11F" w:rsidR="005C0C74" w:rsidRDefault="005C0C74" w:rsidP="002E5918">
      <w:pPr>
        <w:rPr>
          <w:color w:val="000000"/>
        </w:rPr>
      </w:pPr>
      <w:r>
        <w:rPr>
          <w:color w:val="000000"/>
        </w:rPr>
        <w:t xml:space="preserve">Samples for microbiome analysis were collected during the hatchery trials reported in </w:t>
      </w:r>
      <w:r>
        <w:rPr>
          <w:color w:val="000000"/>
          <w:shd w:val="clear" w:color="auto" w:fill="FFFF00"/>
        </w:rPr>
        <w:t>Sohn et al. (</w:t>
      </w:r>
      <w:r>
        <w:rPr>
          <w:i/>
          <w:iCs/>
          <w:color w:val="000000"/>
          <w:shd w:val="clear" w:color="auto" w:fill="FFFF00"/>
        </w:rPr>
        <w:t xml:space="preserve">in </w:t>
      </w:r>
      <w:commentRangeStart w:id="40"/>
      <w:r>
        <w:rPr>
          <w:i/>
          <w:iCs/>
          <w:color w:val="000000"/>
          <w:shd w:val="clear" w:color="auto" w:fill="FFFF00"/>
        </w:rPr>
        <w:t>prep</w:t>
      </w:r>
      <w:commentRangeEnd w:id="40"/>
      <w:r w:rsidR="00623F74">
        <w:rPr>
          <w:rStyle w:val="CommentReference"/>
        </w:rPr>
        <w:commentReference w:id="40"/>
      </w:r>
      <w:r>
        <w:rPr>
          <w:color w:val="000000"/>
          <w:shd w:val="clear" w:color="auto" w:fill="FFFF00"/>
        </w:rPr>
        <w:t>)</w:t>
      </w:r>
      <w:r>
        <w:rPr>
          <w:color w:val="000000"/>
        </w:rPr>
        <w:t>. Eastern oysters (</w:t>
      </w:r>
      <w:r>
        <w:rPr>
          <w:i/>
          <w:iCs/>
          <w:color w:val="000000"/>
        </w:rPr>
        <w:t>Crassostrea virginica</w:t>
      </w:r>
      <w:r>
        <w:rPr>
          <w:color w:val="000000"/>
        </w:rPr>
        <w:t>) were spawned at the Blount Shellfish Hatchery at Roger William University (Bristol, RI, USA) following standard procedures</w:t>
      </w:r>
      <w:r w:rsidR="009507F8">
        <w:rPr>
          <w:color w:val="000000"/>
        </w:rPr>
        <w:t xml:space="preserve"> </w:t>
      </w:r>
      <w:r w:rsidR="009507F8">
        <w:rPr>
          <w:color w:val="000000"/>
        </w:rPr>
        <w:fldChar w:fldCharType="begin" w:fldLock="1"/>
      </w:r>
      <w:r w:rsidR="000965AA">
        <w:rPr>
          <w:color w:val="000000"/>
        </w:rPr>
        <w:instrText>ADDIN CSL_CITATION { "citationItems" : [ { "id" : "ITEM-1", "itemData" : { "DOI" : "10.15713/ins.mmj.3", "ISBN" : "92-5-105224-7", "PMID" : "29982528", "abstract" : "Full version of book all sections", "author" : [ { "dropping-particle" : "", "family" : "Helm", "given" : "Michael", "non-dropping-particle" : "", "parse-names" : false, "suffix" : "" }, { "dropping-particle" : "", "family" : "Bourne", "given" : "Neil", "non-dropping-particle" : "", "parse-names" : false, "suffix" : "" } ], "container-title" : "FAO Food and Nutrition Paper", "id" : "ITEM-1", "issued" : { "date-parts" : [ [ "2004" ] ] }, "title" : "Hatchery culture of bivalves. A practical manual", "type" : "book" }, "uris" : [ "http://www.mendeley.com/documents/?uuid=0f27fbc0-1288-30a1-9d6f-7e4e439ab01b" ] } ], "mendeley" : { "formattedCitation" : "(Helm and Bourne, 2004)", "plainTextFormattedCitation" : "(Helm and Bourne, 2004)", "previouslyFormattedCitation" : "(Helm and Bourne, 2004)" }, "properties" : { "noteIndex" : 0 }, "schema" : "https://github.com/citation-style-language/schema/raw/master/csl-citation.json" }</w:instrText>
      </w:r>
      <w:r w:rsidR="009507F8">
        <w:rPr>
          <w:color w:val="000000"/>
        </w:rPr>
        <w:fldChar w:fldCharType="separate"/>
      </w:r>
      <w:r w:rsidR="009507F8" w:rsidRPr="009507F8">
        <w:rPr>
          <w:noProof/>
          <w:color w:val="000000"/>
        </w:rPr>
        <w:t>(Helm and Bourne, 2004)</w:t>
      </w:r>
      <w:r w:rsidR="009507F8">
        <w:rPr>
          <w:color w:val="000000"/>
        </w:rPr>
        <w:fldChar w:fldCharType="end"/>
      </w:r>
      <w:r w:rsidR="00FF0D5E">
        <w:rPr>
          <w:color w:val="000000"/>
        </w:rPr>
        <w:t xml:space="preserve">. </w:t>
      </w:r>
      <w:r>
        <w:rPr>
          <w:color w:val="000000"/>
        </w:rPr>
        <w:t xml:space="preserve">Spawning </w:t>
      </w:r>
      <w:ins w:id="41" w:author="Marta Gomez-Chiarri" w:date="2019-01-21T10:11:00Z">
        <w:r w:rsidR="00623F74">
          <w:rPr>
            <w:color w:val="000000"/>
          </w:rPr>
          <w:t xml:space="preserve">day </w:t>
        </w:r>
      </w:ins>
      <w:r>
        <w:rPr>
          <w:color w:val="000000"/>
        </w:rPr>
        <w:t xml:space="preserve">is referred to as Day 0 throughout the manuscript. Larvae (1-day old) were distributed and maintained in static conditions in triplicate 120 L conical tanks for each treatment at room temperature (approximately 23 °C) and a salinity of 28 psu. Tanks were randomly assigned to treatments including no probiotics (control) and probiotic treatment with </w:t>
      </w:r>
      <w:r>
        <w:rPr>
          <w:i/>
          <w:iCs/>
          <w:color w:val="000000"/>
        </w:rPr>
        <w:t>B. pumilus</w:t>
      </w:r>
      <w:r>
        <w:rPr>
          <w:color w:val="000000"/>
        </w:rPr>
        <w:t xml:space="preserve"> RI06-95. </w:t>
      </w:r>
      <w:r>
        <w:rPr>
          <w:i/>
          <w:iCs/>
          <w:color w:val="000000"/>
        </w:rPr>
        <w:t>B. pumilus</w:t>
      </w:r>
      <w:r>
        <w:rPr>
          <w:color w:val="000000"/>
        </w:rPr>
        <w:t xml:space="preserve"> RI06-95 were administered daily at 10</w:t>
      </w:r>
      <w:r w:rsidR="003631E4" w:rsidRPr="00DB38FD">
        <w:rPr>
          <w:color w:val="000000"/>
          <w:vertAlign w:val="superscript"/>
        </w:rPr>
        <w:t>4</w:t>
      </w:r>
      <w:r>
        <w:rPr>
          <w:color w:val="000000"/>
        </w:rPr>
        <w:t xml:space="preserve"> CFU/mL to non-control tanks after being mixed with an algal feed. The microalgae strains used throughout the trial for feeding were </w:t>
      </w:r>
      <w:r>
        <w:rPr>
          <w:i/>
          <w:iCs/>
          <w:color w:val="000000"/>
        </w:rPr>
        <w:t>Chaetoceros muelleri</w:t>
      </w:r>
      <w:r>
        <w:rPr>
          <w:color w:val="000000"/>
        </w:rPr>
        <w:t xml:space="preserve"> (CCMP1316), </w:t>
      </w:r>
      <w:r>
        <w:rPr>
          <w:i/>
          <w:iCs/>
          <w:color w:val="000000"/>
        </w:rPr>
        <w:t>Isochrysis galbana</w:t>
      </w:r>
      <w:r>
        <w:rPr>
          <w:color w:val="000000"/>
        </w:rPr>
        <w:t xml:space="preserve"> (CCMP1323), </w:t>
      </w:r>
      <w:r>
        <w:rPr>
          <w:i/>
          <w:iCs/>
          <w:color w:val="000000"/>
        </w:rPr>
        <w:t xml:space="preserve">Tisochrysis lutea </w:t>
      </w:r>
      <w:r>
        <w:rPr>
          <w:color w:val="000000"/>
        </w:rPr>
        <w:t xml:space="preserve">(CCMP1324), </w:t>
      </w:r>
      <w:del w:id="42" w:author="Marta Gomez-Chiarri" w:date="2019-01-21T10:14:00Z">
        <w:r w:rsidDel="00623F74">
          <w:rPr>
            <w:color w:val="000000"/>
          </w:rPr>
          <w:delText xml:space="preserve">and </w:delText>
        </w:r>
      </w:del>
      <w:r>
        <w:rPr>
          <w:i/>
          <w:iCs/>
          <w:color w:val="000000"/>
        </w:rPr>
        <w:t>Pavlova lutheri</w:t>
      </w:r>
      <w:r>
        <w:rPr>
          <w:color w:val="000000"/>
        </w:rPr>
        <w:t xml:space="preserve"> (CCMP1325), </w:t>
      </w:r>
      <w:r>
        <w:rPr>
          <w:i/>
          <w:iCs/>
          <w:color w:val="000000"/>
        </w:rPr>
        <w:t>Tetraselmis</w:t>
      </w:r>
      <w:r>
        <w:rPr>
          <w:color w:val="000000"/>
        </w:rPr>
        <w:t xml:space="preserve"> sp. (CCMP892), and </w:t>
      </w:r>
      <w:r>
        <w:rPr>
          <w:i/>
          <w:iCs/>
          <w:color w:val="000000"/>
        </w:rPr>
        <w:t>Thalassiosira weisflogii</w:t>
      </w:r>
      <w:r>
        <w:rPr>
          <w:color w:val="000000"/>
        </w:rPr>
        <w:t xml:space="preserve"> (CCMP1336). Experimental tanks were drained every other day to perform larval counts and grading. Tanks were washed thoroughly with a diluted bleach solution, rinsed, and replenished with clean UV-filtered and sterilized water prior restocking of the larvae.</w:t>
      </w:r>
    </w:p>
    <w:p w14:paraId="5BC5625C" w14:textId="0786F066" w:rsidR="002B224F" w:rsidRDefault="005421AE" w:rsidP="002B224F">
      <w:pPr>
        <w:rPr>
          <w:color w:val="000000"/>
        </w:rPr>
      </w:pPr>
      <w:r>
        <w:rPr>
          <w:color w:val="000000"/>
        </w:rPr>
        <w:t xml:space="preserve">Rearing water (1 – 2 L) was collected from each of the triplicate tanks during drain-down and filtered over a 0.22 μm Sterivex filter (Millipore, Milford, MA, USA). The Sterivex filters were immediately frozen and stored at -80 °C until DNA extraction. Biofilm swab samples were collected from the surface inside of each tank by swabbing a line of approximately 144 cm in length using with sterile cotton swabs. The cotton tips of the swabs were stored in RNAlater. Oyster larvae were collected on a 55 μm sieve after drain-down of tank water, resuspended in 5 </w:t>
      </w:r>
      <w:r w:rsidR="00600D3D">
        <w:rPr>
          <w:color w:val="000000"/>
        </w:rPr>
        <w:t xml:space="preserve">L </w:t>
      </w:r>
      <w:r>
        <w:rPr>
          <w:color w:val="000000"/>
        </w:rPr>
        <w:t xml:space="preserve">of seawater, and 10 ml of oyster larvae from each tank (about 150 – 1500 larvae) were placed into a sterile tube. In the laboratory, oyster larvae were collected on a 40 μm nylon membrane and rinsed with filtered sterile seawater (FSSW) to reduce residual environmental bacteria. Swab and larvae samples were flash frozen in liquid nitrogen and stored at -80 °C until DNA extraction. All sample types were collected during Trials 1 and 2, but only water samples were collected during Trial 3 </w:t>
      </w:r>
      <w:del w:id="43" w:author="Marta Gomez-Chiarri" w:date="2019-01-21T10:15:00Z">
        <w:r w:rsidDel="00623F74">
          <w:rPr>
            <w:color w:val="000000"/>
          </w:rPr>
          <w:delText xml:space="preserve">for independent confirmation </w:delText>
        </w:r>
      </w:del>
      <w:r>
        <w:rPr>
          <w:color w:val="000000"/>
        </w:rPr>
        <w:t>(Table 1).</w:t>
      </w:r>
      <w:ins w:id="44" w:author="Marta Gomez-Chiarri" w:date="2019-01-21T16:36:00Z">
        <w:r w:rsidR="00BA5075">
          <w:rPr>
            <w:color w:val="000000"/>
          </w:rPr>
          <w:t xml:space="preserve">  In Trial 3, water was also collected from the inflow and outflow </w:t>
        </w:r>
        <w:commentRangeStart w:id="45"/>
        <w:r w:rsidR="00BA5075">
          <w:rPr>
            <w:color w:val="000000"/>
          </w:rPr>
          <w:t>pipes</w:t>
        </w:r>
      </w:ins>
      <w:commentRangeEnd w:id="45"/>
      <w:ins w:id="46" w:author="Marta Gomez-Chiarri" w:date="2019-01-21T16:37:00Z">
        <w:r w:rsidR="00BA5075">
          <w:rPr>
            <w:rStyle w:val="CommentReference"/>
          </w:rPr>
          <w:commentReference w:id="45"/>
        </w:r>
      </w:ins>
      <w:ins w:id="47" w:author="Marta Gomez-Chiarri" w:date="2019-01-21T16:36:00Z">
        <w:r w:rsidR="00BA5075">
          <w:rPr>
            <w:color w:val="000000"/>
          </w:rPr>
          <w:t xml:space="preserve">. </w:t>
        </w:r>
      </w:ins>
    </w:p>
    <w:p w14:paraId="3E5B4FC5" w14:textId="77777777" w:rsidR="002B224F" w:rsidRDefault="002B224F" w:rsidP="002B224F">
      <w:pPr>
        <w:pStyle w:val="Heading2"/>
      </w:pPr>
      <w:r w:rsidRPr="002B224F">
        <w:lastRenderedPageBreak/>
        <w:t>DNA Extraction, Amplification, and Sequencing</w:t>
      </w:r>
    </w:p>
    <w:p w14:paraId="3B125C5A" w14:textId="02BB7D62" w:rsidR="002E5918" w:rsidRPr="00EC538F" w:rsidRDefault="002E5918" w:rsidP="002E5918">
      <w:pPr>
        <w:rPr>
          <w:shd w:val="clear" w:color="auto" w:fill="FFFFFF"/>
        </w:rPr>
      </w:pPr>
      <w:r w:rsidRPr="00CD56D4">
        <w:t xml:space="preserve">Total DNA from water samples was extracted from the filters using the PowerWater Sterivex DNA Isolation Kit (MoBio Laboratories, USA) according to manufacturer recommendations (Trials 1 and 2) or Gentra Puregene Reagents (Qiagen)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PowerSoil DNA Isolation Kit (MoBio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(ThermoFisher Scientific, Wilmington, DE).</w:t>
      </w:r>
    </w:p>
    <w:p w14:paraId="69684A87" w14:textId="23AD1470"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6A232A" w:rsidRPr="00CD56D4">
        <w:rPr>
          <w:rFonts w:eastAsia="Times New Roman"/>
        </w:rPr>
        <w:fldChar w:fldCharType="begin" w:fldLock="1"/>
      </w:r>
      <w:r w:rsidR="005433E4">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"noteIndex" : 0 }, "schema" : "https://github.com/citation-style-language/schema/raw/master/csl-citation.json" }</w:instrText>
      </w:r>
      <w:r w:rsidR="006A232A" w:rsidRPr="00CD56D4">
        <w:rPr>
          <w:rFonts w:eastAsia="Times New Roman"/>
        </w:rPr>
        <w:fldChar w:fldCharType="separate"/>
      </w:r>
      <w:r w:rsidR="006A232A" w:rsidRPr="007D5DCA">
        <w:rPr>
          <w:rFonts w:eastAsia="Times New Roman"/>
          <w:noProof/>
        </w:rPr>
        <w:t>(Illumina)</w:t>
      </w:r>
      <w:r w:rsidR="006A232A" w:rsidRPr="00CD56D4">
        <w:rPr>
          <w:rFonts w:eastAsia="Times New Roman"/>
        </w:rPr>
        <w:fldChar w:fldCharType="end"/>
      </w:r>
      <w:r w:rsidR="006A232A" w:rsidRPr="00CD56D4">
        <w:rPr>
          <w:rFonts w:eastAsia="Times New Roman"/>
        </w:rPr>
        <w:t xml:space="preserve">. </w:t>
      </w:r>
      <w:r>
        <w:rPr>
          <w:color w:val="000000"/>
        </w:rPr>
        <w:t>The PCR products were then analyzed with 250 bp paired-end sequencing to obtain fully overlapping reads on an Illumina MiSeq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HiSeq 1000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2F85FA4B" w:rsidR="00004028" w:rsidRPr="00CD56D4" w:rsidRDefault="00004028" w:rsidP="00004028">
      <w:r>
        <w:t xml:space="preserve">Sequences from Trials 1 and 2 were demultiplexed using FastQC v0.11.4 </w:t>
      </w:r>
      <w:r>
        <w:fldChar w:fldCharType="begin" w:fldLock="1"/>
      </w:r>
      <w:r w:rsidR="005433E4">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Trimmomatic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xml:space="preserve">. All sequences </w:t>
      </w:r>
      <w:r w:rsidR="00600D3D">
        <w:t xml:space="preserve">shorter than </w:t>
      </w:r>
      <w:r>
        <w: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spp. sequences in water samples from Trial 3 were processed through the oligotyping pipeline described in</w:t>
      </w:r>
      <w:r w:rsidR="006F1906">
        <w:t xml:space="preserve"> </w:t>
      </w:r>
      <w:r w:rsidR="006F1906">
        <w:fldChar w:fldCharType="begin" w:fldLock="1"/>
      </w:r>
      <w:r w:rsidR="00915762">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et al., 2013a", "plainTextFormattedCitation" : "(Eren et al., 2013a)", "previouslyFormattedCitation" : "(Eren et al., 2013a)" }, "properties" : { "noteIndex" : 0 }, "schema" : "https://github.com/citation-style-language/schema/raw/master/csl-citation.json" }</w:instrText>
      </w:r>
      <w:r w:rsidR="006F1906">
        <w:fldChar w:fldCharType="separate"/>
      </w:r>
      <w:r w:rsidR="006F1906" w:rsidRPr="006F1906">
        <w:rPr>
          <w:noProof/>
        </w:rPr>
        <w:t>Eren et al., 2013a</w:t>
      </w:r>
      <w:r w:rsidR="006F1906">
        <w:fldChar w:fldCharType="end"/>
      </w:r>
      <w:r w:rsidR="006F1906">
        <w:t xml:space="preserve">, </w:t>
      </w:r>
      <w:r>
        <w:t xml:space="preserve">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2F48F235" w:rsidR="00B116F8" w:rsidRDefault="0012239F" w:rsidP="0012239F">
      <w:pPr>
        <w:pStyle w:val="NormalWeb"/>
        <w:spacing w:before="120" w:beforeAutospacing="0" w:after="240" w:afterAutospacing="0"/>
      </w:pPr>
      <w:r>
        <w:rPr>
          <w:color w:val="000000"/>
        </w:rPr>
        <w:t xml:space="preserve">All descriptive and statistical analyses were performed in the </w:t>
      </w:r>
      <w:r w:rsidRPr="00E301ED">
        <w:rPr>
          <w:color w:val="000000"/>
          <w:rPrChange w:id="48" w:author="Marta Gomez-Chiarri" w:date="2019-01-21T10:17:00Z">
            <w:rPr>
              <w:i/>
              <w:color w:val="000000"/>
            </w:rPr>
          </w:rPrChange>
        </w:rPr>
        <w:t xml:space="preserve">R statistical computing environment with the </w:t>
      </w:r>
      <w:r w:rsidRPr="00E301ED">
        <w:rPr>
          <w:i/>
          <w:iCs/>
          <w:color w:val="000000"/>
        </w:rPr>
        <w:t>vegan</w:t>
      </w:r>
      <w:r w:rsidRPr="00E301ED">
        <w:rPr>
          <w:color w:val="000000"/>
          <w:rPrChange w:id="49" w:author="Marta Gomez-Chiarri" w:date="2019-01-21T10:17:00Z">
            <w:rPr>
              <w:i/>
              <w:color w:val="000000"/>
            </w:rPr>
          </w:rPrChange>
        </w:rPr>
        <w:t xml:space="preserve"> and </w:t>
      </w:r>
      <w:r w:rsidRPr="00E301ED">
        <w:rPr>
          <w:i/>
          <w:iCs/>
          <w:color w:val="000000"/>
        </w:rPr>
        <w:t>phyloseq</w:t>
      </w:r>
      <w:r w:rsidRPr="00E301ED">
        <w:rPr>
          <w:color w:val="000000"/>
          <w:rPrChange w:id="50" w:author="Marta Gomez-Chiarri" w:date="2019-01-21T10:17:00Z">
            <w:rPr>
              <w:i/>
              <w:color w:val="000000"/>
            </w:rPr>
          </w:rPrChange>
        </w:rPr>
        <w:t xml:space="preserve"> packages. Simpson’s diversity values were calculated for each sample at the order level using the </w:t>
      </w:r>
      <w:r w:rsidRPr="00E301ED">
        <w:rPr>
          <w:i/>
          <w:iCs/>
          <w:color w:val="000000"/>
        </w:rPr>
        <w:t>vegan</w:t>
      </w:r>
      <w:r w:rsidRPr="00E301ED">
        <w:rPr>
          <w:color w:val="000000"/>
          <w:rPrChange w:id="51" w:author="Marta Gomez-Chiarri" w:date="2019-01-21T10:17:00Z">
            <w:rPr>
              <w:i/>
              <w:color w:val="000000"/>
            </w:rPr>
          </w:rPrChange>
        </w:rPr>
        <w:t xml:space="preserve"> package Version 2.4-1</w:t>
      </w:r>
      <w:r w:rsidR="00DB38FD" w:rsidRPr="00E301ED">
        <w:rPr>
          <w:color w:val="000000"/>
          <w:rPrChange w:id="52" w:author="Marta Gomez-Chiarri" w:date="2019-01-21T10:17:00Z">
            <w:rPr>
              <w:i/>
              <w:color w:val="000000"/>
            </w:rPr>
          </w:rPrChange>
        </w:rPr>
        <w:t xml:space="preserve"> </w:t>
      </w:r>
      <w:r w:rsidR="00B116F8" w:rsidRPr="00E301ED">
        <w:rPr>
          <w:rPrChange w:id="53" w:author="Marta Gomez-Chiarri" w:date="2019-01-21T10:17:00Z">
            <w:rPr>
              <w:i/>
            </w:rPr>
          </w:rPrChange>
        </w:rPr>
        <w:fldChar w:fldCharType="begin" w:fldLock="1"/>
      </w:r>
      <w:r w:rsidR="005433E4" w:rsidRPr="00E301ED">
        <w:rPr>
          <w:rPrChange w:id="54" w:author="Marta Gomez-Chiarri" w:date="2019-01-21T10:17:00Z">
            <w:rPr>
              <w:i/>
            </w:rPr>
          </w:rPrChange>
        </w:rPr>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"noteIndex" : 0 }, "schema" : "https://github.com/citation-style-language/schema/raw/master/csl-citation.json" }</w:instrText>
      </w:r>
      <w:r w:rsidR="00B116F8" w:rsidRPr="00E301ED">
        <w:rPr>
          <w:rPrChange w:id="55" w:author="Marta Gomez-Chiarri" w:date="2019-01-21T10:17:00Z">
            <w:rPr>
              <w:i/>
            </w:rPr>
          </w:rPrChange>
        </w:rPr>
        <w:fldChar w:fldCharType="separate"/>
      </w:r>
      <w:r w:rsidR="00B116F8" w:rsidRPr="00E301ED">
        <w:rPr>
          <w:noProof/>
          <w:rPrChange w:id="56" w:author="Marta Gomez-Chiarri" w:date="2019-01-21T10:17:00Z">
            <w:rPr>
              <w:i/>
              <w:noProof/>
            </w:rPr>
          </w:rPrChange>
        </w:rPr>
        <w:t>(Dixon, 2003)</w:t>
      </w:r>
      <w:r w:rsidR="00B116F8" w:rsidRPr="00E301ED">
        <w:rPr>
          <w:rPrChange w:id="57" w:author="Marta Gomez-Chiarri" w:date="2019-01-21T10:17:00Z">
            <w:rPr>
              <w:i/>
            </w:rPr>
          </w:rPrChange>
        </w:rPr>
        <w:fldChar w:fldCharType="end"/>
      </w:r>
      <w:r w:rsidR="00B116F8" w:rsidRPr="00E301ED">
        <w:rPr>
          <w:rPrChange w:id="58" w:author="Marta Gomez-Chiarri" w:date="2019-01-21T10:17:00Z">
            <w:rPr>
              <w:i/>
            </w:rPr>
          </w:rPrChange>
        </w:rPr>
        <w:t xml:space="preserve">. </w:t>
      </w:r>
      <w:r w:rsidRPr="00E301ED">
        <w:rPr>
          <w:color w:val="000000"/>
          <w:rPrChange w:id="59" w:author="Marta Gomez-Chiarri" w:date="2019-01-21T10:17:00Z">
            <w:rPr>
              <w:i/>
              <w:color w:val="000000"/>
            </w:rPr>
          </w:rPrChange>
        </w:rPr>
        <w:t>Non-metric dimensional analysis (NMDS) was used to determine the influence of time, probiotic treatment, or sample type on the bacterial communit</w:t>
      </w:r>
      <w:r w:rsidRPr="000267DA">
        <w:rPr>
          <w:i/>
          <w:color w:val="000000"/>
        </w:rPr>
        <w:t>y</w:t>
      </w:r>
      <w:r>
        <w:rPr>
          <w:color w:val="000000"/>
        </w:rPr>
        <w:t xml:space="preserve"> composition, based on methods by </w:t>
      </w:r>
      <w:r w:rsidR="00B116F8">
        <w:fldChar w:fldCharType="begin" w:fldLock="1"/>
      </w:r>
      <w:r w:rsidR="006F1906">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 xml:space="preserve">Torondel et al. </w:t>
      </w:r>
      <w:r w:rsidR="00345BBD">
        <w:rPr>
          <w:noProof/>
        </w:rPr>
        <w:t>(</w:t>
      </w:r>
      <w:r w:rsidR="00B116F8" w:rsidRPr="005C4A7D">
        <w:rPr>
          <w:noProof/>
        </w:rPr>
        <w:t>2016</w:t>
      </w:r>
      <w:r w:rsidR="00B116F8">
        <w:fldChar w:fldCharType="end"/>
      </w:r>
      <w:r w:rsidR="00345BBD">
        <w:t>)</w:t>
      </w:r>
      <w:r w:rsidR="00B116F8">
        <w:t xml:space="preserve"> </w:t>
      </w:r>
      <w:r w:rsidRPr="0012239F">
        <w:rPr>
          <w:color w:val="000000"/>
        </w:rPr>
        <w:t xml:space="preserve">and implemented using </w:t>
      </w:r>
      <w:r w:rsidRPr="0012239F">
        <w:rPr>
          <w:i/>
          <w:iCs/>
          <w:color w:val="000000"/>
        </w:rPr>
        <w:t>vegan</w:t>
      </w:r>
      <w:r w:rsidRPr="0012239F">
        <w:rPr>
          <w:color w:val="000000"/>
        </w:rPr>
        <w:t xml:space="preserve">. The Bray-Curtis dissimilarity metric was used with k=2 for 50 iterations and 95% </w:t>
      </w:r>
      <w:r w:rsidRPr="0012239F">
        <w:rPr>
          <w:color w:val="000000"/>
        </w:rPr>
        <w:lastRenderedPageBreak/>
        <w:t>confidence intervals were plotted. Additionally, relative abundances of specific taxa were extracted and plotted according to treatment and time, and analyzed using t-tests and ANOVAs in R.</w:t>
      </w:r>
    </w:p>
    <w:p w14:paraId="68C871DE" w14:textId="5F001E54"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make_network() command from the </w:t>
      </w:r>
      <w:r w:rsidRPr="00A81319">
        <w:rPr>
          <w:i/>
        </w:rPr>
        <w:t>phyloseq</w:t>
      </w:r>
      <w:r>
        <w:t xml:space="preserve"> package was used with the Bray-Curtis dissimilarity metric, max distance=0.5 </w:t>
      </w:r>
      <w:r>
        <w:fldChar w:fldCharType="begin" w:fldLock="1"/>
      </w:r>
      <w:r w:rsidR="005433E4">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"noteIndex" : 0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Cytoscape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w:t>
      </w:r>
      <w:commentRangeStart w:id="60"/>
      <w:r w:rsidR="009E6FBA">
        <w:t>times</w:t>
      </w:r>
      <w:commentRangeEnd w:id="60"/>
      <w:r w:rsidR="00E8765D">
        <w:rPr>
          <w:rStyle w:val="CommentReference"/>
        </w:rPr>
        <w:commentReference w:id="60"/>
      </w:r>
      <w:r w:rsidR="009E6FBA">
        <w:t>)</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32F87F5A" w:rsidR="004E749C" w:rsidRPr="004E749C" w:rsidRDefault="004E749C" w:rsidP="00DB36FB">
      <w:pPr>
        <w:rPr>
          <w:rFonts w:eastAsia="Times New Roman" w:cs="Times New Roman"/>
          <w:szCs w:val="24"/>
        </w:rPr>
      </w:pPr>
      <w:r w:rsidRPr="004E749C">
        <w:rPr>
          <w:rFonts w:eastAsia="Times New Roman" w:cs="Times New Roman"/>
          <w:color w:val="000000"/>
          <w:szCs w:val="24"/>
        </w:rPr>
        <w:t xml:space="preserve">A total of 18,103,647 - quality controlled - 16S rRNA gene amplicon sequences were analyzed from 42 rearing water, 24 tank biofilm swab, and 21 pooled larvae samples from three hatchery trials. </w:t>
      </w:r>
      <w:commentRangeStart w:id="61"/>
      <w:commentRangeStart w:id="62"/>
      <w:r w:rsidRPr="004E749C">
        <w:rPr>
          <w:rFonts w:eastAsia="Times New Roman" w:cs="Times New Roman"/>
          <w:color w:val="000000"/>
          <w:szCs w:val="24"/>
        </w:rPr>
        <w:t>There was an average of 208,087 reads for each of the 87 samples, ranging between 961-1,117,380 depending on the sequencing method and sample type (Figure 1, top)</w:t>
      </w:r>
      <w:commentRangeEnd w:id="61"/>
      <w:r w:rsidR="00142B41">
        <w:rPr>
          <w:rStyle w:val="CommentReference"/>
        </w:rPr>
        <w:commentReference w:id="61"/>
      </w:r>
      <w:commentRangeEnd w:id="62"/>
      <w:r w:rsidR="00881A99">
        <w:rPr>
          <w:rStyle w:val="CommentReference"/>
        </w:rPr>
        <w:commentReference w:id="62"/>
      </w:r>
      <w:r w:rsidRPr="004E749C">
        <w:rPr>
          <w:rFonts w:eastAsia="Times New Roman" w:cs="Times New Roman"/>
          <w:color w:val="000000"/>
          <w:szCs w:val="24"/>
        </w:rPr>
        <w:t xml:space="preserve">. Direct taxonomical classification resulted in the detection of 168 orders across 29 phyla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w:t>
      </w:r>
      <w:del w:id="63" w:author="Marta Gomez-Chiarri" w:date="2019-01-21T10:34:00Z">
        <w:r w:rsidRPr="004E749C" w:rsidDel="00F10E07">
          <w:rPr>
            <w:rFonts w:eastAsia="Times New Roman" w:cs="Times New Roman"/>
            <w:color w:val="000000"/>
            <w:szCs w:val="24"/>
          </w:rPr>
          <w:delText>Over time, there is an enrichment for</w:delText>
        </w:r>
      </w:del>
      <w:ins w:id="64" w:author="Marta Gomez-Chiarri" w:date="2019-01-21T10:34:00Z">
        <w:r w:rsidR="00F10E07">
          <w:rPr>
            <w:rFonts w:eastAsia="Times New Roman" w:cs="Times New Roman"/>
            <w:color w:val="000000"/>
            <w:szCs w:val="24"/>
          </w:rPr>
          <w:t>Abundance of</w:t>
        </w:r>
      </w:ins>
      <w:r w:rsidRPr="004E749C">
        <w:rPr>
          <w:rFonts w:eastAsia="Times New Roman" w:cs="Times New Roman"/>
          <w:color w:val="000000"/>
          <w:szCs w:val="24"/>
        </w:rPr>
        <w:t xml:space="preserve">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in </w:t>
      </w:r>
      <w:del w:id="65" w:author="Marta Gomez-Chiarri" w:date="2019-01-21T10:27:00Z">
        <w:r w:rsidRPr="004E749C" w:rsidDel="002068E1">
          <w:rPr>
            <w:rFonts w:eastAsia="Times New Roman" w:cs="Times New Roman"/>
            <w:color w:val="000000"/>
            <w:szCs w:val="24"/>
          </w:rPr>
          <w:delText xml:space="preserve">the </w:delText>
        </w:r>
      </w:del>
      <w:r w:rsidRPr="004E749C">
        <w:rPr>
          <w:rFonts w:eastAsia="Times New Roman" w:cs="Times New Roman"/>
          <w:color w:val="000000"/>
          <w:szCs w:val="24"/>
        </w:rPr>
        <w:t>swab</w:t>
      </w:r>
      <w:del w:id="66" w:author="Marta Gomez-Chiarri" w:date="2019-01-21T10:37:00Z">
        <w:r w:rsidRPr="004E749C" w:rsidDel="00C71E92">
          <w:rPr>
            <w:rFonts w:eastAsia="Times New Roman" w:cs="Times New Roman"/>
            <w:color w:val="000000"/>
            <w:szCs w:val="24"/>
          </w:rPr>
          <w:delText>s</w:delText>
        </w:r>
      </w:del>
      <w:ins w:id="67" w:author="Marta Gomez-Chiarri" w:date="2019-01-21T10:27:00Z">
        <w:r w:rsidR="002068E1">
          <w:rPr>
            <w:rFonts w:eastAsia="Times New Roman" w:cs="Times New Roman"/>
            <w:color w:val="000000"/>
            <w:szCs w:val="24"/>
          </w:rPr>
          <w:t xml:space="preserve"> samples</w:t>
        </w:r>
        <w:r w:rsidR="00F10E07">
          <w:rPr>
            <w:rFonts w:eastAsia="Times New Roman" w:cs="Times New Roman"/>
            <w:color w:val="000000"/>
            <w:szCs w:val="24"/>
          </w:rPr>
          <w:t xml:space="preserve"> was significantly higher than in</w:t>
        </w:r>
      </w:ins>
      <w:r w:rsidRPr="004E749C">
        <w:rPr>
          <w:rFonts w:eastAsia="Times New Roman" w:cs="Times New Roman"/>
          <w:color w:val="000000"/>
          <w:szCs w:val="24"/>
        </w:rPr>
        <w:t xml:space="preserve"> </w:t>
      </w:r>
      <w:del w:id="68" w:author="Marta Gomez-Chiarri" w:date="2019-01-21T10:34:00Z">
        <w:r w:rsidRPr="004E749C" w:rsidDel="00F10E07">
          <w:rPr>
            <w:rFonts w:eastAsia="Times New Roman" w:cs="Times New Roman"/>
            <w:color w:val="000000"/>
            <w:szCs w:val="24"/>
          </w:rPr>
          <w:delText>compared to</w:delText>
        </w:r>
      </w:del>
      <w:del w:id="69" w:author="Marta Gomez-Chiarri" w:date="2019-01-21T10:27:00Z">
        <w:r w:rsidRPr="004E749C" w:rsidDel="002068E1">
          <w:rPr>
            <w:rFonts w:eastAsia="Times New Roman" w:cs="Times New Roman"/>
            <w:color w:val="000000"/>
            <w:szCs w:val="24"/>
          </w:rPr>
          <w:delText xml:space="preserve"> the</w:delText>
        </w:r>
      </w:del>
      <w:del w:id="70" w:author="Marta Gomez-Chiarri" w:date="2019-01-21T10:34:00Z">
        <w:r w:rsidRPr="004E749C" w:rsidDel="00F10E07">
          <w:rPr>
            <w:rFonts w:eastAsia="Times New Roman" w:cs="Times New Roman"/>
            <w:color w:val="000000"/>
            <w:szCs w:val="24"/>
          </w:rPr>
          <w:delText xml:space="preserve"> </w:delText>
        </w:r>
      </w:del>
      <w:r w:rsidRPr="004E749C">
        <w:rPr>
          <w:rFonts w:eastAsia="Times New Roman" w:cs="Times New Roman"/>
          <w:color w:val="000000"/>
          <w:szCs w:val="24"/>
        </w:rPr>
        <w:t>water</w:t>
      </w:r>
      <w:ins w:id="71" w:author="Marta Gomez-Chiarri" w:date="2019-01-21T10:27:00Z">
        <w:r w:rsidR="002068E1">
          <w:rPr>
            <w:rFonts w:eastAsia="Times New Roman" w:cs="Times New Roman"/>
            <w:color w:val="000000"/>
            <w:szCs w:val="24"/>
          </w:rPr>
          <w:t xml:space="preserve"> samples</w:t>
        </w:r>
      </w:ins>
      <w:del w:id="72" w:author="Marta Gomez-Chiarri" w:date="2019-01-21T10:26:00Z">
        <w:r w:rsidRPr="004E749C" w:rsidDel="002068E1">
          <w:rPr>
            <w:rFonts w:eastAsia="Times New Roman" w:cs="Times New Roman"/>
            <w:color w:val="000000"/>
            <w:szCs w:val="24"/>
          </w:rPr>
          <w:delText>,</w:delText>
        </w:r>
      </w:del>
      <w:r w:rsidRPr="004E749C">
        <w:rPr>
          <w:rFonts w:eastAsia="Times New Roman" w:cs="Times New Roman"/>
          <w:color w:val="000000"/>
          <w:szCs w:val="24"/>
        </w:rPr>
        <w:t xml:space="preserve"> </w:t>
      </w:r>
      <w:del w:id="73" w:author="Marta Gomez-Chiarri" w:date="2019-01-21T10:25:00Z">
        <w:r w:rsidRPr="004E749C" w:rsidDel="002068E1">
          <w:rPr>
            <w:rFonts w:eastAsia="Times New Roman" w:cs="Times New Roman"/>
            <w:color w:val="000000"/>
            <w:szCs w:val="24"/>
          </w:rPr>
          <w:delText xml:space="preserve">but not in the oysters </w:delText>
        </w:r>
      </w:del>
      <w:r w:rsidRPr="004E749C">
        <w:rPr>
          <w:rFonts w:eastAsia="Times New Roman" w:cs="Times New Roman"/>
          <w:color w:val="000000"/>
          <w:szCs w:val="24"/>
        </w:rPr>
        <w:t>(</w:t>
      </w:r>
      <w:commentRangeStart w:id="74"/>
      <w:r w:rsidRPr="004E749C">
        <w:rPr>
          <w:rFonts w:eastAsia="Times New Roman" w:cs="Times New Roman"/>
          <w:color w:val="000000"/>
          <w:szCs w:val="24"/>
        </w:rPr>
        <w:t>p&lt;0.001</w:t>
      </w:r>
      <w:ins w:id="75" w:author="Marta Gomez-Chiarri" w:date="2019-01-21T10:32:00Z">
        <w:r w:rsidR="000204B7">
          <w:rPr>
            <w:rFonts w:eastAsia="Times New Roman" w:cs="Times New Roman"/>
            <w:color w:val="000000"/>
            <w:szCs w:val="24"/>
          </w:rPr>
          <w:t xml:space="preserve">, </w:t>
        </w:r>
      </w:ins>
      <w:commentRangeEnd w:id="74"/>
      <w:ins w:id="76" w:author="Marta Gomez-Chiarri" w:date="2019-01-21T10:35:00Z">
        <w:r w:rsidR="00F10E07">
          <w:rPr>
            <w:rStyle w:val="CommentReference"/>
          </w:rPr>
          <w:commentReference w:id="74"/>
        </w:r>
      </w:ins>
      <w:ins w:id="77" w:author="Marta Gomez-Chiarri" w:date="2019-01-21T10:33:00Z">
        <w:r w:rsidR="000204B7">
          <w:rPr>
            <w:rFonts w:eastAsia="Times New Roman" w:cs="Times New Roman"/>
            <w:color w:val="000000"/>
            <w:szCs w:val="24"/>
          </w:rPr>
          <w:t>Table S1</w:t>
        </w:r>
      </w:ins>
      <w:r w:rsidRPr="004E749C">
        <w:rPr>
          <w:rFonts w:eastAsia="Times New Roman" w:cs="Times New Roman"/>
          <w:color w:val="000000"/>
          <w:szCs w:val="24"/>
        </w:rPr>
        <w:t xml:space="preserve">). </w:t>
      </w:r>
      <w:commentRangeStart w:id="78"/>
      <w:commentRangeStart w:id="79"/>
      <w:del w:id="80" w:author="Marta Gomez-Chiarri" w:date="2019-01-21T10:23:00Z">
        <w:r w:rsidRPr="004E749C" w:rsidDel="00D76D25">
          <w:rPr>
            <w:rFonts w:eastAsia="Times New Roman" w:cs="Times New Roman"/>
            <w:color w:val="000000"/>
            <w:szCs w:val="24"/>
          </w:rPr>
          <w:delText>There was a significant enrichment in</w:delText>
        </w:r>
      </w:del>
      <w:ins w:id="81" w:author="Marta Gomez-Chiarri" w:date="2019-01-21T10:23:00Z">
        <w:r w:rsidR="00D76D25">
          <w:rPr>
            <w:rFonts w:eastAsia="Times New Roman" w:cs="Times New Roman"/>
            <w:color w:val="000000"/>
            <w:szCs w:val="24"/>
          </w:rPr>
          <w:t>Larval and swab samples showed a higher proportion of</w:t>
        </w:r>
      </w:ins>
      <w:r w:rsidRPr="004E749C">
        <w:rPr>
          <w:rFonts w:eastAsia="Times New Roman" w:cs="Times New Roman"/>
          <w:color w:val="000000"/>
          <w:szCs w:val="24"/>
        </w:rPr>
        <w:t xml:space="preserve"> </w:t>
      </w:r>
      <w:r w:rsidRPr="004E749C">
        <w:rPr>
          <w:rFonts w:eastAsia="Times New Roman" w:cs="Times New Roman"/>
          <w:i/>
          <w:iCs/>
          <w:color w:val="000000"/>
          <w:szCs w:val="24"/>
        </w:rPr>
        <w:t>Proteobacteria</w:t>
      </w:r>
      <w:del w:id="82" w:author="Marta Gomez-Chiarri" w:date="2019-01-21T10:23:00Z">
        <w:r w:rsidRPr="004E749C" w:rsidDel="00D76D25">
          <w:rPr>
            <w:rFonts w:eastAsia="Times New Roman" w:cs="Times New Roman"/>
            <w:color w:val="000000"/>
            <w:szCs w:val="24"/>
          </w:rPr>
          <w:delText xml:space="preserve"> in larval and swab samples</w:delText>
        </w:r>
      </w:del>
      <w:r w:rsidRPr="004E749C">
        <w:rPr>
          <w:rFonts w:eastAsia="Times New Roman" w:cs="Times New Roman"/>
          <w:color w:val="000000"/>
          <w:szCs w:val="24"/>
        </w:rPr>
        <w:t xml:space="preserve">, at the expense 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w:t>
      </w:r>
      <w:ins w:id="83" w:author="Marta Gomez-Chiarri" w:date="2019-01-21T10:33:00Z">
        <w:r w:rsidR="000204B7">
          <w:rPr>
            <w:rFonts w:eastAsia="Times New Roman" w:cs="Times New Roman"/>
            <w:color w:val="000000"/>
            <w:szCs w:val="24"/>
          </w:rPr>
          <w:t>, Table S1</w:t>
        </w:r>
      </w:ins>
      <w:r w:rsidRPr="004E749C">
        <w:rPr>
          <w:rFonts w:eastAsia="Times New Roman" w:cs="Times New Roman"/>
          <w:color w:val="000000"/>
          <w:szCs w:val="24"/>
        </w:rPr>
        <w:t>).  </w:t>
      </w:r>
      <w:moveToRangeStart w:id="84" w:author="Marta Gomez-Chiarri" w:date="2019-01-21T16:26:00Z" w:name="move535851344"/>
      <w:commentRangeEnd w:id="78"/>
      <w:moveTo w:id="85" w:author="Marta Gomez-Chiarri" w:date="2019-01-21T16:26:00Z">
        <w:del w:id="86" w:author="Marta Gomez-Chiarri" w:date="2019-01-21T16:27:00Z">
          <w:r w:rsidR="00DB36FB" w:rsidDel="00DB36FB">
            <w:rPr>
              <w:color w:val="000000"/>
            </w:rPr>
            <w:delText xml:space="preserve">Samples collected during Trial 3 on days 5, 8, and 12 from the hatchery inflow water show that the microbiome is constant over time </w:delText>
          </w:r>
          <w:r w:rsidR="00DB36FB" w:rsidRPr="00B9552C" w:rsidDel="00DB36FB">
            <w:rPr>
              <w:color w:val="000000"/>
            </w:rPr>
            <w:delText>(</w:delText>
          </w:r>
          <w:commentRangeStart w:id="87"/>
          <w:r w:rsidR="00DB36FB" w:rsidRPr="00B9552C" w:rsidDel="00DB36FB">
            <w:rPr>
              <w:color w:val="000000"/>
            </w:rPr>
            <w:delText>Figure S5</w:delText>
          </w:r>
          <w:commentRangeEnd w:id="87"/>
          <w:r w:rsidR="00DB36FB" w:rsidDel="00DB36FB">
            <w:rPr>
              <w:rStyle w:val="CommentReference"/>
            </w:rPr>
            <w:commentReference w:id="87"/>
          </w:r>
          <w:r w:rsidR="00DB36FB" w:rsidRPr="00B9552C" w:rsidDel="00DB36FB">
            <w:rPr>
              <w:color w:val="000000"/>
            </w:rPr>
            <w:delText>).</w:delText>
          </w:r>
          <w:r w:rsidR="00DB36FB" w:rsidDel="00DB36FB">
            <w:rPr>
              <w:color w:val="000000"/>
            </w:rPr>
            <w:delText xml:space="preserve"> </w:delText>
          </w:r>
        </w:del>
      </w:moveTo>
      <w:moveToRangeEnd w:id="84"/>
      <w:del w:id="88" w:author="Marta Gomez-Chiarri" w:date="2019-01-21T16:26:00Z">
        <w:r w:rsidR="002A6BEA" w:rsidDel="00DB36FB">
          <w:rPr>
            <w:rStyle w:val="CommentReference"/>
          </w:rPr>
          <w:commentReference w:id="78"/>
        </w:r>
        <w:commentRangeEnd w:id="79"/>
        <w:r w:rsidR="00260F2D" w:rsidRPr="00DB36FB" w:rsidDel="00DB36FB">
          <w:rPr>
            <w:rStyle w:val="CommentReference"/>
          </w:rPr>
          <w:commentReference w:id="79"/>
        </w:r>
      </w:del>
      <w:ins w:id="89" w:author="Marta Gomez-Chiarri" w:date="2019-01-21T16:26:00Z">
        <w:r w:rsidR="00DB36FB" w:rsidDel="00DB36FB">
          <w:rPr>
            <w:rStyle w:val="CommentReference"/>
          </w:rPr>
          <w:t xml:space="preserve"> </w:t>
        </w:r>
      </w:ins>
    </w:p>
    <w:p w14:paraId="2D5C47B1" w14:textId="393546D4" w:rsidR="004E749C" w:rsidRPr="004E749C" w:rsidRDefault="004E749C" w:rsidP="00DB36FB">
      <w:pPr>
        <w:rPr>
          <w:rFonts w:eastAsia="Times New Roman" w:cs="Times New Roman"/>
          <w:szCs w:val="24"/>
        </w:rPr>
      </w:pPr>
      <w:r w:rsidRPr="004E749C">
        <w:rPr>
          <w:rFonts w:eastAsia="Times New Roman" w:cs="Times New Roman"/>
          <w:color w:val="000000"/>
          <w:szCs w:val="24"/>
        </w:rPr>
        <w:t>Overall, the bacterial community in rearing water was significantly more diverse than the community in oyster larvae and biofilm swab samples (</w:t>
      </w:r>
      <w:commentRangeStart w:id="90"/>
      <w:commentRangeStart w:id="91"/>
      <w:r w:rsidRPr="004E749C">
        <w:rPr>
          <w:rFonts w:eastAsia="Times New Roman" w:cs="Times New Roman"/>
          <w:color w:val="000000"/>
          <w:szCs w:val="24"/>
        </w:rPr>
        <w:t>S</w:t>
      </w:r>
      <w:r w:rsidRPr="004E749C">
        <w:rPr>
          <w:rFonts w:eastAsia="Times New Roman" w:cs="Times New Roman"/>
          <w:color w:val="000000"/>
          <w:szCs w:val="24"/>
        </w:rPr>
        <w:t>impson’s Diversity Index, p&lt;0.001, Figure 2</w:t>
      </w:r>
      <w:commentRangeEnd w:id="90"/>
      <w:r w:rsidR="0045666F">
        <w:rPr>
          <w:rStyle w:val="CommentReference"/>
        </w:rPr>
        <w:commentReference w:id="90"/>
      </w:r>
      <w:commentRangeEnd w:id="91"/>
      <w:r w:rsidR="002D3E4E">
        <w:rPr>
          <w:rFonts w:eastAsia="Times New Roman" w:cs="Times New Roman"/>
          <w:color w:val="000000"/>
          <w:szCs w:val="24"/>
        </w:rPr>
        <w:t>, Table S2</w:t>
      </w:r>
      <w:r w:rsidR="002D3E4E">
        <w:rPr>
          <w:rStyle w:val="CommentReference"/>
        </w:rPr>
        <w:commentReference w:id="91"/>
      </w:r>
      <w:r w:rsidRPr="004E749C">
        <w:rPr>
          <w:rFonts w:eastAsia="Times New Roman" w:cs="Times New Roman"/>
          <w:color w:val="000000"/>
          <w:szCs w:val="24"/>
        </w:rPr>
        <w:t>), reflecting an enrichment in specific community members from the more diverse rearing water community in larvae and tank surfaces (Figure 1). Simpson’s Diversity Index indicated significantly higher diversity in rearing water samples from Trial 3 (0.88-0.92), than from Trials 1 (0.81-0.87) and 2 (0.80-0.91) (</w:t>
      </w:r>
      <w:del w:id="92" w:author="Marta Gomez-Chiarri" w:date="2019-01-21T11:04:00Z">
        <w:r w:rsidRPr="004E749C" w:rsidDel="004163E4">
          <w:rPr>
            <w:rFonts w:eastAsia="Times New Roman" w:cs="Times New Roman"/>
            <w:color w:val="000000"/>
            <w:szCs w:val="24"/>
          </w:rPr>
          <w:delText xml:space="preserve">Figure 2, </w:delText>
        </w:r>
      </w:del>
      <w:r w:rsidRPr="004E749C">
        <w:rPr>
          <w:rFonts w:eastAsia="Times New Roman" w:cs="Times New Roman"/>
          <w:color w:val="000000"/>
          <w:szCs w:val="24"/>
        </w:rPr>
        <w:t>p&lt;0.001</w:t>
      </w:r>
      <w:ins w:id="93" w:author="Marta Gomez-Chiarri" w:date="2019-01-21T11:04:00Z">
        <w:r w:rsidR="004163E4">
          <w:rPr>
            <w:rFonts w:eastAsia="Times New Roman" w:cs="Times New Roman"/>
            <w:color w:val="000000"/>
            <w:szCs w:val="24"/>
          </w:rPr>
          <w:t xml:space="preserve">, </w:t>
        </w:r>
        <w:r w:rsidR="004163E4" w:rsidRPr="004E749C">
          <w:rPr>
            <w:rFonts w:eastAsia="Times New Roman" w:cs="Times New Roman"/>
            <w:color w:val="000000"/>
            <w:szCs w:val="24"/>
          </w:rPr>
          <w:t xml:space="preserve">Figure 2, </w:t>
        </w:r>
        <w:r w:rsidR="004163E4">
          <w:rPr>
            <w:rFonts w:eastAsia="Times New Roman" w:cs="Times New Roman"/>
            <w:color w:val="000000"/>
            <w:szCs w:val="24"/>
          </w:rPr>
          <w:t>Table S</w:t>
        </w:r>
      </w:ins>
      <w:ins w:id="94" w:author="Marta Gomez-Chiarri" w:date="2019-01-21T11:22:00Z">
        <w:r w:rsidR="00093207">
          <w:rPr>
            <w:rFonts w:eastAsia="Times New Roman" w:cs="Times New Roman"/>
            <w:color w:val="000000"/>
            <w:szCs w:val="24"/>
          </w:rPr>
          <w:t>2</w:t>
        </w:r>
      </w:ins>
      <w:r w:rsidRPr="004E749C">
        <w:rPr>
          <w:rFonts w:eastAsia="Times New Roman" w:cs="Times New Roman"/>
          <w:color w:val="000000"/>
          <w:szCs w:val="24"/>
        </w:rPr>
        <w:t xml:space="preserve">), most probably due to the greater sequencing depth and different </w:t>
      </w:r>
      <w:ins w:id="95" w:author="Marta Gomez-Chiarri" w:date="2019-01-21T11:00:00Z">
        <w:r w:rsidR="00634555">
          <w:rPr>
            <w:rFonts w:eastAsia="Times New Roman" w:cs="Times New Roman"/>
            <w:color w:val="000000"/>
            <w:szCs w:val="24"/>
          </w:rPr>
          <w:t xml:space="preserve">target </w:t>
        </w:r>
      </w:ins>
      <w:r w:rsidRPr="004E749C">
        <w:rPr>
          <w:rFonts w:eastAsia="Times New Roman" w:cs="Times New Roman"/>
          <w:color w:val="000000"/>
          <w:szCs w:val="24"/>
        </w:rPr>
        <w:t xml:space="preserve">16S variable region in Trial 3 (Figure S1), </w:t>
      </w:r>
      <w:commentRangeStart w:id="96"/>
      <w:r w:rsidRPr="004E749C">
        <w:rPr>
          <w:rFonts w:eastAsia="Times New Roman" w:cs="Times New Roman"/>
          <w:color w:val="000000"/>
          <w:szCs w:val="24"/>
        </w:rPr>
        <w:t>but potentially also due to seasonal and yearly differences in bacterial composition of the source for the rearing water</w:t>
      </w:r>
      <w:r w:rsidR="00401ED1">
        <w:rPr>
          <w:rFonts w:eastAsia="Times New Roman" w:cs="Times New Roman"/>
          <w:color w:val="000000"/>
          <w:szCs w:val="24"/>
        </w:rPr>
        <w:t xml:space="preserve"> (Table 1)</w:t>
      </w:r>
      <w:r w:rsidRPr="004E749C">
        <w:rPr>
          <w:rFonts w:eastAsia="Times New Roman" w:cs="Times New Roman"/>
          <w:color w:val="000000"/>
          <w:szCs w:val="24"/>
        </w:rPr>
        <w:t>.</w:t>
      </w:r>
      <w:commentRangeEnd w:id="96"/>
      <w:r w:rsidR="0045666F">
        <w:rPr>
          <w:rStyle w:val="CommentReference"/>
        </w:rPr>
        <w:commentReference w:id="96"/>
      </w:r>
      <w:r w:rsidRPr="004E749C">
        <w:rPr>
          <w:rFonts w:eastAsia="Times New Roman" w:cs="Times New Roman"/>
          <w:color w:val="000000"/>
          <w:szCs w:val="24"/>
        </w:rPr>
        <w:t xml:space="preserve"> There was also </w:t>
      </w:r>
      <w:del w:id="97" w:author="Marta Gomez-Chiarri" w:date="2019-01-21T11:00:00Z">
        <w:r w:rsidRPr="004E749C" w:rsidDel="000643DA">
          <w:rPr>
            <w:rFonts w:eastAsia="Times New Roman" w:cs="Times New Roman"/>
            <w:color w:val="000000"/>
            <w:szCs w:val="24"/>
          </w:rPr>
          <w:delText xml:space="preserve">very </w:delText>
        </w:r>
      </w:del>
      <w:r w:rsidRPr="004E749C">
        <w:rPr>
          <w:rFonts w:eastAsia="Times New Roman" w:cs="Times New Roman"/>
          <w:color w:val="000000"/>
          <w:szCs w:val="24"/>
        </w:rPr>
        <w:t xml:space="preserve">high variability among replicate samples from each timepoint and treatment (Figure 2, Figure S2). However, significant increases in bacterial diversity over time were detected </w:t>
      </w:r>
      <w:ins w:id="98" w:author="Marta Gomez-Chiarri" w:date="2019-01-21T11:23:00Z">
        <w:r w:rsidR="00093207" w:rsidRPr="004E749C">
          <w:rPr>
            <w:rFonts w:eastAsia="Times New Roman" w:cs="Times New Roman"/>
            <w:color w:val="000000"/>
            <w:szCs w:val="24"/>
          </w:rPr>
          <w:t>in the oyster larvae and biofilm swabs in Trial 1 (p&lt;0.01</w:t>
        </w:r>
        <w:r w:rsidR="00093207">
          <w:rPr>
            <w:rFonts w:eastAsia="Times New Roman" w:cs="Times New Roman"/>
            <w:color w:val="000000"/>
            <w:szCs w:val="24"/>
          </w:rPr>
          <w:t>, Table S3</w:t>
        </w:r>
        <w:r w:rsidR="00093207" w:rsidRPr="004E749C">
          <w:rPr>
            <w:rFonts w:eastAsia="Times New Roman" w:cs="Times New Roman"/>
            <w:color w:val="000000"/>
            <w:szCs w:val="24"/>
          </w:rPr>
          <w:t>)</w:t>
        </w:r>
        <w:r w:rsidR="00093207">
          <w:rPr>
            <w:rFonts w:eastAsia="Times New Roman" w:cs="Times New Roman"/>
            <w:color w:val="000000"/>
            <w:szCs w:val="24"/>
          </w:rPr>
          <w:t xml:space="preserve">, and </w:t>
        </w:r>
      </w:ins>
      <w:r w:rsidRPr="004E749C">
        <w:rPr>
          <w:rFonts w:eastAsia="Times New Roman" w:cs="Times New Roman"/>
          <w:color w:val="000000"/>
          <w:szCs w:val="24"/>
        </w:rPr>
        <w:t>in the rearing water in Trials 2 and 3 (p&lt;0.01</w:t>
      </w:r>
      <w:ins w:id="99" w:author="Marta Gomez-Chiarri" w:date="2019-01-21T11:04:00Z">
        <w:r w:rsidR="00093207">
          <w:rPr>
            <w:rFonts w:eastAsia="Times New Roman" w:cs="Times New Roman"/>
            <w:color w:val="000000"/>
            <w:szCs w:val="24"/>
          </w:rPr>
          <w:t>, Figure 2, Tables S4, S5</w:t>
        </w:r>
      </w:ins>
      <w:r w:rsidRPr="004E749C">
        <w:rPr>
          <w:rFonts w:eastAsia="Times New Roman" w:cs="Times New Roman"/>
          <w:color w:val="000000"/>
          <w:szCs w:val="24"/>
        </w:rPr>
        <w:t>)</w:t>
      </w:r>
      <w:del w:id="100" w:author="Marta Gomez-Chiarri" w:date="2019-01-21T11:23:00Z">
        <w:r w:rsidRPr="004E749C" w:rsidDel="00093207">
          <w:rPr>
            <w:rFonts w:eastAsia="Times New Roman" w:cs="Times New Roman"/>
            <w:color w:val="000000"/>
            <w:szCs w:val="24"/>
          </w:rPr>
          <w:delText xml:space="preserve">, </w:delText>
        </w:r>
        <w:commentRangeStart w:id="101"/>
        <w:commentRangeStart w:id="102"/>
        <w:r w:rsidRPr="004E749C" w:rsidDel="00093207">
          <w:rPr>
            <w:rFonts w:eastAsia="Times New Roman" w:cs="Times New Roman"/>
            <w:color w:val="000000"/>
            <w:szCs w:val="24"/>
          </w:rPr>
          <w:delText>and in the oyster larvae and biofilm swabs in Trial 1 (p&lt;0.01)</w:delText>
        </w:r>
      </w:del>
      <w:r w:rsidRPr="004E749C">
        <w:rPr>
          <w:rFonts w:eastAsia="Times New Roman" w:cs="Times New Roman"/>
          <w:color w:val="000000"/>
          <w:szCs w:val="24"/>
        </w:rPr>
        <w:t>.</w:t>
      </w:r>
      <w:commentRangeEnd w:id="101"/>
      <w:r w:rsidR="00864A4D">
        <w:rPr>
          <w:rStyle w:val="CommentReference"/>
        </w:rPr>
        <w:commentReference w:id="101"/>
      </w:r>
      <w:commentRangeEnd w:id="102"/>
      <w:r w:rsidR="002D7B1A">
        <w:rPr>
          <w:rStyle w:val="CommentReference"/>
        </w:rPr>
        <w:commentReference w:id="102"/>
      </w:r>
      <w:r w:rsidRPr="004E749C">
        <w:rPr>
          <w:rFonts w:eastAsia="Times New Roman" w:cs="Times New Roman"/>
          <w:color w:val="000000"/>
          <w:szCs w:val="24"/>
        </w:rPr>
        <w:t xml:space="preserve"> No significant difference between control and treated samples at each time-point and sample type were detected (p=0.52). </w:t>
      </w:r>
    </w:p>
    <w:p w14:paraId="48372525" w14:textId="65692133" w:rsidR="004E749C" w:rsidRPr="004E749C" w:rsidRDefault="004E749C" w:rsidP="004E749C">
      <w:pPr>
        <w:rPr>
          <w:rFonts w:eastAsia="Times New Roman" w:cs="Times New Roman"/>
          <w:szCs w:val="24"/>
        </w:rPr>
      </w:pPr>
      <w:r w:rsidRPr="004E749C">
        <w:rPr>
          <w:rFonts w:eastAsia="Times New Roman" w:cs="Times New Roman"/>
          <w:color w:val="000000"/>
          <w:szCs w:val="24"/>
        </w:rPr>
        <w:lastRenderedPageBreak/>
        <w:t xml:space="preserve">The bacterial community structures of the water and oyster larvae samples were significantly different (Bray-Curtis, k=2, 95% confidence) in both Trial 1 and Trial 2. The community structure of microbiomes in tank biofilms (swab samples) was not significantly different from either the water or oyster larvae samples, suggesting an intermediate microbiome stage (Figure 3a). Bacterial communities in the rearing water were significantly different between sampling timepoints (Bray-Curtis, k=2, 95% confidence) in all three Trials (Figure 3b). </w:t>
      </w:r>
      <w:ins w:id="103" w:author="Marta Gomez-Chiarri" w:date="2019-01-21T16:35:00Z">
        <w:r w:rsidR="00BA5075">
          <w:rPr>
            <w:rFonts w:eastAsia="Times New Roman" w:cs="Times New Roman"/>
            <w:color w:val="000000"/>
            <w:szCs w:val="24"/>
          </w:rPr>
          <w:t xml:space="preserve">Moreover, </w:t>
        </w:r>
      </w:ins>
      <w:ins w:id="104" w:author="Marta Gomez-Chiarri" w:date="2019-01-21T16:37:00Z">
        <w:r w:rsidR="00BA5075">
          <w:rPr>
            <w:rFonts w:eastAsia="Times New Roman" w:cs="Times New Roman"/>
            <w:color w:val="000000"/>
            <w:szCs w:val="24"/>
          </w:rPr>
          <w:t xml:space="preserve">the </w:t>
        </w:r>
      </w:ins>
      <w:ins w:id="105" w:author="Marta Gomez-Chiarri" w:date="2019-01-21T16:38:00Z">
        <w:r w:rsidR="00BA5075">
          <w:rPr>
            <w:rFonts w:eastAsia="Times New Roman" w:cs="Times New Roman"/>
            <w:color w:val="000000"/>
            <w:szCs w:val="24"/>
          </w:rPr>
          <w:t xml:space="preserve">bacterial </w:t>
        </w:r>
      </w:ins>
      <w:ins w:id="106" w:author="Marta Gomez-Chiarri" w:date="2019-01-21T16:37:00Z">
        <w:r w:rsidR="00BA5075">
          <w:rPr>
            <w:rFonts w:eastAsia="Times New Roman" w:cs="Times New Roman"/>
            <w:color w:val="000000"/>
            <w:szCs w:val="24"/>
          </w:rPr>
          <w:t xml:space="preserve">community in </w:t>
        </w:r>
      </w:ins>
      <w:ins w:id="107" w:author="Marta Gomez-Chiarri" w:date="2019-01-21T16:38:00Z">
        <w:r w:rsidR="00BA5075">
          <w:rPr>
            <w:rFonts w:eastAsia="Times New Roman" w:cs="Times New Roman"/>
            <w:color w:val="000000"/>
            <w:szCs w:val="24"/>
          </w:rPr>
          <w:t xml:space="preserve">samples of </w:t>
        </w:r>
      </w:ins>
      <w:ins w:id="108" w:author="Marta Gomez-Chiarri" w:date="2019-01-21T16:37:00Z">
        <w:r w:rsidR="00BA5075">
          <w:rPr>
            <w:rFonts w:eastAsia="Times New Roman" w:cs="Times New Roman"/>
            <w:color w:val="000000"/>
            <w:szCs w:val="24"/>
          </w:rPr>
          <w:t xml:space="preserve">inflow </w:t>
        </w:r>
        <w:r w:rsidR="00BA5075">
          <w:rPr>
            <w:rFonts w:eastAsia="Times New Roman" w:cs="Times New Roman"/>
            <w:color w:val="000000"/>
            <w:szCs w:val="24"/>
          </w:rPr>
          <w:t xml:space="preserve">and outflow </w:t>
        </w:r>
        <w:r w:rsidR="00BA5075">
          <w:rPr>
            <w:rFonts w:eastAsia="Times New Roman" w:cs="Times New Roman"/>
            <w:color w:val="000000"/>
            <w:szCs w:val="24"/>
          </w:rPr>
          <w:t xml:space="preserve">seawater </w:t>
        </w:r>
      </w:ins>
      <w:ins w:id="109" w:author="Marta Gomez-Chiarri" w:date="2019-01-21T16:38:00Z">
        <w:r w:rsidR="00BA5075">
          <w:rPr>
            <w:rFonts w:eastAsia="Times New Roman" w:cs="Times New Roman"/>
            <w:color w:val="000000"/>
            <w:szCs w:val="24"/>
          </w:rPr>
          <w:t xml:space="preserve">collected on days 5, 8, and 12 </w:t>
        </w:r>
      </w:ins>
      <w:ins w:id="110" w:author="Marta Gomez-Chiarri" w:date="2019-01-21T16:37:00Z">
        <w:r w:rsidR="00BA5075">
          <w:rPr>
            <w:rFonts w:eastAsia="Times New Roman" w:cs="Times New Roman"/>
            <w:color w:val="000000"/>
            <w:szCs w:val="24"/>
          </w:rPr>
          <w:t>was distinct from that of the water in rearing tanks</w:t>
        </w:r>
        <w:r w:rsidR="005E71D4">
          <w:rPr>
            <w:rFonts w:eastAsia="Times New Roman" w:cs="Times New Roman"/>
            <w:color w:val="000000"/>
            <w:szCs w:val="24"/>
          </w:rPr>
          <w:t xml:space="preserve"> (Figure S3</w:t>
        </w:r>
        <w:r w:rsidR="00BA5075">
          <w:rPr>
            <w:rFonts w:eastAsia="Times New Roman" w:cs="Times New Roman"/>
            <w:color w:val="000000"/>
            <w:szCs w:val="24"/>
          </w:rPr>
          <w:t>)</w:t>
        </w:r>
        <w:r w:rsidR="00BA5075" w:rsidRPr="004E749C">
          <w:rPr>
            <w:rFonts w:eastAsia="Times New Roman" w:cs="Times New Roman"/>
            <w:color w:val="000000"/>
            <w:szCs w:val="24"/>
          </w:rPr>
          <w:t>.</w:t>
        </w:r>
      </w:ins>
      <w:ins w:id="111" w:author="Marta Gomez-Chiarri" w:date="2019-01-21T16:39:00Z">
        <w:r w:rsidR="00BA5075">
          <w:rPr>
            <w:rFonts w:eastAsia="Times New Roman" w:cs="Times New Roman"/>
            <w:color w:val="000000"/>
            <w:szCs w:val="24"/>
          </w:rPr>
          <w:t xml:space="preserve">  </w:t>
        </w:r>
      </w:ins>
      <w:r w:rsidRPr="004E749C">
        <w:rPr>
          <w:rFonts w:eastAsia="Times New Roman" w:cs="Times New Roman"/>
          <w:color w:val="000000"/>
          <w:szCs w:val="24"/>
        </w:rPr>
        <w:t>These results suggest that hatchery tanks containing oyster larvae have dynamically developing microbiomes, despite the fact that they are all receiving the same inflow seawater</w:t>
      </w:r>
      <w:ins w:id="112" w:author="Marta Gomez-Chiarri" w:date="2019-01-21T16:29:00Z">
        <w:r w:rsidR="00BA5075">
          <w:rPr>
            <w:rFonts w:eastAsia="Times New Roman" w:cs="Times New Roman"/>
            <w:color w:val="000000"/>
            <w:szCs w:val="24"/>
          </w:rPr>
          <w:t xml:space="preserve">. </w:t>
        </w:r>
      </w:ins>
      <w:del w:id="113" w:author="Marta Gomez-Chiarri" w:date="2019-01-21T16:35:00Z">
        <w:r w:rsidRPr="004E749C" w:rsidDel="00BA5075">
          <w:rPr>
            <w:rFonts w:eastAsia="Times New Roman" w:cs="Times New Roman"/>
            <w:color w:val="000000"/>
            <w:szCs w:val="24"/>
          </w:rPr>
          <w:delText xml:space="preserve">. </w:delText>
        </w:r>
      </w:del>
      <w:r w:rsidRPr="004E749C">
        <w:rPr>
          <w:rFonts w:eastAsia="Times New Roman" w:cs="Times New Roman"/>
          <w:color w:val="000000"/>
          <w:szCs w:val="24"/>
        </w:rPr>
        <w:t xml:space="preserve">There was no significant effect of treatment on the beta-diversity </w:t>
      </w:r>
      <w:ins w:id="114" w:author="Marta Gomez-Chiarri" w:date="2019-01-21T11:11:00Z">
        <w:r w:rsidR="003D3A60">
          <w:rPr>
            <w:rFonts w:eastAsia="Times New Roman" w:cs="Times New Roman"/>
            <w:color w:val="000000"/>
            <w:szCs w:val="24"/>
          </w:rPr>
          <w:t xml:space="preserve">in water </w:t>
        </w:r>
      </w:ins>
      <w:ins w:id="115" w:author="Marta Gomez-Chiarri" w:date="2019-01-21T11:12:00Z">
        <w:r w:rsidR="003D3A60">
          <w:rPr>
            <w:rFonts w:eastAsia="Times New Roman" w:cs="Times New Roman"/>
            <w:color w:val="000000"/>
            <w:szCs w:val="24"/>
          </w:rPr>
          <w:t xml:space="preserve">samples from all time points </w:t>
        </w:r>
      </w:ins>
      <w:del w:id="116" w:author="Marta Gomez-Chiarri" w:date="2019-01-21T11:12:00Z">
        <w:r w:rsidRPr="004E749C" w:rsidDel="003D3A60">
          <w:rPr>
            <w:rFonts w:eastAsia="Times New Roman" w:cs="Times New Roman"/>
            <w:color w:val="000000"/>
            <w:szCs w:val="24"/>
          </w:rPr>
          <w:delText xml:space="preserve">of the overall samples </w:delText>
        </w:r>
      </w:del>
      <w:r w:rsidRPr="004E749C">
        <w:rPr>
          <w:rFonts w:eastAsia="Times New Roman" w:cs="Times New Roman"/>
          <w:color w:val="000000"/>
          <w:szCs w:val="24"/>
        </w:rPr>
        <w:t>(Figure 3c).</w:t>
      </w:r>
      <w:ins w:id="117" w:author="Marta Gomez-Chiarri" w:date="2019-01-21T16:27:00Z">
        <w:r w:rsidR="00DB36FB">
          <w:rPr>
            <w:rFonts w:eastAsia="Times New Roman" w:cs="Times New Roman"/>
            <w:color w:val="000000"/>
            <w:szCs w:val="24"/>
          </w:rPr>
          <w:t xml:space="preserve">  </w:t>
        </w:r>
      </w:ins>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2C23059B" w:rsidR="00FF7D6F" w:rsidRPr="00FF7D6F" w:rsidRDefault="00FF7D6F" w:rsidP="00FF7D6F">
      <w:pPr>
        <w:rPr>
          <w:rFonts w:eastAsia="Times New Roman" w:cs="Times New Roman"/>
          <w:szCs w:val="24"/>
        </w:rPr>
      </w:pPr>
      <w:r w:rsidRPr="00FF7D6F">
        <w:rPr>
          <w:rFonts w:eastAsia="Times New Roman" w:cs="Times New Roman"/>
          <w:color w:val="000000"/>
          <w:szCs w:val="24"/>
        </w:rPr>
        <w:t xml:space="preserve">Although control and probiotic-treated tanks showed no significant differences in diversity and structure of bacterial communities overall (Figure 3c), significant differences in the read abundance of several specific taxa were detected. In </w:t>
      </w:r>
      <w:ins w:id="118" w:author="Marta Gomez-Chiarri" w:date="2019-01-21T11:18:00Z">
        <w:r w:rsidR="007B1A6A">
          <w:rPr>
            <w:rFonts w:eastAsia="Times New Roman" w:cs="Times New Roman"/>
            <w:color w:val="000000"/>
            <w:szCs w:val="24"/>
          </w:rPr>
          <w:t xml:space="preserve">all </w:t>
        </w:r>
      </w:ins>
      <w:del w:id="119" w:author="Marta Gomez-Chiarri" w:date="2019-01-21T11:16:00Z">
        <w:r w:rsidRPr="00FF7D6F" w:rsidDel="002F3765">
          <w:rPr>
            <w:rFonts w:eastAsia="Times New Roman" w:cs="Times New Roman"/>
            <w:color w:val="000000"/>
            <w:szCs w:val="24"/>
          </w:rPr>
          <w:delText>all trials</w:delText>
        </w:r>
      </w:del>
      <w:ins w:id="120" w:author="Marta Gomez-Chiarri" w:date="2019-01-21T11:16:00Z">
        <w:r w:rsidR="00093207">
          <w:rPr>
            <w:rFonts w:eastAsia="Times New Roman" w:cs="Times New Roman"/>
            <w:color w:val="000000"/>
            <w:szCs w:val="24"/>
          </w:rPr>
          <w:t>trials</w:t>
        </w:r>
      </w:ins>
      <w:r w:rsidRPr="00FF7D6F">
        <w:rPr>
          <w:rFonts w:eastAsia="Times New Roman" w:cs="Times New Roman"/>
          <w:color w:val="000000"/>
          <w:szCs w:val="24"/>
        </w:rPr>
        <w:t xml:space="preserve">,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w:t>
      </w:r>
      <w:ins w:id="121" w:author="Marta Gomez-Chiarri" w:date="2019-01-21T11:19:00Z">
        <w:r w:rsidR="00093207">
          <w:rPr>
            <w:rFonts w:eastAsia="Times New Roman" w:cs="Times New Roman"/>
            <w:color w:val="000000"/>
            <w:szCs w:val="24"/>
          </w:rPr>
          <w:t xml:space="preserve">significantly </w:t>
        </w:r>
      </w:ins>
      <w:r w:rsidRPr="00FF7D6F">
        <w:rPr>
          <w:rFonts w:eastAsia="Times New Roman" w:cs="Times New Roman"/>
          <w:color w:val="000000"/>
          <w:szCs w:val="24"/>
        </w:rPr>
        <w:t xml:space="preserve">more abundant in samples from treated tanks than in the control tanks by the final sampling day </w:t>
      </w:r>
      <w:ins w:id="122" w:author="Marta Gomez-Chiarri" w:date="2019-01-21T11:19:00Z">
        <w:r w:rsidR="00093207">
          <w:rPr>
            <w:rFonts w:eastAsia="Times New Roman" w:cs="Times New Roman"/>
            <w:color w:val="000000"/>
            <w:szCs w:val="24"/>
          </w:rPr>
          <w:t xml:space="preserve">on trials 2 and 3 </w:t>
        </w:r>
      </w:ins>
      <w:r w:rsidRPr="00FF7D6F">
        <w:rPr>
          <w:rFonts w:eastAsia="Times New Roman" w:cs="Times New Roman"/>
          <w:color w:val="000000"/>
          <w:szCs w:val="24"/>
        </w:rPr>
        <w:t>(</w:t>
      </w:r>
      <w:del w:id="123" w:author="Marta Gomez-Chiarri" w:date="2019-01-21T11:20:00Z">
        <w:r w:rsidRPr="00FF7D6F" w:rsidDel="00093207">
          <w:rPr>
            <w:rFonts w:eastAsia="Times New Roman" w:cs="Times New Roman"/>
            <w:color w:val="000000"/>
            <w:szCs w:val="24"/>
          </w:rPr>
          <w:delText xml:space="preserve">Figure 4a, </w:delText>
        </w:r>
      </w:del>
      <w:commentRangeStart w:id="124"/>
      <w:commentRangeStart w:id="125"/>
      <w:commentRangeStart w:id="126"/>
      <w:del w:id="127" w:author="Marta Gomez-Chiarri" w:date="2019-01-21T11:18:00Z">
        <w:r w:rsidRPr="00FF7D6F" w:rsidDel="007B1A6A">
          <w:rPr>
            <w:rFonts w:eastAsia="Times New Roman" w:cs="Times New Roman"/>
            <w:color w:val="000000"/>
            <w:szCs w:val="24"/>
          </w:rPr>
          <w:delText xml:space="preserve">interaction </w:delText>
        </w:r>
      </w:del>
      <w:r w:rsidRPr="00FF7D6F">
        <w:rPr>
          <w:rFonts w:eastAsia="Times New Roman" w:cs="Times New Roman"/>
          <w:color w:val="000000"/>
          <w:szCs w:val="24"/>
        </w:rPr>
        <w:t>p&lt;0.05</w:t>
      </w:r>
      <w:ins w:id="128" w:author="Marta Gomez-Chiarri" w:date="2019-01-21T11:20:00Z">
        <w:r w:rsidR="00093207">
          <w:rPr>
            <w:rFonts w:eastAsia="Times New Roman" w:cs="Times New Roman"/>
            <w:color w:val="000000"/>
            <w:szCs w:val="24"/>
          </w:rPr>
          <w:t xml:space="preserve">, </w:t>
        </w:r>
        <w:r w:rsidR="00093207" w:rsidRPr="00FF7D6F">
          <w:rPr>
            <w:rFonts w:eastAsia="Times New Roman" w:cs="Times New Roman"/>
            <w:color w:val="000000"/>
            <w:szCs w:val="24"/>
          </w:rPr>
          <w:t>Figure 4a,</w:t>
        </w:r>
        <w:r w:rsidR="00093207">
          <w:rPr>
            <w:rFonts w:eastAsia="Times New Roman" w:cs="Times New Roman"/>
            <w:color w:val="000000"/>
            <w:szCs w:val="24"/>
          </w:rPr>
          <w:t xml:space="preserve"> Table S6</w:t>
        </w:r>
      </w:ins>
      <w:ins w:id="129" w:author="Marta Gomez-Chiarri" w:date="2019-01-21T11:16:00Z">
        <w:r w:rsidR="002F3765">
          <w:rPr>
            <w:rFonts w:eastAsia="Times New Roman" w:cs="Times New Roman"/>
            <w:color w:val="000000"/>
            <w:szCs w:val="24"/>
          </w:rPr>
          <w:t>)</w:t>
        </w:r>
      </w:ins>
      <w:del w:id="130" w:author="Marta Gomez-Chiarri" w:date="2019-01-21T11:16:00Z">
        <w:r w:rsidRPr="00FF7D6F" w:rsidDel="002F3765">
          <w:rPr>
            <w:rFonts w:eastAsia="Times New Roman" w:cs="Times New Roman"/>
            <w:color w:val="000000"/>
            <w:szCs w:val="24"/>
          </w:rPr>
          <w:delText>6</w:delText>
        </w:r>
        <w:commentRangeEnd w:id="124"/>
        <w:r w:rsidR="0013337E" w:rsidDel="002F3765">
          <w:rPr>
            <w:rStyle w:val="CommentReference"/>
          </w:rPr>
          <w:commentReference w:id="124"/>
        </w:r>
        <w:commentRangeEnd w:id="125"/>
        <w:r w:rsidR="00D7441B" w:rsidDel="002F3765">
          <w:rPr>
            <w:rStyle w:val="CommentReference"/>
          </w:rPr>
          <w:commentReference w:id="125"/>
        </w:r>
        <w:commentRangeEnd w:id="126"/>
        <w:r w:rsidR="00DB07CF" w:rsidDel="002F3765">
          <w:rPr>
            <w:rStyle w:val="CommentReference"/>
          </w:rPr>
          <w:commentReference w:id="126"/>
        </w:r>
        <w:r w:rsidRPr="00FF7D6F" w:rsidDel="002F3765">
          <w:rPr>
            <w:rFonts w:eastAsia="Times New Roman" w:cs="Times New Roman"/>
            <w:color w:val="000000"/>
            <w:szCs w:val="24"/>
          </w:rPr>
          <w:delText>)</w:delText>
        </w:r>
      </w:del>
      <w:r w:rsidRPr="00FF7D6F">
        <w:rPr>
          <w:rFonts w:eastAsia="Times New Roman" w:cs="Times New Roman"/>
          <w:color w:val="000000"/>
          <w:szCs w:val="24"/>
        </w:rPr>
        <w:t xml:space="preserve">. These results suggest that </w:t>
      </w:r>
      <w:del w:id="131" w:author="Marta Gomez-Chiarri" w:date="2019-01-21T17:03:00Z">
        <w:r w:rsidRPr="00FF7D6F" w:rsidDel="00484D52">
          <w:rPr>
            <w:rFonts w:eastAsia="Times New Roman" w:cs="Times New Roman"/>
            <w:color w:val="000000"/>
            <w:szCs w:val="24"/>
          </w:rPr>
          <w:delText xml:space="preserve">those </w:delText>
        </w:r>
      </w:del>
      <w:ins w:id="132" w:author="Marta Gomez-Chiarri" w:date="2019-01-21T17:03:00Z">
        <w:r w:rsidR="00484D52">
          <w:rPr>
            <w:rFonts w:eastAsia="Times New Roman" w:cs="Times New Roman"/>
            <w:color w:val="000000"/>
            <w:szCs w:val="24"/>
          </w:rPr>
          <w:t xml:space="preserve">the increase in </w:t>
        </w:r>
      </w:ins>
      <w:r w:rsidRPr="00FF7D6F">
        <w:rPr>
          <w:rFonts w:eastAsia="Times New Roman" w:cs="Times New Roman"/>
          <w:color w:val="000000"/>
          <w:szCs w:val="24"/>
        </w:rPr>
        <w:t>reads correspond</w:t>
      </w:r>
      <w:ins w:id="133" w:author="Marta Gomez-Chiarri" w:date="2019-01-21T17:04:00Z">
        <w:r w:rsidR="00A67735">
          <w:rPr>
            <w:rFonts w:eastAsia="Times New Roman" w:cs="Times New Roman"/>
            <w:color w:val="000000"/>
            <w:szCs w:val="24"/>
          </w:rPr>
          <w:t>s</w:t>
        </w:r>
      </w:ins>
      <w:r w:rsidRPr="00FF7D6F">
        <w:rPr>
          <w:rFonts w:eastAsia="Times New Roman" w:cs="Times New Roman"/>
          <w:color w:val="000000"/>
          <w:szCs w:val="24"/>
        </w:rPr>
        <w:t xml:space="preserve">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 at all time points (20-34% of reads) in probiotic-treated rearing water compared to control water in Trial 3 (</w:t>
      </w:r>
      <w:del w:id="134" w:author="Marta Gomez-Chiarri" w:date="2019-01-21T11:47:00Z">
        <w:r w:rsidRPr="00FF7D6F" w:rsidDel="00B55B9E">
          <w:rPr>
            <w:rFonts w:eastAsia="Times New Roman" w:cs="Times New Roman"/>
            <w:color w:val="000000"/>
            <w:szCs w:val="24"/>
          </w:rPr>
          <w:delText xml:space="preserve">Figure 4b, </w:delText>
        </w:r>
      </w:del>
      <w:r w:rsidRPr="00FF7D6F">
        <w:rPr>
          <w:rFonts w:eastAsia="Times New Roman" w:cs="Times New Roman"/>
          <w:color w:val="000000"/>
          <w:szCs w:val="24"/>
        </w:rPr>
        <w:t>p&lt;0.01</w:t>
      </w:r>
      <w:ins w:id="135" w:author="Marta Gomez-Chiarri" w:date="2019-01-21T11:47:00Z">
        <w:r w:rsidR="00B55B9E">
          <w:rPr>
            <w:rFonts w:eastAsia="Times New Roman" w:cs="Times New Roman"/>
            <w:color w:val="000000"/>
            <w:szCs w:val="24"/>
          </w:rPr>
          <w:t>, Figure 4b, Table S7</w:t>
        </w:r>
      </w:ins>
      <w:r w:rsidRPr="00FF7D6F">
        <w:rPr>
          <w:rFonts w:eastAsia="Times New Roman" w:cs="Times New Roman"/>
          <w:color w:val="000000"/>
          <w:szCs w:val="24"/>
        </w:rPr>
        <w:t xml:space="preserve">). The 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 decreased by 41-62% over time </w:t>
      </w:r>
      <w:del w:id="136" w:author="Marta Gomez-Chiarri" w:date="2019-01-21T17:05:00Z">
        <w:r w:rsidRPr="00FF7D6F" w:rsidDel="00A67735">
          <w:rPr>
            <w:rFonts w:eastAsia="Times New Roman" w:cs="Times New Roman"/>
            <w:color w:val="000000"/>
            <w:szCs w:val="24"/>
          </w:rPr>
          <w:delText>in all</w:delText>
        </w:r>
      </w:del>
      <w:ins w:id="137" w:author="Marta Gomez-Chiarri" w:date="2019-01-21T17:05:00Z">
        <w:r w:rsidR="00A67735">
          <w:rPr>
            <w:rFonts w:eastAsia="Times New Roman" w:cs="Times New Roman"/>
            <w:color w:val="000000"/>
            <w:szCs w:val="24"/>
          </w:rPr>
          <w:t>depending on the t</w:t>
        </w:r>
      </w:ins>
      <w:del w:id="138" w:author="Marta Gomez-Chiarri" w:date="2019-01-21T17:05:00Z">
        <w:r w:rsidRPr="00FF7D6F" w:rsidDel="00A67735">
          <w:rPr>
            <w:rFonts w:eastAsia="Times New Roman" w:cs="Times New Roman"/>
            <w:color w:val="000000"/>
            <w:szCs w:val="24"/>
          </w:rPr>
          <w:delText xml:space="preserve"> T</w:delText>
        </w:r>
      </w:del>
      <w:r w:rsidRPr="00FF7D6F">
        <w:rPr>
          <w:rFonts w:eastAsia="Times New Roman" w:cs="Times New Roman"/>
          <w:color w:val="000000"/>
          <w:szCs w:val="24"/>
        </w:rPr>
        <w:t>rial</w:t>
      </w:r>
      <w:del w:id="139" w:author="Marta Gomez-Chiarri" w:date="2019-01-21T17:05:00Z">
        <w:r w:rsidRPr="00FF7D6F" w:rsidDel="00A67735">
          <w:rPr>
            <w:rFonts w:eastAsia="Times New Roman" w:cs="Times New Roman"/>
            <w:color w:val="000000"/>
            <w:szCs w:val="24"/>
          </w:rPr>
          <w:delText>s</w:delText>
        </w:r>
      </w:del>
      <w:r w:rsidRPr="00FF7D6F">
        <w:rPr>
          <w:rFonts w:eastAsia="Times New Roman" w:cs="Times New Roman"/>
          <w:color w:val="000000"/>
          <w:szCs w:val="24"/>
        </w:rPr>
        <w:t xml:space="preserve"> (</w:t>
      </w:r>
      <w:ins w:id="140" w:author="Marta Gomez-Chiarri" w:date="2019-01-21T11:47:00Z">
        <w:r w:rsidR="00B55B9E" w:rsidRPr="00FF7D6F">
          <w:rPr>
            <w:rFonts w:eastAsia="Times New Roman" w:cs="Times New Roman"/>
            <w:color w:val="000000"/>
            <w:szCs w:val="24"/>
          </w:rPr>
          <w:t>p&lt;0.005</w:t>
        </w:r>
        <w:r w:rsidR="00B55B9E">
          <w:rPr>
            <w:rFonts w:eastAsia="Times New Roman" w:cs="Times New Roman"/>
            <w:color w:val="000000"/>
            <w:szCs w:val="24"/>
          </w:rPr>
          <w:t xml:space="preserve">, </w:t>
        </w:r>
      </w:ins>
      <w:r w:rsidRPr="00FF7D6F">
        <w:rPr>
          <w:rFonts w:eastAsia="Times New Roman" w:cs="Times New Roman"/>
          <w:color w:val="000000"/>
          <w:szCs w:val="24"/>
        </w:rPr>
        <w:t>Figure 4b,</w:t>
      </w:r>
      <w:ins w:id="141" w:author="Marta Gomez-Chiarri" w:date="2019-01-21T11:48:00Z">
        <w:r w:rsidR="00B55B9E">
          <w:rPr>
            <w:rFonts w:eastAsia="Times New Roman" w:cs="Times New Roman"/>
            <w:color w:val="000000"/>
            <w:szCs w:val="24"/>
          </w:rPr>
          <w:t xml:space="preserve"> Table S7</w:t>
        </w:r>
      </w:ins>
      <w:del w:id="142" w:author="Marta Gomez-Chiarri" w:date="2019-01-21T11:47:00Z">
        <w:r w:rsidRPr="00FF7D6F" w:rsidDel="00B55B9E">
          <w:rPr>
            <w:rFonts w:eastAsia="Times New Roman" w:cs="Times New Roman"/>
            <w:color w:val="000000"/>
            <w:szCs w:val="24"/>
          </w:rPr>
          <w:delText xml:space="preserve"> p&lt;0.005</w:delText>
        </w:r>
      </w:del>
      <w:r w:rsidRPr="00FF7D6F">
        <w:rPr>
          <w:rFonts w:eastAsia="Times New Roman" w:cs="Times New Roman"/>
          <w:color w:val="000000"/>
          <w:szCs w:val="24"/>
        </w:rPr>
        <w:t>).  </w:t>
      </w:r>
      <w:del w:id="143" w:author="Marta Gomez-Chiarri" w:date="2019-01-21T11:48:00Z">
        <w:r w:rsidRPr="00FF7D6F" w:rsidDel="00B55B9E">
          <w:rPr>
            <w:rFonts w:eastAsia="Times New Roman" w:cs="Times New Roman"/>
            <w:color w:val="000000"/>
            <w:szCs w:val="24"/>
          </w:rPr>
          <w:delText>Due to increased variability and lack of sufficient data</w:delText>
        </w:r>
      </w:del>
      <w:ins w:id="144" w:author="Marta Gomez-Chiarri" w:date="2019-01-21T11:48:00Z">
        <w:r w:rsidR="00B55B9E">
          <w:rPr>
            <w:rFonts w:eastAsia="Times New Roman" w:cs="Times New Roman"/>
            <w:color w:val="000000"/>
            <w:szCs w:val="24"/>
          </w:rPr>
          <w:t>N</w:t>
        </w:r>
      </w:ins>
      <w:del w:id="145" w:author="Marta Gomez-Chiarri" w:date="2019-01-21T11:48:00Z">
        <w:r w:rsidRPr="00FF7D6F" w:rsidDel="00B55B9E">
          <w:rPr>
            <w:rFonts w:eastAsia="Times New Roman" w:cs="Times New Roman"/>
            <w:color w:val="000000"/>
            <w:szCs w:val="24"/>
          </w:rPr>
          <w:delText>, n</w:delText>
        </w:r>
      </w:del>
      <w:r w:rsidRPr="00FF7D6F">
        <w:rPr>
          <w:rFonts w:eastAsia="Times New Roman" w:cs="Times New Roman"/>
          <w:color w:val="000000"/>
          <w:szCs w:val="24"/>
        </w:rPr>
        <w:t xml:space="preserve">o significant changes </w:t>
      </w:r>
      <w:ins w:id="146" w:author="Marta Gomez-Chiarri" w:date="2019-01-21T11:48:00Z">
        <w:r w:rsidR="00B55B9E">
          <w:rPr>
            <w:rFonts w:eastAsia="Times New Roman" w:cs="Times New Roman"/>
            <w:color w:val="000000"/>
            <w:szCs w:val="24"/>
          </w:rPr>
          <w:t xml:space="preserve">in read abundance of these two selected members of the bacterial community </w:t>
        </w:r>
      </w:ins>
      <w:r w:rsidRPr="00FF7D6F">
        <w:rPr>
          <w:rFonts w:eastAsia="Times New Roman" w:cs="Times New Roman"/>
          <w:color w:val="000000"/>
          <w:szCs w:val="24"/>
        </w:rPr>
        <w:t xml:space="preserve">were </w:t>
      </w:r>
      <w:del w:id="147" w:author="Marta Gomez-Chiarri" w:date="2019-01-21T11:48:00Z">
        <w:r w:rsidRPr="00FF7D6F" w:rsidDel="00B55B9E">
          <w:rPr>
            <w:rFonts w:eastAsia="Times New Roman" w:cs="Times New Roman"/>
            <w:color w:val="000000"/>
            <w:szCs w:val="24"/>
          </w:rPr>
          <w:delText xml:space="preserve">seen </w:delText>
        </w:r>
      </w:del>
      <w:ins w:id="148" w:author="Marta Gomez-Chiarri" w:date="2019-01-21T11:48:00Z">
        <w:r w:rsidR="00B55B9E">
          <w:rPr>
            <w:rFonts w:eastAsia="Times New Roman" w:cs="Times New Roman"/>
            <w:color w:val="000000"/>
            <w:szCs w:val="24"/>
          </w:rPr>
          <w:t>detected in larval oysters or swabs</w:t>
        </w:r>
        <w:r w:rsidR="00B55B9E" w:rsidRPr="00FF7D6F">
          <w:rPr>
            <w:rFonts w:eastAsia="Times New Roman" w:cs="Times New Roman"/>
            <w:color w:val="000000"/>
            <w:szCs w:val="24"/>
          </w:rPr>
          <w:t xml:space="preserve"> </w:t>
        </w:r>
      </w:ins>
      <w:del w:id="149" w:author="Marta Gomez-Chiarri" w:date="2019-01-21T11:49:00Z">
        <w:r w:rsidRPr="00FF7D6F" w:rsidDel="00B55B9E">
          <w:rPr>
            <w:rFonts w:eastAsia="Times New Roman" w:cs="Times New Roman"/>
            <w:color w:val="000000"/>
            <w:szCs w:val="24"/>
          </w:rPr>
          <w:delText xml:space="preserve">in other sample types </w:delText>
        </w:r>
      </w:del>
      <w:ins w:id="150" w:author="Marta Gomez-Chiarri" w:date="2019-01-21T11:49:00Z">
        <w:r w:rsidR="00B55B9E">
          <w:rPr>
            <w:rFonts w:eastAsia="Times New Roman" w:cs="Times New Roman"/>
            <w:color w:val="000000"/>
            <w:szCs w:val="24"/>
          </w:rPr>
          <w:t>(</w:t>
        </w:r>
      </w:ins>
      <w:del w:id="151" w:author="Marta Gomez-Chiarri" w:date="2019-01-21T11:49:00Z">
        <w:r w:rsidRPr="00FF7D6F" w:rsidDel="00B55B9E">
          <w:rPr>
            <w:rFonts w:eastAsia="Times New Roman" w:cs="Times New Roman"/>
            <w:color w:val="000000"/>
            <w:szCs w:val="24"/>
          </w:rPr>
          <w:delText xml:space="preserve">in </w:delText>
        </w:r>
      </w:del>
      <w:r w:rsidRPr="00FF7D6F">
        <w:rPr>
          <w:rFonts w:eastAsia="Times New Roman" w:cs="Times New Roman"/>
          <w:color w:val="000000"/>
          <w:szCs w:val="24"/>
        </w:rPr>
        <w:t>Trials 1 and 2</w:t>
      </w:r>
      <w:ins w:id="152" w:author="Marta Gomez-Chiarri" w:date="2019-01-21T11:50:00Z">
        <w:r w:rsidR="00B55B9E">
          <w:rPr>
            <w:rFonts w:eastAsia="Times New Roman" w:cs="Times New Roman"/>
            <w:color w:val="000000"/>
            <w:szCs w:val="24"/>
          </w:rPr>
          <w:t>; not shown</w:t>
        </w:r>
      </w:ins>
      <w:ins w:id="153" w:author="Marta Gomez-Chiarri" w:date="2019-01-21T11:49:00Z">
        <w:r w:rsidR="00B55B9E">
          <w:rPr>
            <w:rFonts w:eastAsia="Times New Roman" w:cs="Times New Roman"/>
            <w:color w:val="000000"/>
            <w:szCs w:val="24"/>
          </w:rPr>
          <w:t>)</w:t>
        </w:r>
      </w:ins>
      <w:r w:rsidRPr="00FF7D6F">
        <w:rPr>
          <w:rFonts w:eastAsia="Times New Roman" w:cs="Times New Roman"/>
          <w:color w:val="000000"/>
          <w:szCs w:val="24"/>
        </w:rPr>
        <w:t xml:space="preserve">. </w:t>
      </w:r>
    </w:p>
    <w:p w14:paraId="5B464A90" w14:textId="1EE95339" w:rsidR="00FF7D6F" w:rsidRPr="00413789" w:rsidDel="00A50B97" w:rsidRDefault="00FF7D6F" w:rsidP="00FF7D6F">
      <w:pPr>
        <w:rPr>
          <w:del w:id="154" w:author="Marta Gomez-Chiarri" w:date="2019-01-21T12:14:00Z"/>
          <w:rFonts w:eastAsia="Times New Roman" w:cs="Times New Roman"/>
          <w:szCs w:val="24"/>
        </w:rPr>
      </w:pPr>
      <w:r w:rsidRPr="00FF7D6F">
        <w:rPr>
          <w:rFonts w:eastAsia="Times New Roman" w:cs="Times New Roman"/>
          <w:color w:val="000000"/>
          <w:szCs w:val="24"/>
        </w:rPr>
        <w:t xml:space="preserve">Since </w:t>
      </w:r>
      <w:r w:rsidRPr="00FF7D6F">
        <w:rPr>
          <w:rFonts w:eastAsia="Times New Roman" w:cs="Times New Roman"/>
          <w:i/>
          <w:iCs/>
          <w:color w:val="000000"/>
          <w:szCs w:val="24"/>
        </w:rPr>
        <w:t>Vibrio</w:t>
      </w:r>
      <w:r w:rsidRPr="00FF7D6F">
        <w:rPr>
          <w:rFonts w:eastAsia="Times New Roman" w:cs="Times New Roman"/>
          <w:color w:val="000000"/>
          <w:szCs w:val="24"/>
        </w:rPr>
        <w:t xml:space="preserve"> is a taxon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533D5E">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"mendeley" : { "formattedCitation" : "(Elston et al., 1981; Le Roux et al., 2016; Richards et al., 2015a)", "plainTextFormattedCitation" : "(Elston et al., 1981; Le Roux et al., 2016; Richards et al., 2015a)", "previouslyFormattedCitation" : "(Elston et al., 1981; Le Roux et al., 2016; Richards et al., 2015a)" }, "properties" : { "noteIndex" : 0 }, "schema" : "https://github.com/citation-style-language/schema/raw/master/csl-citation.json" }</w:instrText>
      </w:r>
      <w:r>
        <w:rPr>
          <w:rFonts w:eastAsia="Times New Roman" w:cs="Times New Roman"/>
          <w:color w:val="000000"/>
          <w:szCs w:val="24"/>
        </w:rPr>
        <w:fldChar w:fldCharType="separate"/>
      </w:r>
      <w:r w:rsidRPr="00FF7D6F">
        <w:rPr>
          <w:rFonts w:eastAsia="Times New Roman" w:cs="Times New Roman"/>
          <w:noProof/>
          <w:color w:val="000000"/>
          <w:szCs w:val="24"/>
        </w:rPr>
        <w:t>(Elston et al., 1981; Le Roux et al., 2016; Richards et al., 2015a)</w:t>
      </w:r>
      <w:r>
        <w:rPr>
          <w:rFonts w:eastAsia="Times New Roman" w:cs="Times New Roman"/>
          <w:color w:val="000000"/>
          <w:szCs w:val="24"/>
        </w:rPr>
        <w:fldChar w:fldCharType="end"/>
      </w:r>
      <w:r w:rsidRPr="00FF7D6F">
        <w:rPr>
          <w:rFonts w:eastAsia="Times New Roman" w:cs="Times New Roman"/>
          <w:color w:val="000000"/>
          <w:szCs w:val="24"/>
        </w:rPr>
        <w:t xml:space="preserve">, we evaluated the </w:t>
      </w:r>
      <w:ins w:id="155" w:author="Marta Gomez-Chiarri" w:date="2019-01-21T11:50:00Z">
        <w:r w:rsidR="00B55B9E">
          <w:rPr>
            <w:rFonts w:eastAsia="Times New Roman" w:cs="Times New Roman"/>
            <w:color w:val="000000"/>
            <w:szCs w:val="24"/>
          </w:rPr>
          <w:t xml:space="preserve">effect of probiotic treatment on </w:t>
        </w:r>
      </w:ins>
      <w:r w:rsidRPr="00FF7D6F">
        <w:rPr>
          <w:rFonts w:eastAsia="Times New Roman" w:cs="Times New Roman"/>
          <w:color w:val="000000"/>
          <w:szCs w:val="24"/>
        </w:rPr>
        <w:t xml:space="preserve">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in the hatchery</w:t>
      </w:r>
      <w:ins w:id="156" w:author="Marta Gomez-Chiarri" w:date="2019-01-21T16:42:00Z">
        <w:r w:rsidR="006A3C43">
          <w:rPr>
            <w:rFonts w:eastAsia="Times New Roman" w:cs="Times New Roman"/>
            <w:color w:val="000000"/>
            <w:szCs w:val="24"/>
          </w:rPr>
          <w:t xml:space="preserve"> (Figures 5, S4, S5)</w:t>
        </w:r>
      </w:ins>
      <w:r w:rsidRPr="00FF7D6F">
        <w:rPr>
          <w:rFonts w:eastAsia="Times New Roman" w:cs="Times New Roman"/>
          <w:color w:val="000000"/>
          <w:szCs w:val="24"/>
        </w:rPr>
        <w:t xml:space="preserve">. </w:t>
      </w:r>
      <w:del w:id="157" w:author="Marta Gomez-Chiarri" w:date="2019-01-21T12:06:00Z">
        <w:r w:rsidRPr="00FF7D6F" w:rsidDel="000E1786">
          <w:rPr>
            <w:rFonts w:eastAsia="Times New Roman" w:cs="Times New Roman"/>
            <w:color w:val="000000"/>
            <w:szCs w:val="24"/>
          </w:rPr>
          <w:delText xml:space="preserve">Overall, no significant differences in abundance of vibrios between control and probiotic treated-tanks were detected for any of the sample types or trials. However, </w:delText>
        </w:r>
      </w:del>
      <w:ins w:id="158" w:author="Marta Gomez-Chiarri" w:date="2019-01-21T14:12:00Z">
        <w:r w:rsidR="00E8570B">
          <w:rPr>
            <w:rFonts w:eastAsia="Times New Roman" w:cs="Times New Roman"/>
            <w:color w:val="000000"/>
            <w:szCs w:val="24"/>
          </w:rPr>
          <w:t>Probiotic treatment led to a significant increase</w:t>
        </w:r>
      </w:ins>
      <w:del w:id="159" w:author="Marta Gomez-Chiarri" w:date="2019-01-21T12:07:00Z">
        <w:r w:rsidRPr="00FF7D6F" w:rsidDel="000E1786">
          <w:rPr>
            <w:rFonts w:eastAsia="Times New Roman" w:cs="Times New Roman"/>
            <w:color w:val="000000"/>
            <w:szCs w:val="24"/>
          </w:rPr>
          <w:delText>a</w:delText>
        </w:r>
      </w:del>
      <w:del w:id="160" w:author="Marta Gomez-Chiarri" w:date="2019-01-21T14:12:00Z">
        <w:r w:rsidRPr="00FF7D6F" w:rsidDel="00E8570B">
          <w:rPr>
            <w:rFonts w:eastAsia="Times New Roman" w:cs="Times New Roman"/>
            <w:color w:val="000000"/>
            <w:szCs w:val="24"/>
          </w:rPr>
          <w:delText xml:space="preserve"> significant effect of treatment was observed</w:delText>
        </w:r>
      </w:del>
      <w:r w:rsidRPr="00FF7D6F">
        <w:rPr>
          <w:rFonts w:eastAsia="Times New Roman" w:cs="Times New Roman"/>
          <w:color w:val="000000"/>
          <w:szCs w:val="24"/>
        </w:rPr>
        <w:t xml:space="preserve"> in vibrio diversity (as measured using the Simpson’s Index of diversity) in water samples collected on day 12 in Trial 1 (</w:t>
      </w:r>
      <w:ins w:id="161" w:author="Marta Gomez-Chiarri" w:date="2019-01-21T12:00:00Z">
        <w:r w:rsidR="004F1C1D">
          <w:rPr>
            <w:rFonts w:eastAsia="Times New Roman" w:cs="Times New Roman"/>
            <w:color w:val="000000"/>
            <w:szCs w:val="24"/>
          </w:rPr>
          <w:t xml:space="preserve">p&lt; 0.05; </w:t>
        </w:r>
      </w:ins>
      <w:r w:rsidRPr="00FF7D6F">
        <w:rPr>
          <w:rFonts w:eastAsia="Times New Roman" w:cs="Times New Roman"/>
          <w:color w:val="000000"/>
          <w:szCs w:val="24"/>
        </w:rPr>
        <w:t>Figure 5a</w:t>
      </w:r>
      <w:ins w:id="162" w:author="Marta Gomez-Chiarri" w:date="2019-01-21T11:59:00Z">
        <w:r w:rsidR="004F1C1D">
          <w:rPr>
            <w:rFonts w:eastAsia="Times New Roman" w:cs="Times New Roman"/>
            <w:color w:val="000000"/>
            <w:szCs w:val="24"/>
          </w:rPr>
          <w:t>, Table S8</w:t>
        </w:r>
      </w:ins>
      <w:r w:rsidRPr="00FF7D6F">
        <w:rPr>
          <w:rFonts w:eastAsia="Times New Roman" w:cs="Times New Roman"/>
          <w:color w:val="000000"/>
          <w:szCs w:val="24"/>
        </w:rPr>
        <w:t>)</w:t>
      </w:r>
      <w:ins w:id="163" w:author="Marta Gomez-Chiarri" w:date="2019-01-21T12:07:00Z">
        <w:r w:rsidR="000E1786">
          <w:rPr>
            <w:rFonts w:eastAsia="Times New Roman" w:cs="Times New Roman"/>
            <w:color w:val="000000"/>
            <w:szCs w:val="24"/>
          </w:rPr>
          <w:t>. However</w:t>
        </w:r>
        <w:r w:rsidR="000E1786" w:rsidRPr="00FF7D6F">
          <w:rPr>
            <w:rFonts w:eastAsia="Times New Roman" w:cs="Times New Roman"/>
            <w:color w:val="000000"/>
            <w:szCs w:val="24"/>
          </w:rPr>
          <w:t xml:space="preserve">, no significant differences in abundance </w:t>
        </w:r>
      </w:ins>
      <w:ins w:id="164" w:author="Marta Gomez-Chiarri" w:date="2019-01-21T12:11:00Z">
        <w:r w:rsidR="00090F42">
          <w:rPr>
            <w:rFonts w:eastAsia="Times New Roman" w:cs="Times New Roman"/>
            <w:color w:val="000000"/>
            <w:szCs w:val="24"/>
          </w:rPr>
          <w:t xml:space="preserve">or diversity </w:t>
        </w:r>
      </w:ins>
      <w:ins w:id="165" w:author="Marta Gomez-Chiarri" w:date="2019-01-21T12:07:00Z">
        <w:r w:rsidR="000E1786" w:rsidRPr="00FF7D6F">
          <w:rPr>
            <w:rFonts w:eastAsia="Times New Roman" w:cs="Times New Roman"/>
            <w:color w:val="000000"/>
            <w:szCs w:val="24"/>
          </w:rPr>
          <w:t xml:space="preserve">of </w:t>
        </w:r>
      </w:ins>
      <w:ins w:id="166" w:author="Marta Gomez-Chiarri" w:date="2019-01-21T16:43:00Z">
        <w:r w:rsidR="006A3C43">
          <w:rPr>
            <w:rFonts w:eastAsia="Times New Roman" w:cs="Times New Roman"/>
            <w:i/>
            <w:color w:val="000000"/>
            <w:szCs w:val="24"/>
          </w:rPr>
          <w:t xml:space="preserve">Vibrio </w:t>
        </w:r>
        <w:r w:rsidR="006A3C43">
          <w:rPr>
            <w:rFonts w:eastAsia="Times New Roman" w:cs="Times New Roman"/>
            <w:color w:val="000000"/>
            <w:szCs w:val="24"/>
          </w:rPr>
          <w:t xml:space="preserve">spp. </w:t>
        </w:r>
      </w:ins>
      <w:ins w:id="167" w:author="Marta Gomez-Chiarri" w:date="2019-01-21T12:07:00Z">
        <w:r w:rsidR="000E1786" w:rsidRPr="00FF7D6F">
          <w:rPr>
            <w:rFonts w:eastAsia="Times New Roman" w:cs="Times New Roman"/>
            <w:color w:val="000000"/>
            <w:szCs w:val="24"/>
          </w:rPr>
          <w:t xml:space="preserve">between control and probiotic treated-tanks were detected for any of the sample types </w:t>
        </w:r>
        <w:r w:rsidR="000E1786">
          <w:rPr>
            <w:rFonts w:eastAsia="Times New Roman" w:cs="Times New Roman"/>
            <w:color w:val="000000"/>
            <w:szCs w:val="24"/>
          </w:rPr>
          <w:t>(Figure 5b, Table S9)</w:t>
        </w:r>
        <w:r w:rsidR="000E1786" w:rsidRPr="00FF7D6F">
          <w:rPr>
            <w:rFonts w:eastAsia="Times New Roman" w:cs="Times New Roman"/>
            <w:color w:val="000000"/>
            <w:szCs w:val="24"/>
          </w:rPr>
          <w:t xml:space="preserve">. </w:t>
        </w:r>
      </w:ins>
      <w:del w:id="168" w:author="Marta Gomez-Chiarri" w:date="2019-01-21T12:07:00Z">
        <w:r w:rsidRPr="00FF7D6F" w:rsidDel="000E1786">
          <w:rPr>
            <w:rFonts w:eastAsia="Times New Roman" w:cs="Times New Roman"/>
            <w:color w:val="000000"/>
            <w:szCs w:val="24"/>
          </w:rPr>
          <w:delText>.  </w:delText>
        </w:r>
      </w:del>
      <w:del w:id="169" w:author="Marta Gomez-Chiarri" w:date="2019-01-21T11:57:00Z">
        <w:r w:rsidRPr="00FF7D6F" w:rsidDel="004F1C1D">
          <w:rPr>
            <w:rFonts w:eastAsia="Times New Roman" w:cs="Times New Roman"/>
            <w:color w:val="000000"/>
            <w:szCs w:val="24"/>
          </w:rPr>
          <w:delText xml:space="preserve">This trend was also detected in </w:delText>
        </w:r>
        <w:r w:rsidRPr="00413789" w:rsidDel="004F1C1D">
          <w:rPr>
            <w:rFonts w:eastAsia="Times New Roman" w:cs="Times New Roman"/>
            <w:color w:val="000000"/>
            <w:szCs w:val="24"/>
          </w:rPr>
          <w:delText>water samples from Trials 2 and 3 (Figure S</w:delText>
        </w:r>
      </w:del>
      <w:del w:id="170" w:author="Marta Gomez-Chiarri" w:date="2019-01-21T11:54:00Z">
        <w:r w:rsidRPr="00413789" w:rsidDel="00B55B9E">
          <w:rPr>
            <w:rFonts w:eastAsia="Times New Roman" w:cs="Times New Roman"/>
            <w:color w:val="000000"/>
            <w:szCs w:val="24"/>
          </w:rPr>
          <w:delText>4</w:delText>
        </w:r>
      </w:del>
      <w:del w:id="171" w:author="Marta Gomez-Chiarri" w:date="2019-01-21T11:57:00Z">
        <w:r w:rsidRPr="00413789" w:rsidDel="004F1C1D">
          <w:rPr>
            <w:rFonts w:eastAsia="Times New Roman" w:cs="Times New Roman"/>
            <w:color w:val="000000"/>
            <w:szCs w:val="24"/>
          </w:rPr>
          <w:delText>).</w:delText>
        </w:r>
      </w:del>
      <w:del w:id="172" w:author="Marta Gomez-Chiarri" w:date="2019-01-21T12:07:00Z">
        <w:r w:rsidRPr="00413789" w:rsidDel="000E1786">
          <w:rPr>
            <w:rFonts w:eastAsia="Times New Roman" w:cs="Times New Roman"/>
            <w:color w:val="000000"/>
            <w:szCs w:val="24"/>
          </w:rPr>
          <w:delText xml:space="preserve"> </w:delText>
        </w:r>
      </w:del>
      <w:ins w:id="173" w:author="Marta Gomez-Chiarri" w:date="2019-01-21T12:14:00Z">
        <w:r w:rsidR="00A50B97">
          <w:rPr>
            <w:rFonts w:eastAsia="Times New Roman" w:cs="Times New Roman"/>
            <w:color w:val="000000"/>
            <w:szCs w:val="24"/>
          </w:rPr>
          <w:t xml:space="preserve"> </w:t>
        </w:r>
      </w:ins>
      <w:ins w:id="174" w:author="Marta Gomez-Chiarri" w:date="2019-01-21T14:17:00Z">
        <w:r w:rsidR="00E8570B">
          <w:rPr>
            <w:rFonts w:eastAsia="Times New Roman" w:cs="Times New Roman"/>
            <w:color w:val="000000"/>
            <w:szCs w:val="24"/>
          </w:rPr>
          <w:t xml:space="preserve">When considering the effect of sample type, </w:t>
        </w:r>
      </w:ins>
    </w:p>
    <w:p w14:paraId="32A7679B" w14:textId="62D3383E" w:rsidR="00FF7D6F" w:rsidRPr="00413789" w:rsidRDefault="00FF7D6F" w:rsidP="00E8570B">
      <w:pPr>
        <w:rPr>
          <w:rFonts w:eastAsia="Times New Roman" w:cs="Times New Roman"/>
          <w:szCs w:val="24"/>
        </w:rPr>
      </w:pPr>
      <w:del w:id="175" w:author="Marta Gomez-Chiarri" w:date="2019-01-21T12:14:00Z">
        <w:r w:rsidRPr="00413789" w:rsidDel="00A50B97">
          <w:rPr>
            <w:rFonts w:eastAsia="Times New Roman" w:cs="Times New Roman"/>
            <w:color w:val="000000"/>
            <w:szCs w:val="24"/>
          </w:rPr>
          <w:delText xml:space="preserve">The abundance of </w:delText>
        </w:r>
        <w:r w:rsidRPr="00413789" w:rsidDel="00A50B97">
          <w:rPr>
            <w:rFonts w:eastAsia="Times New Roman" w:cs="Times New Roman"/>
            <w:i/>
            <w:iCs/>
            <w:color w:val="000000"/>
            <w:szCs w:val="24"/>
          </w:rPr>
          <w:delText>Vibrio</w:delText>
        </w:r>
        <w:r w:rsidRPr="00413789" w:rsidDel="00A50B97">
          <w:rPr>
            <w:rFonts w:eastAsia="Times New Roman" w:cs="Times New Roman"/>
            <w:color w:val="000000"/>
            <w:szCs w:val="24"/>
          </w:rPr>
          <w:delText xml:space="preserve"> in oyster larvae, biofilm swabs, and rearing water samples significantly decreased over time in Trial 1 </w:delText>
        </w:r>
      </w:del>
      <w:del w:id="176" w:author="Marta Gomez-Chiarri" w:date="2019-01-21T12:02:00Z">
        <w:r w:rsidRPr="00413789" w:rsidDel="00933C79">
          <w:rPr>
            <w:rFonts w:eastAsia="Times New Roman" w:cs="Times New Roman"/>
            <w:color w:val="000000"/>
            <w:szCs w:val="24"/>
          </w:rPr>
          <w:delText xml:space="preserve">(Figure 5b, Figure S3, </w:delText>
        </w:r>
      </w:del>
      <w:del w:id="177" w:author="Marta Gomez-Chiarri" w:date="2019-01-21T12:14:00Z">
        <w:r w:rsidRPr="00413789" w:rsidDel="00A50B97">
          <w:rPr>
            <w:rFonts w:eastAsia="Times New Roman" w:cs="Times New Roman"/>
            <w:color w:val="000000"/>
            <w:szCs w:val="24"/>
          </w:rPr>
          <w:delText>p&lt;0.</w:delText>
        </w:r>
        <w:r w:rsidR="00077821" w:rsidRPr="00413789" w:rsidDel="00A50B97">
          <w:rPr>
            <w:rFonts w:eastAsia="Times New Roman" w:cs="Times New Roman"/>
            <w:color w:val="000000"/>
            <w:szCs w:val="24"/>
          </w:rPr>
          <w:delText>05</w:delText>
        </w:r>
        <w:r w:rsidRPr="00413789" w:rsidDel="00A50B97">
          <w:rPr>
            <w:rFonts w:eastAsia="Times New Roman" w:cs="Times New Roman"/>
            <w:color w:val="000000"/>
            <w:szCs w:val="24"/>
          </w:rPr>
          <w:delText xml:space="preserve">). </w:delText>
        </w:r>
      </w:del>
      <w:r w:rsidRPr="00413789">
        <w:rPr>
          <w:rFonts w:eastAsia="Times New Roman" w:cs="Times New Roman"/>
          <w:i/>
          <w:iCs/>
          <w:color w:val="000000"/>
          <w:szCs w:val="24"/>
        </w:rPr>
        <w:t>Vibrio</w:t>
      </w:r>
      <w:r w:rsidRPr="00413789">
        <w:rPr>
          <w:rFonts w:eastAsia="Times New Roman" w:cs="Times New Roman"/>
          <w:color w:val="000000"/>
          <w:szCs w:val="24"/>
        </w:rPr>
        <w:t xml:space="preserve"> read</w:t>
      </w:r>
      <w:ins w:id="178" w:author="Marta Gomez-Chiarri" w:date="2019-01-21T14:15:00Z">
        <w:r w:rsidR="00E8570B">
          <w:rPr>
            <w:rFonts w:eastAsia="Times New Roman" w:cs="Times New Roman"/>
            <w:color w:val="000000"/>
            <w:szCs w:val="24"/>
          </w:rPr>
          <w:t xml:space="preserve"> abundance </w:t>
        </w:r>
      </w:ins>
      <w:del w:id="179" w:author="Marta Gomez-Chiarri" w:date="2019-01-21T14:15:00Z">
        <w:r w:rsidRPr="00413789" w:rsidDel="00E8570B">
          <w:rPr>
            <w:rFonts w:eastAsia="Times New Roman" w:cs="Times New Roman"/>
            <w:color w:val="000000"/>
            <w:szCs w:val="24"/>
          </w:rPr>
          <w:delText>s</w:delText>
        </w:r>
      </w:del>
      <w:del w:id="180" w:author="Marta Gomez-Chiarri" w:date="2019-01-21T14:16:00Z">
        <w:r w:rsidRPr="00413789" w:rsidDel="00E8570B">
          <w:rPr>
            <w:rFonts w:eastAsia="Times New Roman" w:cs="Times New Roman"/>
            <w:color w:val="000000"/>
            <w:szCs w:val="24"/>
          </w:rPr>
          <w:delText xml:space="preserve"> </w:delText>
        </w:r>
      </w:del>
      <w:r w:rsidRPr="00413789">
        <w:rPr>
          <w:rFonts w:eastAsia="Times New Roman" w:cs="Times New Roman"/>
          <w:color w:val="000000"/>
          <w:szCs w:val="24"/>
        </w:rPr>
        <w:t>w</w:t>
      </w:r>
      <w:ins w:id="181" w:author="Marta Gomez-Chiarri" w:date="2019-01-21T14:16:00Z">
        <w:r w:rsidR="00E8570B">
          <w:rPr>
            <w:rFonts w:eastAsia="Times New Roman" w:cs="Times New Roman"/>
            <w:color w:val="000000"/>
            <w:szCs w:val="24"/>
          </w:rPr>
          <w:t>as</w:t>
        </w:r>
      </w:ins>
      <w:del w:id="182" w:author="Marta Gomez-Chiarri" w:date="2019-01-21T14:16:00Z">
        <w:r w:rsidRPr="00413789" w:rsidDel="00E8570B">
          <w:rPr>
            <w:rFonts w:eastAsia="Times New Roman" w:cs="Times New Roman"/>
            <w:color w:val="000000"/>
            <w:szCs w:val="24"/>
          </w:rPr>
          <w:delText>ere</w:delText>
        </w:r>
      </w:del>
      <w:r w:rsidRPr="00413789">
        <w:rPr>
          <w:rFonts w:eastAsia="Times New Roman" w:cs="Times New Roman"/>
          <w:color w:val="000000"/>
          <w:szCs w:val="24"/>
        </w:rPr>
        <w:t xml:space="preserve"> significantly </w:t>
      </w:r>
      <w:del w:id="183" w:author="Marta Gomez-Chiarri" w:date="2019-01-21T14:13:00Z">
        <w:r w:rsidRPr="00413789" w:rsidDel="00E8570B">
          <w:rPr>
            <w:rFonts w:eastAsia="Times New Roman" w:cs="Times New Roman"/>
            <w:color w:val="000000"/>
            <w:szCs w:val="24"/>
          </w:rPr>
          <w:delText xml:space="preserve">more </w:delText>
        </w:r>
      </w:del>
      <w:ins w:id="184" w:author="Marta Gomez-Chiarri" w:date="2019-01-21T14:13:00Z">
        <w:r w:rsidR="00E8570B">
          <w:rPr>
            <w:rFonts w:eastAsia="Times New Roman" w:cs="Times New Roman"/>
            <w:color w:val="000000"/>
            <w:szCs w:val="24"/>
          </w:rPr>
          <w:t xml:space="preserve">lower in water samples than in </w:t>
        </w:r>
      </w:ins>
      <w:del w:id="185" w:author="Marta Gomez-Chiarri" w:date="2019-01-21T14:13:00Z">
        <w:r w:rsidRPr="00413789" w:rsidDel="00E8570B">
          <w:rPr>
            <w:rFonts w:eastAsia="Times New Roman" w:cs="Times New Roman"/>
            <w:color w:val="000000"/>
            <w:szCs w:val="24"/>
          </w:rPr>
          <w:delText>abundant in the oyster larvae</w:delText>
        </w:r>
      </w:del>
      <w:del w:id="186" w:author="Marta Gomez-Chiarri" w:date="2019-01-21T12:15:00Z">
        <w:r w:rsidRPr="00413789" w:rsidDel="00A50B97">
          <w:rPr>
            <w:rFonts w:eastAsia="Times New Roman" w:cs="Times New Roman"/>
            <w:color w:val="000000"/>
            <w:szCs w:val="24"/>
          </w:rPr>
          <w:delText>,</w:delText>
        </w:r>
      </w:del>
      <w:del w:id="187" w:author="Marta Gomez-Chiarri" w:date="2019-01-21T14:13:00Z">
        <w:r w:rsidRPr="00413789" w:rsidDel="00E8570B">
          <w:rPr>
            <w:rFonts w:eastAsia="Times New Roman" w:cs="Times New Roman"/>
            <w:color w:val="000000"/>
            <w:szCs w:val="24"/>
          </w:rPr>
          <w:delText xml:space="preserve"> than in the biofilm </w:delText>
        </w:r>
      </w:del>
      <w:r w:rsidRPr="00413789">
        <w:rPr>
          <w:rFonts w:eastAsia="Times New Roman" w:cs="Times New Roman"/>
          <w:color w:val="000000"/>
          <w:szCs w:val="24"/>
        </w:rPr>
        <w:t xml:space="preserve">swabs </w:t>
      </w:r>
      <w:ins w:id="188" w:author="Marta Gomez-Chiarri" w:date="2019-01-21T14:13:00Z">
        <w:r w:rsidR="00E8570B">
          <w:rPr>
            <w:rFonts w:eastAsia="Times New Roman" w:cs="Times New Roman"/>
            <w:color w:val="000000"/>
            <w:szCs w:val="24"/>
          </w:rPr>
          <w:t xml:space="preserve">or </w:t>
        </w:r>
      </w:ins>
      <w:ins w:id="189" w:author="Marta Gomez-Chiarri" w:date="2019-01-21T14:14:00Z">
        <w:r w:rsidR="00E8570B">
          <w:rPr>
            <w:rFonts w:eastAsia="Times New Roman" w:cs="Times New Roman"/>
            <w:color w:val="000000"/>
            <w:szCs w:val="24"/>
          </w:rPr>
          <w:t xml:space="preserve">oysters (all time points) and in swabs than </w:t>
        </w:r>
      </w:ins>
      <w:ins w:id="190" w:author="Marta Gomez-Chiarri" w:date="2019-01-21T14:18:00Z">
        <w:r w:rsidR="00E8570B">
          <w:rPr>
            <w:rFonts w:eastAsia="Times New Roman" w:cs="Times New Roman"/>
            <w:color w:val="000000"/>
            <w:szCs w:val="24"/>
          </w:rPr>
          <w:t xml:space="preserve">in </w:t>
        </w:r>
      </w:ins>
      <w:ins w:id="191" w:author="Marta Gomez-Chiarri" w:date="2019-01-21T14:14:00Z">
        <w:r w:rsidR="00E8570B">
          <w:rPr>
            <w:rFonts w:eastAsia="Times New Roman" w:cs="Times New Roman"/>
            <w:color w:val="000000"/>
            <w:szCs w:val="24"/>
          </w:rPr>
          <w:t xml:space="preserve">oysters </w:t>
        </w:r>
      </w:ins>
      <w:ins w:id="192" w:author="Marta Gomez-Chiarri" w:date="2019-01-21T14:13:00Z">
        <w:r w:rsidR="00E8570B">
          <w:rPr>
            <w:rFonts w:eastAsia="Times New Roman" w:cs="Times New Roman"/>
            <w:color w:val="000000"/>
            <w:szCs w:val="24"/>
          </w:rPr>
          <w:t>(</w:t>
        </w:r>
      </w:ins>
      <w:del w:id="193" w:author="Marta Gomez-Chiarri" w:date="2019-01-21T14:13:00Z">
        <w:r w:rsidRPr="00413789" w:rsidDel="00E8570B">
          <w:rPr>
            <w:rFonts w:eastAsia="Times New Roman" w:cs="Times New Roman"/>
            <w:color w:val="000000"/>
            <w:szCs w:val="24"/>
          </w:rPr>
          <w:delText xml:space="preserve">on </w:delText>
        </w:r>
      </w:del>
      <w:r w:rsidRPr="00413789">
        <w:rPr>
          <w:rFonts w:eastAsia="Times New Roman" w:cs="Times New Roman"/>
          <w:color w:val="000000"/>
          <w:szCs w:val="24"/>
        </w:rPr>
        <w:t>Day 12</w:t>
      </w:r>
      <w:ins w:id="194" w:author="Marta Gomez-Chiarri" w:date="2019-01-21T14:13:00Z">
        <w:r w:rsidR="003F787C">
          <w:rPr>
            <w:rFonts w:eastAsia="Times New Roman" w:cs="Times New Roman"/>
            <w:color w:val="000000"/>
            <w:szCs w:val="24"/>
          </w:rPr>
          <w:t xml:space="preserve"> only;</w:t>
        </w:r>
        <w:r w:rsidR="00E8570B">
          <w:rPr>
            <w:rFonts w:eastAsia="Times New Roman" w:cs="Times New Roman"/>
            <w:color w:val="000000"/>
            <w:szCs w:val="24"/>
          </w:rPr>
          <w:t xml:space="preserve"> </w:t>
        </w:r>
      </w:ins>
      <w:del w:id="195" w:author="Marta Gomez-Chiarri" w:date="2019-01-21T14:14:00Z">
        <w:r w:rsidRPr="00413789" w:rsidDel="00E8570B">
          <w:rPr>
            <w:rFonts w:eastAsia="Times New Roman" w:cs="Times New Roman"/>
            <w:color w:val="000000"/>
            <w:szCs w:val="24"/>
          </w:rPr>
          <w:delText xml:space="preserve"> and all of the water samples in Trial 1 </w:delText>
        </w:r>
      </w:del>
      <w:del w:id="196" w:author="Marta Gomez-Chiarri" w:date="2019-01-21T14:22:00Z">
        <w:r w:rsidRPr="00413789" w:rsidDel="003F787C">
          <w:rPr>
            <w:rFonts w:eastAsia="Times New Roman" w:cs="Times New Roman"/>
            <w:color w:val="000000"/>
            <w:szCs w:val="24"/>
          </w:rPr>
          <w:delText>(</w:delText>
        </w:r>
      </w:del>
      <w:del w:id="197" w:author="Marta Gomez-Chiarri" w:date="2019-01-21T14:14:00Z">
        <w:r w:rsidRPr="00413789" w:rsidDel="00E8570B">
          <w:rPr>
            <w:rFonts w:eastAsia="Times New Roman" w:cs="Times New Roman"/>
            <w:color w:val="000000"/>
            <w:szCs w:val="24"/>
          </w:rPr>
          <w:delText xml:space="preserve">Figure 5b, </w:delText>
        </w:r>
      </w:del>
      <w:del w:id="198" w:author="Marta Gomez-Chiarri" w:date="2019-01-21T12:14:00Z">
        <w:r w:rsidRPr="00413789" w:rsidDel="00A50B97">
          <w:rPr>
            <w:rFonts w:eastAsia="Times New Roman" w:cs="Times New Roman"/>
            <w:color w:val="000000"/>
            <w:szCs w:val="24"/>
          </w:rPr>
          <w:delText xml:space="preserve">interaction </w:delText>
        </w:r>
      </w:del>
      <w:r w:rsidRPr="00413789">
        <w:rPr>
          <w:rFonts w:eastAsia="Times New Roman" w:cs="Times New Roman"/>
          <w:color w:val="000000"/>
          <w:szCs w:val="24"/>
        </w:rPr>
        <w:t>p&lt;0.001</w:t>
      </w:r>
      <w:ins w:id="199" w:author="Marta Gomez-Chiarri" w:date="2019-01-21T14:14:00Z">
        <w:r w:rsidR="00E8570B">
          <w:rPr>
            <w:rFonts w:eastAsia="Times New Roman" w:cs="Times New Roman"/>
            <w:color w:val="000000"/>
            <w:szCs w:val="24"/>
          </w:rPr>
          <w:t xml:space="preserve">, </w:t>
        </w:r>
        <w:r w:rsidR="00E8570B" w:rsidRPr="00413789">
          <w:rPr>
            <w:rFonts w:eastAsia="Times New Roman" w:cs="Times New Roman"/>
            <w:color w:val="000000"/>
            <w:szCs w:val="24"/>
          </w:rPr>
          <w:t>Figure 5b</w:t>
        </w:r>
        <w:r w:rsidR="00E8570B">
          <w:rPr>
            <w:rFonts w:eastAsia="Times New Roman" w:cs="Times New Roman"/>
            <w:color w:val="000000"/>
            <w:szCs w:val="24"/>
          </w:rPr>
          <w:t>, Table S9</w:t>
        </w:r>
      </w:ins>
      <w:r w:rsidRPr="00413789">
        <w:rPr>
          <w:rFonts w:eastAsia="Times New Roman" w:cs="Times New Roman"/>
          <w:color w:val="000000"/>
          <w:szCs w:val="24"/>
        </w:rPr>
        <w:t xml:space="preserve">). </w:t>
      </w:r>
      <w:ins w:id="200" w:author="Marta Gomez-Chiarri" w:date="2019-01-21T14:24:00Z">
        <w:r w:rsidR="003F787C">
          <w:rPr>
            <w:rFonts w:eastAsia="Times New Roman" w:cs="Times New Roman"/>
            <w:color w:val="000000"/>
            <w:szCs w:val="24"/>
          </w:rPr>
          <w:t xml:space="preserve">When considering all time points, </w:t>
        </w:r>
      </w:ins>
      <w:commentRangeStart w:id="201"/>
      <w:commentRangeStart w:id="202"/>
      <w:commentRangeStart w:id="203"/>
      <w:del w:id="204" w:author="Marta Gomez-Chiarri" w:date="2019-01-21T12:13:00Z">
        <w:r w:rsidRPr="00413789" w:rsidDel="00A50B97">
          <w:rPr>
            <w:rFonts w:eastAsia="Times New Roman" w:cs="Times New Roman"/>
            <w:color w:val="000000"/>
            <w:szCs w:val="24"/>
          </w:rPr>
          <w:delText xml:space="preserve">No significant differences in </w:delText>
        </w:r>
        <w:r w:rsidRPr="00413789" w:rsidDel="00A50B97">
          <w:rPr>
            <w:rFonts w:eastAsia="Times New Roman" w:cs="Times New Roman"/>
            <w:i/>
            <w:iCs/>
            <w:color w:val="000000"/>
            <w:szCs w:val="24"/>
          </w:rPr>
          <w:delText xml:space="preserve">Vibrio </w:delText>
        </w:r>
        <w:r w:rsidRPr="00413789" w:rsidDel="00A50B97">
          <w:rPr>
            <w:rFonts w:eastAsia="Times New Roman" w:cs="Times New Roman"/>
            <w:color w:val="000000"/>
            <w:szCs w:val="24"/>
          </w:rPr>
          <w:delText>Simpson’s Index of Diversity was detected between</w:delText>
        </w:r>
        <w:r w:rsidR="005516A7" w:rsidRPr="00413789" w:rsidDel="00A50B97">
          <w:rPr>
            <w:rFonts w:eastAsia="Times New Roman" w:cs="Times New Roman"/>
            <w:color w:val="000000"/>
            <w:szCs w:val="24"/>
          </w:rPr>
          <w:delText xml:space="preserve"> control and</w:delText>
        </w:r>
        <w:r w:rsidRPr="00413789" w:rsidDel="00A50B97">
          <w:rPr>
            <w:rFonts w:eastAsia="Times New Roman" w:cs="Times New Roman"/>
            <w:color w:val="000000"/>
            <w:szCs w:val="24"/>
          </w:rPr>
          <w:delText xml:space="preserve"> treat</w:delText>
        </w:r>
        <w:r w:rsidR="00791623" w:rsidRPr="00413789" w:rsidDel="00A50B97">
          <w:rPr>
            <w:rFonts w:eastAsia="Times New Roman" w:cs="Times New Roman"/>
            <w:color w:val="000000"/>
            <w:szCs w:val="24"/>
          </w:rPr>
          <w:delText>ment</w:delText>
        </w:r>
        <w:r w:rsidR="005516A7" w:rsidRPr="00413789" w:rsidDel="00A50B97">
          <w:rPr>
            <w:rFonts w:eastAsia="Times New Roman" w:cs="Times New Roman"/>
            <w:color w:val="000000"/>
            <w:szCs w:val="24"/>
          </w:rPr>
          <w:delText xml:space="preserve"> groups</w:delText>
        </w:r>
        <w:r w:rsidRPr="00413789" w:rsidDel="00A50B97">
          <w:rPr>
            <w:rFonts w:eastAsia="Times New Roman" w:cs="Times New Roman"/>
            <w:color w:val="000000"/>
            <w:szCs w:val="24"/>
          </w:rPr>
          <w:delText xml:space="preserve"> in the larvae or </w:delText>
        </w:r>
        <w:r w:rsidR="00C3573C" w:rsidRPr="00413789" w:rsidDel="00A50B97">
          <w:rPr>
            <w:rFonts w:eastAsia="Times New Roman" w:cs="Times New Roman"/>
            <w:color w:val="000000"/>
            <w:szCs w:val="24"/>
          </w:rPr>
          <w:delText xml:space="preserve">swab </w:delText>
        </w:r>
        <w:r w:rsidRPr="00413789" w:rsidDel="00A50B97">
          <w:rPr>
            <w:rFonts w:eastAsia="Times New Roman" w:cs="Times New Roman"/>
            <w:color w:val="000000"/>
            <w:szCs w:val="24"/>
          </w:rPr>
          <w:delText>samples (Figure 5a, p&gt;0.60).</w:delText>
        </w:r>
        <w:r w:rsidR="00A968E5" w:rsidRPr="00413789" w:rsidDel="00A50B97">
          <w:rPr>
            <w:rFonts w:eastAsia="Times New Roman" w:cs="Times New Roman"/>
            <w:color w:val="000000"/>
            <w:szCs w:val="24"/>
          </w:rPr>
          <w:delText xml:space="preserve"> However, </w:delText>
        </w:r>
        <w:r w:rsidR="00A968E5" w:rsidRPr="00413789" w:rsidDel="00A50B97">
          <w:rPr>
            <w:rFonts w:eastAsia="Times New Roman" w:cs="Times New Roman"/>
            <w:i/>
            <w:color w:val="000000"/>
            <w:szCs w:val="24"/>
          </w:rPr>
          <w:delText>Vibrio</w:delText>
        </w:r>
        <w:r w:rsidR="00A968E5" w:rsidRPr="00413789" w:rsidDel="00A50B97">
          <w:rPr>
            <w:rFonts w:eastAsia="Times New Roman" w:cs="Times New Roman"/>
            <w:color w:val="000000"/>
            <w:szCs w:val="24"/>
          </w:rPr>
          <w:delText xml:space="preserve"> diversity increased in the probiotic treated water samples on day 12 (</w:delText>
        </w:r>
        <w:r w:rsidR="005C1D39" w:rsidRPr="00413789" w:rsidDel="00A50B97">
          <w:rPr>
            <w:rFonts w:eastAsia="Times New Roman" w:cs="Times New Roman"/>
            <w:color w:val="000000"/>
            <w:szCs w:val="24"/>
          </w:rPr>
          <w:delText>p</w:delText>
        </w:r>
        <w:r w:rsidR="00A968E5" w:rsidRPr="00413789" w:rsidDel="00A50B97">
          <w:rPr>
            <w:rFonts w:eastAsia="Times New Roman" w:cs="Times New Roman"/>
            <w:color w:val="000000"/>
            <w:szCs w:val="24"/>
          </w:rPr>
          <w:delText xml:space="preserve">&lt;0.05). </w:delText>
        </w:r>
      </w:del>
      <w:ins w:id="205" w:author="Marta Gomez-Chiarri" w:date="2019-01-21T14:24:00Z">
        <w:r w:rsidR="003F787C">
          <w:rPr>
            <w:rFonts w:eastAsia="Times New Roman" w:cs="Times New Roman"/>
            <w:color w:val="000000"/>
            <w:szCs w:val="24"/>
          </w:rPr>
          <w:t>t</w:t>
        </w:r>
      </w:ins>
      <w:del w:id="206" w:author="Marta Gomez-Chiarri" w:date="2019-01-21T14:24:00Z">
        <w:r w:rsidRPr="00413789" w:rsidDel="003F787C">
          <w:rPr>
            <w:rFonts w:eastAsia="Times New Roman" w:cs="Times New Roman"/>
            <w:color w:val="000000"/>
            <w:szCs w:val="24"/>
          </w:rPr>
          <w:delText>T</w:delText>
        </w:r>
      </w:del>
      <w:r w:rsidRPr="00413789">
        <w:rPr>
          <w:rFonts w:eastAsia="Times New Roman" w:cs="Times New Roman"/>
          <w:color w:val="000000"/>
          <w:szCs w:val="24"/>
        </w:rPr>
        <w:t xml:space="preserve">he diversity of </w:t>
      </w:r>
      <w:del w:id="207" w:author="Marta Gomez-Chiarri" w:date="2019-01-21T14:16:00Z">
        <w:r w:rsidRPr="00413789" w:rsidDel="00E8570B">
          <w:rPr>
            <w:rFonts w:eastAsia="Times New Roman" w:cs="Times New Roman"/>
            <w:color w:val="000000"/>
            <w:szCs w:val="24"/>
          </w:rPr>
          <w:delText xml:space="preserve">the </w:delText>
        </w:r>
      </w:del>
      <w:r w:rsidRPr="00413789">
        <w:rPr>
          <w:rFonts w:eastAsia="Times New Roman" w:cs="Times New Roman"/>
          <w:i/>
          <w:iCs/>
          <w:color w:val="000000"/>
          <w:szCs w:val="24"/>
        </w:rPr>
        <w:t>Vibrio</w:t>
      </w:r>
      <w:r w:rsidRPr="00413789">
        <w:rPr>
          <w:rFonts w:eastAsia="Times New Roman" w:cs="Times New Roman"/>
          <w:color w:val="000000"/>
          <w:szCs w:val="24"/>
        </w:rPr>
        <w:t xml:space="preserve"> spp. was </w:t>
      </w:r>
      <w:ins w:id="208" w:author="Marta Gomez-Chiarri" w:date="2019-01-21T14:24:00Z">
        <w:r w:rsidR="003F787C">
          <w:rPr>
            <w:rFonts w:eastAsia="Times New Roman" w:cs="Times New Roman"/>
            <w:color w:val="000000"/>
            <w:szCs w:val="24"/>
          </w:rPr>
          <w:t xml:space="preserve">significantly </w:t>
        </w:r>
      </w:ins>
      <w:del w:id="209" w:author="Marta Gomez-Chiarri" w:date="2019-01-21T14:24:00Z">
        <w:r w:rsidRPr="00413789" w:rsidDel="003F787C">
          <w:rPr>
            <w:rFonts w:eastAsia="Times New Roman" w:cs="Times New Roman"/>
            <w:color w:val="000000"/>
            <w:szCs w:val="24"/>
          </w:rPr>
          <w:delText xml:space="preserve">overall </w:delText>
        </w:r>
      </w:del>
      <w:r w:rsidRPr="00413789">
        <w:rPr>
          <w:rFonts w:eastAsia="Times New Roman" w:cs="Times New Roman"/>
          <w:color w:val="000000"/>
          <w:szCs w:val="24"/>
        </w:rPr>
        <w:t xml:space="preserve">higher in swab and oyster samples </w:t>
      </w:r>
      <w:r w:rsidR="009750A8" w:rsidRPr="00413789">
        <w:rPr>
          <w:rFonts w:eastAsia="Times New Roman" w:cs="Times New Roman"/>
          <w:color w:val="000000"/>
          <w:szCs w:val="24"/>
        </w:rPr>
        <w:t xml:space="preserve">than </w:t>
      </w:r>
      <w:ins w:id="210" w:author="Marta Gomez-Chiarri" w:date="2019-01-21T14:24:00Z">
        <w:r w:rsidR="003F787C">
          <w:rPr>
            <w:rFonts w:eastAsia="Times New Roman" w:cs="Times New Roman"/>
            <w:color w:val="000000"/>
            <w:szCs w:val="24"/>
          </w:rPr>
          <w:t xml:space="preserve">in </w:t>
        </w:r>
      </w:ins>
      <w:r w:rsidR="009750A8" w:rsidRPr="00413789">
        <w:rPr>
          <w:rFonts w:eastAsia="Times New Roman" w:cs="Times New Roman"/>
          <w:color w:val="000000"/>
          <w:szCs w:val="24"/>
        </w:rPr>
        <w:t xml:space="preserve">water samples </w:t>
      </w:r>
      <w:r w:rsidRPr="00413789">
        <w:rPr>
          <w:rFonts w:eastAsia="Times New Roman" w:cs="Times New Roman"/>
          <w:color w:val="000000"/>
          <w:szCs w:val="24"/>
        </w:rPr>
        <w:t>(p&lt;0.005</w:t>
      </w:r>
      <w:ins w:id="211" w:author="Marta Gomez-Chiarri" w:date="2019-01-21T14:24:00Z">
        <w:r w:rsidR="000466FB">
          <w:rPr>
            <w:rFonts w:eastAsia="Times New Roman" w:cs="Times New Roman"/>
            <w:color w:val="000000"/>
            <w:szCs w:val="24"/>
          </w:rPr>
          <w:t>, Table S9</w:t>
        </w:r>
      </w:ins>
      <w:r w:rsidRPr="00413789">
        <w:rPr>
          <w:rFonts w:eastAsia="Times New Roman" w:cs="Times New Roman"/>
          <w:color w:val="000000"/>
          <w:szCs w:val="24"/>
        </w:rPr>
        <w:t>)</w:t>
      </w:r>
      <w:ins w:id="212" w:author="Marta Gomez-Chiarri" w:date="2019-01-21T14:18:00Z">
        <w:r w:rsidR="00E8570B">
          <w:rPr>
            <w:rFonts w:eastAsia="Times New Roman" w:cs="Times New Roman"/>
            <w:color w:val="000000"/>
            <w:szCs w:val="24"/>
          </w:rPr>
          <w:t xml:space="preserve">.  An evaluation of the effect of time on </w:t>
        </w:r>
        <w:r w:rsidR="00E8570B">
          <w:rPr>
            <w:rFonts w:eastAsia="Times New Roman" w:cs="Times New Roman"/>
            <w:i/>
            <w:color w:val="000000"/>
            <w:szCs w:val="24"/>
          </w:rPr>
          <w:t xml:space="preserve">Vibrio </w:t>
        </w:r>
        <w:r w:rsidR="00E8570B">
          <w:rPr>
            <w:rFonts w:eastAsia="Times New Roman" w:cs="Times New Roman"/>
            <w:color w:val="000000"/>
            <w:szCs w:val="24"/>
          </w:rPr>
          <w:t xml:space="preserve">abundance and diversity showed </w:t>
        </w:r>
      </w:ins>
      <w:ins w:id="213" w:author="Marta Gomez-Chiarri" w:date="2019-01-21T14:20:00Z">
        <w:r w:rsidR="00E8570B">
          <w:rPr>
            <w:rFonts w:eastAsia="Times New Roman" w:cs="Times New Roman"/>
            <w:color w:val="000000"/>
            <w:szCs w:val="24"/>
          </w:rPr>
          <w:t xml:space="preserve">a </w:t>
        </w:r>
      </w:ins>
      <w:del w:id="214" w:author="Marta Gomez-Chiarri" w:date="2019-01-21T14:19:00Z">
        <w:r w:rsidRPr="00413789" w:rsidDel="00E8570B">
          <w:rPr>
            <w:rFonts w:eastAsia="Times New Roman" w:cs="Times New Roman"/>
            <w:color w:val="000000"/>
            <w:szCs w:val="24"/>
          </w:rPr>
          <w:delText>,</w:delText>
        </w:r>
      </w:del>
      <w:commentRangeEnd w:id="201"/>
      <w:del w:id="215" w:author="Marta Gomez-Chiarri" w:date="2019-01-21T14:20:00Z">
        <w:r w:rsidR="00C040C4" w:rsidRPr="00413789" w:rsidDel="00E8570B">
          <w:rPr>
            <w:rStyle w:val="CommentReference"/>
          </w:rPr>
          <w:commentReference w:id="201"/>
        </w:r>
        <w:commentRangeEnd w:id="202"/>
        <w:r w:rsidR="002E0999" w:rsidRPr="00413789" w:rsidDel="00E8570B">
          <w:rPr>
            <w:rStyle w:val="CommentReference"/>
          </w:rPr>
          <w:commentReference w:id="202"/>
        </w:r>
      </w:del>
      <w:commentRangeEnd w:id="203"/>
      <w:r w:rsidR="000466FB">
        <w:rPr>
          <w:rStyle w:val="CommentReference"/>
        </w:rPr>
        <w:commentReference w:id="203"/>
      </w:r>
      <w:del w:id="216" w:author="Marta Gomez-Chiarri" w:date="2019-01-21T14:20:00Z">
        <w:r w:rsidRPr="00413789" w:rsidDel="00E8570B">
          <w:rPr>
            <w:rFonts w:eastAsia="Times New Roman" w:cs="Times New Roman"/>
            <w:color w:val="000000"/>
            <w:szCs w:val="24"/>
          </w:rPr>
          <w:delText xml:space="preserve"> </w:delText>
        </w:r>
      </w:del>
      <w:del w:id="217" w:author="Marta Gomez-Chiarri" w:date="2019-01-21T14:19:00Z">
        <w:r w:rsidRPr="00413789" w:rsidDel="00E8570B">
          <w:rPr>
            <w:rFonts w:eastAsia="Times New Roman" w:cs="Times New Roman"/>
            <w:color w:val="000000"/>
            <w:szCs w:val="24"/>
          </w:rPr>
          <w:delText xml:space="preserve">and </w:delText>
        </w:r>
      </w:del>
      <w:r w:rsidRPr="00413789">
        <w:rPr>
          <w:rFonts w:eastAsia="Times New Roman" w:cs="Times New Roman"/>
          <w:color w:val="000000"/>
          <w:szCs w:val="24"/>
        </w:rPr>
        <w:t>significant</w:t>
      </w:r>
      <w:del w:id="218" w:author="Marta Gomez-Chiarri" w:date="2019-01-21T14:20:00Z">
        <w:r w:rsidRPr="00413789" w:rsidDel="00E8570B">
          <w:rPr>
            <w:rFonts w:eastAsia="Times New Roman" w:cs="Times New Roman"/>
            <w:color w:val="000000"/>
            <w:szCs w:val="24"/>
          </w:rPr>
          <w:delText>ly</w:delText>
        </w:r>
      </w:del>
      <w:r w:rsidRPr="00413789">
        <w:rPr>
          <w:rFonts w:eastAsia="Times New Roman" w:cs="Times New Roman"/>
          <w:color w:val="000000"/>
          <w:szCs w:val="24"/>
        </w:rPr>
        <w:t xml:space="preserve"> increase</w:t>
      </w:r>
      <w:ins w:id="219" w:author="Marta Gomez-Chiarri" w:date="2019-01-21T14:20:00Z">
        <w:r w:rsidR="00E8570B">
          <w:rPr>
            <w:rFonts w:eastAsia="Times New Roman" w:cs="Times New Roman"/>
            <w:color w:val="000000"/>
            <w:szCs w:val="24"/>
          </w:rPr>
          <w:t xml:space="preserve"> in diversity</w:t>
        </w:r>
      </w:ins>
      <w:del w:id="220" w:author="Marta Gomez-Chiarri" w:date="2019-01-21T14:20:00Z">
        <w:r w:rsidRPr="00413789" w:rsidDel="00E8570B">
          <w:rPr>
            <w:rFonts w:eastAsia="Times New Roman" w:cs="Times New Roman"/>
            <w:color w:val="000000"/>
            <w:szCs w:val="24"/>
          </w:rPr>
          <w:delText>d</w:delText>
        </w:r>
      </w:del>
      <w:r w:rsidRPr="00413789">
        <w:rPr>
          <w:rFonts w:eastAsia="Times New Roman" w:cs="Times New Roman"/>
          <w:color w:val="000000"/>
          <w:szCs w:val="24"/>
        </w:rPr>
        <w:t xml:space="preserve"> </w:t>
      </w:r>
      <w:del w:id="221" w:author="Marta Gomez-Chiarri" w:date="2019-01-21T14:20:00Z">
        <w:r w:rsidRPr="00413789" w:rsidDel="00E8570B">
          <w:rPr>
            <w:rFonts w:eastAsia="Times New Roman" w:cs="Times New Roman"/>
            <w:color w:val="000000"/>
            <w:szCs w:val="24"/>
          </w:rPr>
          <w:delText xml:space="preserve">from Day 5 to Day 12 in </w:delText>
        </w:r>
      </w:del>
      <w:r w:rsidRPr="00413789">
        <w:rPr>
          <w:rFonts w:eastAsia="Times New Roman" w:cs="Times New Roman"/>
          <w:color w:val="000000"/>
          <w:szCs w:val="24"/>
        </w:rPr>
        <w:t>swab and water samples (p&lt;0.001)</w:t>
      </w:r>
      <w:ins w:id="222" w:author="Marta Gomez-Chiarri" w:date="2019-01-21T12:14:00Z">
        <w:r w:rsidR="00A50B97">
          <w:rPr>
            <w:rFonts w:eastAsia="Times New Roman" w:cs="Times New Roman"/>
            <w:color w:val="000000"/>
            <w:szCs w:val="24"/>
          </w:rPr>
          <w:t xml:space="preserve">, </w:t>
        </w:r>
      </w:ins>
      <w:ins w:id="223" w:author="Marta Gomez-Chiarri" w:date="2019-01-21T14:20:00Z">
        <w:r w:rsidR="00E8570B">
          <w:rPr>
            <w:rFonts w:eastAsia="Times New Roman" w:cs="Times New Roman"/>
            <w:color w:val="000000"/>
            <w:szCs w:val="24"/>
          </w:rPr>
          <w:t xml:space="preserve">and a significant decrease in </w:t>
        </w:r>
      </w:ins>
      <w:del w:id="224" w:author="Marta Gomez-Chiarri" w:date="2019-01-21T12:14:00Z">
        <w:r w:rsidRPr="00413789" w:rsidDel="00A50B97">
          <w:rPr>
            <w:rFonts w:eastAsia="Times New Roman" w:cs="Times New Roman"/>
            <w:color w:val="000000"/>
            <w:szCs w:val="24"/>
          </w:rPr>
          <w:delText xml:space="preserve">. </w:delText>
        </w:r>
      </w:del>
      <w:ins w:id="225" w:author="Marta Gomez-Chiarri" w:date="2019-01-21T12:14:00Z">
        <w:r w:rsidR="00A50B97" w:rsidRPr="00413789">
          <w:rPr>
            <w:rFonts w:eastAsia="Times New Roman" w:cs="Times New Roman"/>
            <w:color w:val="000000"/>
            <w:szCs w:val="24"/>
          </w:rPr>
          <w:t xml:space="preserve">abundance </w:t>
        </w:r>
      </w:ins>
      <w:ins w:id="226" w:author="Marta Gomez-Chiarri" w:date="2019-01-21T14:21:00Z">
        <w:r w:rsidR="00E8570B">
          <w:rPr>
            <w:rFonts w:eastAsia="Times New Roman" w:cs="Times New Roman"/>
            <w:color w:val="000000"/>
            <w:szCs w:val="24"/>
          </w:rPr>
          <w:t>in all sample types</w:t>
        </w:r>
      </w:ins>
      <w:ins w:id="227" w:author="Marta Gomez-Chiarri" w:date="2019-01-21T12:14:00Z">
        <w:r w:rsidR="00A50B97" w:rsidRPr="00413789">
          <w:rPr>
            <w:rFonts w:eastAsia="Times New Roman" w:cs="Times New Roman"/>
            <w:color w:val="000000"/>
            <w:szCs w:val="24"/>
          </w:rPr>
          <w:t xml:space="preserve"> </w:t>
        </w:r>
        <w:r w:rsidR="00A50B97">
          <w:rPr>
            <w:rFonts w:eastAsia="Times New Roman" w:cs="Times New Roman"/>
            <w:color w:val="000000"/>
            <w:szCs w:val="24"/>
          </w:rPr>
          <w:t>(</w:t>
        </w:r>
      </w:ins>
      <w:ins w:id="228" w:author="Marta Gomez-Chiarri" w:date="2019-01-21T14:21:00Z">
        <w:r w:rsidR="00E8570B">
          <w:rPr>
            <w:rFonts w:eastAsia="Times New Roman" w:cs="Times New Roman"/>
            <w:color w:val="000000"/>
            <w:szCs w:val="24"/>
          </w:rPr>
          <w:t xml:space="preserve">Trial 1, </w:t>
        </w:r>
      </w:ins>
      <w:ins w:id="229" w:author="Marta Gomez-Chiarri" w:date="2019-01-21T12:14:00Z">
        <w:r w:rsidR="00A50B97" w:rsidRPr="00413789">
          <w:rPr>
            <w:rFonts w:eastAsia="Times New Roman" w:cs="Times New Roman"/>
            <w:color w:val="000000"/>
            <w:szCs w:val="24"/>
          </w:rPr>
          <w:t>p&lt;0.05</w:t>
        </w:r>
        <w:r w:rsidR="00A50B97">
          <w:rPr>
            <w:rFonts w:eastAsia="Times New Roman" w:cs="Times New Roman"/>
            <w:color w:val="000000"/>
            <w:szCs w:val="24"/>
          </w:rPr>
          <w:t xml:space="preserve">, </w:t>
        </w:r>
        <w:r w:rsidR="00E8570B">
          <w:rPr>
            <w:rFonts w:eastAsia="Times New Roman" w:cs="Times New Roman"/>
            <w:color w:val="000000"/>
            <w:szCs w:val="24"/>
          </w:rPr>
          <w:t>Figure 5b</w:t>
        </w:r>
        <w:r w:rsidR="00A50B97" w:rsidRPr="00413789">
          <w:rPr>
            <w:rFonts w:eastAsia="Times New Roman" w:cs="Times New Roman"/>
            <w:color w:val="000000"/>
            <w:szCs w:val="24"/>
          </w:rPr>
          <w:t>,</w:t>
        </w:r>
        <w:r w:rsidR="00A50B97">
          <w:rPr>
            <w:rFonts w:eastAsia="Times New Roman" w:cs="Times New Roman"/>
            <w:color w:val="000000"/>
            <w:szCs w:val="24"/>
          </w:rPr>
          <w:t xml:space="preserve"> Table S9</w:t>
        </w:r>
        <w:r w:rsidR="00A50B97" w:rsidRPr="00413789">
          <w:rPr>
            <w:rFonts w:eastAsia="Times New Roman" w:cs="Times New Roman"/>
            <w:color w:val="000000"/>
            <w:szCs w:val="24"/>
          </w:rPr>
          <w:t>).</w:t>
        </w:r>
      </w:ins>
    </w:p>
    <w:p w14:paraId="2F757B00" w14:textId="2B2F8F17" w:rsidR="001525F4" w:rsidRPr="00334953" w:rsidRDefault="00FF7D6F" w:rsidP="00334953">
      <w:pPr>
        <w:rPr>
          <w:rFonts w:eastAsia="Times New Roman" w:cs="Times New Roman"/>
          <w:szCs w:val="24"/>
        </w:rPr>
      </w:pPr>
      <w:r w:rsidRPr="00413789">
        <w:rPr>
          <w:rFonts w:eastAsia="Times New Roman" w:cs="Times New Roman"/>
          <w:color w:val="000000"/>
          <w:szCs w:val="24"/>
        </w:rPr>
        <w:t xml:space="preserve">Since the V6 region of the 16S rRNA gene was </w:t>
      </w:r>
      <w:commentRangeStart w:id="230"/>
      <w:commentRangeStart w:id="231"/>
      <w:r w:rsidRPr="00413789">
        <w:rPr>
          <w:rFonts w:eastAsia="Times New Roman" w:cs="Times New Roman"/>
          <w:color w:val="000000"/>
          <w:szCs w:val="24"/>
        </w:rPr>
        <w:t xml:space="preserve">deeply sequenced </w:t>
      </w:r>
      <w:commentRangeEnd w:id="230"/>
      <w:r w:rsidR="00B003D5" w:rsidRPr="00413789">
        <w:rPr>
          <w:rStyle w:val="CommentReference"/>
        </w:rPr>
        <w:commentReference w:id="230"/>
      </w:r>
      <w:commentRangeEnd w:id="231"/>
      <w:r w:rsidR="0010032A" w:rsidRPr="00413789">
        <w:rPr>
          <w:rStyle w:val="CommentReference"/>
        </w:rPr>
        <w:commentReference w:id="231"/>
      </w:r>
      <w:r w:rsidRPr="00413789">
        <w:rPr>
          <w:rFonts w:eastAsia="Times New Roman" w:cs="Times New Roman"/>
          <w:color w:val="000000"/>
          <w:szCs w:val="24"/>
        </w:rPr>
        <w:t xml:space="preserve">in Trial 3, we were able to perform an oligotyping analysis - a method that detects genetic variants within a taxon </w:t>
      </w:r>
      <w:r w:rsidR="008F5E50" w:rsidRPr="00413789">
        <w:rPr>
          <w:rFonts w:eastAsia="Times New Roman" w:cs="Times New Roman"/>
          <w:color w:val="000000"/>
          <w:szCs w:val="24"/>
        </w:rPr>
        <w:t>–</w:t>
      </w:r>
      <w:r w:rsidRPr="00413789">
        <w:rPr>
          <w:rFonts w:eastAsia="Times New Roman" w:cs="Times New Roman"/>
          <w:color w:val="000000"/>
          <w:szCs w:val="24"/>
        </w:rPr>
        <w:t xml:space="preserve"> of</w:t>
      </w:r>
      <w:r w:rsidR="008F5E50" w:rsidRPr="00413789">
        <w:rPr>
          <w:rFonts w:eastAsia="Times New Roman" w:cs="Times New Roman"/>
          <w:color w:val="000000"/>
          <w:szCs w:val="24"/>
        </w:rPr>
        <w:t xml:space="preserve"> </w:t>
      </w:r>
      <w:r w:rsidR="00B00BCB" w:rsidRPr="00413789">
        <w:rPr>
          <w:rFonts w:eastAsia="Times New Roman" w:cs="Times New Roman"/>
          <w:color w:val="000000"/>
          <w:szCs w:val="24"/>
        </w:rPr>
        <w:t>1,727</w:t>
      </w:r>
      <w:r w:rsidRPr="00413789">
        <w:rPr>
          <w:rFonts w:eastAsia="Times New Roman" w:cs="Times New Roman"/>
          <w:color w:val="000000"/>
          <w:szCs w:val="24"/>
        </w:rPr>
        <w:t xml:space="preserv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reads on th</w:t>
      </w:r>
      <w:r w:rsidR="00C040C4" w:rsidRPr="00413789">
        <w:rPr>
          <w:rFonts w:eastAsia="Times New Roman" w:cs="Times New Roman"/>
          <w:color w:val="000000"/>
          <w:szCs w:val="24"/>
        </w:rPr>
        <w:t>ese</w:t>
      </w:r>
      <w:r w:rsidRPr="00413789">
        <w:rPr>
          <w:rFonts w:eastAsia="Times New Roman" w:cs="Times New Roman"/>
          <w:color w:val="000000"/>
          <w:szCs w:val="24"/>
        </w:rPr>
        <w:t xml:space="preserve"> data (only water samples were</w:t>
      </w:r>
      <w:r w:rsidRPr="00FF7D6F">
        <w:rPr>
          <w:rFonts w:eastAsia="Times New Roman" w:cs="Times New Roman"/>
          <w:color w:val="000000"/>
          <w:szCs w:val="24"/>
        </w:rPr>
        <w:t xml:space="preserve"> collected).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and by treatment were observed by oligotyping (Figure 6). On Day 5, </w:t>
      </w:r>
      <w:ins w:id="232" w:author="Marta Gomez-Chiarri" w:date="2019-01-21T14:33:00Z">
        <w:r w:rsidR="007822D3">
          <w:rPr>
            <w:rFonts w:eastAsia="Times New Roman" w:cs="Times New Roman"/>
            <w:color w:val="000000"/>
            <w:szCs w:val="24"/>
          </w:rPr>
          <w:t>while</w:t>
        </w:r>
      </w:ins>
      <w:ins w:id="233" w:author="Marta Gomez-Chiarri" w:date="2019-01-21T14:39:00Z">
        <w:r w:rsidR="00C7270E">
          <w:rPr>
            <w:rFonts w:eastAsia="Times New Roman" w:cs="Times New Roman"/>
            <w:color w:val="000000"/>
            <w:szCs w:val="24"/>
          </w:rPr>
          <w:t xml:space="preserve"> the </w:t>
        </w:r>
        <w:r w:rsidR="00C7270E">
          <w:rPr>
            <w:rFonts w:eastAsia="Times New Roman" w:cs="Times New Roman"/>
            <w:i/>
            <w:color w:val="000000"/>
            <w:szCs w:val="24"/>
            <w:rPrChange w:id="234" w:author="Marta Gomez-Chiarri" w:date="2019-01-21T14:40:00Z">
              <w:rPr>
                <w:rFonts w:eastAsia="Times New Roman" w:cs="Times New Roman"/>
                <w:i/>
                <w:color w:val="000000"/>
                <w:szCs w:val="24"/>
              </w:rPr>
            </w:rPrChange>
          </w:rPr>
          <w:t>V</w:t>
        </w:r>
        <w:r w:rsidR="00C7270E" w:rsidRPr="00C7270E">
          <w:rPr>
            <w:rFonts w:eastAsia="Times New Roman" w:cs="Times New Roman"/>
            <w:i/>
            <w:color w:val="000000"/>
            <w:szCs w:val="24"/>
            <w:rPrChange w:id="235" w:author="Marta Gomez-Chiarri" w:date="2019-01-21T14:40:00Z">
              <w:rPr>
                <w:rFonts w:eastAsia="Times New Roman" w:cs="Times New Roman"/>
                <w:color w:val="000000"/>
                <w:szCs w:val="24"/>
              </w:rPr>
            </w:rPrChange>
          </w:rPr>
          <w:t>ibrio</w:t>
        </w:r>
        <w:r w:rsidR="00C7270E">
          <w:rPr>
            <w:rFonts w:eastAsia="Times New Roman" w:cs="Times New Roman"/>
            <w:color w:val="000000"/>
            <w:szCs w:val="24"/>
          </w:rPr>
          <w:t xml:space="preserve"> </w:t>
        </w:r>
      </w:ins>
      <w:ins w:id="236" w:author="Marta Gomez-Chiarri" w:date="2019-01-21T14:40:00Z">
        <w:r w:rsidR="00C7270E">
          <w:rPr>
            <w:rFonts w:eastAsia="Times New Roman" w:cs="Times New Roman"/>
            <w:color w:val="000000"/>
            <w:szCs w:val="24"/>
          </w:rPr>
          <w:t>community</w:t>
        </w:r>
      </w:ins>
      <w:ins w:id="237" w:author="Marta Gomez-Chiarri" w:date="2019-01-21T14:39:00Z">
        <w:r w:rsidR="00C7270E">
          <w:rPr>
            <w:rFonts w:eastAsia="Times New Roman" w:cs="Times New Roman"/>
            <w:color w:val="000000"/>
            <w:szCs w:val="24"/>
          </w:rPr>
          <w:t xml:space="preserve"> in</w:t>
        </w:r>
      </w:ins>
      <w:ins w:id="238" w:author="Marta Gomez-Chiarri" w:date="2019-01-21T14:33:00Z">
        <w:r w:rsidR="007822D3">
          <w:rPr>
            <w:rFonts w:eastAsia="Times New Roman" w:cs="Times New Roman"/>
            <w:color w:val="000000"/>
            <w:szCs w:val="24"/>
          </w:rPr>
          <w:t xml:space="preserve"> control tanks </w:t>
        </w:r>
      </w:ins>
      <w:ins w:id="239" w:author="Marta Gomez-Chiarri" w:date="2019-01-21T14:40:00Z">
        <w:r w:rsidR="00C7270E">
          <w:rPr>
            <w:rFonts w:eastAsia="Times New Roman" w:cs="Times New Roman"/>
            <w:color w:val="000000"/>
            <w:szCs w:val="24"/>
          </w:rPr>
          <w:t xml:space="preserve">was </w:t>
        </w:r>
      </w:ins>
      <w:del w:id="240" w:author="Marta Gomez-Chiarri" w:date="2019-01-21T14:34:00Z">
        <w:r w:rsidRPr="00FF7D6F" w:rsidDel="007822D3">
          <w:rPr>
            <w:rFonts w:eastAsia="Times New Roman" w:cs="Times New Roman"/>
            <w:color w:val="000000"/>
            <w:szCs w:val="24"/>
          </w:rPr>
          <w:delText>the probiotic treat</w:delText>
        </w:r>
      </w:del>
      <w:ins w:id="241" w:author="Marta Gomez-Chiarri" w:date="2019-01-21T14:34:00Z">
        <w:r w:rsidR="007822D3">
          <w:rPr>
            <w:rFonts w:eastAsia="Times New Roman" w:cs="Times New Roman"/>
            <w:color w:val="000000"/>
            <w:szCs w:val="24"/>
          </w:rPr>
          <w:t xml:space="preserve">dominated by an </w:t>
        </w:r>
        <w:r w:rsidR="007822D3" w:rsidRPr="00FF7D6F">
          <w:rPr>
            <w:rFonts w:eastAsia="Times New Roman" w:cs="Times New Roman"/>
            <w:color w:val="000000"/>
            <w:szCs w:val="24"/>
          </w:rPr>
          <w:t>oligotype</w:t>
        </w:r>
        <w:r w:rsidR="007822D3">
          <w:rPr>
            <w:rFonts w:eastAsia="Times New Roman" w:cs="Times New Roman"/>
            <w:color w:val="000000"/>
            <w:szCs w:val="24"/>
          </w:rPr>
          <w:t xml:space="preserve"> most closely related to</w:t>
        </w:r>
        <w:r w:rsidR="007822D3" w:rsidRPr="00FF7D6F">
          <w:rPr>
            <w:rFonts w:eastAsia="Times New Roman" w:cs="Times New Roman"/>
            <w:color w:val="000000"/>
            <w:szCs w:val="24"/>
          </w:rPr>
          <w:t xml:space="preserve"> </w:t>
        </w:r>
        <w:r w:rsidR="00C7270E">
          <w:rPr>
            <w:rFonts w:eastAsia="Times New Roman" w:cs="Times New Roman"/>
            <w:i/>
            <w:iCs/>
            <w:color w:val="000000"/>
            <w:szCs w:val="24"/>
          </w:rPr>
          <w:t>V.</w:t>
        </w:r>
        <w:r w:rsidR="007822D3" w:rsidRPr="00FF7D6F">
          <w:rPr>
            <w:rFonts w:eastAsia="Times New Roman" w:cs="Times New Roman"/>
            <w:i/>
            <w:iCs/>
            <w:color w:val="000000"/>
            <w:szCs w:val="24"/>
          </w:rPr>
          <w:t xml:space="preserve"> alginolyticus</w:t>
        </w:r>
        <w:r w:rsidR="007822D3" w:rsidRPr="00FF7D6F">
          <w:rPr>
            <w:rFonts w:eastAsia="Times New Roman" w:cs="Times New Roman"/>
            <w:color w:val="000000"/>
            <w:szCs w:val="24"/>
          </w:rPr>
          <w:t xml:space="preserve"> WW1</w:t>
        </w:r>
        <w:r w:rsidR="007822D3">
          <w:rPr>
            <w:rFonts w:eastAsia="Times New Roman" w:cs="Times New Roman"/>
            <w:color w:val="000000"/>
            <w:szCs w:val="24"/>
          </w:rPr>
          <w:t xml:space="preserve"> (64% </w:t>
        </w:r>
        <w:r w:rsidR="007822D3" w:rsidRPr="004E749C">
          <w:rPr>
            <w:rFonts w:eastAsia="Times New Roman" w:cs="Times New Roman"/>
            <w:color w:val="000000"/>
            <w:szCs w:val="24"/>
          </w:rPr>
          <w:t>±</w:t>
        </w:r>
        <w:r w:rsidR="007822D3">
          <w:rPr>
            <w:rFonts w:eastAsia="Times New Roman" w:cs="Times New Roman"/>
            <w:color w:val="000000"/>
            <w:szCs w:val="24"/>
          </w:rPr>
          <w:t xml:space="preserve"> 6%)</w:t>
        </w:r>
        <w:r w:rsidR="007822D3">
          <w:rPr>
            <w:rFonts w:eastAsia="Times New Roman" w:cs="Times New Roman"/>
            <w:color w:val="000000"/>
            <w:szCs w:val="24"/>
          </w:rPr>
          <w:t xml:space="preserve">, probiotic </w:t>
        </w:r>
      </w:ins>
      <w:del w:id="242" w:author="Marta Gomez-Chiarri" w:date="2019-01-21T14:34:00Z">
        <w:r w:rsidRPr="00FF7D6F" w:rsidDel="007822D3">
          <w:rPr>
            <w:rFonts w:eastAsia="Times New Roman" w:cs="Times New Roman"/>
            <w:color w:val="000000"/>
            <w:szCs w:val="24"/>
          </w:rPr>
          <w:delText xml:space="preserve">ed </w:delText>
        </w:r>
      </w:del>
      <w:r w:rsidRPr="00FF7D6F">
        <w:rPr>
          <w:rFonts w:eastAsia="Times New Roman" w:cs="Times New Roman"/>
          <w:color w:val="000000"/>
          <w:szCs w:val="24"/>
        </w:rPr>
        <w:t xml:space="preserve">tanks </w:t>
      </w:r>
      <w:del w:id="243" w:author="Marta Gomez-Chiarri" w:date="2019-01-21T14:34:00Z">
        <w:r w:rsidRPr="00FF7D6F" w:rsidDel="007822D3">
          <w:rPr>
            <w:rFonts w:eastAsia="Times New Roman" w:cs="Times New Roman"/>
            <w:color w:val="000000"/>
            <w:szCs w:val="24"/>
          </w:rPr>
          <w:delText>were dominated by oligotypes closely related to</w:delText>
        </w:r>
      </w:del>
      <w:ins w:id="244" w:author="Marta Gomez-Chiarri" w:date="2019-01-21T14:34:00Z">
        <w:r w:rsidR="007822D3">
          <w:rPr>
            <w:rFonts w:eastAsia="Times New Roman" w:cs="Times New Roman"/>
            <w:color w:val="000000"/>
            <w:szCs w:val="24"/>
          </w:rPr>
          <w:t>showed a mix of</w:t>
        </w:r>
      </w:ins>
      <w:r w:rsidRPr="00FF7D6F">
        <w:rPr>
          <w:rFonts w:eastAsia="Times New Roman" w:cs="Times New Roman"/>
          <w:color w:val="000000"/>
          <w:szCs w:val="24"/>
        </w:rPr>
        <w:t xml:space="preserve"> </w:t>
      </w:r>
      <w:r w:rsidRPr="00FF7D6F">
        <w:rPr>
          <w:rFonts w:eastAsia="Times New Roman" w:cs="Times New Roman"/>
          <w:i/>
          <w:iCs/>
          <w:color w:val="000000"/>
          <w:szCs w:val="24"/>
        </w:rPr>
        <w:t>V</w:t>
      </w:r>
      <w:ins w:id="245" w:author="Marta Gomez-Chiarri" w:date="2019-01-21T14:40:00Z">
        <w:r w:rsidR="00C7270E">
          <w:rPr>
            <w:rFonts w:eastAsia="Times New Roman" w:cs="Times New Roman"/>
            <w:i/>
            <w:iCs/>
            <w:color w:val="000000"/>
            <w:szCs w:val="24"/>
          </w:rPr>
          <w:t>.</w:t>
        </w:r>
      </w:ins>
      <w:del w:id="246" w:author="Marta Gomez-Chiarri" w:date="2019-01-21T14:40:00Z">
        <w:r w:rsidRPr="00FF7D6F" w:rsidDel="00C7270E">
          <w:rPr>
            <w:rFonts w:eastAsia="Times New Roman" w:cs="Times New Roman"/>
            <w:i/>
            <w:iCs/>
            <w:color w:val="000000"/>
            <w:szCs w:val="24"/>
          </w:rPr>
          <w:delText>ibrio</w:delText>
        </w:r>
      </w:del>
      <w:r w:rsidRPr="00FF7D6F">
        <w:rPr>
          <w:rFonts w:eastAsia="Times New Roman" w:cs="Times New Roman"/>
          <w:i/>
          <w:iCs/>
          <w:color w:val="000000"/>
          <w:szCs w:val="24"/>
        </w:rPr>
        <w:t xml:space="preserve"> alginolyticus</w:t>
      </w:r>
      <w:r w:rsidRPr="00FF7D6F">
        <w:rPr>
          <w:rFonts w:eastAsia="Times New Roman" w:cs="Times New Roman"/>
          <w:color w:val="000000"/>
          <w:szCs w:val="24"/>
        </w:rPr>
        <w:t xml:space="preserve"> WW1 </w:t>
      </w:r>
      <w:r w:rsidR="007C5E43">
        <w:rPr>
          <w:rFonts w:eastAsia="Times New Roman" w:cs="Times New Roman"/>
          <w:color w:val="000000"/>
          <w:szCs w:val="24"/>
        </w:rPr>
        <w:t xml:space="preserve">(31% </w:t>
      </w:r>
      <w:r w:rsidR="007C5E43" w:rsidRPr="004E749C">
        <w:rPr>
          <w:rFonts w:eastAsia="Times New Roman" w:cs="Times New Roman"/>
          <w:color w:val="000000"/>
          <w:szCs w:val="24"/>
        </w:rPr>
        <w:t>±</w:t>
      </w:r>
      <w:r w:rsidR="007C5E43">
        <w:rPr>
          <w:rFonts w:eastAsia="Times New Roman" w:cs="Times New Roman"/>
          <w:color w:val="000000"/>
          <w:szCs w:val="24"/>
        </w:rPr>
        <w:t xml:space="preserve"> 3%) </w:t>
      </w:r>
      <w:r w:rsidRPr="00FF7D6F">
        <w:rPr>
          <w:rFonts w:eastAsia="Times New Roman" w:cs="Times New Roman"/>
          <w:color w:val="000000"/>
          <w:szCs w:val="24"/>
        </w:rPr>
        <w:t xml:space="preserve">and </w:t>
      </w:r>
      <w:r w:rsidRPr="00FF7D6F">
        <w:rPr>
          <w:rFonts w:eastAsia="Times New Roman" w:cs="Times New Roman"/>
          <w:i/>
          <w:iCs/>
          <w:color w:val="000000"/>
          <w:szCs w:val="24"/>
        </w:rPr>
        <w:t>Halovibrio</w:t>
      </w:r>
      <w:r w:rsidRPr="00FF7D6F">
        <w:rPr>
          <w:rFonts w:eastAsia="Times New Roman" w:cs="Times New Roman"/>
          <w:color w:val="000000"/>
          <w:szCs w:val="24"/>
        </w:rPr>
        <w:t xml:space="preserve"> sp. 5F5</w:t>
      </w:r>
      <w:r w:rsidR="002E0CB6">
        <w:rPr>
          <w:rFonts w:eastAsia="Times New Roman" w:cs="Times New Roman"/>
          <w:color w:val="000000"/>
          <w:szCs w:val="24"/>
        </w:rPr>
        <w:t xml:space="preserve"> (</w:t>
      </w:r>
      <w:r w:rsidR="00A91E21">
        <w:rPr>
          <w:rFonts w:eastAsia="Times New Roman" w:cs="Times New Roman"/>
          <w:color w:val="000000"/>
          <w:szCs w:val="24"/>
        </w:rPr>
        <w:t>31</w:t>
      </w:r>
      <w:r w:rsidR="002E0CB6">
        <w:rPr>
          <w:rFonts w:eastAsia="Times New Roman" w:cs="Times New Roman"/>
          <w:color w:val="000000"/>
          <w:szCs w:val="24"/>
        </w:rPr>
        <w:t>%</w:t>
      </w:r>
      <w:r w:rsidR="0093091D">
        <w:rPr>
          <w:rFonts w:eastAsia="Times New Roman" w:cs="Times New Roman"/>
          <w:color w:val="000000"/>
          <w:szCs w:val="24"/>
        </w:rPr>
        <w:t xml:space="preserve"> </w:t>
      </w:r>
      <w:r w:rsidR="0093091D" w:rsidRPr="004E749C">
        <w:rPr>
          <w:rFonts w:eastAsia="Times New Roman" w:cs="Times New Roman"/>
          <w:color w:val="000000"/>
          <w:szCs w:val="24"/>
        </w:rPr>
        <w:t>±</w:t>
      </w:r>
      <w:r w:rsidR="0093091D">
        <w:rPr>
          <w:rFonts w:eastAsia="Times New Roman" w:cs="Times New Roman"/>
          <w:color w:val="000000"/>
          <w:szCs w:val="24"/>
        </w:rPr>
        <w:t xml:space="preserve"> </w:t>
      </w:r>
      <w:r w:rsidR="00A91E21">
        <w:rPr>
          <w:rFonts w:eastAsia="Times New Roman" w:cs="Times New Roman"/>
          <w:color w:val="000000"/>
          <w:szCs w:val="24"/>
        </w:rPr>
        <w:t>3</w:t>
      </w:r>
      <w:r w:rsidR="0093091D">
        <w:rPr>
          <w:rFonts w:eastAsia="Times New Roman" w:cs="Times New Roman"/>
          <w:color w:val="000000"/>
          <w:szCs w:val="24"/>
        </w:rPr>
        <w:t>%</w:t>
      </w:r>
      <w:r w:rsidR="002E0CB6">
        <w:rPr>
          <w:rFonts w:eastAsia="Times New Roman" w:cs="Times New Roman"/>
          <w:color w:val="000000"/>
          <w:szCs w:val="24"/>
        </w:rPr>
        <w:t>)</w:t>
      </w:r>
      <w:del w:id="247" w:author="Marta Gomez-Chiarri" w:date="2019-01-21T14:35:00Z">
        <w:r w:rsidRPr="00FF7D6F" w:rsidDel="007822D3">
          <w:rPr>
            <w:rFonts w:eastAsia="Times New Roman" w:cs="Times New Roman"/>
            <w:color w:val="000000"/>
            <w:szCs w:val="24"/>
          </w:rPr>
          <w:delText>, a</w:delText>
        </w:r>
      </w:del>
      <w:del w:id="248" w:author="Marta Gomez-Chiarri" w:date="2019-01-21T14:34:00Z">
        <w:r w:rsidRPr="00FF7D6F" w:rsidDel="007822D3">
          <w:rPr>
            <w:rFonts w:eastAsia="Times New Roman" w:cs="Times New Roman"/>
            <w:color w:val="000000"/>
            <w:szCs w:val="24"/>
          </w:rPr>
          <w:delText>nd the control tanks were</w:delText>
        </w:r>
      </w:del>
      <w:del w:id="249" w:author="Marta Gomez-Chiarri" w:date="2019-01-21T14:33:00Z">
        <w:r w:rsidRPr="00FF7D6F" w:rsidDel="007822D3">
          <w:rPr>
            <w:rFonts w:eastAsia="Times New Roman" w:cs="Times New Roman"/>
            <w:color w:val="000000"/>
            <w:szCs w:val="24"/>
          </w:rPr>
          <w:delText xml:space="preserve"> dominated by the oligotype </w:delText>
        </w:r>
        <w:r w:rsidRPr="00FF7D6F" w:rsidDel="007822D3">
          <w:rPr>
            <w:rFonts w:eastAsia="Times New Roman" w:cs="Times New Roman"/>
            <w:i/>
            <w:iCs/>
            <w:color w:val="000000"/>
            <w:szCs w:val="24"/>
          </w:rPr>
          <w:delText>Vibrio alginolyticus</w:delText>
        </w:r>
        <w:r w:rsidRPr="00FF7D6F" w:rsidDel="007822D3">
          <w:rPr>
            <w:rFonts w:eastAsia="Times New Roman" w:cs="Times New Roman"/>
            <w:color w:val="000000"/>
            <w:szCs w:val="24"/>
          </w:rPr>
          <w:delText xml:space="preserve"> WW1</w:delText>
        </w:r>
        <w:r w:rsidR="00A91E21" w:rsidDel="007822D3">
          <w:rPr>
            <w:rFonts w:eastAsia="Times New Roman" w:cs="Times New Roman"/>
            <w:color w:val="000000"/>
            <w:szCs w:val="24"/>
          </w:rPr>
          <w:delText xml:space="preserve"> (64% </w:delText>
        </w:r>
        <w:r w:rsidR="00A91E21" w:rsidRPr="004E749C" w:rsidDel="007822D3">
          <w:rPr>
            <w:rFonts w:eastAsia="Times New Roman" w:cs="Times New Roman"/>
            <w:color w:val="000000"/>
            <w:szCs w:val="24"/>
          </w:rPr>
          <w:delText>±</w:delText>
        </w:r>
        <w:r w:rsidR="00A91E21" w:rsidDel="007822D3">
          <w:rPr>
            <w:rFonts w:eastAsia="Times New Roman" w:cs="Times New Roman"/>
            <w:color w:val="000000"/>
            <w:szCs w:val="24"/>
          </w:rPr>
          <w:delText xml:space="preserve"> 6%)</w:delText>
        </w:r>
      </w:del>
      <w:r w:rsidRPr="00FF7D6F">
        <w:rPr>
          <w:rFonts w:eastAsia="Times New Roman" w:cs="Times New Roman"/>
          <w:color w:val="000000"/>
          <w:szCs w:val="24"/>
        </w:rPr>
        <w:t xml:space="preserve">. </w:t>
      </w:r>
      <w:ins w:id="250" w:author="Marta Gomez-Chiarri" w:date="2019-01-21T14:35:00Z">
        <w:r w:rsidR="007822D3">
          <w:rPr>
            <w:rFonts w:eastAsia="Times New Roman" w:cs="Times New Roman"/>
            <w:color w:val="000000"/>
            <w:szCs w:val="24"/>
          </w:rPr>
          <w:t xml:space="preserve"> </w:t>
        </w:r>
      </w:ins>
      <w:commentRangeStart w:id="251"/>
      <w:commentRangeStart w:id="252"/>
      <w:commentRangeStart w:id="253"/>
      <w:r w:rsidRPr="00FF7D6F">
        <w:rPr>
          <w:rFonts w:eastAsia="Times New Roman" w:cs="Times New Roman"/>
          <w:color w:val="000000"/>
          <w:szCs w:val="24"/>
        </w:rPr>
        <w:t>By Day 12,</w:t>
      </w:r>
      <w:ins w:id="254" w:author="Marta Gomez-Chiarri" w:date="2019-01-21T14:35:00Z">
        <w:r w:rsidR="007822D3">
          <w:rPr>
            <w:rFonts w:eastAsia="Times New Roman" w:cs="Times New Roman"/>
            <w:color w:val="000000"/>
            <w:szCs w:val="24"/>
          </w:rPr>
          <w:t xml:space="preserve"> </w:t>
        </w:r>
      </w:ins>
      <w:ins w:id="255" w:author="Marta Gomez-Chiarri" w:date="2019-01-21T14:37:00Z">
        <w:r w:rsidR="007822D3">
          <w:rPr>
            <w:rFonts w:eastAsia="Times New Roman" w:cs="Times New Roman"/>
            <w:color w:val="000000"/>
            <w:szCs w:val="24"/>
          </w:rPr>
          <w:t xml:space="preserve">the </w:t>
        </w:r>
        <w:r w:rsidR="007822D3">
          <w:rPr>
            <w:rFonts w:eastAsia="Times New Roman" w:cs="Times New Roman"/>
            <w:i/>
            <w:color w:val="000000"/>
            <w:szCs w:val="24"/>
          </w:rPr>
          <w:t xml:space="preserve">Vibrio </w:t>
        </w:r>
        <w:r w:rsidR="007822D3">
          <w:rPr>
            <w:rFonts w:eastAsia="Times New Roman" w:cs="Times New Roman"/>
            <w:color w:val="000000"/>
            <w:szCs w:val="24"/>
          </w:rPr>
          <w:t xml:space="preserve">composition in water in </w:t>
        </w:r>
      </w:ins>
      <w:ins w:id="256" w:author="Marta Gomez-Chiarri" w:date="2019-01-21T14:35:00Z">
        <w:r w:rsidR="007822D3">
          <w:rPr>
            <w:rFonts w:eastAsia="Times New Roman" w:cs="Times New Roman"/>
            <w:color w:val="000000"/>
            <w:szCs w:val="24"/>
          </w:rPr>
          <w:t xml:space="preserve">control tanks </w:t>
        </w:r>
        <w:r w:rsidR="007822D3">
          <w:rPr>
            <w:rFonts w:eastAsia="Times New Roman" w:cs="Times New Roman"/>
            <w:color w:val="000000"/>
            <w:szCs w:val="24"/>
          </w:rPr>
          <w:lastRenderedPageBreak/>
          <w:t xml:space="preserve">was dominated by </w:t>
        </w:r>
      </w:ins>
      <w:del w:id="257" w:author="Marta Gomez-Chiarri" w:date="2019-01-21T14:36:00Z">
        <w:r w:rsidRPr="00FF7D6F" w:rsidDel="007822D3">
          <w:rPr>
            <w:rFonts w:eastAsia="Times New Roman" w:cs="Times New Roman"/>
            <w:i/>
            <w:iCs/>
            <w:color w:val="000000"/>
            <w:szCs w:val="24"/>
          </w:rPr>
          <w:delText xml:space="preserve"> Vibrio alginolyticus</w:delText>
        </w:r>
        <w:r w:rsidRPr="00FF7D6F" w:rsidDel="007822D3">
          <w:rPr>
            <w:rFonts w:eastAsia="Times New Roman" w:cs="Times New Roman"/>
            <w:color w:val="000000"/>
            <w:szCs w:val="24"/>
          </w:rPr>
          <w:delText xml:space="preserve"> WW1 </w:delText>
        </w:r>
      </w:del>
      <w:del w:id="258" w:author="Marta Gomez-Chiarri" w:date="2019-01-21T14:30:00Z">
        <w:r w:rsidRPr="00FF7D6F" w:rsidDel="000F23F8">
          <w:rPr>
            <w:rFonts w:eastAsia="Times New Roman" w:cs="Times New Roman"/>
            <w:color w:val="000000"/>
            <w:szCs w:val="24"/>
          </w:rPr>
          <w:delText>is</w:delText>
        </w:r>
      </w:del>
      <w:del w:id="259" w:author="Marta Gomez-Chiarri" w:date="2019-01-21T14:36:00Z">
        <w:r w:rsidRPr="00FF7D6F" w:rsidDel="007822D3">
          <w:rPr>
            <w:rFonts w:eastAsia="Times New Roman" w:cs="Times New Roman"/>
            <w:color w:val="000000"/>
            <w:szCs w:val="24"/>
          </w:rPr>
          <w:delText xml:space="preserve"> succeeded by </w:delText>
        </w:r>
      </w:del>
      <w:r w:rsidRPr="00FF7D6F">
        <w:rPr>
          <w:rFonts w:eastAsia="Times New Roman" w:cs="Times New Roman"/>
          <w:i/>
          <w:iCs/>
          <w:color w:val="000000"/>
          <w:szCs w:val="24"/>
        </w:rPr>
        <w:t>V</w:t>
      </w:r>
      <w:ins w:id="260" w:author="Marta Gomez-Chiarri" w:date="2019-01-21T14:40:00Z">
        <w:r w:rsidR="00C7270E">
          <w:rPr>
            <w:rFonts w:eastAsia="Times New Roman" w:cs="Times New Roman"/>
            <w:i/>
            <w:iCs/>
            <w:color w:val="000000"/>
            <w:szCs w:val="24"/>
          </w:rPr>
          <w:t>.</w:t>
        </w:r>
      </w:ins>
      <w:del w:id="261" w:author="Marta Gomez-Chiarri" w:date="2019-01-21T14:40:00Z">
        <w:r w:rsidRPr="00FF7D6F" w:rsidDel="00C7270E">
          <w:rPr>
            <w:rFonts w:eastAsia="Times New Roman" w:cs="Times New Roman"/>
            <w:i/>
            <w:iCs/>
            <w:color w:val="000000"/>
            <w:szCs w:val="24"/>
          </w:rPr>
          <w:delText>ibrio</w:delText>
        </w:r>
      </w:del>
      <w:r w:rsidRPr="00FF7D6F">
        <w:rPr>
          <w:rFonts w:eastAsia="Times New Roman" w:cs="Times New Roman"/>
          <w:i/>
          <w:iCs/>
          <w:color w:val="000000"/>
          <w:szCs w:val="24"/>
        </w:rPr>
        <w:t xml:space="preserve"> celticus</w:t>
      </w:r>
      <w:r w:rsidRPr="00FF7D6F">
        <w:rPr>
          <w:rFonts w:eastAsia="Times New Roman" w:cs="Times New Roman"/>
          <w:color w:val="000000"/>
          <w:szCs w:val="24"/>
        </w:rPr>
        <w:t xml:space="preserve"> 5OM18 </w:t>
      </w:r>
      <w:r w:rsidR="00A72E8A">
        <w:rPr>
          <w:rFonts w:eastAsia="Times New Roman" w:cs="Times New Roman"/>
          <w:color w:val="000000"/>
          <w:szCs w:val="24"/>
        </w:rPr>
        <w:t>(</w:t>
      </w:r>
      <w:r w:rsidR="00D42260">
        <w:rPr>
          <w:rFonts w:eastAsia="Times New Roman" w:cs="Times New Roman"/>
          <w:color w:val="000000"/>
          <w:szCs w:val="24"/>
        </w:rPr>
        <w:t xml:space="preserve">75% </w:t>
      </w:r>
      <w:r w:rsidR="00D42260" w:rsidRPr="004E749C">
        <w:rPr>
          <w:rFonts w:eastAsia="Times New Roman" w:cs="Times New Roman"/>
          <w:color w:val="000000"/>
          <w:szCs w:val="24"/>
        </w:rPr>
        <w:t>±</w:t>
      </w:r>
      <w:r w:rsidR="00D42260">
        <w:rPr>
          <w:rFonts w:eastAsia="Times New Roman" w:cs="Times New Roman"/>
          <w:color w:val="000000"/>
          <w:szCs w:val="24"/>
        </w:rPr>
        <w:t xml:space="preserve"> 3%</w:t>
      </w:r>
      <w:r w:rsidR="00A72E8A">
        <w:rPr>
          <w:rFonts w:eastAsia="Times New Roman" w:cs="Times New Roman"/>
          <w:color w:val="000000"/>
          <w:szCs w:val="24"/>
        </w:rPr>
        <w:t>)</w:t>
      </w:r>
      <w:ins w:id="262" w:author="Marta Gomez-Chiarri" w:date="2019-01-21T14:37:00Z">
        <w:r w:rsidR="007822D3">
          <w:rPr>
            <w:rFonts w:eastAsia="Times New Roman" w:cs="Times New Roman"/>
            <w:color w:val="000000"/>
            <w:szCs w:val="24"/>
          </w:rPr>
          <w:t xml:space="preserve">, while </w:t>
        </w:r>
      </w:ins>
      <w:del w:id="263" w:author="Marta Gomez-Chiarri" w:date="2019-01-21T14:38:00Z">
        <w:r w:rsidR="00A72E8A" w:rsidDel="007822D3">
          <w:rPr>
            <w:rFonts w:eastAsia="Times New Roman" w:cs="Times New Roman"/>
            <w:color w:val="000000"/>
            <w:szCs w:val="24"/>
          </w:rPr>
          <w:delText xml:space="preserve"> </w:delText>
        </w:r>
        <w:r w:rsidRPr="00FF7D6F" w:rsidDel="007822D3">
          <w:rPr>
            <w:rFonts w:eastAsia="Times New Roman" w:cs="Times New Roman"/>
            <w:color w:val="000000"/>
            <w:szCs w:val="24"/>
          </w:rPr>
          <w:delText>in the probiotic treated tanks and</w:delText>
        </w:r>
        <w:r w:rsidR="00B56B06" w:rsidDel="007822D3">
          <w:rPr>
            <w:rFonts w:eastAsia="Times New Roman" w:cs="Times New Roman"/>
            <w:color w:val="000000"/>
            <w:szCs w:val="24"/>
          </w:rPr>
          <w:delText xml:space="preserve"> bot</w:delText>
        </w:r>
      </w:del>
      <w:ins w:id="264" w:author="Marta Gomez-Chiarri" w:date="2019-01-21T14:38:00Z">
        <w:r w:rsidR="007822D3">
          <w:rPr>
            <w:rFonts w:eastAsia="Times New Roman" w:cs="Times New Roman"/>
            <w:color w:val="000000"/>
            <w:szCs w:val="24"/>
          </w:rPr>
          <w:t xml:space="preserve">in probiotic tanks, a mix of </w:t>
        </w:r>
      </w:ins>
      <w:del w:id="265" w:author="Marta Gomez-Chiarri" w:date="2019-01-21T14:38:00Z">
        <w:r w:rsidR="00B56B06" w:rsidDel="007822D3">
          <w:rPr>
            <w:rFonts w:eastAsia="Times New Roman" w:cs="Times New Roman"/>
            <w:color w:val="000000"/>
            <w:szCs w:val="24"/>
          </w:rPr>
          <w:delText>h</w:delText>
        </w:r>
        <w:r w:rsidRPr="00FF7D6F" w:rsidDel="007822D3">
          <w:rPr>
            <w:rFonts w:eastAsia="Times New Roman" w:cs="Times New Roman"/>
            <w:color w:val="000000"/>
            <w:szCs w:val="24"/>
          </w:rPr>
          <w:delText xml:space="preserve"> </w:delText>
        </w:r>
      </w:del>
      <w:r w:rsidRPr="00FF7D6F">
        <w:rPr>
          <w:rFonts w:eastAsia="Times New Roman" w:cs="Times New Roman"/>
          <w:i/>
          <w:iCs/>
          <w:color w:val="000000"/>
          <w:szCs w:val="24"/>
        </w:rPr>
        <w:t>V</w:t>
      </w:r>
      <w:ins w:id="266" w:author="Marta Gomez-Chiarri" w:date="2019-01-21T14:40:00Z">
        <w:r w:rsidR="00C7270E">
          <w:rPr>
            <w:rFonts w:eastAsia="Times New Roman" w:cs="Times New Roman"/>
            <w:i/>
            <w:iCs/>
            <w:color w:val="000000"/>
            <w:szCs w:val="24"/>
          </w:rPr>
          <w:t>.</w:t>
        </w:r>
      </w:ins>
      <w:del w:id="267" w:author="Marta Gomez-Chiarri" w:date="2019-01-21T14:40:00Z">
        <w:r w:rsidRPr="00FF7D6F" w:rsidDel="00C7270E">
          <w:rPr>
            <w:rFonts w:eastAsia="Times New Roman" w:cs="Times New Roman"/>
            <w:i/>
            <w:iCs/>
            <w:color w:val="000000"/>
            <w:szCs w:val="24"/>
          </w:rPr>
          <w:delText>ibrio</w:delText>
        </w:r>
      </w:del>
      <w:r w:rsidRPr="00FF7D6F">
        <w:rPr>
          <w:rFonts w:eastAsia="Times New Roman" w:cs="Times New Roman"/>
          <w:i/>
          <w:iCs/>
          <w:color w:val="000000"/>
          <w:szCs w:val="24"/>
        </w:rPr>
        <w:t xml:space="preserve"> orientalis</w:t>
      </w:r>
      <w:r w:rsidRPr="00FF7D6F">
        <w:rPr>
          <w:rFonts w:eastAsia="Times New Roman" w:cs="Times New Roman"/>
          <w:color w:val="000000"/>
          <w:szCs w:val="24"/>
        </w:rPr>
        <w:t xml:space="preserve"> LK2HaP4</w:t>
      </w:r>
      <w:r w:rsidR="00D42260">
        <w:rPr>
          <w:rFonts w:eastAsia="Times New Roman" w:cs="Times New Roman"/>
          <w:color w:val="000000"/>
          <w:szCs w:val="24"/>
        </w:rPr>
        <w:t xml:space="preserve"> (51% </w:t>
      </w:r>
      <w:r w:rsidR="00D42260" w:rsidRPr="004E749C">
        <w:rPr>
          <w:rFonts w:eastAsia="Times New Roman" w:cs="Times New Roman"/>
          <w:color w:val="000000"/>
          <w:szCs w:val="24"/>
        </w:rPr>
        <w:t>±</w:t>
      </w:r>
      <w:r w:rsidR="00D42260">
        <w:rPr>
          <w:rFonts w:eastAsia="Times New Roman" w:cs="Times New Roman"/>
          <w:color w:val="000000"/>
          <w:szCs w:val="24"/>
        </w:rPr>
        <w:t xml:space="preserve"> 10%)</w:t>
      </w:r>
      <w:r w:rsidRPr="00FF7D6F">
        <w:rPr>
          <w:rFonts w:eastAsia="Times New Roman" w:cs="Times New Roman"/>
          <w:color w:val="000000"/>
          <w:szCs w:val="24"/>
        </w:rPr>
        <w:t xml:space="preserve"> </w:t>
      </w:r>
      <w:r w:rsidR="007C0E88">
        <w:rPr>
          <w:rFonts w:eastAsia="Times New Roman" w:cs="Times New Roman"/>
          <w:color w:val="000000"/>
          <w:szCs w:val="24"/>
        </w:rPr>
        <w:t xml:space="preserve">and </w:t>
      </w:r>
      <w:r w:rsidR="00CD26B8" w:rsidRPr="00FF7D6F">
        <w:rPr>
          <w:rFonts w:eastAsia="Times New Roman" w:cs="Times New Roman"/>
          <w:i/>
          <w:iCs/>
          <w:color w:val="000000"/>
          <w:szCs w:val="24"/>
        </w:rPr>
        <w:t>V</w:t>
      </w:r>
      <w:ins w:id="268" w:author="Marta Gomez-Chiarri" w:date="2019-01-21T14:41:00Z">
        <w:r w:rsidR="00C7270E">
          <w:rPr>
            <w:rFonts w:eastAsia="Times New Roman" w:cs="Times New Roman"/>
            <w:i/>
            <w:iCs/>
            <w:color w:val="000000"/>
            <w:szCs w:val="24"/>
          </w:rPr>
          <w:t>.</w:t>
        </w:r>
      </w:ins>
      <w:del w:id="269" w:author="Marta Gomez-Chiarri" w:date="2019-01-21T14:41:00Z">
        <w:r w:rsidR="00CD26B8" w:rsidRPr="00FF7D6F" w:rsidDel="00C7270E">
          <w:rPr>
            <w:rFonts w:eastAsia="Times New Roman" w:cs="Times New Roman"/>
            <w:i/>
            <w:iCs/>
            <w:color w:val="000000"/>
            <w:szCs w:val="24"/>
          </w:rPr>
          <w:delText>ibrio</w:delText>
        </w:r>
      </w:del>
      <w:r w:rsidR="00CD26B8" w:rsidRPr="00FF7D6F">
        <w:rPr>
          <w:rFonts w:eastAsia="Times New Roman" w:cs="Times New Roman"/>
          <w:i/>
          <w:iCs/>
          <w:color w:val="000000"/>
          <w:szCs w:val="24"/>
        </w:rPr>
        <w:t xml:space="preserve"> celticus</w:t>
      </w:r>
      <w:r w:rsidR="00CD26B8" w:rsidRPr="00FF7D6F">
        <w:rPr>
          <w:rFonts w:eastAsia="Times New Roman" w:cs="Times New Roman"/>
          <w:color w:val="000000"/>
          <w:szCs w:val="24"/>
        </w:rPr>
        <w:t xml:space="preserve"> 5OM18 </w:t>
      </w:r>
      <w:r w:rsidR="00CD26B8">
        <w:rPr>
          <w:rFonts w:eastAsia="Times New Roman" w:cs="Times New Roman"/>
          <w:color w:val="000000"/>
          <w:szCs w:val="24"/>
        </w:rPr>
        <w:t>(</w:t>
      </w:r>
      <w:r w:rsidR="00B9366B">
        <w:rPr>
          <w:rFonts w:eastAsia="Times New Roman" w:cs="Times New Roman"/>
          <w:color w:val="000000"/>
          <w:szCs w:val="24"/>
        </w:rPr>
        <w:t xml:space="preserve">35% </w:t>
      </w:r>
      <w:r w:rsidR="00B9366B" w:rsidRPr="004E749C">
        <w:rPr>
          <w:rFonts w:eastAsia="Times New Roman" w:cs="Times New Roman"/>
          <w:color w:val="000000"/>
          <w:szCs w:val="24"/>
        </w:rPr>
        <w:t>±</w:t>
      </w:r>
      <w:r w:rsidR="00B9366B">
        <w:rPr>
          <w:rFonts w:eastAsia="Times New Roman" w:cs="Times New Roman"/>
          <w:color w:val="000000"/>
          <w:szCs w:val="24"/>
        </w:rPr>
        <w:t xml:space="preserve"> </w:t>
      </w:r>
      <w:r w:rsidR="00B825CF">
        <w:rPr>
          <w:rFonts w:eastAsia="Times New Roman" w:cs="Times New Roman"/>
          <w:color w:val="000000"/>
          <w:szCs w:val="24"/>
        </w:rPr>
        <w:t>8</w:t>
      </w:r>
      <w:r w:rsidR="00B9366B">
        <w:rPr>
          <w:rFonts w:eastAsia="Times New Roman" w:cs="Times New Roman"/>
          <w:color w:val="000000"/>
          <w:szCs w:val="24"/>
        </w:rPr>
        <w:t>%</w:t>
      </w:r>
      <w:r w:rsidR="00CD26B8">
        <w:rPr>
          <w:rFonts w:eastAsia="Times New Roman" w:cs="Times New Roman"/>
          <w:color w:val="000000"/>
          <w:szCs w:val="24"/>
        </w:rPr>
        <w:t xml:space="preserve">) </w:t>
      </w:r>
      <w:del w:id="270" w:author="Marta Gomez-Chiarri" w:date="2019-01-21T14:38:00Z">
        <w:r w:rsidRPr="00FF7D6F" w:rsidDel="007822D3">
          <w:rPr>
            <w:rFonts w:eastAsia="Times New Roman" w:cs="Times New Roman"/>
            <w:color w:val="000000"/>
            <w:szCs w:val="24"/>
          </w:rPr>
          <w:delText>in the control tanks</w:delText>
        </w:r>
      </w:del>
      <w:ins w:id="271" w:author="Marta Gomez-Chiarri" w:date="2019-01-21T14:38:00Z">
        <w:r w:rsidR="007822D3">
          <w:rPr>
            <w:rFonts w:eastAsia="Times New Roman" w:cs="Times New Roman"/>
            <w:color w:val="000000"/>
            <w:szCs w:val="24"/>
          </w:rPr>
          <w:t>was detected</w:t>
        </w:r>
      </w:ins>
      <w:r w:rsidRPr="00FF7D6F">
        <w:rPr>
          <w:rFonts w:eastAsia="Times New Roman" w:cs="Times New Roman"/>
          <w:color w:val="000000"/>
          <w:szCs w:val="24"/>
        </w:rPr>
        <w:t xml:space="preserve">. </w:t>
      </w:r>
      <w:commentRangeEnd w:id="251"/>
      <w:r w:rsidR="00765474">
        <w:rPr>
          <w:rStyle w:val="CommentReference"/>
        </w:rPr>
        <w:commentReference w:id="251"/>
      </w:r>
      <w:commentRangeEnd w:id="252"/>
      <w:commentRangeEnd w:id="253"/>
      <w:r w:rsidR="00747911">
        <w:rPr>
          <w:rStyle w:val="CommentReference"/>
        </w:rPr>
        <w:commentReference w:id="252"/>
      </w:r>
      <w:r w:rsidR="008D57EA">
        <w:rPr>
          <w:rStyle w:val="CommentReference"/>
        </w:rPr>
        <w:commentReference w:id="253"/>
      </w:r>
    </w:p>
    <w:p w14:paraId="47941601" w14:textId="20DC9F40" w:rsidR="001444D0" w:rsidRDefault="00A711D7" w:rsidP="0038579E">
      <w:pPr>
        <w:pStyle w:val="Heading2"/>
      </w:pPr>
      <w:commentRangeStart w:id="272"/>
      <w:commentRangeStart w:id="273"/>
      <w:r>
        <w:t>Bacterial</w:t>
      </w:r>
      <w:r w:rsidR="0038579E">
        <w:t xml:space="preserve"> Relationships with Co-Occurrence Analysis</w:t>
      </w:r>
      <w:commentRangeEnd w:id="272"/>
      <w:r w:rsidR="00EC479A">
        <w:rPr>
          <w:rStyle w:val="CommentReference"/>
          <w:rFonts w:eastAsiaTheme="minorHAnsi" w:cstheme="minorBidi"/>
          <w:b w:val="0"/>
        </w:rPr>
        <w:commentReference w:id="272"/>
      </w:r>
      <w:commentRangeEnd w:id="273"/>
      <w:r w:rsidR="00334953">
        <w:rPr>
          <w:rStyle w:val="CommentReference"/>
          <w:rFonts w:eastAsiaTheme="minorHAnsi" w:cstheme="minorBidi"/>
          <w:b w:val="0"/>
        </w:rPr>
        <w:commentReference w:id="273"/>
      </w:r>
    </w:p>
    <w:p w14:paraId="445384FC" w14:textId="0C6C38E7" w:rsidR="001525F4" w:rsidRDefault="001525F4" w:rsidP="001525F4">
      <w:pPr>
        <w:pStyle w:val="NormalWeb"/>
        <w:spacing w:before="120" w:beforeAutospacing="0" w:after="240" w:afterAutospacing="0"/>
      </w:pPr>
      <w:r>
        <w:rPr>
          <w:color w:val="000000"/>
        </w:rPr>
        <w:t>A co-occurrence analysis of members of the bacterial community (Figure 7) in the 18</w:t>
      </w:r>
      <w:r w:rsidR="00921E45">
        <w:rPr>
          <w:color w:val="000000"/>
        </w:rPr>
        <w:t xml:space="preserve"> </w:t>
      </w:r>
      <w:del w:id="274" w:author="Marta Gomez-Chiarri" w:date="2019-01-21T15:26:00Z">
        <w:r w:rsidR="00921E45" w:rsidDel="00243364">
          <w:rPr>
            <w:color w:val="000000"/>
          </w:rPr>
          <w:delText>high-resolution</w:delText>
        </w:r>
        <w:r w:rsidDel="00243364">
          <w:rPr>
            <w:color w:val="000000"/>
          </w:rPr>
          <w:delText xml:space="preserve"> </w:delText>
        </w:r>
      </w:del>
      <w:r>
        <w:rPr>
          <w:color w:val="000000"/>
        </w:rPr>
        <w:t>water samples from Trial 3 was performed to illustrate: a) how abundance of each Order changed relative to others (edge connections); b) which Orders were most abundant in the system (node size); and c) how probiotic treatment affected their relative abundances (node color and shape). The most abundant taxa (</w:t>
      </w:r>
      <w:r>
        <w:rPr>
          <w:i/>
          <w:iCs/>
          <w:color w:val="000000"/>
        </w:rPr>
        <w:t>Rhodobacterales, Micrococcales, Sphingobacteriales, Flavobacteriales</w:t>
      </w:r>
      <w:r>
        <w:rPr>
          <w:color w:val="000000"/>
        </w:rPr>
        <w:t xml:space="preserve">, </w:t>
      </w:r>
      <w:r>
        <w:rPr>
          <w:i/>
          <w:iCs/>
          <w:color w:val="000000"/>
        </w:rPr>
        <w:t xml:space="preserve">Deferribacterales,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Orders that were </w:t>
      </w:r>
      <w:commentRangeStart w:id="275"/>
      <w:r>
        <w:rPr>
          <w:color w:val="000000"/>
        </w:rPr>
        <w:t>significantly</w:t>
      </w:r>
      <w:commentRangeEnd w:id="275"/>
      <w:r w:rsidR="00E8765D">
        <w:rPr>
          <w:rStyle w:val="CommentReference"/>
          <w:rFonts w:eastAsiaTheme="minorHAnsi" w:cstheme="minorBidi"/>
        </w:rPr>
        <w:commentReference w:id="275"/>
      </w:r>
      <w:r>
        <w:rPr>
          <w:color w:val="000000"/>
        </w:rPr>
        <w:t xml:space="preserve"> more abundant in the control samples than in treatment samples include</w:t>
      </w:r>
      <w:ins w:id="276" w:author="Marta Gomez-Chiarri" w:date="2019-01-21T15:30:00Z">
        <w:r w:rsidR="001F764E">
          <w:rPr>
            <w:color w:val="000000"/>
          </w:rPr>
          <w:t>d</w:t>
        </w:r>
      </w:ins>
      <w:r>
        <w:rPr>
          <w:color w:val="000000"/>
        </w:rPr>
        <w:t xml:space="preserve"> </w:t>
      </w:r>
      <w:r>
        <w:rPr>
          <w:i/>
          <w:iCs/>
          <w:color w:val="000000"/>
        </w:rPr>
        <w:t>Oceanospirillales</w:t>
      </w:r>
      <w:r>
        <w:rPr>
          <w:color w:val="000000"/>
        </w:rPr>
        <w:t xml:space="preserve">, </w:t>
      </w:r>
      <w:r>
        <w:rPr>
          <w:i/>
          <w:iCs/>
          <w:color w:val="000000"/>
        </w:rPr>
        <w:t>Caulobacterales</w:t>
      </w:r>
      <w:r>
        <w:rPr>
          <w:color w:val="000000"/>
        </w:rPr>
        <w:t xml:space="preserve">, </w:t>
      </w:r>
      <w:r>
        <w:rPr>
          <w:i/>
          <w:iCs/>
          <w:color w:val="000000"/>
        </w:rPr>
        <w:t>Lentispherales</w:t>
      </w:r>
      <w:r>
        <w:rPr>
          <w:color w:val="000000"/>
        </w:rPr>
        <w:t xml:space="preserve">, </w:t>
      </w:r>
      <w:r>
        <w:rPr>
          <w:i/>
          <w:iCs/>
          <w:color w:val="000000"/>
        </w:rPr>
        <w:t>Acidithiobacillales</w:t>
      </w:r>
      <w:r>
        <w:rPr>
          <w:color w:val="000000"/>
        </w:rPr>
        <w:t xml:space="preserve">, </w:t>
      </w:r>
      <w:r>
        <w:rPr>
          <w:i/>
          <w:iCs/>
          <w:color w:val="000000"/>
        </w:rPr>
        <w:t>Chrococcales</w:t>
      </w:r>
      <w:r>
        <w:rPr>
          <w:color w:val="000000"/>
        </w:rPr>
        <w:t xml:space="preserve">, and </w:t>
      </w:r>
      <w:r>
        <w:rPr>
          <w:i/>
          <w:iCs/>
          <w:color w:val="000000"/>
        </w:rPr>
        <w:t>Bacillales</w:t>
      </w:r>
      <w:r>
        <w:rPr>
          <w:color w:val="000000"/>
        </w:rPr>
        <w:t>. These nodes scattered throughout the network and did not share direct edges, but are within 3-5 edges of each other.</w:t>
      </w:r>
    </w:p>
    <w:p w14:paraId="532193EF" w14:textId="17DC7408" w:rsidR="001525F4" w:rsidRDefault="001525F4" w:rsidP="001525F4">
      <w:pPr>
        <w:pStyle w:val="NormalWeb"/>
        <w:spacing w:before="120" w:beforeAutospacing="0" w:after="240" w:afterAutospacing="0"/>
      </w:pPr>
      <w:r>
        <w:rPr>
          <w:i/>
          <w:iCs/>
          <w:color w:val="000000"/>
        </w:rPr>
        <w:t>Bacillales</w:t>
      </w:r>
      <w:r>
        <w:rPr>
          <w:color w:val="000000"/>
        </w:rPr>
        <w:t>, the Order to which the probiotic used in these experiments belongs and was most abundant in the treated samples, was shown to be most directly associated in the network with four other Orders that change</w:t>
      </w:r>
      <w:ins w:id="277" w:author="Marta Gomez-Chiarri" w:date="2019-01-21T15:31:00Z">
        <w:r w:rsidR="001F764E">
          <w:rPr>
            <w:color w:val="000000"/>
          </w:rPr>
          <w:t>d</w:t>
        </w:r>
      </w:ins>
      <w:r>
        <w:rPr>
          <w:color w:val="000000"/>
        </w:rPr>
        <w:t xml:space="preserv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w:t>
      </w:r>
      <w:ins w:id="278" w:author="Marta Gomez-Chiarri" w:date="2019-01-21T15:31:00Z">
        <w:r w:rsidR="001F764E">
          <w:rPr>
            <w:color w:val="000000"/>
          </w:rPr>
          <w:t>d</w:t>
        </w:r>
      </w:ins>
      <w:del w:id="279" w:author="Marta Gomez-Chiarri" w:date="2019-01-21T15:31:00Z">
        <w:r w:rsidDel="001F764E">
          <w:rPr>
            <w:color w:val="000000"/>
          </w:rPr>
          <w:delText>s</w:delText>
        </w:r>
      </w:del>
      <w:r>
        <w:rPr>
          <w:color w:val="000000"/>
        </w:rPr>
        <w:t xml:space="preserve"> that these Orders of bacteria may have been directly associated.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xml:space="preserve">, a common environmental bacteria taxon </w:t>
      </w:r>
      <w:r w:rsidR="00915762">
        <w:rPr>
          <w:color w:val="000000"/>
        </w:rPr>
        <w:fldChar w:fldCharType="begin" w:fldLock="1"/>
      </w:r>
      <w:r w:rsidR="008809FF">
        <w:rPr>
          <w:color w:val="000000"/>
        </w:rPr>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"noteIndex" : 0 }, "schema" : "https://github.com/citation-style-language/schema/raw/master/csl-citation.json" }</w:instrText>
      </w:r>
      <w:r w:rsidR="00915762">
        <w:rPr>
          <w:color w:val="000000"/>
        </w:rPr>
        <w:fldChar w:fldCharType="separate"/>
      </w:r>
      <w:r w:rsidR="00915762" w:rsidRPr="00915762">
        <w:rPr>
          <w:noProof/>
          <w:color w:val="000000"/>
        </w:rPr>
        <w:t>(Bernardet et al., 2015)</w:t>
      </w:r>
      <w:r w:rsidR="00915762">
        <w:rPr>
          <w:color w:val="000000"/>
        </w:rPr>
        <w:fldChar w:fldCharType="end"/>
      </w:r>
      <w:r w:rsidR="00915762">
        <w:rPr>
          <w:color w:val="000000"/>
        </w:rPr>
        <w:t>.</w:t>
      </w:r>
      <w:r>
        <w:rPr>
          <w:color w:val="000000"/>
        </w:rPr>
        <w:t xml:space="preserve"> This network </w:t>
      </w:r>
      <w:r w:rsidR="00E80863">
        <w:rPr>
          <w:color w:val="000000"/>
        </w:rPr>
        <w:t>suggests</w:t>
      </w:r>
      <w:r>
        <w:rPr>
          <w:color w:val="000000"/>
        </w:rPr>
        <w:t xml:space="preserve"> that the probiotic did not directly alter the overall bacterial community in the rearing water in an oyster hatchery, but acted through associated bacteria.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087DEA14" w14:textId="352583AD" w:rsidR="00C94653" w:rsidRDefault="00A67735" w:rsidP="000628D5">
      <w:pPr>
        <w:pStyle w:val="NormalWeb"/>
        <w:spacing w:before="120" w:beforeAutospacing="0" w:after="240" w:afterAutospacing="0"/>
        <w:rPr>
          <w:color w:val="000000"/>
        </w:rPr>
      </w:pPr>
      <w:ins w:id="280" w:author="Marta Gomez-Chiarri" w:date="2019-01-21T17:07:00Z">
        <w:r>
          <w:rPr>
            <w:color w:val="000000"/>
          </w:rPr>
          <w:t xml:space="preserve">A better understanding of </w:t>
        </w:r>
      </w:ins>
      <w:del w:id="281" w:author="Marta Gomez-Chiarri" w:date="2019-01-21T17:07:00Z">
        <w:r w:rsidR="000628D5" w:rsidDel="00A67735">
          <w:rPr>
            <w:color w:val="000000"/>
          </w:rPr>
          <w:delText xml:space="preserve">Manipulation of </w:delText>
        </w:r>
      </w:del>
      <w:r w:rsidR="000628D5">
        <w:rPr>
          <w:color w:val="000000"/>
        </w:rPr>
        <w:t>bacterial communit</w:t>
      </w:r>
      <w:ins w:id="282" w:author="Marta Gomez-Chiarri" w:date="2019-01-21T17:08:00Z">
        <w:r>
          <w:rPr>
            <w:color w:val="000000"/>
          </w:rPr>
          <w:t>y dynamics</w:t>
        </w:r>
      </w:ins>
      <w:del w:id="283" w:author="Marta Gomez-Chiarri" w:date="2019-01-21T17:08:00Z">
        <w:r w:rsidR="0012765D" w:rsidDel="00A67735">
          <w:rPr>
            <w:color w:val="000000"/>
          </w:rPr>
          <w:delText>ies</w:delText>
        </w:r>
      </w:del>
      <w:r w:rsidR="000628D5">
        <w:rPr>
          <w:color w:val="000000"/>
        </w:rPr>
        <w:t xml:space="preserve"> in aquaculture systems </w:t>
      </w:r>
      <w:ins w:id="284" w:author="Marta Gomez-Chiarri" w:date="2019-01-21T17:07:00Z">
        <w:r>
          <w:rPr>
            <w:color w:val="000000"/>
          </w:rPr>
          <w:t xml:space="preserve">is critical for optimizing disease management strategies such as </w:t>
        </w:r>
      </w:ins>
      <w:ins w:id="285" w:author="Marta Gomez-Chiarri" w:date="2019-01-21T15:50:00Z">
        <w:r w:rsidR="009160DF">
          <w:rPr>
            <w:color w:val="000000"/>
          </w:rPr>
          <w:t>probiotic treatment</w:t>
        </w:r>
      </w:ins>
      <w:del w:id="286" w:author="Marta Gomez-Chiarri" w:date="2019-01-21T17:08:00Z">
        <w:r w:rsidR="000628D5" w:rsidDel="00A67735">
          <w:rPr>
            <w:color w:val="000000"/>
          </w:rPr>
          <w:delText xml:space="preserve">is a potential </w:delText>
        </w:r>
      </w:del>
      <w:del w:id="287" w:author="Marta Gomez-Chiarri" w:date="2019-01-21T15:44:00Z">
        <w:r w:rsidR="000628D5" w:rsidDel="006E4736">
          <w:rPr>
            <w:color w:val="000000"/>
          </w:rPr>
          <w:delText xml:space="preserve">mechanism </w:delText>
        </w:r>
      </w:del>
      <w:del w:id="288" w:author="Marta Gomez-Chiarri" w:date="2019-01-21T17:08:00Z">
        <w:r w:rsidR="000628D5" w:rsidDel="00A67735">
          <w:rPr>
            <w:color w:val="000000"/>
          </w:rPr>
          <w:delText xml:space="preserve">for </w:delText>
        </w:r>
      </w:del>
      <w:del w:id="289" w:author="Marta Gomez-Chiarri" w:date="2019-01-21T15:34:00Z">
        <w:r w:rsidR="000628D5" w:rsidDel="0069445E">
          <w:rPr>
            <w:color w:val="000000"/>
          </w:rPr>
          <w:delText xml:space="preserve">prevention of </w:delText>
        </w:r>
      </w:del>
      <w:del w:id="290" w:author="Marta Gomez-Chiarri" w:date="2019-01-21T17:08:00Z">
        <w:r w:rsidR="000628D5" w:rsidDel="00A67735">
          <w:rPr>
            <w:color w:val="000000"/>
          </w:rPr>
          <w:delText>disease in these systems</w:delText>
        </w:r>
      </w:del>
      <w:r w:rsidR="000628D5">
        <w:rPr>
          <w:color w:val="000000"/>
        </w:rPr>
        <w:t>.</w:t>
      </w:r>
      <w:r w:rsidR="0012765D">
        <w:rPr>
          <w:color w:val="000000"/>
        </w:rPr>
        <w:t xml:space="preserve"> </w:t>
      </w:r>
      <w:ins w:id="291" w:author="Marta Gomez-Chiarri" w:date="2019-01-21T15:50:00Z">
        <w:r w:rsidR="009160DF">
          <w:rPr>
            <w:color w:val="000000"/>
          </w:rPr>
          <w:t xml:space="preserve">This study </w:t>
        </w:r>
      </w:ins>
      <w:ins w:id="292" w:author="Marta Gomez-Chiarri" w:date="2019-01-21T15:54:00Z">
        <w:r w:rsidR="00F01868">
          <w:rPr>
            <w:color w:val="000000"/>
          </w:rPr>
          <w:t>characterized</w:t>
        </w:r>
      </w:ins>
      <w:ins w:id="293" w:author="Marta Gomez-Chiarri" w:date="2019-01-21T15:52:00Z">
        <w:r w:rsidR="009160DF">
          <w:rPr>
            <w:color w:val="000000"/>
          </w:rPr>
          <w:t>: a)</w:t>
        </w:r>
      </w:ins>
      <w:ins w:id="294" w:author="Marta Gomez-Chiarri" w:date="2019-01-21T15:51:00Z">
        <w:r w:rsidR="009160DF">
          <w:rPr>
            <w:color w:val="000000"/>
          </w:rPr>
          <w:t xml:space="preserve"> changes in </w:t>
        </w:r>
      </w:ins>
      <w:ins w:id="295" w:author="Marta Gomez-Chiarri" w:date="2019-01-21T15:53:00Z">
        <w:r w:rsidR="009160DF">
          <w:rPr>
            <w:color w:val="000000"/>
          </w:rPr>
          <w:t xml:space="preserve">the </w:t>
        </w:r>
      </w:ins>
      <w:ins w:id="296" w:author="Marta Gomez-Chiarri" w:date="2019-01-21T15:52:00Z">
        <w:r w:rsidR="009160DF">
          <w:rPr>
            <w:color w:val="000000"/>
          </w:rPr>
          <w:t>microbial community</w:t>
        </w:r>
      </w:ins>
      <w:ins w:id="297" w:author="Marta Gomez-Chiarri" w:date="2019-01-21T15:51:00Z">
        <w:r w:rsidR="009160DF">
          <w:rPr>
            <w:color w:val="000000"/>
          </w:rPr>
          <w:t xml:space="preserve"> </w:t>
        </w:r>
      </w:ins>
      <w:ins w:id="298" w:author="Marta Gomez-Chiarri" w:date="2019-01-21T15:52:00Z">
        <w:r w:rsidR="009160DF">
          <w:rPr>
            <w:color w:val="000000"/>
          </w:rPr>
          <w:t xml:space="preserve">in an oyster hatchery through the rearing process; and b) the effect of probiotic treatment on </w:t>
        </w:r>
      </w:ins>
      <w:ins w:id="299" w:author="Marta Gomez-Chiarri" w:date="2019-01-21T15:53:00Z">
        <w:r w:rsidR="009160DF">
          <w:rPr>
            <w:color w:val="000000"/>
          </w:rPr>
          <w:t xml:space="preserve">that community.  </w:t>
        </w:r>
      </w:ins>
      <w:ins w:id="300" w:author="Marta Gomez-Chiarri" w:date="2019-01-21T15:56:00Z">
        <w:r w:rsidR="00F01868">
          <w:rPr>
            <w:color w:val="000000"/>
          </w:rPr>
          <w:t xml:space="preserve">Despite </w:t>
        </w:r>
      </w:ins>
      <w:ins w:id="301" w:author="Marta Gomez-Chiarri" w:date="2019-01-21T15:57:00Z">
        <w:r>
          <w:rPr>
            <w:color w:val="000000"/>
          </w:rPr>
          <w:t>the</w:t>
        </w:r>
        <w:r w:rsidR="00F01868">
          <w:rPr>
            <w:color w:val="000000"/>
          </w:rPr>
          <w:t xml:space="preserve"> </w:t>
        </w:r>
      </w:ins>
      <w:ins w:id="302" w:author="Marta Gomez-Chiarri" w:date="2019-01-21T15:56:00Z">
        <w:r w:rsidR="00F01868">
          <w:rPr>
            <w:color w:val="000000"/>
          </w:rPr>
          <w:t xml:space="preserve">high </w:t>
        </w:r>
        <w:r w:rsidR="007133FA">
          <w:rPr>
            <w:color w:val="000000"/>
          </w:rPr>
          <w:t>spat</w:t>
        </w:r>
        <w:r w:rsidR="00F01868">
          <w:rPr>
            <w:color w:val="000000"/>
          </w:rPr>
          <w:t xml:space="preserve">ial and temporal variability in bacterial composition at the hatchery </w:t>
        </w:r>
      </w:ins>
      <w:ins w:id="303" w:author="Marta Gomez-Chiarri" w:date="2019-01-21T15:57:00Z">
        <w:r w:rsidR="00F01868">
          <w:rPr>
            <w:color w:val="000000"/>
          </w:rPr>
          <w:t xml:space="preserve">detected in this research, results </w:t>
        </w:r>
      </w:ins>
      <w:ins w:id="304" w:author="Marta Gomez-Chiarri" w:date="2019-01-21T15:58:00Z">
        <w:r w:rsidR="00BB073F">
          <w:rPr>
            <w:color w:val="000000"/>
          </w:rPr>
          <w:t xml:space="preserve">support the hypothesis that </w:t>
        </w:r>
      </w:ins>
      <w:del w:id="305" w:author="Marta Gomez-Chiarri" w:date="2019-01-21T15:56:00Z">
        <w:r w:rsidR="0012765D" w:rsidDel="00F01868">
          <w:rPr>
            <w:color w:val="000000"/>
          </w:rPr>
          <w:delText>We</w:delText>
        </w:r>
      </w:del>
      <w:del w:id="306" w:author="Marta Gomez-Chiarri" w:date="2019-01-21T15:58:00Z">
        <w:r w:rsidR="0012765D" w:rsidDel="00BB073F">
          <w:rPr>
            <w:color w:val="000000"/>
          </w:rPr>
          <w:delText xml:space="preserve"> hypothesized that one mechanism of </w:delText>
        </w:r>
      </w:del>
      <w:r w:rsidR="0012765D">
        <w:rPr>
          <w:color w:val="000000"/>
        </w:rPr>
        <w:t xml:space="preserve">probiotic </w:t>
      </w:r>
      <w:del w:id="307" w:author="Marta Gomez-Chiarri" w:date="2019-01-21T15:58:00Z">
        <w:r w:rsidR="0012765D" w:rsidDel="00BB073F">
          <w:rPr>
            <w:color w:val="000000"/>
          </w:rPr>
          <w:delText>activity is</w:delText>
        </w:r>
      </w:del>
      <w:ins w:id="308" w:author="Marta Gomez-Chiarri" w:date="2019-01-21T15:58:00Z">
        <w:r w:rsidR="00BB073F">
          <w:rPr>
            <w:color w:val="000000"/>
          </w:rPr>
          <w:t>treatment leads to</w:t>
        </w:r>
      </w:ins>
      <w:r w:rsidR="0012765D">
        <w:rPr>
          <w:color w:val="000000"/>
        </w:rPr>
        <w:t xml:space="preserve"> </w:t>
      </w:r>
      <w:del w:id="309" w:author="Marta Gomez-Chiarri" w:date="2019-01-21T15:59:00Z">
        <w:r w:rsidR="0012765D" w:rsidDel="005649F5">
          <w:rPr>
            <w:color w:val="000000"/>
          </w:rPr>
          <w:delText>the</w:delText>
        </w:r>
      </w:del>
      <w:del w:id="310" w:author="Marta Gomez-Chiarri" w:date="2019-01-21T16:00:00Z">
        <w:r w:rsidR="0012765D" w:rsidDel="005649F5">
          <w:rPr>
            <w:color w:val="000000"/>
          </w:rPr>
          <w:delText xml:space="preserve"> </w:delText>
        </w:r>
      </w:del>
      <w:del w:id="311" w:author="Marta Gomez-Chiarri" w:date="2019-01-21T17:10:00Z">
        <w:r w:rsidR="0012765D" w:rsidDel="00A67735">
          <w:rPr>
            <w:color w:val="000000"/>
          </w:rPr>
          <w:delText>alteration of a</w:delText>
        </w:r>
      </w:del>
      <w:ins w:id="312" w:author="Marta Gomez-Chiarri" w:date="2019-01-21T17:10:00Z">
        <w:r>
          <w:rPr>
            <w:color w:val="000000"/>
          </w:rPr>
          <w:t>shifts in the</w:t>
        </w:r>
      </w:ins>
      <w:bookmarkStart w:id="313" w:name="_GoBack"/>
      <w:bookmarkEnd w:id="313"/>
      <w:r w:rsidR="0012765D">
        <w:rPr>
          <w:color w:val="000000"/>
        </w:rPr>
        <w:t xml:space="preserve"> microbial community </w:t>
      </w:r>
      <w:ins w:id="314" w:author="Marta Gomez-Chiarri" w:date="2019-01-21T15:58:00Z">
        <w:r w:rsidR="00BB073F">
          <w:rPr>
            <w:color w:val="000000"/>
          </w:rPr>
          <w:t xml:space="preserve">in the hatchery </w:t>
        </w:r>
      </w:ins>
      <w:r w:rsidR="0012765D">
        <w:rPr>
          <w:color w:val="000000"/>
        </w:rPr>
        <w:t>from a state that promotes the growth of potential pathogens to one that inhibits</w:t>
      </w:r>
      <w:r w:rsidR="00C94653">
        <w:rPr>
          <w:color w:val="000000"/>
        </w:rPr>
        <w:t xml:space="preserve"> </w:t>
      </w:r>
      <w:del w:id="315" w:author="Marta Gomez-Chiarri" w:date="2019-01-21T15:58:00Z">
        <w:r w:rsidR="00C94653" w:rsidDel="00BB073F">
          <w:rPr>
            <w:color w:val="000000"/>
          </w:rPr>
          <w:delText>the growth of pathogens</w:delText>
        </w:r>
      </w:del>
      <w:ins w:id="316" w:author="Marta Gomez-Chiarri" w:date="2019-01-21T15:58:00Z">
        <w:r w:rsidR="00BB073F">
          <w:rPr>
            <w:color w:val="000000"/>
          </w:rPr>
          <w:t>it</w:t>
        </w:r>
      </w:ins>
      <w:r w:rsidR="00C94653">
        <w:rPr>
          <w:color w:val="000000"/>
        </w:rPr>
        <w:t>.</w:t>
      </w:r>
      <w:r w:rsidR="00712974">
        <w:rPr>
          <w:color w:val="000000"/>
        </w:rPr>
        <w:t xml:space="preserve"> </w:t>
      </w:r>
      <w:del w:id="317" w:author="Marta Gomez-Chiarri" w:date="2019-01-21T15:58:00Z">
        <w:r w:rsidR="00C94653" w:rsidDel="00BB073F">
          <w:rPr>
            <w:color w:val="000000"/>
          </w:rPr>
          <w:delText>The</w:delText>
        </w:r>
        <w:r w:rsidR="000628D5" w:rsidDel="00BB073F">
          <w:rPr>
            <w:color w:val="000000"/>
          </w:rPr>
          <w:delText xml:space="preserve"> study of </w:delText>
        </w:r>
        <w:r w:rsidR="00712974" w:rsidDel="00BB073F">
          <w:rPr>
            <w:color w:val="000000"/>
          </w:rPr>
          <w:delText>bacterial</w:delText>
        </w:r>
        <w:r w:rsidR="000628D5" w:rsidDel="00BB073F">
          <w:rPr>
            <w:color w:val="000000"/>
          </w:rPr>
          <w:delText xml:space="preserve"> communities</w:delText>
        </w:r>
        <w:r w:rsidR="00C94653" w:rsidDel="00BB073F">
          <w:rPr>
            <w:color w:val="000000"/>
          </w:rPr>
          <w:delText xml:space="preserve"> in the presence and absence of known probiotic bacteria should reveal</w:delText>
        </w:r>
        <w:r w:rsidR="000628D5" w:rsidDel="00BB073F">
          <w:rPr>
            <w:color w:val="000000"/>
          </w:rPr>
          <w:delText xml:space="preserve"> </w:delText>
        </w:r>
        <w:r w:rsidR="00C94653" w:rsidDel="00BB073F">
          <w:rPr>
            <w:color w:val="000000"/>
          </w:rPr>
          <w:delText>whether</w:delText>
        </w:r>
        <w:r w:rsidR="000628D5" w:rsidDel="00BB073F">
          <w:rPr>
            <w:color w:val="000000"/>
          </w:rPr>
          <w:delText xml:space="preserve"> probiotic treatment</w:delText>
        </w:r>
        <w:r w:rsidR="00C94653" w:rsidDel="00BB073F">
          <w:rPr>
            <w:color w:val="000000"/>
          </w:rPr>
          <w:delText xml:space="preserve"> affects microbial community structure and, therefore, whether </w:delText>
        </w:r>
        <w:r w:rsidR="00F80D7B" w:rsidDel="00BB073F">
          <w:rPr>
            <w:color w:val="000000"/>
          </w:rPr>
          <w:delText>this</w:delText>
        </w:r>
        <w:r w:rsidR="00C94653" w:rsidDel="00BB073F">
          <w:rPr>
            <w:color w:val="000000"/>
          </w:rPr>
          <w:delText xml:space="preserve"> hypothesis has validity</w:delText>
        </w:r>
        <w:r w:rsidR="000628D5" w:rsidDel="00BB073F">
          <w:rPr>
            <w:color w:val="000000"/>
          </w:rPr>
          <w:delText xml:space="preserve">. This </w:delText>
        </w:r>
      </w:del>
      <w:del w:id="318" w:author="Marta Gomez-Chiarri" w:date="2019-01-21T15:53:00Z">
        <w:r w:rsidR="000628D5" w:rsidDel="009160DF">
          <w:rPr>
            <w:color w:val="000000"/>
          </w:rPr>
          <w:delText>in</w:delText>
        </w:r>
      </w:del>
      <w:del w:id="319" w:author="Marta Gomez-Chiarri" w:date="2019-01-21T15:54:00Z">
        <w:r w:rsidR="000628D5" w:rsidDel="009160DF">
          <w:rPr>
            <w:color w:val="000000"/>
          </w:rPr>
          <w:delText>formation can then</w:delText>
        </w:r>
      </w:del>
      <w:del w:id="320" w:author="Marta Gomez-Chiarri" w:date="2019-01-21T17:08:00Z">
        <w:r w:rsidR="000628D5" w:rsidDel="00A67735">
          <w:rPr>
            <w:color w:val="000000"/>
          </w:rPr>
          <w:delText xml:space="preserve"> be used to optimize disease management strategies. </w:delText>
        </w:r>
      </w:del>
    </w:p>
    <w:p w14:paraId="04BE12C8" w14:textId="77777777" w:rsidR="00BF7A1E" w:rsidRDefault="00BF7A1E" w:rsidP="00BF7A1E">
      <w:pPr>
        <w:rPr>
          <w:ins w:id="321" w:author="Marta Gomez-Chiarri" w:date="2019-01-21T16:20:00Z"/>
          <w:color w:val="000000"/>
        </w:rPr>
      </w:pPr>
      <w:commentRangeStart w:id="322"/>
      <w:commentRangeStart w:id="323"/>
      <w:ins w:id="324" w:author="Marta Gomez-Chiarri" w:date="2019-01-21T16:20:00Z">
        <w:r>
          <w:rPr>
            <w:color w:val="000000"/>
          </w:rPr>
          <w:t xml:space="preserve">Our results also showed high variability in bacterial composition between replicate samples within trials and between trials, especially among the bacterial communities of oyster larvae. Variability between the 3 trials, conducted in July, January, and June in different years, is consistent with natural seasonal variation in microbial communities in Narragansett Bay </w:t>
        </w:r>
        <w:r>
          <w:rPr>
            <w:color w:val="000000"/>
          </w:rPr>
          <w:fldChar w:fldCharType="begin" w:fldLock="1"/>
        </w:r>
        <w:r>
          <w:rPr>
            <w:color w:val="000000"/>
          </w:rPr>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Pr>
            <w:color w:val="000000"/>
          </w:rPr>
          <w:fldChar w:fldCharType="separate"/>
        </w:r>
        <w:r w:rsidRPr="001F3AC5">
          <w:rPr>
            <w:noProof/>
            <w:color w:val="000000"/>
          </w:rPr>
          <w:t>(Staroscik and Smith, 2004)</w:t>
        </w:r>
        <w:r>
          <w:rPr>
            <w:color w:val="000000"/>
          </w:rPr>
          <w:fldChar w:fldCharType="end"/>
        </w:r>
        <w:r>
          <w:rPr>
            <w:color w:val="000000"/>
          </w:rPr>
          <w:t xml:space="preserve">. High variability in microbial communities in oysters from a single location is consistent with past studies, and is most probably driven by genetic and environmental effects on host-microbe interactions </w:t>
        </w:r>
        <w:r>
          <w:fldChar w:fldCharType="begin" w:fldLock="1"/>
        </w:r>
        <w:r>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fldChar w:fldCharType="separate"/>
        </w:r>
        <w:r w:rsidRPr="007D5DCA">
          <w:rPr>
            <w:noProof/>
          </w:rPr>
          <w:t>(King et al., 2012; Wegner et al., 2013)</w:t>
        </w:r>
        <w:r>
          <w:fldChar w:fldCharType="end"/>
        </w:r>
        <w:commentRangeEnd w:id="322"/>
        <w:r>
          <w:rPr>
            <w:rStyle w:val="CommentReference"/>
          </w:rPr>
          <w:commentReference w:id="322"/>
        </w:r>
        <w:commentRangeEnd w:id="323"/>
        <w:r>
          <w:rPr>
            <w:rStyle w:val="CommentReference"/>
          </w:rPr>
          <w:commentReference w:id="323"/>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instrText>
        </w:r>
        <w:r>
          <w:rPr>
            <w:color w:val="000000"/>
          </w:rPr>
          <w:fldChar w:fldCharType="separate"/>
        </w:r>
        <w:r w:rsidRPr="000628D5">
          <w:rPr>
            <w:noProof/>
            <w:color w:val="000000"/>
          </w:rPr>
          <w:t>(Elston et al., 1981)</w:t>
        </w:r>
        <w:r>
          <w:rPr>
            <w:color w:val="000000"/>
          </w:rPr>
          <w:fldChar w:fldCharType="end"/>
        </w:r>
        <w:r>
          <w:rPr>
            <w:color w:val="000000"/>
          </w:rPr>
          <w:t xml:space="preserve">. </w:t>
        </w:r>
      </w:ins>
    </w:p>
    <w:p w14:paraId="306D3306" w14:textId="719460D3" w:rsidR="00F05E88" w:rsidRDefault="00BF7A1E" w:rsidP="000628D5">
      <w:pPr>
        <w:pStyle w:val="NormalWeb"/>
        <w:spacing w:before="120" w:beforeAutospacing="0" w:after="240" w:afterAutospacing="0"/>
      </w:pPr>
      <w:ins w:id="325" w:author="Marta Gomez-Chiarri" w:date="2019-01-21T16:20:00Z">
        <w:r>
          <w:rPr>
            <w:color w:val="000000"/>
          </w:rPr>
          <w:t xml:space="preserve">Despite the high variability observed in these trials, </w:t>
        </w:r>
      </w:ins>
      <w:moveToRangeStart w:id="326" w:author="Marta Gomez-Chiarri" w:date="2019-01-21T16:18:00Z" w:name="move535850839"/>
      <w:moveTo w:id="327" w:author="Marta Gomez-Chiarri" w:date="2019-01-21T16:18:00Z">
        <w:del w:id="328" w:author="Marta Gomez-Chiarri" w:date="2019-01-21T16:19:00Z">
          <w:r w:rsidDel="00BF7A1E">
            <w:rPr>
              <w:color w:val="000000"/>
            </w:rPr>
            <w:delText xml:space="preserve">Distinct differences were seen in microbial composition between sample types (water, tank biofilms, and larvae), despite high variability in microbial communities between individual tanks and trials. </w:delText>
          </w:r>
        </w:del>
      </w:moveTo>
      <w:moveToRangeEnd w:id="326"/>
      <w:ins w:id="329" w:author="Marta Gomez-Chiarri" w:date="2019-01-21T16:21:00Z">
        <w:r>
          <w:rPr>
            <w:color w:val="000000"/>
          </w:rPr>
          <w:t>o</w:t>
        </w:r>
      </w:ins>
      <w:del w:id="330" w:author="Marta Gomez-Chiarri" w:date="2019-01-21T16:21:00Z">
        <w:r w:rsidR="000628D5" w:rsidDel="00BF7A1E">
          <w:rPr>
            <w:color w:val="000000"/>
          </w:rPr>
          <w:delText>O</w:delText>
        </w:r>
      </w:del>
      <w:r w:rsidR="000628D5">
        <w:rPr>
          <w:color w:val="000000"/>
        </w:rPr>
        <w:t xml:space="preserve">ur study </w:t>
      </w:r>
      <w:del w:id="331" w:author="Marta Gomez-Chiarri" w:date="2019-01-21T16:22:00Z">
        <w:r w:rsidR="000628D5" w:rsidDel="00BF7A1E">
          <w:rPr>
            <w:color w:val="000000"/>
          </w:rPr>
          <w:delText xml:space="preserve">established </w:delText>
        </w:r>
      </w:del>
      <w:ins w:id="332" w:author="Marta Gomez-Chiarri" w:date="2019-01-21T16:22:00Z">
        <w:r>
          <w:rPr>
            <w:color w:val="000000"/>
          </w:rPr>
          <w:t>observed clear dif</w:t>
        </w:r>
      </w:ins>
      <w:ins w:id="333" w:author="Marta Gomez-Chiarri" w:date="2019-01-21T16:23:00Z">
        <w:r w:rsidR="00DB36FB">
          <w:rPr>
            <w:color w:val="000000"/>
          </w:rPr>
          <w:t xml:space="preserve">ferences in diversity and </w:t>
        </w:r>
      </w:ins>
      <w:del w:id="334" w:author="Marta Gomez-Chiarri" w:date="2019-01-21T16:23:00Z">
        <w:r w:rsidR="000628D5" w:rsidDel="00DB36FB">
          <w:rPr>
            <w:color w:val="000000"/>
          </w:rPr>
          <w:delText xml:space="preserve">that </w:delText>
        </w:r>
      </w:del>
      <w:r w:rsidR="000628D5">
        <w:rPr>
          <w:color w:val="000000"/>
        </w:rPr>
        <w:t>bacterial community structure</w:t>
      </w:r>
      <w:ins w:id="335" w:author="Marta Gomez-Chiarri" w:date="2019-01-21T16:24:00Z">
        <w:r w:rsidR="00DB36FB">
          <w:rPr>
            <w:color w:val="000000"/>
          </w:rPr>
          <w:t xml:space="preserve"> between </w:t>
        </w:r>
      </w:ins>
      <w:del w:id="336" w:author="Marta Gomez-Chiarri" w:date="2019-01-21T16:24:00Z">
        <w:r w:rsidR="000628D5" w:rsidDel="00DB36FB">
          <w:rPr>
            <w:color w:val="000000"/>
          </w:rPr>
          <w:delText xml:space="preserve"> </w:delText>
        </w:r>
      </w:del>
      <w:ins w:id="337" w:author="Marta Gomez-Chiarri" w:date="2019-01-21T16:24:00Z">
        <w:r w:rsidR="00DB36FB">
          <w:rPr>
            <w:color w:val="000000"/>
          </w:rPr>
          <w:t>the</w:t>
        </w:r>
      </w:ins>
      <w:del w:id="338" w:author="Marta Gomez-Chiarri" w:date="2019-01-21T16:24:00Z">
        <w:r w:rsidR="000628D5" w:rsidDel="00DB36FB">
          <w:rPr>
            <w:color w:val="000000"/>
          </w:rPr>
          <w:delText>in</w:delText>
        </w:r>
      </w:del>
      <w:r w:rsidR="000628D5">
        <w:rPr>
          <w:color w:val="000000"/>
        </w:rPr>
        <w:t xml:space="preserve"> </w:t>
      </w:r>
      <w:r w:rsidR="00F80D7B">
        <w:rPr>
          <w:color w:val="000000"/>
        </w:rPr>
        <w:t xml:space="preserve">rearing water, </w:t>
      </w:r>
      <w:ins w:id="339" w:author="Marta Gomez-Chiarri" w:date="2019-01-21T16:24:00Z">
        <w:r w:rsidR="00DB36FB">
          <w:rPr>
            <w:color w:val="000000"/>
          </w:rPr>
          <w:t xml:space="preserve">the </w:t>
        </w:r>
      </w:ins>
      <w:r w:rsidR="00F80D7B">
        <w:rPr>
          <w:color w:val="000000"/>
        </w:rPr>
        <w:t>tank biofilm</w:t>
      </w:r>
      <w:ins w:id="340" w:author="Marta Gomez-Chiarri" w:date="2019-01-21T16:24:00Z">
        <w:r w:rsidR="00DB36FB">
          <w:rPr>
            <w:color w:val="000000"/>
          </w:rPr>
          <w:t>s</w:t>
        </w:r>
      </w:ins>
      <w:r w:rsidR="00F80D7B">
        <w:rPr>
          <w:color w:val="000000"/>
        </w:rPr>
        <w:t xml:space="preserve"> (swabs), and </w:t>
      </w:r>
      <w:ins w:id="341" w:author="Marta Gomez-Chiarri" w:date="2019-01-21T16:24:00Z">
        <w:r w:rsidR="00DB36FB">
          <w:rPr>
            <w:color w:val="000000"/>
          </w:rPr>
          <w:t xml:space="preserve">the </w:t>
        </w:r>
      </w:ins>
      <w:r w:rsidR="00F80D7B">
        <w:rPr>
          <w:color w:val="000000"/>
        </w:rPr>
        <w:lastRenderedPageBreak/>
        <w:t>oyster larvae</w:t>
      </w:r>
      <w:del w:id="342" w:author="Marta Gomez-Chiarri" w:date="2019-01-21T16:23:00Z">
        <w:r w:rsidR="00F80D7B" w:rsidDel="00DB36FB">
          <w:rPr>
            <w:color w:val="000000"/>
          </w:rPr>
          <w:delText xml:space="preserve"> </w:delText>
        </w:r>
      </w:del>
      <w:del w:id="343" w:author="Marta Gomez-Chiarri" w:date="2019-01-21T16:00:00Z">
        <w:r w:rsidR="00F80D7B" w:rsidDel="005649F5">
          <w:rPr>
            <w:color w:val="000000"/>
          </w:rPr>
          <w:delText xml:space="preserve">from </w:delText>
        </w:r>
      </w:del>
      <w:del w:id="344" w:author="Marta Gomez-Chiarri" w:date="2019-01-21T16:23:00Z">
        <w:r w:rsidR="00F80D7B" w:rsidDel="00DB36FB">
          <w:rPr>
            <w:color w:val="000000"/>
          </w:rPr>
          <w:delText xml:space="preserve">an </w:delText>
        </w:r>
        <w:r w:rsidR="000628D5" w:rsidDel="00DB36FB">
          <w:rPr>
            <w:color w:val="000000"/>
          </w:rPr>
          <w:delText>oyster hatchery differed in diversity and composition</w:delText>
        </w:r>
      </w:del>
      <w:r w:rsidR="000628D5">
        <w:rPr>
          <w:color w:val="000000"/>
        </w:rPr>
        <w:t xml:space="preserve">. In particular, oyster larvae selected for specific taxa present in the water and in biofilms, including </w:t>
      </w:r>
      <w:r w:rsidR="000628D5">
        <w:rPr>
          <w:i/>
          <w:iCs/>
          <w:color w:val="000000"/>
        </w:rPr>
        <w:t xml:space="preserve">Firmicutes </w:t>
      </w:r>
      <w:r w:rsidR="000628D5">
        <w:rPr>
          <w:color w:val="000000"/>
        </w:rPr>
        <w:t xml:space="preserve">and </w:t>
      </w:r>
      <w:r w:rsidR="000628D5">
        <w:rPr>
          <w:i/>
          <w:iCs/>
          <w:color w:val="000000"/>
        </w:rPr>
        <w:t>Proteobacteria</w:t>
      </w:r>
      <w:r w:rsidR="000628D5">
        <w:rPr>
          <w:color w:val="000000"/>
        </w:rPr>
        <w:t xml:space="preserve">, while </w:t>
      </w:r>
      <w:r w:rsidR="00C04171">
        <w:rPr>
          <w:color w:val="000000"/>
        </w:rPr>
        <w:t xml:space="preserve">tank </w:t>
      </w:r>
      <w:r w:rsidR="000628D5">
        <w:rPr>
          <w:color w:val="000000"/>
        </w:rPr>
        <w:t xml:space="preserve">biofilms showed a diversity and composition state that was intermediate between water and larvae. Additionally, the microbiome </w:t>
      </w:r>
      <w:r w:rsidR="00F80D7B">
        <w:rPr>
          <w:color w:val="000000"/>
        </w:rPr>
        <w:t xml:space="preserve">of the rearing water </w:t>
      </w:r>
      <w:r w:rsidR="000628D5">
        <w:rPr>
          <w:color w:val="000000"/>
        </w:rPr>
        <w:t xml:space="preserve">changed significantly over time, specifically with an increase in </w:t>
      </w:r>
      <w:r w:rsidR="000628D5">
        <w:rPr>
          <w:i/>
          <w:iCs/>
          <w:color w:val="000000"/>
        </w:rPr>
        <w:t>Actinobacteria</w:t>
      </w:r>
      <w:r w:rsidR="000628D5">
        <w:rPr>
          <w:color w:val="000000"/>
        </w:rPr>
        <w:t xml:space="preserve"> and a decrease in </w:t>
      </w:r>
      <w:r w:rsidR="000628D5">
        <w:rPr>
          <w:i/>
          <w:iCs/>
          <w:color w:val="000000"/>
        </w:rPr>
        <w:t>Bacteroidetes</w:t>
      </w:r>
      <w:r w:rsidR="000628D5">
        <w:rPr>
          <w:color w:val="000000"/>
        </w:rPr>
        <w:t>.</w:t>
      </w:r>
      <w:r w:rsidR="00F80D7B">
        <w:rPr>
          <w:color w:val="000000"/>
        </w:rPr>
        <w:t xml:space="preserve"> </w:t>
      </w:r>
      <w:r w:rsidR="000628D5">
        <w:rPr>
          <w:i/>
          <w:iCs/>
          <w:color w:val="000000"/>
        </w:rPr>
        <w:t>Proteobacteria</w:t>
      </w:r>
      <w:r w:rsidR="000628D5">
        <w:rPr>
          <w:color w:val="000000"/>
        </w:rPr>
        <w:t xml:space="preserve"> was, on average, the most abundant phylum in all samples (up to 87% in larvae), consistent with previous studies where it was shown to make up the largest and most diverse phylum in oyster-associated microbiota </w:t>
      </w:r>
      <w:r w:rsidR="00F05E88">
        <w:fldChar w:fldCharType="begin" w:fldLock="1"/>
      </w:r>
      <w:r w:rsidR="00CF6815">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"id" : "ITEM-3", "itemData" : { "DOI" : "10.1111/1758-2229.12698", "ISSN" : "17582229", "author" : [ { "dropping-particle" : "", "family" : "Dittmann", "given" : "KK", "non-dropping-particle" : "", "parse-names" : false, "suffix" : "" }, { "dropping-particle" : "", "family" : "Sonnenschein", "given" : "Eva C.", "non-dropping-particle" : "", "parse-names" : false, "suffix" : "" }, { "dropping-particle" : "", "family" : "Egan", "given" : "Suhelen", "non-dropping-particle" : "", "parse-names" : false, "suffix" : "" }, { "dropping-particle" : "", "family" : "Gram", "given" : "Lone", "non-dropping-particle" : "", "parse-names" : false, "suffix" : "" }, { "dropping-particle" : "", "family" : "Bentzon-Tilia", "given" : "Mikkel", "non-dropping-particle" : "", "parse-names" : false, "suffix" : "" } ], "container-title" : "Applied and environmental microbiology", "id" : "ITEM-3", "issued" : { "date-parts" : [ [ "2018", "10", "2" ] ] }, "publisher" : "Wiley/Blackwell (10.1111)", "title" : "Impact of Phaeobacter inhibens on marine eukaryote associated microbial communities", "type" : "article-journal", "volume" : "Submitted" }, "uris" : [ "http://www.mendeley.com/documents/?uuid=996ce099-cf16-3877-bcca-0bda3c13860d" ] } ], "mendeley" : { "formattedCitation" : "(Dittmann et al., 2018; Hern\u00e1ndez-Z\u00e1rate and Olmos-Soto, 2006; Trabal Fern\u00e1ndez et al., 2014)", "plainTextFormattedCitation" : "(Dittmann et al., 2018; Hern\u00e1ndez-Z\u00e1rate and Olmos-Soto, 2006; Trabal Fern\u00e1ndez et al., 2014)", "previouslyFormattedCitation" : "(Hern\u00e1ndez-Z\u00e1rate and Olmos-Soto, 2006; Trabal Fern\u00e1ndez et al., 2014)" }, "properties" : { "noteIndex" : 0 }, "schema" : "https://github.com/citation-style-language/schema/raw/master/csl-citation.json" }</w:instrText>
      </w:r>
      <w:r w:rsidR="00F05E88">
        <w:fldChar w:fldCharType="separate"/>
      </w:r>
      <w:r w:rsidR="00CF6815" w:rsidRPr="00CF6815">
        <w:rPr>
          <w:noProof/>
        </w:rPr>
        <w:t>(Dittmann et al., 2018; Hernández-Zárate and Olmos-Soto, 2006; Trabal Fernández et al., 2014)</w:t>
      </w:r>
      <w:r w:rsidR="00F05E88">
        <w:fldChar w:fldCharType="end"/>
      </w:r>
      <w:r w:rsidR="00F05E88">
        <w:t>.</w:t>
      </w:r>
      <w:r w:rsidR="00DE3017">
        <w:t xml:space="preserve"> </w:t>
      </w:r>
      <w:r w:rsidR="000628D5" w:rsidRPr="000628D5">
        <w:rPr>
          <w:color w:val="000000"/>
        </w:rPr>
        <w:t xml:space="preserve">The other </w:t>
      </w:r>
      <w:r w:rsidR="00FE3D14">
        <w:rPr>
          <w:color w:val="000000"/>
        </w:rPr>
        <w:t xml:space="preserve">dominant </w:t>
      </w:r>
      <w:r w:rsidR="000628D5" w:rsidRPr="000628D5">
        <w:rPr>
          <w:color w:val="000000"/>
        </w:rPr>
        <w:t xml:space="preserve">phyla, </w:t>
      </w:r>
      <w:commentRangeStart w:id="345"/>
      <w:r w:rsidR="00C94653" w:rsidRPr="000628D5">
        <w:rPr>
          <w:color w:val="000000"/>
        </w:rPr>
        <w:t xml:space="preserve">including </w:t>
      </w:r>
      <w:r w:rsidR="00C94653" w:rsidRPr="000628D5">
        <w:rPr>
          <w:i/>
          <w:iCs/>
          <w:color w:val="000000"/>
        </w:rPr>
        <w:t xml:space="preserve">Bacteroidetes, Cyanobacteria, </w:t>
      </w:r>
      <w:r w:rsidR="00C94653" w:rsidRPr="000628D5">
        <w:rPr>
          <w:color w:val="000000"/>
        </w:rPr>
        <w:t xml:space="preserve">and </w:t>
      </w:r>
      <w:r w:rsidR="00C94653" w:rsidRPr="000628D5">
        <w:rPr>
          <w:i/>
          <w:iCs/>
          <w:color w:val="000000"/>
        </w:rPr>
        <w:t>Actinobacteria</w:t>
      </w:r>
      <w:commentRangeEnd w:id="345"/>
      <w:r w:rsidR="00C94653">
        <w:rPr>
          <w:rStyle w:val="CommentReference"/>
          <w:rFonts w:eastAsiaTheme="minorHAnsi" w:cstheme="minorBidi"/>
        </w:rPr>
        <w:commentReference w:id="345"/>
      </w:r>
      <w:r w:rsidR="000628D5" w:rsidRPr="000628D5">
        <w:rPr>
          <w:color w:val="000000"/>
        </w:rPr>
        <w:t>, showed variation in relative abundances based on sample type, day, and treatment.</w:t>
      </w:r>
    </w:p>
    <w:p w14:paraId="62F979EA" w14:textId="00DDA2E9" w:rsidR="000628D5" w:rsidDel="00BF7A1E" w:rsidRDefault="000628D5" w:rsidP="00F05E88">
      <w:pPr>
        <w:rPr>
          <w:del w:id="346" w:author="Marta Gomez-Chiarri" w:date="2019-01-21T16:20:00Z"/>
          <w:color w:val="000000"/>
        </w:rPr>
      </w:pPr>
      <w:commentRangeStart w:id="347"/>
      <w:commentRangeStart w:id="348"/>
      <w:del w:id="349" w:author="Marta Gomez-Chiarri" w:date="2019-01-21T16:20:00Z">
        <w:r w:rsidDel="00BF7A1E">
          <w:rPr>
            <w:color w:val="000000"/>
          </w:rPr>
          <w:delText>Our results show high variability in bacterial composition between replicate samples within trials and between trials, especially among the bacterial communities of oyster larvae.</w:delText>
        </w:r>
        <w:r w:rsidR="00F670A9" w:rsidDel="00BF7A1E">
          <w:rPr>
            <w:color w:val="000000"/>
          </w:rPr>
          <w:delText xml:space="preserve"> </w:delText>
        </w:r>
        <w:r w:rsidR="00396EDA" w:rsidDel="00BF7A1E">
          <w:rPr>
            <w:color w:val="000000"/>
          </w:rPr>
          <w:delText>Variability between trials</w:delText>
        </w:r>
      </w:del>
      <w:del w:id="350" w:author="Marta Gomez-Chiarri" w:date="2019-01-21T16:16:00Z">
        <w:r w:rsidR="00396EDA" w:rsidDel="000E67DE">
          <w:rPr>
            <w:color w:val="000000"/>
          </w:rPr>
          <w:delText xml:space="preserve"> </w:delText>
        </w:r>
      </w:del>
      <w:del w:id="351" w:author="Marta Gomez-Chiarri" w:date="2019-01-21T16:20:00Z">
        <w:r w:rsidR="00047F89" w:rsidDel="00BF7A1E">
          <w:rPr>
            <w:color w:val="000000"/>
          </w:rPr>
          <w:delText xml:space="preserve">conducted in July, January, and June, </w:delText>
        </w:r>
      </w:del>
      <w:del w:id="352" w:author="Marta Gomez-Chiarri" w:date="2019-01-21T16:16:00Z">
        <w:r w:rsidR="00047F89" w:rsidDel="000E67DE">
          <w:rPr>
            <w:color w:val="000000"/>
          </w:rPr>
          <w:delText xml:space="preserve">respectively, </w:delText>
        </w:r>
        <w:r w:rsidR="00396EDA" w:rsidDel="000E67DE">
          <w:rPr>
            <w:color w:val="000000"/>
          </w:rPr>
          <w:delText>reflect</w:delText>
        </w:r>
        <w:r w:rsidR="00AB7E36" w:rsidDel="000E67DE">
          <w:rPr>
            <w:color w:val="000000"/>
          </w:rPr>
          <w:delText>s</w:delText>
        </w:r>
      </w:del>
      <w:del w:id="353" w:author="Marta Gomez-Chiarri" w:date="2019-01-21T16:20:00Z">
        <w:r w:rsidR="00396EDA" w:rsidDel="00BF7A1E">
          <w:rPr>
            <w:color w:val="000000"/>
          </w:rPr>
          <w:delText xml:space="preserve"> </w:delText>
        </w:r>
        <w:r w:rsidR="00BD3D69" w:rsidDel="00BF7A1E">
          <w:rPr>
            <w:color w:val="000000"/>
          </w:rPr>
          <w:delText xml:space="preserve">natural </w:delText>
        </w:r>
        <w:r w:rsidR="00396EDA" w:rsidDel="00BF7A1E">
          <w:rPr>
            <w:color w:val="000000"/>
          </w:rPr>
          <w:delText xml:space="preserve">seasonal </w:delText>
        </w:r>
      </w:del>
      <w:del w:id="354" w:author="Marta Gomez-Chiarri" w:date="2019-01-21T16:15:00Z">
        <w:r w:rsidR="00396EDA" w:rsidDel="000E67DE">
          <w:rPr>
            <w:color w:val="000000"/>
          </w:rPr>
          <w:delText xml:space="preserve">and temperature </w:delText>
        </w:r>
      </w:del>
      <w:del w:id="355" w:author="Marta Gomez-Chiarri" w:date="2019-01-21T16:20:00Z">
        <w:r w:rsidR="00396EDA" w:rsidDel="00BF7A1E">
          <w:rPr>
            <w:color w:val="000000"/>
          </w:rPr>
          <w:delText>variation</w:delText>
        </w:r>
        <w:r w:rsidDel="00BF7A1E">
          <w:rPr>
            <w:color w:val="000000"/>
          </w:rPr>
          <w:delText xml:space="preserve"> </w:delText>
        </w:r>
        <w:r w:rsidR="001F68A5" w:rsidDel="00BF7A1E">
          <w:rPr>
            <w:color w:val="000000"/>
          </w:rPr>
          <w:delText xml:space="preserve">in </w:delText>
        </w:r>
      </w:del>
      <w:del w:id="356" w:author="Marta Gomez-Chiarri" w:date="2019-01-21T16:16:00Z">
        <w:r w:rsidR="001F68A5" w:rsidDel="000E67DE">
          <w:rPr>
            <w:color w:val="000000"/>
          </w:rPr>
          <w:delText>the environment</w:delText>
        </w:r>
      </w:del>
      <w:del w:id="357" w:author="Marta Gomez-Chiarri" w:date="2019-01-21T16:20:00Z">
        <w:r w:rsidR="001F68A5" w:rsidDel="00BF7A1E">
          <w:rPr>
            <w:color w:val="000000"/>
          </w:rPr>
          <w:delText xml:space="preserve"> </w:delText>
        </w:r>
        <w:r w:rsidR="001F3AC5" w:rsidDel="00BF7A1E">
          <w:rPr>
            <w:color w:val="000000"/>
          </w:rPr>
          <w:fldChar w:fldCharType="begin" w:fldLock="1"/>
        </w:r>
        <w:r w:rsidR="000267DA" w:rsidDel="00BF7A1E">
          <w:rPr>
            <w:color w:val="000000"/>
          </w:rPr>
          <w:del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delInstrText>
        </w:r>
        <w:r w:rsidR="001F3AC5" w:rsidDel="00BF7A1E">
          <w:rPr>
            <w:color w:val="000000"/>
          </w:rPr>
          <w:fldChar w:fldCharType="separate"/>
        </w:r>
        <w:r w:rsidR="001F3AC5" w:rsidRPr="001F3AC5" w:rsidDel="00BF7A1E">
          <w:rPr>
            <w:noProof/>
            <w:color w:val="000000"/>
          </w:rPr>
          <w:delText>(Staroscik and Smith, 2004)</w:delText>
        </w:r>
        <w:r w:rsidR="001F3AC5" w:rsidDel="00BF7A1E">
          <w:rPr>
            <w:color w:val="000000"/>
          </w:rPr>
          <w:fldChar w:fldCharType="end"/>
        </w:r>
        <w:r w:rsidR="001F68A5" w:rsidDel="00BF7A1E">
          <w:rPr>
            <w:color w:val="000000"/>
          </w:rPr>
          <w:delText xml:space="preserve">. </w:delText>
        </w:r>
        <w:r w:rsidDel="00BF7A1E">
          <w:rPr>
            <w:color w:val="000000"/>
          </w:rPr>
          <w:delText xml:space="preserve">High variability in microbial communities in oysters from a single location is consistent with past studies, and is most probably driven by genetic and environmental effects on host-microbe interactions </w:delText>
        </w:r>
        <w:r w:rsidR="00F05E88" w:rsidDel="00BF7A1E">
          <w:fldChar w:fldCharType="begin" w:fldLock="1"/>
        </w:r>
        <w:r w:rsidR="005433E4" w:rsidDel="00BF7A1E">
          <w:del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delInstrText>
        </w:r>
        <w:r w:rsidR="00F05E88" w:rsidDel="00BF7A1E">
          <w:fldChar w:fldCharType="separate"/>
        </w:r>
        <w:r w:rsidR="007D5DCA" w:rsidRPr="007D5DCA" w:rsidDel="00BF7A1E">
          <w:rPr>
            <w:noProof/>
          </w:rPr>
          <w:delText>(King et al., 2012; Wegner et al., 2013)</w:delText>
        </w:r>
        <w:r w:rsidR="00F05E88" w:rsidDel="00BF7A1E">
          <w:fldChar w:fldCharType="end"/>
        </w:r>
      </w:del>
      <w:del w:id="358" w:author="Marta Gomez-Chiarri" w:date="2019-01-21T16:17:00Z">
        <w:r w:rsidR="005539B1" w:rsidDel="000E67DE">
          <w:delText xml:space="preserve"> </w:delText>
        </w:r>
      </w:del>
      <w:commentRangeEnd w:id="347"/>
      <w:del w:id="359" w:author="Marta Gomez-Chiarri" w:date="2019-01-21T16:20:00Z">
        <w:r w:rsidR="00C94653" w:rsidDel="00BF7A1E">
          <w:rPr>
            <w:rStyle w:val="CommentReference"/>
          </w:rPr>
          <w:commentReference w:id="347"/>
        </w:r>
        <w:commentRangeEnd w:id="348"/>
        <w:r w:rsidR="00396EDA" w:rsidDel="00BF7A1E">
          <w:rPr>
            <w:rStyle w:val="CommentReference"/>
          </w:rPr>
          <w:commentReference w:id="348"/>
        </w:r>
      </w:del>
      <w:del w:id="360" w:author="Marta Gomez-Chiarri" w:date="2019-01-21T15:48:00Z">
        <w:r w:rsidDel="009160DF">
          <w:rPr>
            <w:color w:val="000000"/>
          </w:rPr>
          <w:delText xml:space="preserve">or variability in larval performance in response to pathogen challenge </w:delText>
        </w:r>
        <w:r w:rsidDel="009160DF">
          <w:rPr>
            <w:color w:val="000000"/>
            <w:shd w:val="clear" w:color="auto" w:fill="FFFF00"/>
          </w:rPr>
          <w:delText xml:space="preserve">(Sohn et al. </w:delText>
        </w:r>
        <w:r w:rsidRPr="009160DF" w:rsidDel="009160DF">
          <w:rPr>
            <w:iCs/>
            <w:color w:val="000000"/>
            <w:shd w:val="clear" w:color="auto" w:fill="FFFF00"/>
            <w:rPrChange w:id="361" w:author="Marta Gomez-Chiarri" w:date="2019-01-21T15:48:00Z">
              <w:rPr>
                <w:i/>
                <w:iCs/>
                <w:color w:val="000000"/>
                <w:shd w:val="clear" w:color="auto" w:fill="FFFF00"/>
              </w:rPr>
            </w:rPrChange>
          </w:rPr>
          <w:delText>in prep</w:delText>
        </w:r>
        <w:r w:rsidRPr="009160DF" w:rsidDel="009160DF">
          <w:rPr>
            <w:color w:val="000000"/>
            <w:rPrChange w:id="362" w:author="Marta Gomez-Chiarri" w:date="2019-01-21T15:48:00Z">
              <w:rPr>
                <w:color w:val="000000"/>
              </w:rPr>
            </w:rPrChange>
          </w:rPr>
          <w:delText>)</w:delText>
        </w:r>
      </w:del>
      <w:del w:id="363" w:author="Marta Gomez-Chiarri" w:date="2019-01-21T16:20:00Z">
        <w:r w:rsidDel="00BF7A1E">
          <w:rPr>
            <w:color w:val="000000"/>
          </w:rPr>
          <w:delText xml:space="preserve">. Moreover, variability between replicates (tanks within the hatchery) and between trials, may have been due to inevitable variance in husbandry and handling techniques at the hatchery </w:delText>
        </w:r>
        <w:r w:rsidDel="00BF7A1E">
          <w:rPr>
            <w:color w:val="000000"/>
          </w:rPr>
          <w:fldChar w:fldCharType="begin" w:fldLock="1"/>
        </w:r>
        <w:r w:rsidR="005D1CDB" w:rsidDel="00BF7A1E">
          <w:rPr>
            <w:color w:val="000000"/>
          </w:rPr>
          <w:del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"mendeley" : { "formattedCitation" : "(Elston et al., 1981)", "plainTextFormattedCitation" : "(Elston et al., 1981)", "previouslyFormattedCitation" : "(Elston et al., 1981)" }, "properties" : { "noteIndex" : 0 }, "schema" : "https://github.com/citation-style-language/schema/raw/master/csl-citation.json" }</w:delInstrText>
        </w:r>
        <w:r w:rsidDel="00BF7A1E">
          <w:rPr>
            <w:color w:val="000000"/>
          </w:rPr>
          <w:fldChar w:fldCharType="separate"/>
        </w:r>
        <w:r w:rsidRPr="000628D5" w:rsidDel="00BF7A1E">
          <w:rPr>
            <w:noProof/>
            <w:color w:val="000000"/>
          </w:rPr>
          <w:delText>(Elston et al., 1981)</w:delText>
        </w:r>
        <w:r w:rsidDel="00BF7A1E">
          <w:rPr>
            <w:color w:val="000000"/>
          </w:rPr>
          <w:fldChar w:fldCharType="end"/>
        </w:r>
        <w:r w:rsidDel="00BF7A1E">
          <w:rPr>
            <w:color w:val="000000"/>
          </w:rPr>
          <w:delText xml:space="preserve">. </w:delText>
        </w:r>
      </w:del>
    </w:p>
    <w:p w14:paraId="684B3F39" w14:textId="34F3E0E1" w:rsidR="00F05E88" w:rsidRDefault="005E6A5D" w:rsidP="00F05E88">
      <w:moveFromRangeStart w:id="364" w:author="Marta Gomez-Chiarri" w:date="2019-01-21T16:18:00Z" w:name="move535850839"/>
      <w:moveFrom w:id="365" w:author="Marta Gomez-Chiarri" w:date="2019-01-21T16:18:00Z">
        <w:r w:rsidDel="00BF7A1E">
          <w:rPr>
            <w:color w:val="000000"/>
          </w:rPr>
          <w:t>Distinct</w:t>
        </w:r>
        <w:r w:rsidR="000628D5" w:rsidDel="00BF7A1E">
          <w:rPr>
            <w:color w:val="000000"/>
          </w:rPr>
          <w:t xml:space="preserve"> differences were seen in microbial composition between sample types (water, </w:t>
        </w:r>
        <w:r w:rsidR="00F80D7B" w:rsidDel="00BF7A1E">
          <w:rPr>
            <w:color w:val="000000"/>
          </w:rPr>
          <w:t xml:space="preserve">tank </w:t>
        </w:r>
        <w:r w:rsidR="000628D5" w:rsidDel="00BF7A1E">
          <w:rPr>
            <w:color w:val="000000"/>
          </w:rPr>
          <w:t>biofilms, and larvae)</w:t>
        </w:r>
        <w:r w:rsidDel="00BF7A1E">
          <w:rPr>
            <w:color w:val="000000"/>
          </w:rPr>
          <w:t>, d</w:t>
        </w:r>
        <w:r w:rsidR="00F00C67" w:rsidDel="00BF7A1E">
          <w:rPr>
            <w:color w:val="000000"/>
          </w:rPr>
          <w:t>espite high variability in microbial communities between</w:t>
        </w:r>
        <w:r w:rsidR="00143982" w:rsidDel="00BF7A1E">
          <w:rPr>
            <w:color w:val="000000"/>
          </w:rPr>
          <w:t xml:space="preserve"> individual tanks</w:t>
        </w:r>
        <w:r w:rsidR="00F00C67" w:rsidDel="00BF7A1E">
          <w:rPr>
            <w:color w:val="000000"/>
          </w:rPr>
          <w:t xml:space="preserve"> and trials</w:t>
        </w:r>
        <w:r w:rsidR="000628D5" w:rsidDel="00BF7A1E">
          <w:rPr>
            <w:color w:val="000000"/>
          </w:rPr>
          <w:t xml:space="preserve">. </w:t>
        </w:r>
      </w:moveFrom>
      <w:moveFromRangeEnd w:id="364"/>
      <w:r w:rsidR="000628D5">
        <w:rPr>
          <w:color w:val="000000"/>
        </w:rPr>
        <w:t xml:space="preserve">Lower diversity indices in the larvae and tank biofilms </w:t>
      </w:r>
      <w:ins w:id="366" w:author="Marta Gomez-Chiarri" w:date="2019-01-21T16:21:00Z">
        <w:r w:rsidR="00BF7A1E">
          <w:rPr>
            <w:color w:val="000000"/>
          </w:rPr>
          <w:t xml:space="preserve">(swabs) </w:t>
        </w:r>
      </w:ins>
      <w:r w:rsidR="000628D5">
        <w:rPr>
          <w:color w:val="000000"/>
        </w:rPr>
        <w:t xml:space="preserve">than the water indicates niche selection of larval and biofilm colonizers, particularly </w:t>
      </w:r>
      <w:r w:rsidR="000628D5">
        <w:rPr>
          <w:i/>
          <w:iCs/>
          <w:color w:val="000000"/>
        </w:rPr>
        <w:t>Cyanobacteria</w:t>
      </w:r>
      <w:r w:rsidR="000628D5">
        <w:rPr>
          <w:color w:val="000000"/>
        </w:rPr>
        <w:t xml:space="preserve"> and </w:t>
      </w:r>
      <w:r w:rsidR="000628D5">
        <w:rPr>
          <w:i/>
          <w:iCs/>
          <w:color w:val="000000"/>
        </w:rPr>
        <w:t>Proteobacteria</w:t>
      </w:r>
      <w:del w:id="367" w:author="Marta Gomez-Chiarri" w:date="2019-01-21T16:25:00Z">
        <w:r w:rsidR="000628D5" w:rsidDel="00DB36FB">
          <w:rPr>
            <w:color w:val="000000"/>
          </w:rPr>
          <w:delText xml:space="preserve"> in the tank</w:delText>
        </w:r>
      </w:del>
      <w:r w:rsidR="000628D5">
        <w:rPr>
          <w:color w:val="000000"/>
        </w:rPr>
        <w:t xml:space="preserve">. It is likely that the oysters select their commensal bacteria from a diverse pool of bacteria in the rearing water and microalgal feed. This hypothesis is consistent with outcomes of past studies that </w:t>
      </w:r>
      <w:r w:rsidR="000E0E22">
        <w:rPr>
          <w:color w:val="000000"/>
        </w:rPr>
        <w:t>demonstrate</w:t>
      </w:r>
      <w:commentRangeStart w:id="368"/>
      <w:r w:rsidR="000628D5">
        <w:rPr>
          <w:color w:val="000000"/>
        </w:rPr>
        <w:t xml:space="preserve"> interactions </w:t>
      </w:r>
      <w:commentRangeEnd w:id="368"/>
      <w:r w:rsidR="00F80D7B">
        <w:rPr>
          <w:rStyle w:val="CommentReference"/>
        </w:rPr>
        <w:commentReference w:id="368"/>
      </w:r>
      <w:r w:rsidR="000628D5">
        <w:rPr>
          <w:color w:val="000000"/>
        </w:rPr>
        <w:t>between microalgae, bacteria, and animals in aquaculture</w:t>
      </w:r>
      <w:r w:rsidR="00FE68DD">
        <w:rPr>
          <w:color w:val="000000"/>
        </w:rPr>
        <w:t xml:space="preserve"> </w:t>
      </w:r>
      <w:r w:rsidR="007C2CE0">
        <w:rPr>
          <w:color w:val="000000"/>
        </w:rPr>
        <w:fldChar w:fldCharType="begin" w:fldLock="1"/>
      </w:r>
      <w:r w:rsidR="00CF6815">
        <w:rPr>
          <w:color w:val="000000"/>
        </w:rPr>
        <w:instrText>ADDIN CSL_CITATION { "citationItems" : [ { "id" : "ITEM-1", "itemData" : { "DOI" : "10.1111/1751-7915.13277", "ISSN" : "17517915", "author" : [ { "dropping-particle" : "", "family" : "Simons", "given" : "Ariel Levi", "non-dropping-particle" : "", "parse-names" : false, "suffix" : "" }, { "dropping-particle" : "", "family" : "Churches", "given" : "Nathan", "non-dropping-particle" : "", "parse-names" : false, "suffix" : "" }, { "dropping-particle" : "", "family" : "Nuzhdin", "given" : "Sergey", "non-dropping-particle" : "", "parse-names" : false, "suffix" : "" } ], "container-title" : "Microbial Biotechnology", "id" : "ITEM-1", "issued" : { "date-parts" : [ [ "2018", "5", "10" ] ] }, "publisher" : "Wiley/Blackwell (10.1111)", "title" : "High turnover of faecal microbiome from algal feedstock experimental manipulations in the Pacific oyster ( Crassostrea gigas )", "type" : "article-journal" }, "uris" : [ "http://www.mendeley.com/documents/?uuid=2dc08f0e-45e7-39bc-b823-bb12ca173bc9" ] } ], "mendeley" : { "formattedCitation" : "(Simons et al., 2018)", "plainTextFormattedCitation" : "(Simons et al., 2018)", "previouslyFormattedCitation" : "(Simons et al., 2018)" }, "properties" : { "noteIndex" : 0 }, "schema" : "https://github.com/citation-style-language/schema/raw/master/csl-citation.json" }</w:instrText>
      </w:r>
      <w:r w:rsidR="007C2CE0">
        <w:rPr>
          <w:color w:val="000000"/>
        </w:rPr>
        <w:fldChar w:fldCharType="separate"/>
      </w:r>
      <w:r w:rsidR="007C2CE0" w:rsidRPr="007C2CE0">
        <w:rPr>
          <w:noProof/>
          <w:color w:val="000000"/>
        </w:rPr>
        <w:t>(Simons et al., 2018)</w:t>
      </w:r>
      <w:r w:rsidR="007C2CE0">
        <w:rPr>
          <w:color w:val="000000"/>
        </w:rPr>
        <w:fldChar w:fldCharType="end"/>
      </w:r>
      <w:r w:rsidR="000628D5">
        <w:rPr>
          <w:color w:val="000000"/>
        </w:rPr>
        <w:t xml:space="preserve">.  Bacteria are an essential component of aquaculture nutrition, as both a source of nutrients and growth factors for the microalgae, and as food for the larvae </w:t>
      </w:r>
      <w:r w:rsidR="002D630D">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sidR="000628D5">
        <w:rPr>
          <w:color w:val="000000"/>
        </w:rPr>
        <w:t xml:space="preserve">Studies have shown differential selection of microbes in </w:t>
      </w:r>
      <w:ins w:id="369" w:author="Marta Gomez-Chiarri" w:date="2019-01-21T16:25:00Z">
        <w:r w:rsidR="00DB36FB">
          <w:rPr>
            <w:color w:val="000000"/>
          </w:rPr>
          <w:t>e</w:t>
        </w:r>
      </w:ins>
      <w:del w:id="370" w:author="Marta Gomez-Chiarri" w:date="2019-01-21T16:25:00Z">
        <w:r w:rsidR="00E11044" w:rsidDel="00DB36FB">
          <w:rPr>
            <w:color w:val="000000"/>
          </w:rPr>
          <w:delText>E</w:delText>
        </w:r>
      </w:del>
      <w:r w:rsidR="00E11044">
        <w:rPr>
          <w:color w:val="000000"/>
        </w:rPr>
        <w:t xml:space="preserve">astern </w:t>
      </w:r>
      <w:r w:rsidR="000628D5">
        <w:rPr>
          <w:color w:val="000000"/>
        </w:rPr>
        <w:t xml:space="preserve">oysters based on size, </w:t>
      </w:r>
      <w:r w:rsidR="005A3731">
        <w:rPr>
          <w:color w:val="000000"/>
        </w:rPr>
        <w:t>nutrient availability</w:t>
      </w:r>
      <w:r w:rsidR="00FA5693">
        <w:rPr>
          <w:color w:val="000000"/>
        </w:rPr>
        <w:t xml:space="preserve">, </w:t>
      </w:r>
      <w:r w:rsidR="002B6BBB">
        <w:rPr>
          <w:color w:val="000000"/>
        </w:rPr>
        <w:t>metabolites</w:t>
      </w:r>
      <w:r w:rsidR="000628D5">
        <w:rPr>
          <w:color w:val="000000"/>
        </w:rPr>
        <w:t xml:space="preserve">, and accompanying bacteria </w:t>
      </w:r>
      <w:r w:rsidR="006D51B2">
        <w:fldChar w:fldCharType="begin" w:fldLock="1"/>
      </w:r>
      <w:r w:rsidR="005433E4">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"noteIndex" : 0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w:t>
      </w:r>
      <w:r w:rsidR="000628D5">
        <w:rPr>
          <w:color w:val="000000"/>
        </w:rPr>
        <w:t>Interestingly, strong temporal changes were seen in the structure of microbial communities of oyster larvae, tank surface biofilms, and/or rearing water in each of the trials. Considering the short duration of the trials (less than 15 d</w:t>
      </w:r>
      <w:r w:rsidR="00A402ED">
        <w:rPr>
          <w:color w:val="000000"/>
        </w:rPr>
        <w:t>ays</w:t>
      </w:r>
      <w:r w:rsidR="000628D5">
        <w:rPr>
          <w:color w:val="000000"/>
        </w:rPr>
        <w:t>), this indicates that temporal changes in microbial communities in the tanks may be driven by developmental changes in the oyster larvae, since it is unlikely that these major changes are due to transient changes in the microbial composition of incoming water</w:t>
      </w:r>
      <w:ins w:id="371" w:author="Marta Gomez-Chiarri" w:date="2019-01-21T16:26:00Z">
        <w:r w:rsidR="00DB36FB">
          <w:rPr>
            <w:color w:val="000000"/>
          </w:rPr>
          <w:t xml:space="preserve"> (as observed in Trial 3)</w:t>
        </w:r>
      </w:ins>
      <w:r w:rsidR="000628D5">
        <w:rPr>
          <w:color w:val="000000"/>
        </w:rPr>
        <w:t xml:space="preserve">. </w:t>
      </w:r>
      <w:moveFromRangeStart w:id="372" w:author="Marta Gomez-Chiarri" w:date="2019-01-21T16:26:00Z" w:name="move535851344"/>
      <w:moveFrom w:id="373" w:author="Marta Gomez-Chiarri" w:date="2019-01-21T16:26:00Z">
        <w:r w:rsidR="000628D5" w:rsidDel="00DB36FB">
          <w:rPr>
            <w:color w:val="000000"/>
          </w:rPr>
          <w:t xml:space="preserve">Samples collected during Trial 3 on days 5, 8, and 12 from the hatchery inflow water show that the microbiome is constant over time </w:t>
        </w:r>
        <w:r w:rsidR="000628D5" w:rsidRPr="00B9552C" w:rsidDel="00DB36FB">
          <w:rPr>
            <w:color w:val="000000"/>
          </w:rPr>
          <w:t>(</w:t>
        </w:r>
        <w:commentRangeStart w:id="374"/>
        <w:r w:rsidR="00B318A1" w:rsidRPr="00B9552C" w:rsidDel="00DB36FB">
          <w:rPr>
            <w:color w:val="000000"/>
          </w:rPr>
          <w:t>Figure S</w:t>
        </w:r>
        <w:r w:rsidR="003E7DBE" w:rsidRPr="00B9552C" w:rsidDel="00DB36FB">
          <w:rPr>
            <w:color w:val="000000"/>
          </w:rPr>
          <w:t>5</w:t>
        </w:r>
        <w:commentRangeEnd w:id="374"/>
        <w:r w:rsidR="00341CF9" w:rsidDel="00DB36FB">
          <w:rPr>
            <w:rStyle w:val="CommentReference"/>
          </w:rPr>
          <w:commentReference w:id="374"/>
        </w:r>
        <w:r w:rsidR="000628D5" w:rsidRPr="00B9552C" w:rsidDel="00DB36FB">
          <w:rPr>
            <w:color w:val="000000"/>
          </w:rPr>
          <w:t>).</w:t>
        </w:r>
        <w:r w:rsidR="000628D5" w:rsidDel="00DB36FB">
          <w:rPr>
            <w:color w:val="000000"/>
          </w:rPr>
          <w:t xml:space="preserve"> </w:t>
        </w:r>
      </w:moveFrom>
      <w:moveFromRangeEnd w:id="372"/>
      <w:r w:rsidR="000628D5">
        <w:rPr>
          <w:color w:val="000000"/>
        </w:rPr>
        <w:t>More research is needed to evaluate the role of oyster-microbial interactions on the dynamics of microbial communities in oyster tanks.</w:t>
      </w:r>
    </w:p>
    <w:p w14:paraId="29C569F1" w14:textId="184597E8" w:rsidR="00F05E88" w:rsidRDefault="00E043D0" w:rsidP="00F05E88">
      <w:r>
        <w:rPr>
          <w:color w:val="000000"/>
        </w:rPr>
        <w:t>Despite a significant improvement in larval survival with the addition of probiotics (</w:t>
      </w:r>
      <w:r>
        <w:rPr>
          <w:color w:val="000000"/>
          <w:shd w:val="clear" w:color="auto" w:fill="FFFF00"/>
        </w:rPr>
        <w:t xml:space="preserve">Sohn et al. </w:t>
      </w:r>
      <w:r>
        <w:rPr>
          <w:i/>
          <w:iCs/>
          <w:color w:val="000000"/>
          <w:shd w:val="clear" w:color="auto" w:fill="FFFF00"/>
        </w:rPr>
        <w:t>in prep</w:t>
      </w:r>
      <w:r>
        <w:rPr>
          <w:color w:val="000000"/>
        </w:rPr>
        <w:t xml:space="preserve">), </w:t>
      </w:r>
      <w:commentRangeStart w:id="375"/>
      <w:commentRangeStart w:id="376"/>
      <w:r>
        <w:rPr>
          <w:color w:val="000000"/>
        </w:rPr>
        <w:t xml:space="preserve">there was no </w:t>
      </w:r>
      <w:r w:rsidR="00683399">
        <w:rPr>
          <w:color w:val="000000"/>
        </w:rPr>
        <w:t>comprehensive</w:t>
      </w:r>
      <w:r>
        <w:rPr>
          <w:color w:val="000000"/>
        </w:rPr>
        <w:t xml:space="preserve"> effect on bacterial diversity or structure in any of the sample types</w:t>
      </w:r>
      <w:commentRangeEnd w:id="375"/>
      <w:r w:rsidR="004459F7">
        <w:rPr>
          <w:rStyle w:val="CommentReference"/>
        </w:rPr>
        <w:commentReference w:id="375"/>
      </w:r>
      <w:commentRangeEnd w:id="376"/>
      <w:r w:rsidR="00153957">
        <w:rPr>
          <w:rStyle w:val="CommentReference"/>
        </w:rPr>
        <w:commentReference w:id="376"/>
      </w:r>
      <w:r>
        <w:rPr>
          <w:color w:val="000000"/>
        </w:rPr>
        <w:t xml:space="preserve">, suggesting that the </w:t>
      </w:r>
      <w:r w:rsidR="00486303">
        <w:rPr>
          <w:color w:val="000000"/>
        </w:rPr>
        <w:t xml:space="preserve">primary </w:t>
      </w:r>
      <w:r>
        <w:rPr>
          <w:color w:val="000000"/>
        </w:rPr>
        <w:t>probiotic effect</w:t>
      </w:r>
      <w:r w:rsidR="004459F7">
        <w:rPr>
          <w:color w:val="000000"/>
        </w:rPr>
        <w:t xml:space="preserve"> of </w:t>
      </w:r>
      <w:r w:rsidR="004459F7" w:rsidRPr="00C1033F">
        <w:rPr>
          <w:i/>
          <w:color w:val="000000"/>
        </w:rPr>
        <w:t>B. pumilus</w:t>
      </w:r>
      <w:r w:rsidR="004459F7">
        <w:rPr>
          <w:color w:val="000000"/>
        </w:rPr>
        <w:t xml:space="preserve"> RI06-95</w:t>
      </w:r>
      <w:r>
        <w:rPr>
          <w:color w:val="000000"/>
        </w:rPr>
        <w:t xml:space="preserve"> is exerted directly on the larvae (e.g. by modulation of the immune system) and/or that it is mediated by subtle, targeted changes in the oyster microbiomes that are obscured by large</w:t>
      </w:r>
      <w:r w:rsidR="006704F8">
        <w:rPr>
          <w:color w:val="000000"/>
        </w:rPr>
        <w:t>r</w:t>
      </w:r>
      <w:r>
        <w:rPr>
          <w:color w:val="000000"/>
        </w:rPr>
        <w:t xml:space="preserve"> temporal effects. </w:t>
      </w:r>
      <w:r w:rsidR="00F03C0A">
        <w:rPr>
          <w:color w:val="000000"/>
        </w:rPr>
        <w:t xml:space="preserve">The presence of the probiotic was confirmed with higher total </w:t>
      </w:r>
      <w:r w:rsidR="00F03C0A">
        <w:rPr>
          <w:i/>
          <w:iCs/>
          <w:color w:val="000000"/>
        </w:rPr>
        <w:t>Bacillus</w:t>
      </w:r>
      <w:r w:rsidR="00F03C0A">
        <w:rPr>
          <w:color w:val="000000"/>
        </w:rPr>
        <w:t xml:space="preserve"> spp. read counts in the probiotic-treated water and increased abundance throughout the length of each trial, suggesting that the probiotic accumulates in larval oysters through time.</w:t>
      </w:r>
      <w:r>
        <w:rPr>
          <w:color w:val="000000"/>
        </w:rPr>
        <w:t xml:space="preserve"> </w:t>
      </w:r>
      <w:commentRangeStart w:id="377"/>
      <w:commentRangeStart w:id="378"/>
      <w:r>
        <w:rPr>
          <w:color w:val="000000"/>
        </w:rPr>
        <w:t xml:space="preserve">Previous studies of </w:t>
      </w:r>
      <w:r w:rsidR="00F96000">
        <w:rPr>
          <w:color w:val="000000"/>
        </w:rPr>
        <w:t xml:space="preserve">the </w:t>
      </w:r>
      <w:r>
        <w:rPr>
          <w:color w:val="000000"/>
        </w:rPr>
        <w:t xml:space="preserve">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9E5A08">
        <w:t xml:space="preserve"> intestinal</w:t>
      </w:r>
      <w:r w:rsidR="00D961A8">
        <w:t xml:space="preserve"> microbiomes</w:t>
      </w:r>
      <w:r w:rsidR="00A3711A">
        <w:t xml:space="preserve"> as a result of probiotic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commentRangeEnd w:id="377"/>
      <w:commentRangeEnd w:id="378"/>
      <w:r w:rsidR="00971AD7">
        <w:t xml:space="preserve"> </w:t>
      </w:r>
      <w:r w:rsidR="00486303">
        <w:rPr>
          <w:rStyle w:val="CommentReference"/>
        </w:rPr>
        <w:commentReference w:id="377"/>
      </w:r>
      <w:r w:rsidR="00ED2D6E">
        <w:rPr>
          <w:rStyle w:val="CommentReference"/>
        </w:rPr>
        <w:commentReference w:id="378"/>
      </w:r>
      <w:commentRangeStart w:id="379"/>
      <w:r w:rsidR="006704F8">
        <w:t>No such studies have been previously conducted in bivalves.</w:t>
      </w:r>
      <w:commentRangeEnd w:id="379"/>
      <w:r w:rsidR="006704F8">
        <w:rPr>
          <w:rStyle w:val="CommentReference"/>
        </w:rPr>
        <w:commentReference w:id="379"/>
      </w:r>
    </w:p>
    <w:p w14:paraId="2B02E325" w14:textId="79CD1076" w:rsidR="00E043D0" w:rsidRPr="00E043D0" w:rsidRDefault="001C354F" w:rsidP="00E043D0">
      <w:pPr>
        <w:pStyle w:val="NormalWeb"/>
        <w:spacing w:before="120" w:beforeAutospacing="0" w:after="240" w:afterAutospacing="0"/>
      </w:pPr>
      <w:r>
        <w:rPr>
          <w:color w:val="000000"/>
        </w:rPr>
        <w:t>A</w:t>
      </w:r>
      <w:r w:rsidR="00E043D0">
        <w:rPr>
          <w:color w:val="000000"/>
        </w:rPr>
        <w:t xml:space="preserve">mplification of other taxa in probiotic-treated samples compared to the control was observed, most notably in the </w:t>
      </w:r>
      <w:r w:rsidR="00E043D0">
        <w:rPr>
          <w:i/>
          <w:iCs/>
          <w:color w:val="000000"/>
        </w:rPr>
        <w:t>Oceanospirillales</w:t>
      </w:r>
      <w:r w:rsidR="00E043D0">
        <w:rPr>
          <w:color w:val="000000"/>
        </w:rPr>
        <w:t xml:space="preserve"> order. This group of bacteria was consistently more abundant in probiotic-treated rearing water, </w:t>
      </w:r>
      <w:r w:rsidR="00486303">
        <w:rPr>
          <w:color w:val="000000"/>
        </w:rPr>
        <w:t xml:space="preserve">while total reads also </w:t>
      </w:r>
      <w:r w:rsidR="00E043D0">
        <w:rPr>
          <w:color w:val="000000"/>
        </w:rPr>
        <w:t xml:space="preserve">significantly decreased with time in all three trials. </w:t>
      </w:r>
      <w:r w:rsidR="00E043D0">
        <w:rPr>
          <w:i/>
          <w:iCs/>
          <w:color w:val="000000"/>
        </w:rPr>
        <w:t>Oceanospirillales</w:t>
      </w:r>
      <w:r w:rsidR="00E043D0">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w:t>
      </w:r>
      <w:r w:rsidR="00F05E88">
        <w:lastRenderedPageBreak/>
        <w:t xml:space="preserve">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commentRangeStart w:id="380"/>
      <w:r w:rsidR="00E043D0" w:rsidRPr="00E043D0">
        <w:rPr>
          <w:color w:val="000000"/>
        </w:rPr>
        <w:t xml:space="preserve">These observations indicate that </w:t>
      </w:r>
      <w:r w:rsidR="00E043D0" w:rsidRPr="00E043D0">
        <w:rPr>
          <w:i/>
          <w:iCs/>
          <w:color w:val="000000"/>
        </w:rPr>
        <w:t>Oceanospirillales</w:t>
      </w:r>
      <w:r w:rsidR="00E043D0" w:rsidRPr="00E043D0">
        <w:rPr>
          <w:color w:val="000000"/>
        </w:rPr>
        <w:t xml:space="preserve"> may confer a beneficial effect to the oyster host and contribute to the mechanism of oyster larval protection by the </w:t>
      </w:r>
      <w:r w:rsidR="00E043D0" w:rsidRPr="00E043D0">
        <w:rPr>
          <w:i/>
          <w:iCs/>
          <w:color w:val="000000"/>
        </w:rPr>
        <w:t xml:space="preserve">B. pumilus </w:t>
      </w:r>
      <w:r w:rsidR="00E043D0" w:rsidRPr="00E043D0">
        <w:rPr>
          <w:color w:val="000000"/>
        </w:rPr>
        <w:t>RI06-95 probiotic</w:t>
      </w:r>
      <w:commentRangeEnd w:id="380"/>
      <w:r w:rsidR="00486303">
        <w:rPr>
          <w:rStyle w:val="CommentReference"/>
          <w:rFonts w:eastAsiaTheme="minorHAnsi" w:cstheme="minorBidi"/>
        </w:rPr>
        <w:commentReference w:id="380"/>
      </w:r>
      <w:r w:rsidR="00E043D0" w:rsidRPr="00E043D0">
        <w:rPr>
          <w:color w:val="000000"/>
        </w:rPr>
        <w:t xml:space="preserve">. </w:t>
      </w:r>
      <w:r w:rsidR="00696775">
        <w:rPr>
          <w:color w:val="000000"/>
        </w:rPr>
        <w:t xml:space="preserve">Additionally, this suggests that the presence of </w:t>
      </w:r>
      <w:r w:rsidR="00696775" w:rsidRPr="00E043D0">
        <w:rPr>
          <w:i/>
          <w:iCs/>
          <w:color w:val="000000"/>
        </w:rPr>
        <w:t xml:space="preserve">B. pumilus </w:t>
      </w:r>
      <w:r w:rsidR="00696775" w:rsidRPr="00E043D0">
        <w:rPr>
          <w:color w:val="000000"/>
        </w:rPr>
        <w:t>RI06-95</w:t>
      </w:r>
      <w:r w:rsidR="00696775">
        <w:rPr>
          <w:color w:val="000000"/>
        </w:rPr>
        <w:t xml:space="preserve"> affects the microbial community of the oyster host.  </w:t>
      </w:r>
    </w:p>
    <w:p w14:paraId="3044D1B2" w14:textId="681EAB2C" w:rsidR="00F05E88" w:rsidRDefault="00C1130C" w:rsidP="00F05E88">
      <w:r>
        <w:t>P</w:t>
      </w:r>
      <w:r w:rsidR="00484A45">
        <w:t>revious research</w:t>
      </w:r>
      <w:r w:rsidR="00955E08">
        <w:t xml:space="preserve"> </w:t>
      </w:r>
      <w:r w:rsidR="00955E08">
        <w:fldChar w:fldCharType="begin" w:fldLock="1"/>
      </w:r>
      <w:r w:rsidR="00845650">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"noteIndex" : 0 }, "schema" : "https://github.com/citation-style-language/schema/raw/master/csl-citation.json" }</w:instrText>
      </w:r>
      <w:r w:rsidR="00955E08">
        <w:fldChar w:fldCharType="separate"/>
      </w:r>
      <w:r w:rsidR="00955E08" w:rsidRPr="00955E08">
        <w:rPr>
          <w:noProof/>
        </w:rPr>
        <w:t>(Sohn et al., 2016)</w:t>
      </w:r>
      <w:r w:rsidR="00955E08">
        <w:fldChar w:fldCharType="end"/>
      </w:r>
      <w:r w:rsidR="00484A45">
        <w:t xml:space="preserve"> </w:t>
      </w:r>
      <w:r w:rsidR="00E043D0">
        <w:rPr>
          <w:color w:val="000000"/>
        </w:rPr>
        <w:t>suggested that probiotic treatment</w:t>
      </w:r>
      <w:r w:rsidR="00680A8A">
        <w:rPr>
          <w:color w:val="000000"/>
        </w:rPr>
        <w:t xml:space="preserve"> with </w:t>
      </w:r>
      <w:r w:rsidR="00680A8A" w:rsidRPr="00E043D0">
        <w:rPr>
          <w:i/>
          <w:iCs/>
          <w:color w:val="000000"/>
        </w:rPr>
        <w:t xml:space="preserve">B. pumilus </w:t>
      </w:r>
      <w:r w:rsidR="00680A8A" w:rsidRPr="00E043D0">
        <w:rPr>
          <w:color w:val="000000"/>
        </w:rPr>
        <w:t>RI06-95</w:t>
      </w:r>
      <w:r w:rsidR="00E043D0">
        <w:rPr>
          <w:color w:val="000000"/>
        </w:rPr>
        <w:t xml:space="preserve"> </w:t>
      </w:r>
      <w:r w:rsidR="00E330E4">
        <w:rPr>
          <w:color w:val="000000"/>
        </w:rPr>
        <w:t>decreases</w:t>
      </w:r>
      <w:r w:rsidR="00E043D0">
        <w:rPr>
          <w:color w:val="000000"/>
        </w:rPr>
        <w:t xml:space="preserve"> levels of </w:t>
      </w:r>
      <w:r w:rsidR="00E043D0">
        <w:rPr>
          <w:i/>
          <w:iCs/>
          <w:color w:val="000000"/>
        </w:rPr>
        <w:t xml:space="preserve">Vibrio </w:t>
      </w:r>
      <w:r w:rsidR="00E043D0">
        <w:rPr>
          <w:color w:val="000000"/>
        </w:rPr>
        <w:t xml:space="preserve">spp. in the hatchery. </w:t>
      </w:r>
      <w:r w:rsidR="00FB2BC5">
        <w:rPr>
          <w:color w:val="000000"/>
        </w:rPr>
        <w:t xml:space="preserve">This may be due to the production of antimicrobial secondary metabolites produced by </w:t>
      </w:r>
      <w:r w:rsidR="00FB2BC5">
        <w:rPr>
          <w:i/>
          <w:iCs/>
          <w:color w:val="000000"/>
        </w:rPr>
        <w:t xml:space="preserve">B. </w:t>
      </w:r>
      <w:r w:rsidR="00E043D0">
        <w:rPr>
          <w:i/>
          <w:iCs/>
          <w:color w:val="000000"/>
        </w:rPr>
        <w:t>pumilus</w:t>
      </w:r>
      <w:r w:rsidR="00FB2BC5">
        <w:rPr>
          <w:i/>
          <w:iCs/>
          <w:color w:val="000000"/>
        </w:rPr>
        <w:t xml:space="preserve"> </w:t>
      </w:r>
      <w:r w:rsidR="00FB2BC5" w:rsidRPr="00E4502D">
        <w:rPr>
          <w:iCs/>
          <w:color w:val="000000"/>
        </w:rPr>
        <w:t>RI06-95</w:t>
      </w:r>
      <w:r w:rsidR="00E043D0">
        <w:rPr>
          <w:color w:val="000000"/>
        </w:rPr>
        <w:t xml:space="preserve">, as well as other </w:t>
      </w:r>
      <w:r w:rsidR="00E043D0">
        <w:rPr>
          <w:i/>
          <w:iCs/>
          <w:color w:val="000000"/>
        </w:rPr>
        <w:t xml:space="preserve">Bacillus </w:t>
      </w:r>
      <w:r w:rsidR="00E043D0">
        <w:rPr>
          <w:color w:val="000000"/>
        </w:rPr>
        <w:t xml:space="preserve">spp, </w:t>
      </w:r>
      <w:r w:rsidR="00FB2BC5">
        <w:rPr>
          <w:color w:val="000000"/>
        </w:rPr>
        <w:t xml:space="preserve">that </w:t>
      </w:r>
      <w:r w:rsidR="00E043D0">
        <w:rPr>
          <w:color w:val="000000"/>
        </w:rPr>
        <w:t xml:space="preserve">inhibit </w:t>
      </w:r>
      <w:r w:rsidR="00FB2BC5" w:rsidRPr="00E4502D">
        <w:rPr>
          <w:iCs/>
          <w:color w:val="000000"/>
        </w:rPr>
        <w:t>the</w:t>
      </w:r>
      <w:r w:rsidR="00FB2BC5">
        <w:rPr>
          <w:i/>
          <w:iCs/>
          <w:color w:val="000000"/>
        </w:rPr>
        <w:t xml:space="preserve"> </w:t>
      </w:r>
      <w:r w:rsidR="00E043D0">
        <w:rPr>
          <w:color w:val="000000"/>
        </w:rPr>
        <w:t xml:space="preserve">growth of </w:t>
      </w:r>
      <w:r w:rsidR="00FF171B" w:rsidRPr="00E4502D">
        <w:rPr>
          <w:color w:val="000000"/>
        </w:rPr>
        <w:t>vibrios</w:t>
      </w:r>
      <w:r w:rsidR="00E043D0">
        <w:rPr>
          <w:color w:val="000000"/>
        </w:rPr>
        <w:t xml:space="preserve"> </w:t>
      </w:r>
      <w:r w:rsidR="00F05E88">
        <w:rPr>
          <w:i/>
        </w:rPr>
        <w:fldChar w:fldCharType="begin" w:fldLock="1"/>
      </w:r>
      <w:r w:rsidR="005433E4">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"noteIndex" : 0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w:t>
      </w:r>
      <w:r w:rsidR="003212D3">
        <w:rPr>
          <w:color w:val="000000"/>
        </w:rPr>
        <w:t xml:space="preserve">In the current study, this </w:t>
      </w:r>
      <w:r w:rsidR="00E043D0">
        <w:rPr>
          <w:color w:val="000000"/>
        </w:rPr>
        <w:t xml:space="preserve">trend </w:t>
      </w:r>
      <w:r w:rsidR="003212D3">
        <w:rPr>
          <w:color w:val="000000"/>
        </w:rPr>
        <w:t xml:space="preserve">was </w:t>
      </w:r>
      <w:r w:rsidR="00E043D0">
        <w:rPr>
          <w:color w:val="000000"/>
        </w:rPr>
        <w:t xml:space="preserve">also observed in the </w:t>
      </w:r>
      <w:r w:rsidR="003212D3">
        <w:rPr>
          <w:color w:val="000000"/>
        </w:rPr>
        <w:t xml:space="preserve">reduced </w:t>
      </w:r>
      <w:r w:rsidR="00E043D0">
        <w:rPr>
          <w:color w:val="000000"/>
        </w:rPr>
        <w:t xml:space="preserve">number of </w:t>
      </w:r>
      <w:r w:rsidR="00E043D0">
        <w:rPr>
          <w:i/>
          <w:iCs/>
          <w:color w:val="000000"/>
        </w:rPr>
        <w:t>Vibrio</w:t>
      </w:r>
      <w:r w:rsidR="00E043D0">
        <w:rPr>
          <w:color w:val="000000"/>
        </w:rPr>
        <w:t xml:space="preserve"> </w:t>
      </w:r>
      <w:r w:rsidR="003212D3">
        <w:rPr>
          <w:color w:val="000000"/>
        </w:rPr>
        <w:t xml:space="preserve">16S </w:t>
      </w:r>
      <w:r w:rsidR="00E043D0">
        <w:rPr>
          <w:color w:val="000000"/>
        </w:rPr>
        <w:t>reads</w:t>
      </w:r>
      <w:r w:rsidR="003212D3">
        <w:rPr>
          <w:color w:val="000000"/>
        </w:rPr>
        <w:t xml:space="preserve"> in treated tanks</w:t>
      </w:r>
      <w:r w:rsidR="00E043D0">
        <w:rPr>
          <w:color w:val="000000"/>
        </w:rPr>
        <w:t>, but high variability and small sample sizes</w:t>
      </w:r>
      <w:r w:rsidR="003212D3">
        <w:rPr>
          <w:color w:val="000000"/>
        </w:rPr>
        <w:t xml:space="preserve"> hindered statistically significant findings</w:t>
      </w:r>
      <w:r w:rsidR="00E043D0">
        <w:rPr>
          <w:color w:val="000000"/>
        </w:rPr>
        <w:t xml:space="preserve">. Failure to detect a significant decrease in </w:t>
      </w:r>
      <w:r w:rsidR="00E043D0">
        <w:rPr>
          <w:i/>
          <w:iCs/>
          <w:color w:val="000000"/>
        </w:rPr>
        <w:t xml:space="preserve">Vibrio </w:t>
      </w:r>
      <w:r w:rsidR="00E043D0">
        <w:rPr>
          <w:color w:val="000000"/>
        </w:rPr>
        <w:t xml:space="preserve">reads in Trial 2 was most probably due to the low abundance of </w:t>
      </w:r>
      <w:r w:rsidR="00E043D0">
        <w:rPr>
          <w:i/>
          <w:iCs/>
          <w:color w:val="000000"/>
        </w:rPr>
        <w:t>Vibrios</w:t>
      </w:r>
      <w:r w:rsidR="00E043D0">
        <w:rPr>
          <w:color w:val="000000"/>
        </w:rPr>
        <w:t xml:space="preserve"> in this trial</w:t>
      </w:r>
      <w:r w:rsidR="00C7390D">
        <w:rPr>
          <w:color w:val="000000"/>
        </w:rPr>
        <w:t xml:space="preserve">. Trial 2 was </w:t>
      </w:r>
      <w:commentRangeStart w:id="381"/>
      <w:r w:rsidR="00E043D0">
        <w:rPr>
          <w:color w:val="000000"/>
        </w:rPr>
        <w:t>conducted in January when</w:t>
      </w:r>
      <w:r w:rsidR="00211951">
        <w:rPr>
          <w:color w:val="000000"/>
        </w:rPr>
        <w:t xml:space="preserve"> colder temperatures</w:t>
      </w:r>
      <w:r w:rsidR="00E043D0">
        <w:rPr>
          <w:color w:val="000000"/>
        </w:rPr>
        <w:t xml:space="preserve"> </w:t>
      </w:r>
      <w:r w:rsidR="001C3E31">
        <w:rPr>
          <w:color w:val="000000"/>
        </w:rPr>
        <w:t xml:space="preserve">lead </w:t>
      </w:r>
      <w:r w:rsidR="00071F4A">
        <w:rPr>
          <w:color w:val="000000"/>
        </w:rPr>
        <w:t xml:space="preserve">to </w:t>
      </w:r>
      <w:r w:rsidR="00010D2B">
        <w:rPr>
          <w:color w:val="000000"/>
        </w:rPr>
        <w:t>decreased</w:t>
      </w:r>
      <w:r w:rsidR="00DA7745">
        <w:rPr>
          <w:color w:val="000000"/>
        </w:rPr>
        <w:t xml:space="preserve"> </w:t>
      </w:r>
      <w:r w:rsidR="00E043D0">
        <w:rPr>
          <w:color w:val="000000"/>
        </w:rPr>
        <w:t xml:space="preserve">environmental </w:t>
      </w:r>
      <w:r w:rsidR="00E043D0">
        <w:rPr>
          <w:i/>
          <w:iCs/>
          <w:color w:val="000000"/>
        </w:rPr>
        <w:t>Vibrio</w:t>
      </w:r>
      <w:r w:rsidR="00E043D0">
        <w:rPr>
          <w:color w:val="000000"/>
        </w:rPr>
        <w:t xml:space="preserve"> </w:t>
      </w:r>
      <w:r w:rsidR="001C3E31">
        <w:rPr>
          <w:color w:val="000000"/>
        </w:rPr>
        <w:t>presence</w:t>
      </w:r>
      <w:r w:rsidR="00E043D0">
        <w:rPr>
          <w:color w:val="000000"/>
        </w:rPr>
        <w:t xml:space="preserve"> </w:t>
      </w:r>
      <w:r w:rsidR="00721E3E">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w:t>
      </w:r>
      <w:commentRangeEnd w:id="381"/>
      <w:r w:rsidR="00E944B9">
        <w:rPr>
          <w:rStyle w:val="CommentReference"/>
        </w:rPr>
        <w:commentReference w:id="381"/>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signifies a likely decrease in the abundance of </w:t>
      </w:r>
      <w:r w:rsidR="003212D3">
        <w:rPr>
          <w:color w:val="000000"/>
        </w:rPr>
        <w:t xml:space="preserve">any </w:t>
      </w:r>
      <w:r w:rsidR="00E043D0">
        <w:rPr>
          <w:color w:val="000000"/>
        </w:rPr>
        <w:t xml:space="preserve">specific pathogenic </w:t>
      </w:r>
      <w:r w:rsidR="00E043D0">
        <w:rPr>
          <w:i/>
          <w:iCs/>
          <w:color w:val="000000"/>
        </w:rPr>
        <w:t xml:space="preserve">Vibrio </w:t>
      </w:r>
      <w:r w:rsidR="00E043D0">
        <w:rPr>
          <w:color w:val="000000"/>
        </w:rPr>
        <w:t xml:space="preserve">spp., and therefore lower chances of a disease outbreak. </w:t>
      </w:r>
      <w:r w:rsidR="00AF454E">
        <w:rPr>
          <w:color w:val="000000"/>
        </w:rPr>
        <w:t>A</w:t>
      </w:r>
      <w:r w:rsidR="00E043D0">
        <w:rPr>
          <w:color w:val="000000"/>
        </w:rPr>
        <w:t>nalysis of single base pair changes</w:t>
      </w:r>
      <w:r w:rsidR="00E944B9">
        <w:rPr>
          <w:color w:val="000000"/>
        </w:rPr>
        <w:t xml:space="preserve"> in 16S rDNA</w:t>
      </w:r>
      <w:r w:rsidR="00E043D0">
        <w:rPr>
          <w:color w:val="000000"/>
        </w:rPr>
        <w:t xml:space="preserve"> </w:t>
      </w:r>
      <w:r w:rsidR="00E944B9">
        <w:rPr>
          <w:color w:val="000000"/>
        </w:rPr>
        <w:t>V6 hypervariable region allowed us to oligotype the</w:t>
      </w:r>
      <w:r w:rsidR="00E043D0">
        <w:rPr>
          <w:color w:val="000000"/>
        </w:rPr>
        <w:t xml:space="preserve"> </w:t>
      </w:r>
      <w:r w:rsidR="00E043D0">
        <w:rPr>
          <w:i/>
          <w:iCs/>
          <w:color w:val="000000"/>
        </w:rPr>
        <w:t>Vibrio</w:t>
      </w:r>
      <w:r w:rsidR="00E043D0">
        <w:rPr>
          <w:color w:val="000000"/>
        </w:rPr>
        <w:t xml:space="preserve"> species in the water samples</w:t>
      </w:r>
      <w:r w:rsidR="00E944B9">
        <w:rPr>
          <w:color w:val="000000"/>
        </w:rPr>
        <w:t xml:space="preserve">. </w:t>
      </w:r>
      <w:r w:rsidR="00AF454E">
        <w:rPr>
          <w:color w:val="000000"/>
        </w:rPr>
        <w:t>In the probiotic treated tanks, t</w:t>
      </w:r>
      <w:r w:rsidR="00E944B9">
        <w:rPr>
          <w:color w:val="000000"/>
        </w:rPr>
        <w:t>his</w:t>
      </w:r>
      <w:r w:rsidR="00E043D0">
        <w:rPr>
          <w:color w:val="000000"/>
        </w:rPr>
        <w:t xml:space="preserve"> revealed </w:t>
      </w:r>
      <w:r w:rsidR="00AF454E">
        <w:rPr>
          <w:color w:val="000000"/>
        </w:rPr>
        <w:t>a transition in</w:t>
      </w:r>
      <w:r w:rsidR="00E043D0">
        <w:rPr>
          <w:color w:val="000000"/>
        </w:rPr>
        <w:t xml:space="preserve"> the </w:t>
      </w:r>
      <w:r w:rsidR="00E043D0">
        <w:rPr>
          <w:i/>
          <w:iCs/>
          <w:color w:val="000000"/>
        </w:rPr>
        <w:t>Vibrio</w:t>
      </w:r>
      <w:r w:rsidR="00E043D0">
        <w:rPr>
          <w:color w:val="000000"/>
        </w:rPr>
        <w:t xml:space="preserve"> community from a predominance </w:t>
      </w:r>
      <w:r w:rsidR="0057064F">
        <w:rPr>
          <w:color w:val="000000"/>
        </w:rPr>
        <w:t xml:space="preserve">of </w:t>
      </w:r>
      <w:r w:rsidR="00E043D0">
        <w:rPr>
          <w:color w:val="000000"/>
        </w:rPr>
        <w:t>potentially pathogenic species</w:t>
      </w:r>
      <w:r w:rsidR="0057064F">
        <w:rPr>
          <w:color w:val="000000"/>
        </w:rPr>
        <w:t xml:space="preserve"> (</w:t>
      </w:r>
      <w:r w:rsidR="00E043D0">
        <w:rPr>
          <w:i/>
          <w:iCs/>
          <w:color w:val="000000"/>
        </w:rPr>
        <w:t>Vibrio alginolyticus</w:t>
      </w:r>
      <w:r w:rsidR="00E043D0">
        <w:rPr>
          <w:color w:val="000000"/>
        </w:rPr>
        <w:t xml:space="preserve">, a virulent pathogen originally isolated from </w:t>
      </w:r>
      <w:r w:rsidR="00AF454E">
        <w:rPr>
          <w:color w:val="000000"/>
        </w:rPr>
        <w:t>amphioxi</w:t>
      </w:r>
      <w:r w:rsidR="00AF454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Vibrio celticu</w:t>
      </w:r>
      <w:r w:rsidR="008361E1">
        <w:rPr>
          <w:i/>
        </w:rPr>
        <w:t>s</w:t>
      </w:r>
      <w:r w:rsidR="00924A9B">
        <w:t xml:space="preserve">,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57064F">
        <w:t>)</w:t>
      </w:r>
      <w:r w:rsidR="00434B54">
        <w:t xml:space="preserve"> to a predominance </w:t>
      </w:r>
      <w:r w:rsidR="0057064F">
        <w:t xml:space="preserve">of a likely </w:t>
      </w:r>
      <w:r w:rsidR="00434B54">
        <w:t xml:space="preserve">non-pathogenic species </w:t>
      </w:r>
      <w:r w:rsidR="0057064F">
        <w:t>(</w:t>
      </w:r>
      <w:r w:rsidR="00721E3E">
        <w:rPr>
          <w:i/>
        </w:rPr>
        <w:t>Vibrio orientalis</w:t>
      </w:r>
      <w:r w:rsidR="00721E3E">
        <w:t xml:space="preserve">, a species that is often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57064F">
        <w:t>).</w:t>
      </w:r>
      <w:r w:rsidR="00434B54">
        <w:t xml:space="preserve"> </w:t>
      </w:r>
      <w:r w:rsidR="00E043D0">
        <w:rPr>
          <w:color w:val="000000"/>
        </w:rPr>
        <w:t xml:space="preserve">This trend further confirms that addition of </w:t>
      </w:r>
      <w:r w:rsidR="00E043D0">
        <w:rPr>
          <w:i/>
          <w:iCs/>
          <w:color w:val="000000"/>
        </w:rPr>
        <w:t>B</w:t>
      </w:r>
      <w:r w:rsidR="003212D3">
        <w:rPr>
          <w:i/>
          <w:iCs/>
          <w:color w:val="000000"/>
        </w:rPr>
        <w:t xml:space="preserve">. pumilus </w:t>
      </w:r>
      <w:r w:rsidR="003212D3" w:rsidRPr="00B03AD5">
        <w:rPr>
          <w:iCs/>
          <w:color w:val="000000"/>
        </w:rPr>
        <w:t>RI06-95</w:t>
      </w:r>
      <w:r w:rsidR="00E043D0">
        <w:rPr>
          <w:color w:val="000000"/>
        </w:rPr>
        <w:t xml:space="preserve"> causes changes in certain taxa, especially </w:t>
      </w:r>
      <w:r w:rsidR="00123436">
        <w:rPr>
          <w:color w:val="000000"/>
        </w:rPr>
        <w:t>vibrios</w:t>
      </w:r>
      <w:r w:rsidR="00E043D0">
        <w:rPr>
          <w:color w:val="000000"/>
        </w:rPr>
        <w:t xml:space="preserve">, </w:t>
      </w:r>
      <w:r w:rsidR="00123436">
        <w:rPr>
          <w:color w:val="000000"/>
        </w:rPr>
        <w:t>which is</w:t>
      </w:r>
      <w:r w:rsidR="00E043D0">
        <w:rPr>
          <w:color w:val="000000"/>
        </w:rPr>
        <w:t xml:space="preserve"> highly relevant for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7AC341D2" w:rsidR="008205B2" w:rsidRPr="00E73C18" w:rsidRDefault="00C1130C" w:rsidP="008205B2">
      <w:r>
        <w:t xml:space="preserve">This interpretation is also consistent with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937C2B">
        <w:t xml:space="preserve">from </w:t>
      </w:r>
      <w:r w:rsidR="000C1F38">
        <w:t>Trial 3</w:t>
      </w:r>
      <w:r w:rsidR="008205B2" w:rsidRPr="008205B2">
        <w:t xml:space="preserve"> suggest</w:t>
      </w:r>
      <w:r>
        <w:t>ed</w:t>
      </w:r>
      <w:r w:rsidR="008205B2" w:rsidRPr="008205B2">
        <w:t xml:space="preserve"> that the probiotic effect on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5433E4">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"noteIndex" : 0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937C2B">
        <w:rPr>
          <w:i/>
        </w:rPr>
        <w:t xml:space="preserve">B. </w:t>
      </w:r>
      <w:r w:rsidR="00FE701C">
        <w:rPr>
          <w:i/>
        </w:rPr>
        <w:t xml:space="preserve">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r w:rsidR="00D50913">
        <w:rPr>
          <w:i/>
        </w:rPr>
        <w:t xml:space="preserve">V. </w:t>
      </w:r>
      <w:r w:rsidR="00330316" w:rsidRPr="00330316">
        <w:rPr>
          <w:i/>
        </w:rPr>
        <w:t>coralliilyticus</w:t>
      </w:r>
      <w:r w:rsidR="00043989">
        <w:t xml:space="preserve">, </w:t>
      </w:r>
      <w:r w:rsidR="003F488D">
        <w:t>biofilm formation</w:t>
      </w:r>
      <w:r w:rsidR="00043989">
        <w:t xml:space="preserve">, and </w:t>
      </w:r>
      <w:commentRangeStart w:id="382"/>
      <w:r w:rsidR="00043989">
        <w:t>water quality improvement</w:t>
      </w:r>
      <w:r w:rsidR="003F488D">
        <w:t xml:space="preserve"> </w:t>
      </w:r>
      <w:commentRangeEnd w:id="382"/>
      <w:r w:rsidR="00D50913">
        <w:rPr>
          <w:rStyle w:val="CommentReference"/>
        </w:rPr>
        <w:commentReference w:id="382"/>
      </w:r>
      <w:r w:rsidR="00B01214">
        <w:fldChar w:fldCharType="begin" w:fldLock="1"/>
      </w:r>
      <w:r w:rsidR="006F1906">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w:t>
      </w:r>
      <w:r w:rsidR="00D50913">
        <w:rPr>
          <w:i/>
        </w:rPr>
        <w:t xml:space="preserve">B. pumilus </w:t>
      </w:r>
      <w:r w:rsidR="00D50913">
        <w:t xml:space="preserve">RI06-95 </w:t>
      </w:r>
      <w:r w:rsidR="00E73C18">
        <w:t xml:space="preserve">and its directly associated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850572">
        <w:t>advantageous</w:t>
      </w:r>
      <w:r w:rsidR="00451725">
        <w:t xml:space="preserve"> microbes, </w:t>
      </w:r>
      <w:r w:rsidR="00760727">
        <w:t xml:space="preserve">in addition to providing immunoprotective benefits for the </w:t>
      </w:r>
      <w:r w:rsidR="00850572">
        <w:t xml:space="preserve">larval </w:t>
      </w:r>
      <w:r w:rsidR="00760727">
        <w:t xml:space="preserve">oysters. </w:t>
      </w:r>
    </w:p>
    <w:p w14:paraId="01596AAB" w14:textId="46791B68" w:rsidR="0089552D" w:rsidRDefault="00BC24B8" w:rsidP="005A4881">
      <w:pPr>
        <w:rPr>
          <w:color w:val="000000"/>
        </w:rPr>
      </w:pPr>
      <w:commentRangeStart w:id="383"/>
      <w:commentRangeStart w:id="384"/>
      <w:r>
        <w:rPr>
          <w:color w:val="000000"/>
        </w:rPr>
        <w:t xml:space="preserve">The bacterial community dynamics observed in this study indicate a variety of interactions between the oysters, </w:t>
      </w:r>
      <w:r>
        <w:rPr>
          <w:i/>
          <w:iCs/>
          <w:color w:val="000000"/>
        </w:rPr>
        <w:t>Vibrio</w:t>
      </w:r>
      <w:r>
        <w:rPr>
          <w:color w:val="000000"/>
        </w:rPr>
        <w:t xml:space="preserve">, and the </w:t>
      </w:r>
      <w:r>
        <w:rPr>
          <w:i/>
          <w:iCs/>
          <w:color w:val="000000"/>
        </w:rPr>
        <w:t>Bacillus</w:t>
      </w:r>
      <w:r>
        <w:rPr>
          <w:color w:val="000000"/>
        </w:rPr>
        <w:t xml:space="preserve"> probiotic. First, </w:t>
      </w:r>
      <w:r>
        <w:rPr>
          <w:i/>
          <w:iCs/>
          <w:color w:val="000000"/>
        </w:rPr>
        <w:t xml:space="preserve">Vibrio </w:t>
      </w:r>
      <w:r>
        <w:rPr>
          <w:color w:val="000000"/>
        </w:rPr>
        <w:t xml:space="preserve">spp., as well as other Proteobacteria, appear to be particularly capable of colonizing and surviving within oyster larvae </w:t>
      </w:r>
      <w:r>
        <w:fldChar w:fldCharType="begin" w:fldLock="1"/>
      </w:r>
      <w:r>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fldChar w:fldCharType="separate"/>
      </w:r>
      <w:r w:rsidRPr="007D5DCA">
        <w:rPr>
          <w:noProof/>
        </w:rPr>
        <w:t>(Romalde et al., 2014)</w:t>
      </w:r>
      <w:r>
        <w:fldChar w:fldCharType="end"/>
      </w:r>
      <w:r>
        <w:t xml:space="preserve">. </w:t>
      </w:r>
      <w:r>
        <w:rPr>
          <w:color w:val="000000"/>
        </w:rPr>
        <w:t xml:space="preserve">These opportunistic </w:t>
      </w:r>
      <w:r w:rsidRPr="005324C0">
        <w:rPr>
          <w:iCs/>
          <w:color w:val="000000"/>
        </w:rPr>
        <w:t>vibrios</w:t>
      </w:r>
      <w:r>
        <w:rPr>
          <w:i/>
          <w:iCs/>
          <w:color w:val="000000"/>
        </w:rPr>
        <w:t xml:space="preserve"> </w:t>
      </w:r>
      <w:r>
        <w:rPr>
          <w:color w:val="000000"/>
        </w:rPr>
        <w:t xml:space="preserve">may be outcompeted by pre-colonization of other bacteria, such as probiotics, in the water, leading to a decrease in </w:t>
      </w:r>
      <w:r>
        <w:rPr>
          <w:i/>
          <w:iCs/>
          <w:color w:val="000000"/>
        </w:rPr>
        <w:t xml:space="preserve">Vibrio </w:t>
      </w:r>
      <w:r>
        <w:rPr>
          <w:color w:val="000000"/>
        </w:rPr>
        <w:t xml:space="preserve">abundance in both the larvae and biofilms over time </w:t>
      </w:r>
      <w:r>
        <w:fldChar w:fldCharType="begin" w:fldLock="1"/>
      </w:r>
      <w:r>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fldChar w:fldCharType="separate"/>
      </w:r>
      <w:r w:rsidRPr="005D1CDB">
        <w:rPr>
          <w:noProof/>
        </w:rPr>
        <w:t>(Beaz-Hidalgo et al., 2010a; Zhao et al., 2016, 2018)</w:t>
      </w:r>
      <w:r>
        <w:fldChar w:fldCharType="end"/>
      </w:r>
      <w:r>
        <w:t xml:space="preserve">. </w:t>
      </w:r>
      <w:commentRangeEnd w:id="383"/>
      <w:r>
        <w:rPr>
          <w:rStyle w:val="CommentReference"/>
        </w:rPr>
        <w:commentReference w:id="383"/>
      </w:r>
      <w:commentRangeEnd w:id="384"/>
      <w:r>
        <w:rPr>
          <w:rStyle w:val="CommentReference"/>
        </w:rPr>
        <w:commentReference w:id="384"/>
      </w:r>
      <w:r w:rsidR="005D1CDB">
        <w:rPr>
          <w:color w:val="000000"/>
        </w:rPr>
        <w:t>The co-occurrence network provides insight for future probiotic development</w:t>
      </w:r>
      <w:r w:rsidR="000C3E1B">
        <w:rPr>
          <w:color w:val="000000"/>
        </w:rPr>
        <w:t xml:space="preserve"> and</w:t>
      </w:r>
      <w:r w:rsidR="005D1CDB">
        <w:rPr>
          <w:color w:val="000000"/>
        </w:rPr>
        <w:t xml:space="preserve"> </w:t>
      </w:r>
      <w:r w:rsidR="000C3E1B">
        <w:rPr>
          <w:color w:val="000000"/>
        </w:rPr>
        <w:t>assessment</w:t>
      </w:r>
      <w:r w:rsidR="005D1CDB">
        <w:rPr>
          <w:color w:val="000000"/>
        </w:rPr>
        <w:t xml:space="preserve">. </w:t>
      </w:r>
      <w:r w:rsidR="000C3E1B">
        <w:rPr>
          <w:color w:val="000000"/>
        </w:rPr>
        <w:t xml:space="preserve">Various members of the microbial </w:t>
      </w:r>
      <w:r w:rsidR="000C3E1B">
        <w:rPr>
          <w:color w:val="000000"/>
        </w:rPr>
        <w:lastRenderedPageBreak/>
        <w:t xml:space="preserve">assemblage </w:t>
      </w:r>
      <w:r w:rsidR="00444F27">
        <w:rPr>
          <w:color w:val="000000"/>
        </w:rPr>
        <w:t>should</w:t>
      </w:r>
      <w:r w:rsidR="000C3E1B">
        <w:rPr>
          <w:color w:val="000000"/>
        </w:rPr>
        <w:t xml:space="preserve"> differentially impact host health. Understanding how </w:t>
      </w:r>
      <w:r w:rsidR="005D1CDB">
        <w:rPr>
          <w:color w:val="000000"/>
        </w:rPr>
        <w:t xml:space="preserve">probiotics </w:t>
      </w:r>
      <w:r w:rsidR="00E30706">
        <w:rPr>
          <w:color w:val="000000"/>
        </w:rPr>
        <w:t>a</w:t>
      </w:r>
      <w:r w:rsidR="005D1CDB">
        <w:rPr>
          <w:color w:val="000000"/>
        </w:rPr>
        <w:t xml:space="preserve">ffect the </w:t>
      </w:r>
      <w:r w:rsidR="00FA7E0D">
        <w:rPr>
          <w:color w:val="000000"/>
        </w:rPr>
        <w:t>entire microbiota may help in</w:t>
      </w:r>
      <w:r w:rsidR="005D1CDB">
        <w:rPr>
          <w:color w:val="000000"/>
        </w:rPr>
        <w:t xml:space="preserve"> </w:t>
      </w:r>
      <w:r w:rsidR="00FA7E0D">
        <w:rPr>
          <w:color w:val="000000"/>
        </w:rPr>
        <w:t xml:space="preserve">optimizing </w:t>
      </w:r>
      <w:r w:rsidR="005D1CDB">
        <w:rPr>
          <w:color w:val="000000"/>
        </w:rPr>
        <w:t xml:space="preserve">their </w:t>
      </w:r>
      <w:r w:rsidR="00FA7E0D">
        <w:rPr>
          <w:color w:val="000000"/>
        </w:rPr>
        <w:t xml:space="preserve">benefits </w:t>
      </w:r>
      <w:r w:rsidR="005D1CDB">
        <w:rPr>
          <w:color w:val="000000"/>
        </w:rPr>
        <w:t>and prevent</w:t>
      </w:r>
      <w:r w:rsidR="00FA7E0D">
        <w:rPr>
          <w:color w:val="000000"/>
        </w:rPr>
        <w:t>ing</w:t>
      </w:r>
      <w:r w:rsidR="005D1CDB">
        <w:rPr>
          <w:color w:val="000000"/>
        </w:rPr>
        <w:t xml:space="preserve"> undesirable side-effects </w:t>
      </w:r>
      <w:r w:rsidR="008205B2" w:rsidRPr="008205B2">
        <w:fldChar w:fldCharType="begin" w:fldLock="1"/>
      </w:r>
      <w:r w:rsidR="005433E4">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8205B2" w:rsidRPr="008205B2">
        <w:fldChar w:fldCharType="separate"/>
      </w:r>
      <w:r w:rsidR="007D5DCA" w:rsidRPr="007D5DCA">
        <w:rPr>
          <w:noProof/>
        </w:rPr>
        <w:t>(Kesarcodi-Watson et al., 2008)</w:t>
      </w:r>
      <w:r w:rsidR="008205B2" w:rsidRPr="008205B2">
        <w:rPr>
          <w:lang w:val="en-GB"/>
        </w:rPr>
        <w:fldChar w:fldCharType="end"/>
      </w:r>
      <w:r w:rsidR="008205B2" w:rsidRPr="008205B2">
        <w:t>.</w:t>
      </w:r>
      <w:r w:rsidR="000A35F5">
        <w:t xml:space="preserve"> </w:t>
      </w:r>
      <w:r w:rsidR="00486E2C">
        <w:t>For example, based on the results here</w:t>
      </w:r>
      <w:r w:rsidR="0089552D">
        <w:t>,</w:t>
      </w:r>
      <w:r w:rsidR="00486E2C">
        <w:t xml:space="preserve"> it is interesting to speculate how </w:t>
      </w:r>
      <w:r w:rsidR="00486E2C">
        <w:rPr>
          <w:color w:val="000000"/>
        </w:rPr>
        <w:t xml:space="preserve">the co-occurrence of the probiont </w:t>
      </w:r>
      <w:r w:rsidR="005D1CDB">
        <w:rPr>
          <w:color w:val="000000"/>
        </w:rPr>
        <w:t xml:space="preserve">with an </w:t>
      </w:r>
      <w:r w:rsidR="005D1CDB">
        <w:rPr>
          <w:i/>
          <w:iCs/>
          <w:color w:val="000000"/>
        </w:rPr>
        <w:t>Oceanospirillales</w:t>
      </w:r>
      <w:r w:rsidR="005D1CDB">
        <w:rPr>
          <w:color w:val="000000"/>
        </w:rPr>
        <w:t xml:space="preserve"> symbiont may amplif</w:t>
      </w:r>
      <w:r w:rsidR="00486E2C">
        <w:rPr>
          <w:color w:val="000000"/>
        </w:rPr>
        <w:t>y</w:t>
      </w:r>
      <w:r w:rsidR="005D1CDB">
        <w:rPr>
          <w:color w:val="000000"/>
        </w:rPr>
        <w:t xml:space="preserve"> protection for the oyster</w:t>
      </w:r>
      <w:r w:rsidR="00486E2C">
        <w:rPr>
          <w:color w:val="000000"/>
        </w:rPr>
        <w:t xml:space="preserve"> larvae</w:t>
      </w:r>
      <w:r w:rsidR="005D1CDB">
        <w:rPr>
          <w:color w:val="000000"/>
        </w:rPr>
        <w:t xml:space="preserve">. </w:t>
      </w:r>
      <w:r w:rsidR="009620CF">
        <w:rPr>
          <w:color w:val="000000"/>
        </w:rPr>
        <w:t>Moreover, it appears that</w:t>
      </w:r>
      <w:r w:rsidR="0089552D">
        <w:rPr>
          <w:color w:val="000000"/>
        </w:rPr>
        <w:t xml:space="preserve"> probiotic treatment </w:t>
      </w:r>
      <w:r w:rsidR="009620CF">
        <w:rPr>
          <w:color w:val="000000"/>
        </w:rPr>
        <w:t>can diversify</w:t>
      </w:r>
      <w:r w:rsidR="0089552D">
        <w:rPr>
          <w:color w:val="000000"/>
        </w:rPr>
        <w:t xml:space="preserve"> </w:t>
      </w:r>
      <w:r w:rsidR="0089552D">
        <w:rPr>
          <w:i/>
          <w:iCs/>
          <w:color w:val="000000"/>
        </w:rPr>
        <w:t>Vibrios</w:t>
      </w:r>
      <w:r w:rsidR="0089552D">
        <w:rPr>
          <w:color w:val="000000"/>
        </w:rPr>
        <w:t xml:space="preserve"> in the system over time, potentially decreas</w:t>
      </w:r>
      <w:r w:rsidR="009620CF">
        <w:rPr>
          <w:color w:val="000000"/>
        </w:rPr>
        <w:t>ing an</w:t>
      </w:r>
      <w:r w:rsidR="0089552D">
        <w:rPr>
          <w:color w:val="000000"/>
        </w:rPr>
        <w:t xml:space="preserve"> infective dose of pathogenic species</w:t>
      </w:r>
      <w:r w:rsidR="009620CF">
        <w:rPr>
          <w:color w:val="000000"/>
        </w:rPr>
        <w:t xml:space="preserve"> and/or increasing competition with non-pathogenic strains</w:t>
      </w:r>
      <w:r w:rsidR="0089552D">
        <w:rPr>
          <w:color w:val="000000"/>
        </w:rPr>
        <w:t xml:space="preserve">. </w:t>
      </w:r>
      <w:r w:rsidR="00643BA1">
        <w:rPr>
          <w:color w:val="000000"/>
        </w:rPr>
        <w:t>Elucidating such interactions</w:t>
      </w:r>
      <w:r w:rsidR="0089552D">
        <w:rPr>
          <w:color w:val="000000"/>
        </w:rPr>
        <w:t xml:space="preserve"> </w:t>
      </w:r>
      <w:r w:rsidR="00643BA1">
        <w:rPr>
          <w:color w:val="000000"/>
        </w:rPr>
        <w:t>will require</w:t>
      </w:r>
      <w:r w:rsidR="0089552D">
        <w:rPr>
          <w:color w:val="000000"/>
        </w:rPr>
        <w:t xml:space="preserve"> </w:t>
      </w:r>
      <w:r w:rsidR="00643BA1">
        <w:rPr>
          <w:color w:val="000000"/>
        </w:rPr>
        <w:t xml:space="preserve">more targeted </w:t>
      </w:r>
      <w:r w:rsidR="0089552D">
        <w:rPr>
          <w:color w:val="000000"/>
        </w:rPr>
        <w:t>16S rDNA</w:t>
      </w:r>
      <w:r w:rsidR="00E30706">
        <w:rPr>
          <w:color w:val="000000"/>
        </w:rPr>
        <w:t xml:space="preserve"> and metagenomic</w:t>
      </w:r>
      <w:r w:rsidR="0089552D">
        <w:rPr>
          <w:color w:val="000000"/>
        </w:rPr>
        <w:t xml:space="preserve"> </w:t>
      </w:r>
      <w:r w:rsidR="00643BA1">
        <w:rPr>
          <w:color w:val="000000"/>
        </w:rPr>
        <w:t>analyses</w:t>
      </w:r>
      <w:r w:rsidR="0089552D">
        <w:rPr>
          <w:color w:val="000000"/>
        </w:rPr>
        <w:t xml:space="preserve"> to </w:t>
      </w:r>
      <w:r w:rsidR="00643BA1">
        <w:rPr>
          <w:color w:val="000000"/>
        </w:rPr>
        <w:t>track</w:t>
      </w:r>
      <w:r w:rsidR="0089552D">
        <w:rPr>
          <w:color w:val="000000"/>
        </w:rPr>
        <w:t xml:space="preserve"> </w:t>
      </w:r>
      <w:r w:rsidR="00643BA1">
        <w:rPr>
          <w:color w:val="000000"/>
        </w:rPr>
        <w:t>specific</w:t>
      </w:r>
      <w:r w:rsidR="0089552D">
        <w:rPr>
          <w:color w:val="000000"/>
        </w:rPr>
        <w:t xml:space="preserve"> species or </w:t>
      </w:r>
      <w:r w:rsidR="00643BA1">
        <w:rPr>
          <w:color w:val="000000"/>
        </w:rPr>
        <w:t>within</w:t>
      </w:r>
      <w:r w:rsidR="0089552D">
        <w:rPr>
          <w:color w:val="000000"/>
        </w:rPr>
        <w:t xml:space="preserve"> </w:t>
      </w:r>
      <w:r w:rsidR="0089552D">
        <w:rPr>
          <w:i/>
          <w:iCs/>
          <w:color w:val="000000"/>
        </w:rPr>
        <w:t>Vibrio</w:t>
      </w:r>
      <w:r w:rsidR="0089552D">
        <w:rPr>
          <w:color w:val="000000"/>
        </w:rPr>
        <w:t xml:space="preserve"> populations </w:t>
      </w:r>
      <w:r w:rsidR="00643BA1">
        <w:rPr>
          <w:color w:val="000000"/>
        </w:rPr>
        <w:t>over time</w:t>
      </w:r>
      <w:r w:rsidR="0089552D">
        <w:rPr>
          <w:color w:val="000000"/>
        </w:rPr>
        <w:t>.</w:t>
      </w:r>
    </w:p>
    <w:p w14:paraId="18BE5E50" w14:textId="399B189B" w:rsidR="0003008B" w:rsidRDefault="0022017E" w:rsidP="005A4881">
      <w:r>
        <w:t xml:space="preserve">The use of two different 16S amplicons, different extraction methods based on trial or </w:t>
      </w:r>
      <w:r w:rsidR="00A57839">
        <w:t>s</w:t>
      </w:r>
      <w:r>
        <w:t>ample type, and differing sequencing methods may have created biases in this stud</w:t>
      </w:r>
      <w:r w:rsidR="00B63EE0">
        <w:t>y</w:t>
      </w:r>
      <w:commentRangeStart w:id="385"/>
      <w:commentRangeStart w:id="386"/>
      <w:r w:rsidR="0003008B" w:rsidRPr="008205B2">
        <w:t>.</w:t>
      </w:r>
      <w:commentRangeEnd w:id="385"/>
      <w:r w:rsidR="00462EBB">
        <w:rPr>
          <w:rStyle w:val="CommentReference"/>
        </w:rPr>
        <w:commentReference w:id="385"/>
      </w:r>
      <w:commentRangeEnd w:id="386"/>
      <w:r w:rsidR="00CD3C8D">
        <w:rPr>
          <w:rStyle w:val="CommentReference"/>
        </w:rPr>
        <w:commentReference w:id="386"/>
      </w:r>
      <w:r w:rsidR="0003008B" w:rsidRPr="008205B2">
        <w:t xml:space="preserve"> </w:t>
      </w:r>
      <w:commentRangeStart w:id="387"/>
      <w:commentRangeStart w:id="388"/>
      <w:r w:rsidR="0003008B" w:rsidRPr="008205B2">
        <w:t xml:space="preserve">Direct taxonomic classification </w:t>
      </w:r>
      <w:r w:rsidR="0093230C">
        <w:t xml:space="preserve">of the </w:t>
      </w:r>
      <w:r w:rsidR="00C2034D">
        <w:t>complete</w:t>
      </w:r>
      <w:r w:rsidR="0093230C">
        <w:t xml:space="preserve"> amplicon sequence </w:t>
      </w:r>
      <w:r w:rsidR="0003008B" w:rsidRPr="008205B2">
        <w:t>was used to minimize these biases, but preference for certain bacteria likely occurred based on the</w:t>
      </w:r>
      <w:r w:rsidR="00B92C8F">
        <w:t xml:space="preserve"> specific</w:t>
      </w:r>
      <w:r w:rsidR="000C31B9">
        <w:t xml:space="preserve"> amplicon</w:t>
      </w:r>
      <w:r w:rsidR="0003008B" w:rsidRPr="008205B2">
        <w:t xml:space="preserve"> and database completeness</w:t>
      </w:r>
      <w:commentRangeEnd w:id="387"/>
      <w:r w:rsidR="000A760E">
        <w:rPr>
          <w:rStyle w:val="CommentReference"/>
        </w:rPr>
        <w:commentReference w:id="387"/>
      </w:r>
      <w:commentRangeEnd w:id="388"/>
      <w:r w:rsidR="005C74CF">
        <w:rPr>
          <w:rStyle w:val="CommentReference"/>
        </w:rPr>
        <w:commentReference w:id="388"/>
      </w:r>
      <w:r w:rsidR="0003008B" w:rsidRPr="008205B2">
        <w:t xml:space="preserve"> </w:t>
      </w:r>
      <w:r w:rsidR="0003008B" w:rsidRPr="008205B2">
        <w:fldChar w:fldCharType="begin" w:fldLock="1"/>
      </w:r>
      <w:r w:rsidR="0003008B">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"noteIndex" : 0 }, "schema" : "https://github.com/citation-style-language/schema/raw/master/csl-citation.json" }</w:instrText>
      </w:r>
      <w:r w:rsidR="0003008B" w:rsidRPr="008205B2">
        <w:fldChar w:fldCharType="separate"/>
      </w:r>
      <w:r w:rsidR="0003008B" w:rsidRPr="007D5DCA">
        <w:rPr>
          <w:noProof/>
        </w:rPr>
        <w:t>(Tremblay et al., 2015)</w:t>
      </w:r>
      <w:r w:rsidR="0003008B" w:rsidRPr="008205B2">
        <w:rPr>
          <w:lang w:val="en-GB"/>
        </w:rPr>
        <w:fldChar w:fldCharType="end"/>
      </w:r>
      <w:r w:rsidR="0003008B" w:rsidRPr="008205B2">
        <w:t xml:space="preserve">. Future investigations of microbial response to probiotics </w:t>
      </w:r>
      <w:r w:rsidR="00643BA1">
        <w:t xml:space="preserve">within oyster hatcheries </w:t>
      </w:r>
      <w:r w:rsidR="0003008B" w:rsidRPr="008205B2">
        <w:t xml:space="preserve">should include metagenomics and metatranscriptomics to perform functional analysis and </w:t>
      </w:r>
      <w:r w:rsidR="0003008B">
        <w:t xml:space="preserve">identify </w:t>
      </w:r>
      <w:r w:rsidR="00643BA1">
        <w:t xml:space="preserve">potential </w:t>
      </w:r>
      <w:r w:rsidR="0003008B">
        <w:t xml:space="preserve">processes </w:t>
      </w:r>
      <w:r w:rsidR="00643BA1">
        <w:t xml:space="preserve">and mechanisms </w:t>
      </w:r>
      <w:r w:rsidR="0003008B">
        <w:t>involved in probiotic activity</w:t>
      </w:r>
      <w:r w:rsidR="0003008B" w:rsidRPr="008205B2">
        <w:t xml:space="preserve">. </w:t>
      </w:r>
    </w:p>
    <w:p w14:paraId="39408ADB" w14:textId="2CBAE3B5"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r w:rsidR="002A038F">
        <w:rPr>
          <w:i/>
        </w:rPr>
        <w:t>Vibrios</w:t>
      </w:r>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6BA6D169" w14:textId="77777777" w:rsidR="008205B2" w:rsidRPr="008205B2" w:rsidRDefault="008205B2" w:rsidP="008205B2"/>
    <w:p w14:paraId="0953D970" w14:textId="3FF12988" w:rsidR="008205B2" w:rsidRDefault="008205B2" w:rsidP="008205B2">
      <w:pPr>
        <w:pStyle w:val="Heading1"/>
      </w:pPr>
      <w:r>
        <w:t>Conclusion</w:t>
      </w:r>
    </w:p>
    <w:p w14:paraId="6BBD3E6C" w14:textId="70ECE97A" w:rsidR="00526FB4" w:rsidRDefault="008205B2" w:rsidP="009621AA">
      <w:pPr>
        <w:rPr>
          <w:rFonts w:eastAsia="Cambria" w:cs="Times New Roman"/>
          <w:b/>
          <w:szCs w:val="24"/>
        </w:rPr>
      </w:pPr>
      <w:r w:rsidRPr="008205B2">
        <w:t xml:space="preserve">This study investigated the effects of time and </w:t>
      </w:r>
      <w:r w:rsidR="00643BA1" w:rsidRPr="008205B2">
        <w:t>probiotic</w:t>
      </w:r>
      <w:r w:rsidR="00643BA1">
        <w:t xml:space="preserve"> treatment</w:t>
      </w:r>
      <w:r w:rsidR="00643BA1" w:rsidRPr="008205B2">
        <w:t xml:space="preserve"> </w:t>
      </w:r>
      <w:r w:rsidRPr="008205B2">
        <w:t>on bacterial communities in an oyster hatchery. Our results show that there is a strong effect of time on the microbiome</w:t>
      </w:r>
      <w:r w:rsidR="00643BA1">
        <w:t>s within larvae, on tank walls and in the rearing water</w:t>
      </w:r>
      <w:r w:rsidRPr="008205B2">
        <w:t xml:space="preserve">, </w:t>
      </w:r>
      <w:r w:rsidR="005A4881">
        <w:t>and that</w:t>
      </w:r>
      <w:r w:rsidR="005A4881" w:rsidRPr="008205B2">
        <w:t xml:space="preserve"> </w:t>
      </w:r>
      <w:r w:rsidRPr="008205B2">
        <w:t xml:space="preserve">probiotic </w:t>
      </w:r>
      <w:r w:rsidR="00643BA1">
        <w:t xml:space="preserve">treatment </w:t>
      </w:r>
      <w:r w:rsidR="005A4881">
        <w:t>leads to</w:t>
      </w:r>
      <w:r w:rsidRPr="008205B2">
        <w:t xml:space="preserve"> </w:t>
      </w:r>
      <w:r w:rsidR="005A4881">
        <w:t xml:space="preserve">subtle changes in </w:t>
      </w:r>
      <w:r w:rsidRPr="008205B2">
        <w:t xml:space="preserve">certain </w:t>
      </w:r>
      <w:r w:rsidR="00643BA1">
        <w:t xml:space="preserve">bacterial </w:t>
      </w:r>
      <w:r w:rsidRPr="008205B2">
        <w:t>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w:t>
      </w:r>
      <w:r w:rsidR="00643BA1">
        <w:t>evidence for</w:t>
      </w:r>
      <w:r w:rsidRPr="008205B2">
        <w:t xml:space="preserve"> how probiotics may </w:t>
      </w:r>
      <w:r w:rsidR="00643BA1">
        <w:t>influence</w:t>
      </w:r>
      <w:r w:rsidRPr="008205B2">
        <w:t xml:space="preserve"> </w:t>
      </w:r>
      <w:r w:rsidR="00A711D7">
        <w:t>bacterial</w:t>
      </w:r>
      <w:r w:rsidRPr="008205B2">
        <w:t xml:space="preserve"> communities in an oyster hatchery over temporal and spatial scales</w:t>
      </w:r>
      <w:r w:rsidR="004A360C">
        <w:t>, leading to an overall improvement in larval health.</w:t>
      </w:r>
      <w:r w:rsidR="00526FB4">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43889FD0"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275C8687"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w:t>
      </w:r>
      <w:r w:rsidR="000A760E">
        <w:rPr>
          <w:szCs w:val="24"/>
          <w:shd w:val="clear" w:color="auto" w:fill="FFFFFF"/>
        </w:rPr>
        <w:t>DR, MCG, and DN</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EPSCoR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commentRangeStart w:id="389"/>
      <w:r w:rsidRPr="00376CC5">
        <w:t>Reference</w:t>
      </w:r>
      <w:r w:rsidR="006E5CE2">
        <w:t>s</w:t>
      </w:r>
      <w:commentRangeEnd w:id="389"/>
      <w:r w:rsidR="004A360C">
        <w:rPr>
          <w:rStyle w:val="CommentReference"/>
          <w:rFonts w:eastAsiaTheme="minorHAnsi" w:cstheme="minorBidi"/>
          <w:b w:val="0"/>
        </w:rPr>
        <w:commentReference w:id="389"/>
      </w:r>
    </w:p>
    <w:p w14:paraId="63626312" w14:textId="4591D579" w:rsidR="00CF6815" w:rsidRPr="00CF6815" w:rsidRDefault="002937BF" w:rsidP="00CF6815">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CF6815" w:rsidRPr="00CF6815">
        <w:rPr>
          <w:rFonts w:cs="Times New Roman"/>
          <w:noProof/>
          <w:szCs w:val="24"/>
        </w:rPr>
        <w:t xml:space="preserve">Andrews, S. (2010). FastQC: A quality control tool for high throughput sequence data. </w:t>
      </w:r>
      <w:r w:rsidR="00CF6815" w:rsidRPr="00CF6815">
        <w:rPr>
          <w:rFonts w:cs="Times New Roman"/>
          <w:i/>
          <w:iCs/>
          <w:noProof/>
          <w:szCs w:val="24"/>
        </w:rPr>
        <w:t>Ref. Source</w:t>
      </w:r>
      <w:r w:rsidR="00CF6815" w:rsidRPr="00CF6815">
        <w:rPr>
          <w:rFonts w:cs="Times New Roman"/>
          <w:noProof/>
          <w:szCs w:val="24"/>
        </w:rPr>
        <w:t>.</w:t>
      </w:r>
    </w:p>
    <w:p w14:paraId="507F8FD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Asmani, K., Petton, B., Le Grand, J., Mounier, J., Robert, R., and Nicolas, J. L. (2016). Establishment of microbiota in larval culture of Pacific oyster, Crassostrea gigas. </w:t>
      </w:r>
      <w:r w:rsidRPr="00CF6815">
        <w:rPr>
          <w:rFonts w:cs="Times New Roman"/>
          <w:i/>
          <w:iCs/>
          <w:noProof/>
          <w:szCs w:val="24"/>
        </w:rPr>
        <w:t>Aquaculture</w:t>
      </w:r>
      <w:r w:rsidRPr="00CF6815">
        <w:rPr>
          <w:rFonts w:cs="Times New Roman"/>
          <w:noProof/>
          <w:szCs w:val="24"/>
        </w:rPr>
        <w:t xml:space="preserve"> 464, 434–444. doi:10.1016/j.aquaculture.2016.07.020.</w:t>
      </w:r>
    </w:p>
    <w:p w14:paraId="48BD1C7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Baldwin, B. S. (1995). Selective particle ingestion by oyster larvae (Crassostrea virginica) feeding on natural seston and cultured algae. </w:t>
      </w:r>
      <w:r w:rsidRPr="00CF6815">
        <w:rPr>
          <w:rFonts w:cs="Times New Roman"/>
          <w:i/>
          <w:iCs/>
          <w:noProof/>
          <w:szCs w:val="24"/>
        </w:rPr>
        <w:t>Mar. Biol.</w:t>
      </w:r>
      <w:r w:rsidRPr="00CF6815">
        <w:rPr>
          <w:rFonts w:cs="Times New Roman"/>
          <w:noProof/>
          <w:szCs w:val="24"/>
        </w:rPr>
        <w:t xml:space="preserve"> 123, 95–107. doi:10.1007/BF00350328.</w:t>
      </w:r>
    </w:p>
    <w:p w14:paraId="19F8FAE3"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Barberán, A., Bates, S. T., Casamayor, E. O., and Fierer, N. (2012). Using network analysis to explore co-occurrence patterns in soil microbial communities. </w:t>
      </w:r>
      <w:r w:rsidRPr="00CF6815">
        <w:rPr>
          <w:rFonts w:cs="Times New Roman"/>
          <w:i/>
          <w:iCs/>
          <w:noProof/>
          <w:szCs w:val="24"/>
        </w:rPr>
        <w:t>ISME J.</w:t>
      </w:r>
      <w:r w:rsidRPr="00CF6815">
        <w:rPr>
          <w:rFonts w:cs="Times New Roman"/>
          <w:noProof/>
          <w:szCs w:val="24"/>
        </w:rPr>
        <w:t xml:space="preserve"> 6, 343–351. doi:10.1038/ismej.2011.119.</w:t>
      </w:r>
    </w:p>
    <w:p w14:paraId="7FBD9626"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Beaz-Hidalgo, R., Balboa, S., Romalde, J. L., and Figueras, M. J. (2010a). Diversity and pathogenecity of Vibrio species in cultured bivalve molluscs. </w:t>
      </w:r>
      <w:r w:rsidRPr="00CF6815">
        <w:rPr>
          <w:rFonts w:cs="Times New Roman"/>
          <w:i/>
          <w:iCs/>
          <w:noProof/>
          <w:szCs w:val="24"/>
        </w:rPr>
        <w:t>Environ. Microbiol. Rep.</w:t>
      </w:r>
      <w:r w:rsidRPr="00CF6815">
        <w:rPr>
          <w:rFonts w:cs="Times New Roman"/>
          <w:noProof/>
          <w:szCs w:val="24"/>
        </w:rPr>
        <w:t xml:space="preserve"> 2, 34–43. doi:10.1111/j.1758-2229.2010.00135.x.</w:t>
      </w:r>
    </w:p>
    <w:p w14:paraId="27363F2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lastRenderedPageBreak/>
        <w:t xml:space="preserve">Beaz-Hidalgo, R., Diéguez, A. L., Cleenwerck, I., Balboa, S., Doce, A., de Vos, P., et al. (2010b). Vibrio celticus sp. nov., a new Vibrio species belonging to the Splendidus clade with pathogenic potential for clams. </w:t>
      </w:r>
      <w:r w:rsidRPr="00CF6815">
        <w:rPr>
          <w:rFonts w:cs="Times New Roman"/>
          <w:i/>
          <w:iCs/>
          <w:noProof/>
          <w:szCs w:val="24"/>
        </w:rPr>
        <w:t>Syst. Appl. Microbiol.</w:t>
      </w:r>
      <w:r w:rsidRPr="00CF6815">
        <w:rPr>
          <w:rFonts w:cs="Times New Roman"/>
          <w:noProof/>
          <w:szCs w:val="24"/>
        </w:rPr>
        <w:t xml:space="preserve"> 33, 311–315. doi:10.1016/j.syapm.2010.06.007.</w:t>
      </w:r>
    </w:p>
    <w:p w14:paraId="6721345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Beinart, R. A., Nyholm, S. V., Dubilier, N., and Girguis, P. R. (2014). Intracellular Oceanospirillales inhabit the gills of the hydrothermal vent snail Alviniconcha with chemosynthetic, ??-Proteobacterial symbionts. </w:t>
      </w:r>
      <w:r w:rsidRPr="00CF6815">
        <w:rPr>
          <w:rFonts w:cs="Times New Roman"/>
          <w:i/>
          <w:iCs/>
          <w:noProof/>
          <w:szCs w:val="24"/>
        </w:rPr>
        <w:t>Environ. Microbiol. Rep.</w:t>
      </w:r>
      <w:r w:rsidRPr="00CF6815">
        <w:rPr>
          <w:rFonts w:cs="Times New Roman"/>
          <w:noProof/>
          <w:szCs w:val="24"/>
        </w:rPr>
        <w:t xml:space="preserve"> 6, 656–664. doi:10.1111/1758-2229.12183.</w:t>
      </w:r>
    </w:p>
    <w:p w14:paraId="7FE2263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Bernardet, J.-F., Bernardet, and Jean‐François (2015). “Flavobacteriales ord. nov,” in </w:t>
      </w:r>
      <w:r w:rsidRPr="00CF6815">
        <w:rPr>
          <w:rFonts w:cs="Times New Roman"/>
          <w:i/>
          <w:iCs/>
          <w:noProof/>
          <w:szCs w:val="24"/>
        </w:rPr>
        <w:t>Bergey’s Manual of Systematics of Archaea and Bacteria</w:t>
      </w:r>
      <w:r w:rsidRPr="00CF6815">
        <w:rPr>
          <w:rFonts w:cs="Times New Roman"/>
          <w:noProof/>
          <w:szCs w:val="24"/>
        </w:rPr>
        <w:t xml:space="preserve"> (Chichester, UK: John Wiley &amp; Sons, Ltd), 1–2. doi:10.1002/9781118960608.obm00033.</w:t>
      </w:r>
    </w:p>
    <w:p w14:paraId="21E16E7E"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Bolger, A. M., Lohse, M., and Usadel, B. (2014). Trimmomatic: a flexible trimmer for Illumina sequence data. </w:t>
      </w:r>
      <w:r w:rsidRPr="00CF6815">
        <w:rPr>
          <w:rFonts w:cs="Times New Roman"/>
          <w:i/>
          <w:iCs/>
          <w:noProof/>
          <w:szCs w:val="24"/>
        </w:rPr>
        <w:t>Bioinformatics</w:t>
      </w:r>
      <w:r w:rsidRPr="00CF6815">
        <w:rPr>
          <w:rFonts w:cs="Times New Roman"/>
          <w:noProof/>
          <w:szCs w:val="24"/>
        </w:rPr>
        <w:t xml:space="preserve"> 30, 2114–2120. doi:10.1093/bioinformatics/btu170.</w:t>
      </w:r>
    </w:p>
    <w:p w14:paraId="60588F2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Boutin, S., Audet, C., and Derome, N. (2013). Probiotic treatment by indigenous bacteria decreases mortality without disturbing the natural microbiota of Salvelinus fontinalis. </w:t>
      </w:r>
      <w:r w:rsidRPr="00CF6815">
        <w:rPr>
          <w:rFonts w:cs="Times New Roman"/>
          <w:i/>
          <w:iCs/>
          <w:noProof/>
          <w:szCs w:val="24"/>
        </w:rPr>
        <w:t>Can. J. Microbiol.</w:t>
      </w:r>
      <w:r w:rsidRPr="00CF6815">
        <w:rPr>
          <w:rFonts w:cs="Times New Roman"/>
          <w:noProof/>
          <w:szCs w:val="24"/>
        </w:rPr>
        <w:t xml:space="preserve"> 59, 662–70. doi:10.1139/cjm-2013-0443.</w:t>
      </w:r>
    </w:p>
    <w:p w14:paraId="40786132"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Burge, C. A., Closek, C. J., Friedman, C. S., Groner, M. L., Jenkins, C. M., Shore-Maggio, A., et al. (2016). The Use of Filter-feeders to Manage Disease in a Changing World. in </w:t>
      </w:r>
      <w:r w:rsidRPr="00CF6815">
        <w:rPr>
          <w:rFonts w:cs="Times New Roman"/>
          <w:i/>
          <w:iCs/>
          <w:noProof/>
          <w:szCs w:val="24"/>
        </w:rPr>
        <w:t>Integrative and Comparative Biology</w:t>
      </w:r>
      <w:r w:rsidRPr="00CF6815">
        <w:rPr>
          <w:rFonts w:cs="Times New Roman"/>
          <w:noProof/>
          <w:szCs w:val="24"/>
        </w:rPr>
        <w:t xml:space="preserve"> (Oxford University Press), 573–587. doi:10.1093/icb/icw048.</w:t>
      </w:r>
    </w:p>
    <w:p w14:paraId="6535A47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Chauhan, A., and Singh, R. (2018). Probiotics in aquaculture: a promising emerging alternative approach. </w:t>
      </w:r>
      <w:r w:rsidRPr="00CF6815">
        <w:rPr>
          <w:rFonts w:cs="Times New Roman"/>
          <w:i/>
          <w:iCs/>
          <w:noProof/>
          <w:szCs w:val="24"/>
        </w:rPr>
        <w:t>Symbiosis</w:t>
      </w:r>
      <w:r w:rsidRPr="00CF6815">
        <w:rPr>
          <w:rFonts w:cs="Times New Roman"/>
          <w:noProof/>
          <w:szCs w:val="24"/>
        </w:rPr>
        <w:t>, 1–15. doi:10.1007/s13199-018-0580-1.</w:t>
      </w:r>
    </w:p>
    <w:p w14:paraId="55F23E6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Chauhan, A., Wafula, D., Lewis, D. E., and Pathak, A. (2014). Metagenomic Assessment of the Eastern Oyster-Associated Microbiota. </w:t>
      </w:r>
      <w:r w:rsidRPr="00CF6815">
        <w:rPr>
          <w:rFonts w:cs="Times New Roman"/>
          <w:i/>
          <w:iCs/>
          <w:noProof/>
          <w:szCs w:val="24"/>
        </w:rPr>
        <w:t>Genome Announc.</w:t>
      </w:r>
      <w:r w:rsidRPr="00CF6815">
        <w:rPr>
          <w:rFonts w:cs="Times New Roman"/>
          <w:noProof/>
          <w:szCs w:val="24"/>
        </w:rPr>
        <w:t xml:space="preserve"> 2, e01083-14-e01083-14. doi:10.1128/genomeA.01083-14.</w:t>
      </w:r>
    </w:p>
    <w:p w14:paraId="49507D23"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Costa, P. M., Carreira, S., Lobo, J., and Costa, M. H. (2012). Molecular detection of prokaryote and protozoan parasites in the commercial bivalve Ruditapes decussatus from southern Portugal. </w:t>
      </w:r>
      <w:r w:rsidRPr="00CF6815">
        <w:rPr>
          <w:rFonts w:cs="Times New Roman"/>
          <w:i/>
          <w:iCs/>
          <w:noProof/>
          <w:szCs w:val="24"/>
        </w:rPr>
        <w:t>Aquaculture</w:t>
      </w:r>
      <w:r w:rsidRPr="00CF6815">
        <w:rPr>
          <w:rFonts w:cs="Times New Roman"/>
          <w:noProof/>
          <w:szCs w:val="24"/>
        </w:rPr>
        <w:t xml:space="preserve"> 370–371, 61–67. doi:10.1016/j.aquaculture.2012.10.006.</w:t>
      </w:r>
    </w:p>
    <w:p w14:paraId="2FDD766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CF6815">
        <w:rPr>
          <w:rFonts w:cs="Times New Roman"/>
          <w:i/>
          <w:iCs/>
          <w:noProof/>
          <w:szCs w:val="24"/>
        </w:rPr>
        <w:t>Appl. Environ. Microbiol.</w:t>
      </w:r>
      <w:r w:rsidRPr="00CF6815">
        <w:rPr>
          <w:rFonts w:cs="Times New Roman"/>
          <w:noProof/>
          <w:szCs w:val="24"/>
        </w:rPr>
        <w:t xml:space="preserve"> 76, 1290–1293. doi:10.1128/AEM.00861-09.</w:t>
      </w:r>
    </w:p>
    <w:p w14:paraId="5E13A98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Dittmann, K., Sonnenschein, E. C., Egan, S., Gram, L., and Bentzon-Tilia, M. (2018). Impact of Phaeobacter inhibens on marine eukaryote associated microbial communities. </w:t>
      </w:r>
      <w:r w:rsidRPr="00CF6815">
        <w:rPr>
          <w:rFonts w:cs="Times New Roman"/>
          <w:i/>
          <w:iCs/>
          <w:noProof/>
          <w:szCs w:val="24"/>
        </w:rPr>
        <w:t>Appl. Environ. Microbiol.</w:t>
      </w:r>
      <w:r w:rsidRPr="00CF6815">
        <w:rPr>
          <w:rFonts w:cs="Times New Roman"/>
          <w:noProof/>
          <w:szCs w:val="24"/>
        </w:rPr>
        <w:t xml:space="preserve"> Submitted. doi:10.1111/1758-2229.12698.</w:t>
      </w:r>
    </w:p>
    <w:p w14:paraId="335B79A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Dixon, P. (2003). VEGAN, a package of R functions for community ecology. </w:t>
      </w:r>
      <w:r w:rsidRPr="00CF6815">
        <w:rPr>
          <w:rFonts w:cs="Times New Roman"/>
          <w:i/>
          <w:iCs/>
          <w:noProof/>
          <w:szCs w:val="24"/>
        </w:rPr>
        <w:t>J. Veg. Sci.</w:t>
      </w:r>
      <w:r w:rsidRPr="00CF6815">
        <w:rPr>
          <w:rFonts w:cs="Times New Roman"/>
          <w:noProof/>
          <w:szCs w:val="24"/>
        </w:rPr>
        <w:t xml:space="preserve"> 14, 927–930. doi:10.1111/j.1654-1103.2003.tb02228.x.</w:t>
      </w:r>
    </w:p>
    <w:p w14:paraId="5757052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Dubert, J., Barja, J. L., and Romalde, J. L. (2017). New insights into pathogenic vibrios affecting bivalves in hatcheries: Present and future prospects. </w:t>
      </w:r>
      <w:r w:rsidRPr="00CF6815">
        <w:rPr>
          <w:rFonts w:cs="Times New Roman"/>
          <w:i/>
          <w:iCs/>
          <w:noProof/>
          <w:szCs w:val="24"/>
        </w:rPr>
        <w:t>Front. Microbiol.</w:t>
      </w:r>
      <w:r w:rsidRPr="00CF6815">
        <w:rPr>
          <w:rFonts w:cs="Times New Roman"/>
          <w:noProof/>
          <w:szCs w:val="24"/>
        </w:rPr>
        <w:t xml:space="preserve"> 8, 762. doi:10.3389/fmicb.2017.00762.</w:t>
      </w:r>
    </w:p>
    <w:p w14:paraId="406DDBA6"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lastRenderedPageBreak/>
        <w:t xml:space="preserve">Dubinsky, E. A., Conrad, M. E., Chakraborty, R., Bill, M., Borglin, S. E., Hollibaugh, J. T., et al. (2013). Succession of hydrocarbon-degrading bacteria in the aftermath of the deepwater horizon oil spill in the gulf of Mexico. </w:t>
      </w:r>
      <w:r w:rsidRPr="00CF6815">
        <w:rPr>
          <w:rFonts w:cs="Times New Roman"/>
          <w:i/>
          <w:iCs/>
          <w:noProof/>
          <w:szCs w:val="24"/>
        </w:rPr>
        <w:t>Environ. Sci. Technol.</w:t>
      </w:r>
      <w:r w:rsidRPr="00CF6815">
        <w:rPr>
          <w:rFonts w:cs="Times New Roman"/>
          <w:noProof/>
          <w:szCs w:val="24"/>
        </w:rPr>
        <w:t xml:space="preserve"> 47, 10860–10867. doi:10.1021/es401676y.</w:t>
      </w:r>
    </w:p>
    <w:p w14:paraId="51903C68"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Elston, R., Leibovitz, L., Relyea, D., and Zatila, J. (1981). Diagnosis of vibriosis in a commercial oyster hatchery epizootic: Diagnostic tools and management features. </w:t>
      </w:r>
      <w:r w:rsidRPr="00CF6815">
        <w:rPr>
          <w:rFonts w:cs="Times New Roman"/>
          <w:i/>
          <w:iCs/>
          <w:noProof/>
          <w:szCs w:val="24"/>
        </w:rPr>
        <w:t>Aquaculture</w:t>
      </w:r>
      <w:r w:rsidRPr="00CF6815">
        <w:rPr>
          <w:rFonts w:cs="Times New Roman"/>
          <w:noProof/>
          <w:szCs w:val="24"/>
        </w:rPr>
        <w:t xml:space="preserve"> 24, 53–62. doi:10.1016/0044-8486(81)90043-0.</w:t>
      </w:r>
    </w:p>
    <w:p w14:paraId="256A381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Emmanuelle, P. E., Mickael, P., Evan Ward, J., Shumway, S. E., and Bassem, A. (2009). Lectins associated with the feeding organs of the oyster crassostrea virginica can mediate particle selection. </w:t>
      </w:r>
      <w:r w:rsidRPr="00CF6815">
        <w:rPr>
          <w:rFonts w:cs="Times New Roman"/>
          <w:i/>
          <w:iCs/>
          <w:noProof/>
          <w:szCs w:val="24"/>
        </w:rPr>
        <w:t>Biol. Bull.</w:t>
      </w:r>
      <w:r w:rsidRPr="00CF6815">
        <w:rPr>
          <w:rFonts w:cs="Times New Roman"/>
          <w:noProof/>
          <w:szCs w:val="24"/>
        </w:rPr>
        <w:t xml:space="preserve"> 217, 130–141. doi:217/2/130 [pii].</w:t>
      </w:r>
    </w:p>
    <w:p w14:paraId="76F6FA82"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Eren, A. M., Maignien, L., Sul, W. J., Murphy, L. G., Grim, S. L., Morrison, H. G., et al. (2013a). Oligotyping: Differentiating between closely related microbial taxa using 16S rRNA gene data. </w:t>
      </w:r>
      <w:r w:rsidRPr="00CF6815">
        <w:rPr>
          <w:rFonts w:cs="Times New Roman"/>
          <w:i/>
          <w:iCs/>
          <w:noProof/>
          <w:szCs w:val="24"/>
        </w:rPr>
        <w:t>Methods Ecol. Evol.</w:t>
      </w:r>
      <w:r w:rsidRPr="00CF6815">
        <w:rPr>
          <w:rFonts w:cs="Times New Roman"/>
          <w:noProof/>
          <w:szCs w:val="24"/>
        </w:rPr>
        <w:t xml:space="preserve"> 4, 1111–1119. doi:10.1111/2041-210X.12114.</w:t>
      </w:r>
    </w:p>
    <w:p w14:paraId="7BF54ED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Eren, A. M., Vineis, J. H., Morrison, H. G., and Sogin, M. L. (2013b). A Filtering Method to Generate High Quality Short Reads Using Illumina Paired-End Technology. </w:t>
      </w:r>
      <w:r w:rsidRPr="00CF6815">
        <w:rPr>
          <w:rFonts w:cs="Times New Roman"/>
          <w:i/>
          <w:iCs/>
          <w:noProof/>
          <w:szCs w:val="24"/>
        </w:rPr>
        <w:t>PLoS One</w:t>
      </w:r>
      <w:r w:rsidRPr="00CF6815">
        <w:rPr>
          <w:rFonts w:cs="Times New Roman"/>
          <w:noProof/>
          <w:szCs w:val="24"/>
        </w:rPr>
        <w:t xml:space="preserve"> 8, e66643. doi:10.1371/journal.pone.0066643.</w:t>
      </w:r>
    </w:p>
    <w:p w14:paraId="0CDEE45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FAO (2015). </w:t>
      </w:r>
      <w:r w:rsidRPr="00CF6815">
        <w:rPr>
          <w:rFonts w:cs="Times New Roman"/>
          <w:i/>
          <w:iCs/>
          <w:noProof/>
          <w:szCs w:val="24"/>
        </w:rPr>
        <w:t>Fishery and Aquaculture Statistics</w:t>
      </w:r>
      <w:r w:rsidRPr="00CF6815">
        <w:rPr>
          <w:rFonts w:cs="Times New Roman"/>
          <w:noProof/>
          <w:szCs w:val="24"/>
        </w:rPr>
        <w:t>.</w:t>
      </w:r>
    </w:p>
    <w:p w14:paraId="5DEA29F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CF6815">
        <w:rPr>
          <w:rFonts w:cs="Times New Roman"/>
          <w:i/>
          <w:iCs/>
          <w:noProof/>
          <w:szCs w:val="24"/>
        </w:rPr>
        <w:t>J. Appl. Microbiol.</w:t>
      </w:r>
      <w:r w:rsidRPr="00CF6815">
        <w:rPr>
          <w:rFonts w:cs="Times New Roman"/>
          <w:noProof/>
          <w:szCs w:val="24"/>
        </w:rPr>
        <w:t xml:space="preserve"> 122, 601–614. doi:10.1111/jam.13382.</w:t>
      </w:r>
    </w:p>
    <w:p w14:paraId="7B59564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Gatesoupe, F. . (1999). Review: The use of probiotics in aquaculture. </w:t>
      </w:r>
      <w:r w:rsidRPr="00CF6815">
        <w:rPr>
          <w:rFonts w:cs="Times New Roman"/>
          <w:i/>
          <w:iCs/>
          <w:noProof/>
          <w:szCs w:val="24"/>
        </w:rPr>
        <w:t>Aquaculture</w:t>
      </w:r>
      <w:r w:rsidRPr="00CF6815">
        <w:rPr>
          <w:rFonts w:cs="Times New Roman"/>
          <w:noProof/>
          <w:szCs w:val="24"/>
        </w:rPr>
        <w:t xml:space="preserve"> 180, 147–165. doi:10.1016/S0044-8486(99)00187-8.</w:t>
      </w:r>
    </w:p>
    <w:p w14:paraId="2D4ECDD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CF6815">
        <w:rPr>
          <w:rFonts w:cs="Times New Roman"/>
          <w:i/>
          <w:iCs/>
          <w:noProof/>
          <w:szCs w:val="24"/>
        </w:rPr>
        <w:t>Fish Shellfish Immunol.</w:t>
      </w:r>
      <w:r w:rsidRPr="00CF6815">
        <w:rPr>
          <w:rFonts w:cs="Times New Roman"/>
          <w:noProof/>
          <w:szCs w:val="24"/>
        </w:rPr>
        <w:t xml:space="preserve"> 35, 766–775. doi:10.1016/j.fsi.2013.06.014.</w:t>
      </w:r>
    </w:p>
    <w:p w14:paraId="433A621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CF6815">
        <w:rPr>
          <w:rFonts w:cs="Times New Roman"/>
          <w:i/>
          <w:iCs/>
          <w:noProof/>
          <w:szCs w:val="24"/>
        </w:rPr>
        <w:t>J. Appl. Microbiol.</w:t>
      </w:r>
      <w:r w:rsidRPr="00CF6815">
        <w:rPr>
          <w:rFonts w:cs="Times New Roman"/>
          <w:noProof/>
          <w:szCs w:val="24"/>
        </w:rPr>
        <w:t xml:space="preserve"> 122, 1333–1347. doi:10.1111/jam.13437.</w:t>
      </w:r>
    </w:p>
    <w:p w14:paraId="31D177F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Groner, M. L., Maynard, J., Breyta, R., Carnegie, R. B., Dobson, A., Friedman, C. S., et al. (2016). Managing marine disease emergencies in an era of rapid change. </w:t>
      </w:r>
      <w:r w:rsidRPr="00CF6815">
        <w:rPr>
          <w:rFonts w:cs="Times New Roman"/>
          <w:i/>
          <w:iCs/>
          <w:noProof/>
          <w:szCs w:val="24"/>
        </w:rPr>
        <w:t>Philos. Trans. R. Soc. B Biol. Sci.</w:t>
      </w:r>
      <w:r w:rsidRPr="00CF6815">
        <w:rPr>
          <w:rFonts w:cs="Times New Roman"/>
          <w:noProof/>
          <w:szCs w:val="24"/>
        </w:rPr>
        <w:t xml:space="preserve"> 371, 20150364. doi:10.1098/rstb.2015.0364.</w:t>
      </w:r>
    </w:p>
    <w:p w14:paraId="4BF47C13"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Hamblin, M., Spinard, E., Gomez-Chiarri, M., Nelson, D. R., and Rowley, D. C. (2015). Draft Genome Sequence of the Shellfish Larval Probiotic Bacillus pumilus RI06-95. </w:t>
      </w:r>
      <w:r w:rsidRPr="00CF6815">
        <w:rPr>
          <w:rFonts w:cs="Times New Roman"/>
          <w:i/>
          <w:iCs/>
          <w:noProof/>
          <w:szCs w:val="24"/>
        </w:rPr>
        <w:t>Genome Announc.</w:t>
      </w:r>
      <w:r w:rsidRPr="00CF6815">
        <w:rPr>
          <w:rFonts w:cs="Times New Roman"/>
          <w:noProof/>
          <w:szCs w:val="24"/>
        </w:rPr>
        <w:t xml:space="preserve"> 3, e00858-15. doi:10.1128/genomeA.00858-15.</w:t>
      </w:r>
    </w:p>
    <w:p w14:paraId="7D48BEF6"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Hazen, T. C., Dubinsky, E. A., DeSantis, T. Z., Andersen, G. L., Piceno, Y. M., Singh, N., et al. (2010). Deep-sea oil plume enriches indigenous oil-degrading bacteria. </w:t>
      </w:r>
      <w:r w:rsidRPr="00CF6815">
        <w:rPr>
          <w:rFonts w:cs="Times New Roman"/>
          <w:i/>
          <w:iCs/>
          <w:noProof/>
          <w:szCs w:val="24"/>
        </w:rPr>
        <w:t>Science</w:t>
      </w:r>
      <w:r w:rsidRPr="00CF6815">
        <w:rPr>
          <w:rFonts w:cs="Times New Roman"/>
          <w:noProof/>
          <w:szCs w:val="24"/>
        </w:rPr>
        <w:t xml:space="preserve"> 330, 204–8. </w:t>
      </w:r>
      <w:r w:rsidRPr="00CF6815">
        <w:rPr>
          <w:rFonts w:cs="Times New Roman"/>
          <w:noProof/>
          <w:szCs w:val="24"/>
        </w:rPr>
        <w:lastRenderedPageBreak/>
        <w:t>doi:10.1126/science.1195979.</w:t>
      </w:r>
    </w:p>
    <w:p w14:paraId="6AD2F04E"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Helm, M., and Bourne, N. (2004). </w:t>
      </w:r>
      <w:r w:rsidRPr="00CF6815">
        <w:rPr>
          <w:rFonts w:cs="Times New Roman"/>
          <w:i/>
          <w:iCs/>
          <w:noProof/>
          <w:szCs w:val="24"/>
        </w:rPr>
        <w:t>Hatchery culture of bivalves. A practical manual</w:t>
      </w:r>
      <w:r w:rsidRPr="00CF6815">
        <w:rPr>
          <w:rFonts w:cs="Times New Roman"/>
          <w:noProof/>
          <w:szCs w:val="24"/>
        </w:rPr>
        <w:t>. doi:10.15713/ins.mmj.3.</w:t>
      </w:r>
    </w:p>
    <w:p w14:paraId="3959D3C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Hernández-Zárate, G., and Olmos-Soto, J. (2006). Identification of bacterial diversity in the oyster Crassostrea gigas by fluorescent in situ hybridization and polymerase chain reaction. </w:t>
      </w:r>
      <w:r w:rsidRPr="00CF6815">
        <w:rPr>
          <w:rFonts w:cs="Times New Roman"/>
          <w:i/>
          <w:iCs/>
          <w:noProof/>
          <w:szCs w:val="24"/>
        </w:rPr>
        <w:t>J. Appl. Microbiol.</w:t>
      </w:r>
      <w:r w:rsidRPr="00CF6815">
        <w:rPr>
          <w:rFonts w:cs="Times New Roman"/>
          <w:noProof/>
          <w:szCs w:val="24"/>
        </w:rPr>
        <w:t xml:space="preserve"> 100, 664–672. doi:10.1111/j.1365-2672.2005.02800.x.</w:t>
      </w:r>
    </w:p>
    <w:p w14:paraId="461F35D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Huse, S. M., Mark Welch, D. B., Voorhis, A., Shipunova, A., Morrison, H. G., Eren, A. M., et al. (2014). VAMPS: A website for visualization and analysis of microbial population structures. </w:t>
      </w:r>
      <w:r w:rsidRPr="00CF6815">
        <w:rPr>
          <w:rFonts w:cs="Times New Roman"/>
          <w:i/>
          <w:iCs/>
          <w:noProof/>
          <w:szCs w:val="24"/>
        </w:rPr>
        <w:t>BMC Bioinformatics</w:t>
      </w:r>
      <w:r w:rsidRPr="00CF6815">
        <w:rPr>
          <w:rFonts w:cs="Times New Roman"/>
          <w:noProof/>
          <w:szCs w:val="24"/>
        </w:rPr>
        <w:t xml:space="preserve"> 15, 41. doi:10.1186/1471-2105-15-41.</w:t>
      </w:r>
    </w:p>
    <w:p w14:paraId="366249AF"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73B195B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Jensen, S., Duperron, S., Birkeland, N.-K., and Hovland, M. (2010). Intracellular Oceanospirillales bacteria inhabit gills of Acesta bivalves. </w:t>
      </w:r>
      <w:r w:rsidRPr="00CF6815">
        <w:rPr>
          <w:rFonts w:cs="Times New Roman"/>
          <w:i/>
          <w:iCs/>
          <w:noProof/>
          <w:szCs w:val="24"/>
        </w:rPr>
        <w:t>FEMS Microbiol. Ecol.</w:t>
      </w:r>
      <w:r w:rsidRPr="00CF6815">
        <w:rPr>
          <w:rFonts w:cs="Times New Roman"/>
          <w:noProof/>
          <w:szCs w:val="24"/>
        </w:rPr>
        <w:t xml:space="preserve"> 74, 523–533. doi:10.1111/j.1574-6941.2010.00981.x.</w:t>
      </w:r>
    </w:p>
    <w:p w14:paraId="7EC970D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Kamiyama, T. (2004). The microbial loop in a eutrophic bay and its contribution to bivalve aquaculture. </w:t>
      </w:r>
      <w:r w:rsidRPr="00CF6815">
        <w:rPr>
          <w:rFonts w:cs="Times New Roman"/>
          <w:i/>
          <w:iCs/>
          <w:noProof/>
          <w:szCs w:val="24"/>
        </w:rPr>
        <w:t>Fish. Res.</w:t>
      </w:r>
      <w:r w:rsidRPr="00CF6815">
        <w:rPr>
          <w:rFonts w:cs="Times New Roman"/>
          <w:noProof/>
          <w:szCs w:val="24"/>
        </w:rPr>
        <w:t>, 41–50. Available at: https://www.fra.affrc.go.jp/bulletin/bull/bull-b1/07.pdf [Accessed April 18, 2018].</w:t>
      </w:r>
    </w:p>
    <w:p w14:paraId="10FA963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Karim, M., Zhao, W., Rowley, D., Nelson, D., and Gomez-Chiarri, M. (2013). Probiotic Strains for Shellfish Aquaculture: Protection of Eastern Oyster, Crassostrea virginica , Larvae and Juveniles Against Bacterial Challenge. </w:t>
      </w:r>
      <w:r w:rsidRPr="00CF6815">
        <w:rPr>
          <w:rFonts w:cs="Times New Roman"/>
          <w:i/>
          <w:iCs/>
          <w:noProof/>
          <w:szCs w:val="24"/>
        </w:rPr>
        <w:t>J. Shellfish Res.</w:t>
      </w:r>
      <w:r w:rsidRPr="00CF6815">
        <w:rPr>
          <w:rFonts w:cs="Times New Roman"/>
          <w:noProof/>
          <w:szCs w:val="24"/>
        </w:rPr>
        <w:t xml:space="preserve"> 32, 401–408. doi:10.2983/035.032.0220.</w:t>
      </w:r>
    </w:p>
    <w:p w14:paraId="78607E2F"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Kesarcodi-Watson, A., Kaspar, H., Lategan, M. J., and Gibson, L. (2008). Probiotics in aquaculture: The need, principles and mechanisms of action and screening processes. </w:t>
      </w:r>
      <w:r w:rsidRPr="00CF6815">
        <w:rPr>
          <w:rFonts w:cs="Times New Roman"/>
          <w:i/>
          <w:iCs/>
          <w:noProof/>
          <w:szCs w:val="24"/>
        </w:rPr>
        <w:t>Aquaculture</w:t>
      </w:r>
      <w:r w:rsidRPr="00CF6815">
        <w:rPr>
          <w:rFonts w:cs="Times New Roman"/>
          <w:noProof/>
          <w:szCs w:val="24"/>
        </w:rPr>
        <w:t xml:space="preserve"> 274, 1–14. doi:10.1016/j.aquaculture.2007.11.019.</w:t>
      </w:r>
    </w:p>
    <w:p w14:paraId="28D5CD9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CF6815">
        <w:rPr>
          <w:rFonts w:cs="Times New Roman"/>
          <w:i/>
          <w:iCs/>
          <w:noProof/>
          <w:szCs w:val="24"/>
        </w:rPr>
        <w:t>Aquaculture</w:t>
      </w:r>
      <w:r w:rsidRPr="00CF6815">
        <w:rPr>
          <w:rFonts w:cs="Times New Roman"/>
          <w:noProof/>
          <w:szCs w:val="24"/>
        </w:rPr>
        <w:t xml:space="preserve"> 344–349, 29–34. doi:10.1016/j.aquaculture.2012.02.029.</w:t>
      </w:r>
    </w:p>
    <w:p w14:paraId="2D3D88F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King, G. M., Judd, C., Kuske, C. R., and Smith, C. (2012). Analysis of Stomach and Gut Microbiomes of the Eastern Oyster (Crassostrea virginica) from Coastal Louisiana, USA. </w:t>
      </w:r>
      <w:r w:rsidRPr="00CF6815">
        <w:rPr>
          <w:rFonts w:cs="Times New Roman"/>
          <w:i/>
          <w:iCs/>
          <w:noProof/>
          <w:szCs w:val="24"/>
        </w:rPr>
        <w:t>PLoS One</w:t>
      </w:r>
      <w:r w:rsidRPr="00CF6815">
        <w:rPr>
          <w:rFonts w:cs="Times New Roman"/>
          <w:noProof/>
          <w:szCs w:val="24"/>
        </w:rPr>
        <w:t xml:space="preserve"> 7. doi:10.1371/journal.pone.0051475.</w:t>
      </w:r>
    </w:p>
    <w:p w14:paraId="2CBBC3B8"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Lafferty, K. D., Harvell, C. D., Conrad, J. M., Friedman, C. S., Kent, M. L., Kuris, A. M., et al. (2015). Infectious Diseases Affect Marine Fisheries and Aquaculture Economics. </w:t>
      </w:r>
      <w:r w:rsidRPr="00CF6815">
        <w:rPr>
          <w:rFonts w:cs="Times New Roman"/>
          <w:i/>
          <w:iCs/>
          <w:noProof/>
          <w:szCs w:val="24"/>
        </w:rPr>
        <w:t>Ann. Rev. Mar. Sci.</w:t>
      </w:r>
      <w:r w:rsidRPr="00CF6815">
        <w:rPr>
          <w:rFonts w:cs="Times New Roman"/>
          <w:noProof/>
          <w:szCs w:val="24"/>
        </w:rPr>
        <w:t xml:space="preserve"> 7, 471–496. doi:10.1146/annurev-marine-010814-015646.</w:t>
      </w:r>
    </w:p>
    <w:p w14:paraId="3A5043D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Laursen, M. F., Laursen, R. P., Larnkjær, A., Michaelsen, K. F., Bahl, M. I., and Licht, T. R. (2017). Administration of two probiotic strains during early childhood does not affect the endogenous </w:t>
      </w:r>
      <w:r w:rsidRPr="00CF6815">
        <w:rPr>
          <w:rFonts w:cs="Times New Roman"/>
          <w:noProof/>
          <w:szCs w:val="24"/>
        </w:rPr>
        <w:lastRenderedPageBreak/>
        <w:t xml:space="preserve">gut microbiota composition despite probiotic proliferation. </w:t>
      </w:r>
      <w:r w:rsidRPr="00CF6815">
        <w:rPr>
          <w:rFonts w:cs="Times New Roman"/>
          <w:i/>
          <w:iCs/>
          <w:noProof/>
          <w:szCs w:val="24"/>
        </w:rPr>
        <w:t>BMC Microbiol.</w:t>
      </w:r>
      <w:r w:rsidRPr="00CF6815">
        <w:rPr>
          <w:rFonts w:cs="Times New Roman"/>
          <w:noProof/>
          <w:szCs w:val="24"/>
        </w:rPr>
        <w:t xml:space="preserve"> 17, 175. doi:10.1186/s12866-017-1090-7.</w:t>
      </w:r>
    </w:p>
    <w:p w14:paraId="344721F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Le Roux, F., Wegner, K. M., and Polz, M. F. (2016). Oysters and Vibrios as a Model for Disease Dynamics in Wild Animals. </w:t>
      </w:r>
      <w:r w:rsidRPr="00CF6815">
        <w:rPr>
          <w:rFonts w:cs="Times New Roman"/>
          <w:i/>
          <w:iCs/>
          <w:noProof/>
          <w:szCs w:val="24"/>
        </w:rPr>
        <w:t>Trends Microbiol.</w:t>
      </w:r>
      <w:r w:rsidRPr="00CF6815">
        <w:rPr>
          <w:rFonts w:cs="Times New Roman"/>
          <w:noProof/>
          <w:szCs w:val="24"/>
        </w:rPr>
        <w:t xml:space="preserve"> 24, 568–580. doi:10.1016/j.tim.2016.03.006.</w:t>
      </w:r>
    </w:p>
    <w:p w14:paraId="27EFB80F"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Lokmer, A., Goedknegt, M. A., Thieltges, D. W., Fiorentino, D., Kuenzel, S., Baines, J. F., et al. (2016a). Spatial and temporal dynamics of pacific oyster hemolymph microbiota across multiple scales. </w:t>
      </w:r>
      <w:r w:rsidRPr="00CF6815">
        <w:rPr>
          <w:rFonts w:cs="Times New Roman"/>
          <w:i/>
          <w:iCs/>
          <w:noProof/>
          <w:szCs w:val="24"/>
        </w:rPr>
        <w:t>Front. Microbiol.</w:t>
      </w:r>
      <w:r w:rsidRPr="00CF6815">
        <w:rPr>
          <w:rFonts w:cs="Times New Roman"/>
          <w:noProof/>
          <w:szCs w:val="24"/>
        </w:rPr>
        <w:t xml:space="preserve"> 7, 1367. doi:10.3389/fmicb.2016.01367.</w:t>
      </w:r>
    </w:p>
    <w:p w14:paraId="3274E66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Lokmer, A., Kuenzel, S., Baines, J. F., and Wegner, K. M. (2016b). The role of tissue-specific microbiota in initial establishment success of Pacific oysters. </w:t>
      </w:r>
      <w:r w:rsidRPr="00CF6815">
        <w:rPr>
          <w:rFonts w:cs="Times New Roman"/>
          <w:i/>
          <w:iCs/>
          <w:noProof/>
          <w:szCs w:val="24"/>
        </w:rPr>
        <w:t>Environ. Microbiol.</w:t>
      </w:r>
      <w:r w:rsidRPr="00CF6815">
        <w:rPr>
          <w:rFonts w:cs="Times New Roman"/>
          <w:noProof/>
          <w:szCs w:val="24"/>
        </w:rPr>
        <w:t xml:space="preserve"> 18, 970–987. doi:10.1111/1462-2920.13163.</w:t>
      </w:r>
    </w:p>
    <w:p w14:paraId="49B8A84E"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Lokmer, A., and Mathias Wegner, K. (2015). Hemolymph microbiome of Pacific oysters in response to temperature, temperature stress and infection. </w:t>
      </w:r>
      <w:r w:rsidRPr="00CF6815">
        <w:rPr>
          <w:rFonts w:cs="Times New Roman"/>
          <w:i/>
          <w:iCs/>
          <w:noProof/>
          <w:szCs w:val="24"/>
        </w:rPr>
        <w:t>ISME J.</w:t>
      </w:r>
      <w:r w:rsidRPr="00CF6815">
        <w:rPr>
          <w:rFonts w:cs="Times New Roman"/>
          <w:noProof/>
          <w:szCs w:val="24"/>
        </w:rPr>
        <w:t xml:space="preserve"> 9, 670–682. doi:10.1038/ismej.2014.160.</w:t>
      </w:r>
    </w:p>
    <w:p w14:paraId="4C1DA7D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Mckindsey, C. W., Landry, T., Beirn, F. X. O., and Davies, I. A. N. M. (2007). Bivalve Aquaculture and Exotic Species : a Review of Ecological Considerations and Management Issues. </w:t>
      </w:r>
      <w:r w:rsidRPr="00CF6815">
        <w:rPr>
          <w:rFonts w:cs="Times New Roman"/>
          <w:i/>
          <w:iCs/>
          <w:noProof/>
          <w:szCs w:val="24"/>
        </w:rPr>
        <w:t>http://dx.doi.org/10.2983/0730-8000(2007)26[281:BAAESA]2.0.CO;2</w:t>
      </w:r>
      <w:r w:rsidRPr="00CF6815">
        <w:rPr>
          <w:rFonts w:cs="Times New Roman"/>
          <w:noProof/>
          <w:szCs w:val="24"/>
        </w:rPr>
        <w:t xml:space="preserve"> 26, 281–294. doi:10.2983/0730-8000(2007)26[281:BAAESA]2.0.CO;2.</w:t>
      </w:r>
    </w:p>
    <w:p w14:paraId="28BC54A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McMurdie, P. J., and Holmes, S. (2013). Phyloseq: An R Package for Reproducible Interactive Analysis and Graphics of Microbiome Census Data. </w:t>
      </w:r>
      <w:r w:rsidRPr="00CF6815">
        <w:rPr>
          <w:rFonts w:cs="Times New Roman"/>
          <w:i/>
          <w:iCs/>
          <w:noProof/>
          <w:szCs w:val="24"/>
        </w:rPr>
        <w:t>PLoS One</w:t>
      </w:r>
      <w:r w:rsidRPr="00CF6815">
        <w:rPr>
          <w:rFonts w:cs="Times New Roman"/>
          <w:noProof/>
          <w:szCs w:val="24"/>
        </w:rPr>
        <w:t xml:space="preserve"> 8, e61217. doi:10.1371/journal.pone.0061217.</w:t>
      </w:r>
    </w:p>
    <w:p w14:paraId="5C08159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Merrifield, D. L., and Carnevali, O. (2014). Probiotic Modulation of the Gut Microbiota of Fish. </w:t>
      </w:r>
      <w:r w:rsidRPr="00CF6815">
        <w:rPr>
          <w:rFonts w:cs="Times New Roman"/>
          <w:i/>
          <w:iCs/>
          <w:noProof/>
          <w:szCs w:val="24"/>
        </w:rPr>
        <w:t>Aquac. Nutr.</w:t>
      </w:r>
      <w:r w:rsidRPr="00CF6815">
        <w:rPr>
          <w:rFonts w:cs="Times New Roman"/>
          <w:noProof/>
          <w:szCs w:val="24"/>
        </w:rPr>
        <w:t xml:space="preserve"> 588, 185–222. doi:10.1002/9781118897263.ch8.</w:t>
      </w:r>
    </w:p>
    <w:p w14:paraId="3D31C91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9FBE214"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Natrah, F. M. I., Bossier, P., Sorgeloos, P., Yusoff, F. M., and Defoirdt, T. (2014). Significance of microalgal-bacterial interactions for aquaculture. </w:t>
      </w:r>
      <w:r w:rsidRPr="00CF6815">
        <w:rPr>
          <w:rFonts w:cs="Times New Roman"/>
          <w:i/>
          <w:iCs/>
          <w:noProof/>
          <w:szCs w:val="24"/>
        </w:rPr>
        <w:t>Rev. Aquac.</w:t>
      </w:r>
      <w:r w:rsidRPr="00CF6815">
        <w:rPr>
          <w:rFonts w:cs="Times New Roman"/>
          <w:noProof/>
          <w:szCs w:val="24"/>
        </w:rPr>
        <w:t xml:space="preserve"> 6, 48–61. doi:10.1111/raq.12024.</w:t>
      </w:r>
    </w:p>
    <w:p w14:paraId="0F1CDCA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Nevejan, N., De Schryver, P., Wille, M., Dierckens, K., Baruah, K., and Van Stappen, G. (2016). Bacteria as food in aquaculture: Do they make a difference? </w:t>
      </w:r>
      <w:r w:rsidRPr="00CF6815">
        <w:rPr>
          <w:rFonts w:cs="Times New Roman"/>
          <w:i/>
          <w:iCs/>
          <w:noProof/>
          <w:szCs w:val="24"/>
        </w:rPr>
        <w:t>Rev. Aquac.</w:t>
      </w:r>
      <w:r w:rsidRPr="00CF6815">
        <w:rPr>
          <w:rFonts w:cs="Times New Roman"/>
          <w:noProof/>
          <w:szCs w:val="24"/>
        </w:rPr>
        <w:t xml:space="preserve"> 10, 180–212. doi:10.1111/raq.12155.</w:t>
      </w:r>
    </w:p>
    <w:p w14:paraId="6148CB4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Newaj-Fyzul, A., Al-Harbi, A. H., and Austin, B. (2014). Review: Developments in the use of probiotics for disease control in aquaculture. </w:t>
      </w:r>
      <w:r w:rsidRPr="00CF6815">
        <w:rPr>
          <w:rFonts w:cs="Times New Roman"/>
          <w:i/>
          <w:iCs/>
          <w:noProof/>
          <w:szCs w:val="24"/>
        </w:rPr>
        <w:t>Aquaculture</w:t>
      </w:r>
      <w:r w:rsidRPr="00CF6815">
        <w:rPr>
          <w:rFonts w:cs="Times New Roman"/>
          <w:noProof/>
          <w:szCs w:val="24"/>
        </w:rPr>
        <w:t xml:space="preserve"> 431, 1–11. doi:10.1016/j.aquaculture.2013.08.026.</w:t>
      </w:r>
    </w:p>
    <w:p w14:paraId="40AB44E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Newell, R. I., and Jordan, S. J. (1983). Preferential ingestion of organic material by the American oyster Crassostrea virginica. </w:t>
      </w:r>
      <w:r w:rsidRPr="00CF6815">
        <w:rPr>
          <w:rFonts w:cs="Times New Roman"/>
          <w:i/>
          <w:iCs/>
          <w:noProof/>
          <w:szCs w:val="24"/>
        </w:rPr>
        <w:t>Mar. Ecol. - Prog. Ser.</w:t>
      </w:r>
      <w:r w:rsidRPr="00CF6815">
        <w:rPr>
          <w:rFonts w:cs="Times New Roman"/>
          <w:noProof/>
          <w:szCs w:val="24"/>
        </w:rPr>
        <w:t xml:space="preserve"> 13, 47–53. doi:10.3354/meps013047.</w:t>
      </w:r>
    </w:p>
    <w:p w14:paraId="057E164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Pérez-Sánchez, T., Mora-Sánchez, B., and Balcázar, J. L. (2018). Biological Approaches for Disease Control in Aquaculture: Advantages, Limitations and Challenges. </w:t>
      </w:r>
      <w:r w:rsidRPr="00CF6815">
        <w:rPr>
          <w:rFonts w:cs="Times New Roman"/>
          <w:i/>
          <w:iCs/>
          <w:noProof/>
          <w:szCs w:val="24"/>
        </w:rPr>
        <w:t>Trends Microbiol.</w:t>
      </w:r>
      <w:r w:rsidRPr="00CF6815">
        <w:rPr>
          <w:rFonts w:cs="Times New Roman"/>
          <w:noProof/>
          <w:szCs w:val="24"/>
        </w:rPr>
        <w:t xml:space="preserve"> 26, 896–</w:t>
      </w:r>
      <w:r w:rsidRPr="00CF6815">
        <w:rPr>
          <w:rFonts w:cs="Times New Roman"/>
          <w:noProof/>
          <w:szCs w:val="24"/>
        </w:rPr>
        <w:lastRenderedPageBreak/>
        <w:t>903. doi:10.1016/j.tim.2018.05.002.</w:t>
      </w:r>
    </w:p>
    <w:p w14:paraId="512A420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Pierce, M. L., and Ward, J. E. (2018). Microbial Ecology of the Bivalvia, with an Emphasis on the Family Ostreidae. </w:t>
      </w:r>
      <w:r w:rsidRPr="00CF6815">
        <w:rPr>
          <w:rFonts w:cs="Times New Roman"/>
          <w:i/>
          <w:iCs/>
          <w:noProof/>
          <w:szCs w:val="24"/>
        </w:rPr>
        <w:t>J. Shellfish Res.</w:t>
      </w:r>
      <w:r w:rsidRPr="00CF6815">
        <w:rPr>
          <w:rFonts w:cs="Times New Roman"/>
          <w:noProof/>
          <w:szCs w:val="24"/>
        </w:rPr>
        <w:t xml:space="preserve"> 37, 793–806. doi:10.2983/035.037.0410.</w:t>
      </w:r>
    </w:p>
    <w:p w14:paraId="5D34711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CF6815">
        <w:rPr>
          <w:rFonts w:cs="Times New Roman"/>
          <w:i/>
          <w:iCs/>
          <w:noProof/>
          <w:szCs w:val="24"/>
        </w:rPr>
        <w:t>Hydrobiologia</w:t>
      </w:r>
      <w:r w:rsidRPr="00CF6815">
        <w:rPr>
          <w:rFonts w:cs="Times New Roman"/>
          <w:noProof/>
          <w:szCs w:val="24"/>
        </w:rPr>
        <w:t xml:space="preserve"> 765, 97–113. doi:10.1007/s10750-015-2405-z.</w:t>
      </w:r>
    </w:p>
    <w:p w14:paraId="3FE2878C"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Powell, S. M., Chapman, C. C., Bermudes, M., and Tamplin, M. L. (2013). Dynamics of Seawater Bacterial Communities in a Shellfish Hatchery. </w:t>
      </w:r>
      <w:r w:rsidRPr="00CF6815">
        <w:rPr>
          <w:rFonts w:cs="Times New Roman"/>
          <w:i/>
          <w:iCs/>
          <w:noProof/>
          <w:szCs w:val="24"/>
        </w:rPr>
        <w:t>Microb. Ecol.</w:t>
      </w:r>
      <w:r w:rsidRPr="00CF6815">
        <w:rPr>
          <w:rFonts w:cs="Times New Roman"/>
          <w:noProof/>
          <w:szCs w:val="24"/>
        </w:rPr>
        <w:t xml:space="preserve"> 66, 245–256. doi:10.1007/s00248-013-0183-6.</w:t>
      </w:r>
    </w:p>
    <w:p w14:paraId="7076CEB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Richards, G. P., Watson, M. A., Needleman, D. S., Church, K. M., and Häse, C. C. (2015a). Mortalities of Eastern And Pacific oyster larvae caused by the pathogens Vibrio coralliilyticus and Vibrio tubiashii. </w:t>
      </w:r>
      <w:r w:rsidRPr="00CF6815">
        <w:rPr>
          <w:rFonts w:cs="Times New Roman"/>
          <w:i/>
          <w:iCs/>
          <w:noProof/>
          <w:szCs w:val="24"/>
        </w:rPr>
        <w:t>Appl. Environ. Microbiol.</w:t>
      </w:r>
      <w:r w:rsidRPr="00CF6815">
        <w:rPr>
          <w:rFonts w:cs="Times New Roman"/>
          <w:noProof/>
          <w:szCs w:val="24"/>
        </w:rPr>
        <w:t xml:space="preserve"> 81, 292–297. doi:10.1128/AEM.02930-14.</w:t>
      </w:r>
    </w:p>
    <w:p w14:paraId="18E4250F"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Richards, R. G., Davidson, A. T., Meynecke, J. O., Beattie, K., Hernaman, V., Lynam, T., et al. (2015b). Effects and mitigations of ocean acidification on wild and aquaculture scallop and prawn fisheries in Queensland, Australia. </w:t>
      </w:r>
      <w:r w:rsidRPr="00CF6815">
        <w:rPr>
          <w:rFonts w:cs="Times New Roman"/>
          <w:i/>
          <w:iCs/>
          <w:noProof/>
          <w:szCs w:val="24"/>
        </w:rPr>
        <w:t>Fish. Res.</w:t>
      </w:r>
      <w:r w:rsidRPr="00CF6815">
        <w:rPr>
          <w:rFonts w:cs="Times New Roman"/>
          <w:noProof/>
          <w:szCs w:val="24"/>
        </w:rPr>
        <w:t xml:space="preserve"> doi:10.1016/j.fishres.2014.06.013.</w:t>
      </w:r>
    </w:p>
    <w:p w14:paraId="036E7251"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Romalde, J. L., Diéguez, A. L., Lasa, A., and Balboa, S. (2014). New Vibrio species associated to molluscan microbiota: A review. </w:t>
      </w:r>
      <w:r w:rsidRPr="00CF6815">
        <w:rPr>
          <w:rFonts w:cs="Times New Roman"/>
          <w:i/>
          <w:iCs/>
          <w:noProof/>
          <w:szCs w:val="24"/>
        </w:rPr>
        <w:t>Front. Microbiol.</w:t>
      </w:r>
      <w:r w:rsidRPr="00CF6815">
        <w:rPr>
          <w:rFonts w:cs="Times New Roman"/>
          <w:noProof/>
          <w:szCs w:val="24"/>
        </w:rPr>
        <w:t xml:space="preserve"> 4, 413. doi:10.3389/fmicb.2013.00413.</w:t>
      </w:r>
    </w:p>
    <w:p w14:paraId="3F2433F0"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Schmidt, V., Gomez-Chiarri, M., Roy, C., Smith, K., and Amaral-Zettler, L. (2017). Subtle Microbiome Manipulation Using Probiotics Reduces Antibiotic-Associated Mortality in Fish. </w:t>
      </w:r>
      <w:r w:rsidRPr="00CF6815">
        <w:rPr>
          <w:rFonts w:cs="Times New Roman"/>
          <w:i/>
          <w:iCs/>
          <w:noProof/>
          <w:szCs w:val="24"/>
        </w:rPr>
        <w:t>mSystems</w:t>
      </w:r>
      <w:r w:rsidRPr="00CF6815">
        <w:rPr>
          <w:rFonts w:cs="Times New Roman"/>
          <w:noProof/>
          <w:szCs w:val="24"/>
        </w:rPr>
        <w:t xml:space="preserve"> 2, e00133-17. doi:10.1128/mSystems.00133-17.</w:t>
      </w:r>
    </w:p>
    <w:p w14:paraId="6AE965F6"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Shannon, P., Markiel, A., Ozier, O., Baliga, N. S., Wang, J. T., Ramage, D., et al. (2003). Cytoscape: A software Environment for integrated models of biomolecular interaction networks. </w:t>
      </w:r>
      <w:r w:rsidRPr="00CF6815">
        <w:rPr>
          <w:rFonts w:cs="Times New Roman"/>
          <w:i/>
          <w:iCs/>
          <w:noProof/>
          <w:szCs w:val="24"/>
        </w:rPr>
        <w:t>Genome Res.</w:t>
      </w:r>
      <w:r w:rsidRPr="00CF6815">
        <w:rPr>
          <w:rFonts w:cs="Times New Roman"/>
          <w:noProof/>
          <w:szCs w:val="24"/>
        </w:rPr>
        <w:t xml:space="preserve"> 13, 2498–2504. doi:10.1101/gr.1239303.</w:t>
      </w:r>
    </w:p>
    <w:p w14:paraId="16F97E2A"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Simons, A. L., Churches, N., and Nuzhdin, S. (2018). High turnover of faecal microbiome from algal feedstock experimental manipulations in the Pacific oyster ( Crassostrea gigas ). </w:t>
      </w:r>
      <w:r w:rsidRPr="00CF6815">
        <w:rPr>
          <w:rFonts w:cs="Times New Roman"/>
          <w:i/>
          <w:iCs/>
          <w:noProof/>
          <w:szCs w:val="24"/>
        </w:rPr>
        <w:t>Microb. Biotechnol.</w:t>
      </w:r>
      <w:r w:rsidRPr="00CF6815">
        <w:rPr>
          <w:rFonts w:cs="Times New Roman"/>
          <w:noProof/>
          <w:szCs w:val="24"/>
        </w:rPr>
        <w:t xml:space="preserve"> doi:10.1111/1751-7915.13277.</w:t>
      </w:r>
    </w:p>
    <w:p w14:paraId="7C69C508"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Sinigalliano, C. D., Gidley, M. L., Shibata, T., Whitman, D., Dixon, T. H., Laws, E., et al. (2007). Impacts of Hurricanes Katrina and Rita on the microbial landscape of the New Orleans area. </w:t>
      </w:r>
      <w:r w:rsidRPr="00CF6815">
        <w:rPr>
          <w:rFonts w:cs="Times New Roman"/>
          <w:i/>
          <w:iCs/>
          <w:noProof/>
          <w:szCs w:val="24"/>
        </w:rPr>
        <w:t>Proc. Natl. Acad. Sci. U. S. A.</w:t>
      </w:r>
      <w:r w:rsidRPr="00CF6815">
        <w:rPr>
          <w:rFonts w:cs="Times New Roman"/>
          <w:noProof/>
          <w:szCs w:val="24"/>
        </w:rPr>
        <w:t xml:space="preserve"> 104, 9029–9034. doi:10.1073/pnas.0610552104.</w:t>
      </w:r>
    </w:p>
    <w:p w14:paraId="00B8B175"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Socha, A. M. (2008). Chemistry of antibiotics from Atlantic Actinomycete and Bacillus bacteria. </w:t>
      </w:r>
      <w:r w:rsidRPr="00CF6815">
        <w:rPr>
          <w:rFonts w:cs="Times New Roman"/>
          <w:i/>
          <w:iCs/>
          <w:noProof/>
          <w:szCs w:val="24"/>
        </w:rPr>
        <w:t>ProQuest Diss. Theses</w:t>
      </w:r>
      <w:r w:rsidRPr="00CF6815">
        <w:rPr>
          <w:rFonts w:cs="Times New Roman"/>
          <w:noProof/>
          <w:szCs w:val="24"/>
        </w:rPr>
        <w:t>. Available at: https://queens.ezp1.qub.ac.uk/login?url=https://search.proquest.com/docview/304506195?accountid=13374%0Ahttp://resolver.ebscohost.com/openurl?ctx_ver=Z39.88-2004&amp;ctx_enc=info:ofi/enc:UTF-8&amp;rfr_id=info:sid/ProQuest+Dissertations+%26+Theses+A%26I&amp;rft_val_fm.</w:t>
      </w:r>
    </w:p>
    <w:p w14:paraId="487C7832"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Sohn, S., Lundgren, K. M., Tammi, K., Smolowitz, R., Nelson, D. R., Rowley, D. C., et al. (2016). Efficacy of Probiotics in Preventing Vibriosis in the Larviculture of Different Species of </w:t>
      </w:r>
      <w:r w:rsidRPr="00CF6815">
        <w:rPr>
          <w:rFonts w:cs="Times New Roman"/>
          <w:noProof/>
          <w:szCs w:val="24"/>
        </w:rPr>
        <w:lastRenderedPageBreak/>
        <w:t xml:space="preserve">Bivalve Shellfish. </w:t>
      </w:r>
      <w:r w:rsidRPr="00CF6815">
        <w:rPr>
          <w:rFonts w:cs="Times New Roman"/>
          <w:i/>
          <w:iCs/>
          <w:noProof/>
          <w:szCs w:val="24"/>
        </w:rPr>
        <w:t>J. Shellfish Res.</w:t>
      </w:r>
      <w:r w:rsidRPr="00CF6815">
        <w:rPr>
          <w:rFonts w:cs="Times New Roman"/>
          <w:noProof/>
          <w:szCs w:val="24"/>
        </w:rPr>
        <w:t xml:space="preserve"> 35, 319–328. doi:10.2983/035.035.0206.</w:t>
      </w:r>
    </w:p>
    <w:p w14:paraId="6A1BF3D3"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CF6815">
        <w:rPr>
          <w:rFonts w:cs="Times New Roman"/>
          <w:i/>
          <w:iCs/>
          <w:noProof/>
          <w:szCs w:val="24"/>
        </w:rPr>
        <w:t>Appl. Microbiol. Biotechnol.</w:t>
      </w:r>
      <w:r w:rsidRPr="00CF6815">
        <w:rPr>
          <w:rFonts w:cs="Times New Roman"/>
          <w:noProof/>
          <w:szCs w:val="24"/>
        </w:rPr>
        <w:t xml:space="preserve"> 99, 8403–8417. doi:10.1007/s00253-015-6702-2.</w:t>
      </w:r>
    </w:p>
    <w:p w14:paraId="4D65CCE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Staroscik, A. M., and Smith, D. C. (2004). Seasonal patterns in bacterioplankton abundance and production in Narragansett Bay, Rhode Island, USA. </w:t>
      </w:r>
      <w:r w:rsidRPr="00CF6815">
        <w:rPr>
          <w:rFonts w:cs="Times New Roman"/>
          <w:i/>
          <w:iCs/>
          <w:noProof/>
          <w:szCs w:val="24"/>
        </w:rPr>
        <w:t>Aquat. Microb. Ecol.</w:t>
      </w:r>
      <w:r w:rsidRPr="00CF6815">
        <w:rPr>
          <w:rFonts w:cs="Times New Roman"/>
          <w:noProof/>
          <w:szCs w:val="24"/>
        </w:rPr>
        <w:t xml:space="preserve"> 35, 275–282.</w:t>
      </w:r>
    </w:p>
    <w:p w14:paraId="55729F4C"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Stentiford, G. D., Neil, D. M., Peeler, E. J., Shields, J. D., Small, H. J., Flegel, T. W., et al. (2012). Disease will limit future food supply from the global crustacean fishery and aquaculture sectors. </w:t>
      </w:r>
      <w:r w:rsidRPr="00CF6815">
        <w:rPr>
          <w:rFonts w:cs="Times New Roman"/>
          <w:i/>
          <w:iCs/>
          <w:noProof/>
          <w:szCs w:val="24"/>
        </w:rPr>
        <w:t>J. Invertebr. Pathol.</w:t>
      </w:r>
      <w:r w:rsidRPr="00CF6815">
        <w:rPr>
          <w:rFonts w:cs="Times New Roman"/>
          <w:noProof/>
          <w:szCs w:val="24"/>
        </w:rPr>
        <w:t xml:space="preserve"> 110, 141–157. doi:10.1016/j.jip.2012.03.013.</w:t>
      </w:r>
    </w:p>
    <w:p w14:paraId="2955F73C"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Tangl, J. S. (1983). Vibrio orientalis. </w:t>
      </w:r>
      <w:r w:rsidRPr="00CF6815">
        <w:rPr>
          <w:rFonts w:cs="Times New Roman"/>
          <w:i/>
          <w:iCs/>
          <w:noProof/>
          <w:szCs w:val="24"/>
        </w:rPr>
        <w:t>Current</w:t>
      </w:r>
      <w:r w:rsidRPr="00CF6815">
        <w:rPr>
          <w:rFonts w:cs="Times New Roman"/>
          <w:noProof/>
          <w:szCs w:val="24"/>
        </w:rPr>
        <w:t xml:space="preserve"> 8, 95–100. doi:10.1007/BF01566965.</w:t>
      </w:r>
    </w:p>
    <w:p w14:paraId="61FA7D5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CF6815">
        <w:rPr>
          <w:rFonts w:cs="Times New Roman"/>
          <w:i/>
          <w:iCs/>
          <w:noProof/>
          <w:szCs w:val="24"/>
        </w:rPr>
        <w:t>Microb. Biotechnol.</w:t>
      </w:r>
      <w:r w:rsidRPr="00CF6815">
        <w:rPr>
          <w:rFonts w:cs="Times New Roman"/>
          <w:noProof/>
          <w:szCs w:val="24"/>
        </w:rPr>
        <w:t xml:space="preserve"> 9, 209–223. doi:10.1111/1751-7915.12334.</w:t>
      </w:r>
    </w:p>
    <w:p w14:paraId="61A7ED9D"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CF6815">
        <w:rPr>
          <w:rFonts w:cs="Times New Roman"/>
          <w:i/>
          <w:iCs/>
          <w:noProof/>
          <w:szCs w:val="24"/>
        </w:rPr>
        <w:t>FEMS Microbiol. Ecol.</w:t>
      </w:r>
      <w:r w:rsidRPr="00CF6815">
        <w:rPr>
          <w:rFonts w:cs="Times New Roman"/>
          <w:noProof/>
          <w:szCs w:val="24"/>
        </w:rPr>
        <w:t xml:space="preserve"> 88, 69–83. doi:10.1111/1574-6941.12270.</w:t>
      </w:r>
    </w:p>
    <w:p w14:paraId="02538CE9"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Tremblay, J., Singh, K., Fern, A., Kirton, E. S., He, S., Woyke, T., et al. (2015). Primer and platform effects on 16S rRNA tag sequencing. </w:t>
      </w:r>
      <w:r w:rsidRPr="00CF6815">
        <w:rPr>
          <w:rFonts w:cs="Times New Roman"/>
          <w:i/>
          <w:iCs/>
          <w:noProof/>
          <w:szCs w:val="24"/>
        </w:rPr>
        <w:t>Front. Microbiol.</w:t>
      </w:r>
      <w:r w:rsidRPr="00CF6815">
        <w:rPr>
          <w:rFonts w:cs="Times New Roman"/>
          <w:noProof/>
          <w:szCs w:val="24"/>
        </w:rPr>
        <w:t xml:space="preserve"> 6, 771. doi:10.3389/fmicb.2015.00771.</w:t>
      </w:r>
    </w:p>
    <w:p w14:paraId="5A517732"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Vaseeharan, B., and Ramasamy, P. (2003). Control of pathogenic Vibrio spp. by Bacillus subtilis BT23, a possible probiotic treatment for black tiger shrimp Penaeus monodon. </w:t>
      </w:r>
      <w:r w:rsidRPr="00CF6815">
        <w:rPr>
          <w:rFonts w:cs="Times New Roman"/>
          <w:i/>
          <w:iCs/>
          <w:noProof/>
          <w:szCs w:val="24"/>
        </w:rPr>
        <w:t>Lett. Appl. Microbiol.</w:t>
      </w:r>
      <w:r w:rsidRPr="00CF6815">
        <w:rPr>
          <w:rFonts w:cs="Times New Roman"/>
          <w:noProof/>
          <w:szCs w:val="24"/>
        </w:rPr>
        <w:t xml:space="preserve"> 36, 83–87. doi:10.1046/j.1472-765X.2003.01255.x.</w:t>
      </w:r>
    </w:p>
    <w:p w14:paraId="0256ADFC"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Verschuere, L., Rombaut, G., Sorgeloos, P., and Verstraete, W. (2000). Probiotic Bacteria as Biological Control Agents in Aquaculture. </w:t>
      </w:r>
      <w:r w:rsidRPr="00CF6815">
        <w:rPr>
          <w:rFonts w:cs="Times New Roman"/>
          <w:i/>
          <w:iCs/>
          <w:noProof/>
          <w:szCs w:val="24"/>
        </w:rPr>
        <w:t>Microbiol. Mol. Biol. Rev.</w:t>
      </w:r>
      <w:r w:rsidRPr="00CF6815">
        <w:rPr>
          <w:rFonts w:cs="Times New Roman"/>
          <w:noProof/>
          <w:szCs w:val="24"/>
        </w:rPr>
        <w:t xml:space="preserve"> 64, 655–671. doi:10.1128/MMBR.64.4.655-671.2000.</w:t>
      </w:r>
    </w:p>
    <w:p w14:paraId="525D477B"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Wegner, K., Volkenborn, N., Peter, H., and Eiler, A. (2013). Disturbance induced decoupling between host genetics and composition of the associated microbiome. </w:t>
      </w:r>
      <w:r w:rsidRPr="00CF6815">
        <w:rPr>
          <w:rFonts w:cs="Times New Roman"/>
          <w:i/>
          <w:iCs/>
          <w:noProof/>
          <w:szCs w:val="24"/>
        </w:rPr>
        <w:t>BMC Microbiol.</w:t>
      </w:r>
      <w:r w:rsidRPr="00CF6815">
        <w:rPr>
          <w:rFonts w:cs="Times New Roman"/>
          <w:noProof/>
          <w:szCs w:val="24"/>
        </w:rPr>
        <w:t xml:space="preserve"> 13, 252. doi:10.1186/1471-2180-13-252.</w:t>
      </w:r>
    </w:p>
    <w:p w14:paraId="5F8C1698"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Zhao, W., Dao, C., Karim, M., Gomez-Chiarri, M., Rowley, D., and Nelson, D. R. (2016). Contributions of tropodithietic acid and biofilm formation to the probiotic activity of Phaeobacter inhibens. </w:t>
      </w:r>
      <w:r w:rsidRPr="00CF6815">
        <w:rPr>
          <w:rFonts w:cs="Times New Roman"/>
          <w:i/>
          <w:iCs/>
          <w:noProof/>
          <w:szCs w:val="24"/>
        </w:rPr>
        <w:t>BMC Microbiol.</w:t>
      </w:r>
      <w:r w:rsidRPr="00CF6815">
        <w:rPr>
          <w:rFonts w:cs="Times New Roman"/>
          <w:noProof/>
          <w:szCs w:val="24"/>
        </w:rPr>
        <w:t xml:space="preserve"> 16, 1. doi:10.1186/s12866-015-0617-z.</w:t>
      </w:r>
    </w:p>
    <w:p w14:paraId="1C4BBF0E"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Zhao, W., Yuan, T., Piva, C., Spinard, E. J., Schuttert, C., Rowley, D. C., et al. (2018). The probiotic bacterium, Phaeobacter inhibens , down-regulates virulence factor transcription in the shellfish pathogen, Vibrio coralliilyticus , by N -acyl homoserine lactone production. </w:t>
      </w:r>
      <w:r w:rsidRPr="00CF6815">
        <w:rPr>
          <w:rFonts w:cs="Times New Roman"/>
          <w:i/>
          <w:iCs/>
          <w:noProof/>
          <w:szCs w:val="24"/>
        </w:rPr>
        <w:t>Appl. Environ. Microbiol.</w:t>
      </w:r>
      <w:r w:rsidRPr="00CF6815">
        <w:rPr>
          <w:rFonts w:cs="Times New Roman"/>
          <w:noProof/>
          <w:szCs w:val="24"/>
        </w:rPr>
        <w:t xml:space="preserve"> doi:10.1128/AEM.01545-18.</w:t>
      </w:r>
    </w:p>
    <w:p w14:paraId="20ED3CE7" w14:textId="77777777" w:rsidR="00CF6815" w:rsidRPr="00CF6815" w:rsidRDefault="00CF6815" w:rsidP="00CF6815">
      <w:pPr>
        <w:widowControl w:val="0"/>
        <w:autoSpaceDE w:val="0"/>
        <w:autoSpaceDN w:val="0"/>
        <w:adjustRightInd w:val="0"/>
        <w:ind w:left="480" w:hanging="480"/>
        <w:rPr>
          <w:rFonts w:cs="Times New Roman"/>
          <w:noProof/>
          <w:szCs w:val="24"/>
        </w:rPr>
      </w:pPr>
      <w:r w:rsidRPr="00CF6815">
        <w:rPr>
          <w:rFonts w:cs="Times New Roman"/>
          <w:noProof/>
          <w:szCs w:val="24"/>
        </w:rPr>
        <w:t xml:space="preserve">Zou, Y., Ma, C., Zhang, Y., Du, Z., You, F., Tan, X., et al. (2016). Isolation and characterization of </w:t>
      </w:r>
      <w:r w:rsidRPr="00CF6815">
        <w:rPr>
          <w:rFonts w:cs="Times New Roman"/>
          <w:noProof/>
          <w:szCs w:val="24"/>
        </w:rPr>
        <w:lastRenderedPageBreak/>
        <w:t xml:space="preserve">Vibrio alginolyticus from cultured amphioxus Branchiostoma belcheri tsingtauense. </w:t>
      </w:r>
      <w:r w:rsidRPr="00CF6815">
        <w:rPr>
          <w:rFonts w:cs="Times New Roman"/>
          <w:i/>
          <w:iCs/>
          <w:noProof/>
          <w:szCs w:val="24"/>
        </w:rPr>
        <w:t>Biol.</w:t>
      </w:r>
      <w:r w:rsidRPr="00CF6815">
        <w:rPr>
          <w:rFonts w:cs="Times New Roman"/>
          <w:noProof/>
          <w:szCs w:val="24"/>
        </w:rPr>
        <w:t xml:space="preserve"> 71, 757–762. doi:10.1515/biolog-2016-0102.</w:t>
      </w:r>
    </w:p>
    <w:p w14:paraId="484621F7" w14:textId="77777777" w:rsidR="00CF6815" w:rsidRPr="00CF6815" w:rsidRDefault="00CF6815" w:rsidP="00CF6815">
      <w:pPr>
        <w:widowControl w:val="0"/>
        <w:autoSpaceDE w:val="0"/>
        <w:autoSpaceDN w:val="0"/>
        <w:adjustRightInd w:val="0"/>
        <w:ind w:left="480" w:hanging="480"/>
        <w:rPr>
          <w:rFonts w:cs="Times New Roman"/>
          <w:noProof/>
        </w:rPr>
      </w:pPr>
      <w:r w:rsidRPr="00CF6815">
        <w:rPr>
          <w:rFonts w:cs="Times New Roman"/>
          <w:noProof/>
          <w:szCs w:val="24"/>
        </w:rPr>
        <w:t xml:space="preserve">Zurel, D., Benayahu, Y., Or, A., Kovacs, A., and Gophna, U. (2011). Composition and dynamics of the gill microbiota of an invasive Indo-Pacific oyster in the eastern Mediterranean Sea. </w:t>
      </w:r>
      <w:r w:rsidRPr="00CF6815">
        <w:rPr>
          <w:rFonts w:cs="Times New Roman"/>
          <w:i/>
          <w:iCs/>
          <w:noProof/>
          <w:szCs w:val="24"/>
        </w:rPr>
        <w:t>Environ. Microbiol.</w:t>
      </w:r>
      <w:r w:rsidRPr="00CF6815">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0"/>
      <w:headerReference w:type="default"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ebecca Stevick" w:date="2018-12-04T11:32:00Z" w:initials="RS">
    <w:p w14:paraId="4EF1923E" w14:textId="77777777" w:rsidR="00E8570B" w:rsidRDefault="00E8570B" w:rsidP="00A4671A">
      <w:pPr>
        <w:pStyle w:val="CommentText"/>
      </w:pPr>
      <w:r>
        <w:rPr>
          <w:rStyle w:val="CommentReference"/>
        </w:rPr>
        <w:annotationRef/>
      </w:r>
      <w:r>
        <w:t>Karin’s current affiliation?</w:t>
      </w:r>
    </w:p>
    <w:p w14:paraId="1CF14875" w14:textId="77777777" w:rsidR="00E8570B" w:rsidRDefault="00E8570B" w:rsidP="00A4671A">
      <w:pPr>
        <w:pStyle w:val="CommentText"/>
      </w:pPr>
    </w:p>
  </w:comment>
  <w:comment w:id="2" w:author="Marta Gomez-Chiarri" w:date="2019-01-21T09:25:00Z" w:initials="MGC">
    <w:p w14:paraId="286F6C3B" w14:textId="2FCB91DF" w:rsidR="00E8570B" w:rsidRDefault="00E8570B">
      <w:pPr>
        <w:pStyle w:val="CommentText"/>
      </w:pPr>
      <w:r>
        <w:rPr>
          <w:rStyle w:val="CommentReference"/>
        </w:rPr>
        <w:annotationRef/>
      </w:r>
      <w:r>
        <w:t>For all authors, you use for affiliation the one for where she did the research, but provide a current email for the author communications with the journal.</w:t>
      </w:r>
    </w:p>
  </w:comment>
  <w:comment w:id="6" w:author="Rebecca Stevick" w:date="2018-12-04T11:33:00Z" w:initials="RS">
    <w:p w14:paraId="17BF38B9" w14:textId="11DAC4F1" w:rsidR="00E8570B" w:rsidRDefault="00E8570B" w:rsidP="00A4671A">
      <w:pPr>
        <w:pStyle w:val="CommentText"/>
      </w:pPr>
      <w:r>
        <w:rPr>
          <w:rStyle w:val="CommentReference"/>
        </w:rPr>
        <w:annotationRef/>
      </w:r>
      <w:r>
        <w:t>Anton, is this correct?</w:t>
      </w:r>
    </w:p>
  </w:comment>
  <w:comment w:id="17" w:author="Marta Gomez-Chiarri" w:date="2018-08-09T08:20:00Z" w:initials="MGC">
    <w:p w14:paraId="6ABFC5AD" w14:textId="58F8684C" w:rsidR="00E8570B" w:rsidRDefault="00E8570B">
      <w:pPr>
        <w:pStyle w:val="CommentText"/>
      </w:pPr>
      <w:r>
        <w:rPr>
          <w:rStyle w:val="CommentReference"/>
        </w:rPr>
        <w:annotationRef/>
      </w:r>
      <w:r>
        <w:t>Get the most recent number once we are ready to submit</w:t>
      </w:r>
    </w:p>
  </w:comment>
  <w:comment w:id="18" w:author="Rebecca Stevick" w:date="2018-11-30T13:56:00Z" w:initials="RS">
    <w:p w14:paraId="75333BEF" w14:textId="498F468C" w:rsidR="00E8570B" w:rsidRDefault="00E8570B">
      <w:pPr>
        <w:pStyle w:val="CommentText"/>
      </w:pPr>
      <w:r>
        <w:rPr>
          <w:rStyle w:val="CommentReference"/>
        </w:rPr>
        <w:annotationRef/>
      </w:r>
    </w:p>
  </w:comment>
  <w:comment w:id="40" w:author="Marta Gomez-Chiarri" w:date="2019-01-21T10:10:00Z" w:initials="MGC">
    <w:p w14:paraId="7BDAF3B6" w14:textId="43065B90" w:rsidR="00E8570B" w:rsidRDefault="00E8570B">
      <w:pPr>
        <w:pStyle w:val="CommentText"/>
      </w:pPr>
      <w:r>
        <w:rPr>
          <w:rStyle w:val="CommentReference"/>
        </w:rPr>
        <w:annotationRef/>
      </w:r>
      <w:r>
        <w:t>Discuss how we deal with this.  We may have to ask the editor.</w:t>
      </w:r>
    </w:p>
  </w:comment>
  <w:comment w:id="45" w:author="Marta Gomez-Chiarri" w:date="2019-01-21T16:37:00Z" w:initials="MGC">
    <w:p w14:paraId="5EC12B71" w14:textId="6B271DF9" w:rsidR="00BA5075" w:rsidRDefault="00BA5075">
      <w:pPr>
        <w:pStyle w:val="CommentText"/>
      </w:pPr>
      <w:r>
        <w:rPr>
          <w:rStyle w:val="CommentReference"/>
        </w:rPr>
        <w:annotationRef/>
      </w:r>
      <w:r>
        <w:t>Explain a bit more here on where it was collcted?</w:t>
      </w:r>
    </w:p>
  </w:comment>
  <w:comment w:id="60" w:author="Marta Gomez-Chiarri" w:date="2019-01-21T15:28:00Z" w:initials="MGC">
    <w:p w14:paraId="13F85DAC" w14:textId="78D72ACB" w:rsidR="00E8765D" w:rsidRDefault="00E8765D">
      <w:pPr>
        <w:pStyle w:val="CommentText"/>
      </w:pPr>
      <w:r>
        <w:rPr>
          <w:rStyle w:val="CommentReference"/>
        </w:rPr>
        <w:annotationRef/>
      </w:r>
      <w:r>
        <w:t xml:space="preserve">How was significance evaluated?  </w:t>
      </w:r>
    </w:p>
  </w:comment>
  <w:comment w:id="61" w:author="David Nelson" w:date="2018-12-11T14:55:00Z" w:initials="DN">
    <w:p w14:paraId="62ACA5E3" w14:textId="16B6F9C9" w:rsidR="00E8570B" w:rsidRDefault="00E8570B">
      <w:pPr>
        <w:pStyle w:val="CommentText"/>
      </w:pPr>
      <w:r>
        <w:rPr>
          <w:rStyle w:val="CommentReference"/>
        </w:rPr>
        <w:annotationRef/>
      </w:r>
      <w:r>
        <w:t>I don’t understand the Y-axis for the bar graph – shows 0, then 5e6, the 1e7. Is the axis exponential or arithmetic? The maximum number of reads appears to be greater than the range given in the text.</w:t>
      </w:r>
    </w:p>
  </w:comment>
  <w:comment w:id="62" w:author="Rebecca Stevick" w:date="2019-01-16T13:00:00Z" w:initials="RS">
    <w:p w14:paraId="783DA476" w14:textId="233D6AE1" w:rsidR="00E8570B" w:rsidRDefault="00E8570B">
      <w:pPr>
        <w:pStyle w:val="CommentText"/>
      </w:pPr>
      <w:r>
        <w:rPr>
          <w:rStyle w:val="CommentReference"/>
        </w:rPr>
        <w:annotationRef/>
      </w:r>
      <w:r>
        <w:t xml:space="preserve">Great catch, thank you!! For whatever reason, R was adding up the number of bacteria present per bacteria… So the scale was 12x what it should have been in the figure. </w:t>
      </w:r>
    </w:p>
  </w:comment>
  <w:comment w:id="74" w:author="Marta Gomez-Chiarri" w:date="2019-01-21T10:35:00Z" w:initials="MGC">
    <w:p w14:paraId="5B7CBFBD" w14:textId="5297E780" w:rsidR="00E8570B" w:rsidRDefault="00E8570B">
      <w:pPr>
        <w:pStyle w:val="CommentText"/>
      </w:pPr>
      <w:r>
        <w:rPr>
          <w:rStyle w:val="CommentReference"/>
        </w:rPr>
        <w:annotationRef/>
      </w:r>
      <w:r>
        <w:t xml:space="preserve">Did your ANOVA include the factor of time?  It doesn’t look like it from Table S1, so you cannot mention the enrichment through time </w:t>
      </w:r>
    </w:p>
  </w:comment>
  <w:comment w:id="87" w:author="Rebecca Stevick" w:date="2019-01-17T15:44:00Z" w:initials="RS">
    <w:p w14:paraId="380B474A" w14:textId="77777777" w:rsidR="00DB36FB" w:rsidRDefault="00DB36FB">
      <w:pPr>
        <w:pStyle w:val="CommentText"/>
      </w:pPr>
      <w:r>
        <w:rPr>
          <w:rStyle w:val="CommentReference"/>
        </w:rPr>
        <w:annotationRef/>
      </w:r>
      <w:r>
        <w:t>Added in supplementary figure with inflow/outflow water</w:t>
      </w:r>
    </w:p>
  </w:comment>
  <w:comment w:id="78" w:author="David Rowley" w:date="2019-01-05T14:24:00Z" w:initials="DR">
    <w:p w14:paraId="370BCF4B" w14:textId="146A9AAA" w:rsidR="00E8570B" w:rsidRDefault="00E8570B">
      <w:pPr>
        <w:pStyle w:val="CommentText"/>
      </w:pPr>
      <w:r>
        <w:rPr>
          <w:rStyle w:val="CommentReference"/>
        </w:rPr>
        <w:annotationRef/>
      </w:r>
      <w:r>
        <w:t xml:space="preserve">Also over time, like previous sentence?  </w:t>
      </w:r>
    </w:p>
  </w:comment>
  <w:comment w:id="79" w:author="Rebecca Stevick" w:date="2019-01-16T13:46:00Z" w:initials="RS">
    <w:p w14:paraId="76EBA63B" w14:textId="68179A6B" w:rsidR="00E8570B" w:rsidRDefault="00E8570B">
      <w:pPr>
        <w:pStyle w:val="CommentText"/>
      </w:pPr>
      <w:r>
        <w:rPr>
          <w:rStyle w:val="CommentReference"/>
        </w:rPr>
        <w:annotationRef/>
      </w:r>
      <w:r>
        <w:t>Not over time, just overall.</w:t>
      </w:r>
    </w:p>
  </w:comment>
  <w:comment w:id="90" w:author="David Nelson" w:date="2018-12-11T15:11:00Z" w:initials="DN">
    <w:p w14:paraId="44A0BABA" w14:textId="253D1A6D" w:rsidR="00E8570B" w:rsidRDefault="00E8570B">
      <w:pPr>
        <w:pStyle w:val="CommentText"/>
      </w:pPr>
      <w:r>
        <w:rPr>
          <w:rStyle w:val="CommentReference"/>
        </w:rPr>
        <w:annotationRef/>
      </w:r>
      <w:r>
        <w:t>Why is this not shown in Fig. 2?</w:t>
      </w:r>
    </w:p>
  </w:comment>
  <w:comment w:id="91" w:author="Rebecca Stevick" w:date="2019-01-17T10:40:00Z" w:initials="RS">
    <w:p w14:paraId="3A97FE5E" w14:textId="642409BE" w:rsidR="00E8570B" w:rsidRDefault="00E8570B">
      <w:pPr>
        <w:pStyle w:val="CommentText"/>
      </w:pPr>
      <w:r>
        <w:rPr>
          <w:rStyle w:val="CommentReference"/>
        </w:rPr>
        <w:annotationRef/>
      </w:r>
      <w:r>
        <w:t>Would make the figure really messy… It’s shown in Table S2</w:t>
      </w:r>
    </w:p>
  </w:comment>
  <w:comment w:id="96" w:author="David Nelson" w:date="2018-12-11T15:20:00Z" w:initials="DN">
    <w:p w14:paraId="61D198B9" w14:textId="4619AC02" w:rsidR="00E8570B" w:rsidRDefault="00E8570B">
      <w:pPr>
        <w:pStyle w:val="CommentText"/>
      </w:pPr>
      <w:r>
        <w:rPr>
          <w:rStyle w:val="CommentReference"/>
        </w:rPr>
        <w:annotationRef/>
      </w:r>
      <w:r>
        <w:t>As indicated in Table 1.</w:t>
      </w:r>
    </w:p>
  </w:comment>
  <w:comment w:id="101" w:author="David Nelson" w:date="2018-12-11T15:21:00Z" w:initials="DN">
    <w:p w14:paraId="3E7614BD" w14:textId="514ED936" w:rsidR="00E8570B" w:rsidRDefault="00E8570B">
      <w:pPr>
        <w:pStyle w:val="CommentText"/>
      </w:pPr>
      <w:r>
        <w:rPr>
          <w:rStyle w:val="CommentReference"/>
        </w:rPr>
        <w:annotationRef/>
      </w:r>
      <w:r>
        <w:t>Why not shown in Fig. 2?</w:t>
      </w:r>
    </w:p>
  </w:comment>
  <w:comment w:id="102" w:author="Rebecca Stevick" w:date="2019-01-16T13:31:00Z" w:initials="RS">
    <w:p w14:paraId="326BFF34" w14:textId="32148FC1" w:rsidR="00E8570B" w:rsidRDefault="00E8570B">
      <w:pPr>
        <w:pStyle w:val="CommentText"/>
      </w:pPr>
      <w:r>
        <w:rPr>
          <w:rStyle w:val="CommentReference"/>
        </w:rPr>
        <w:annotationRef/>
      </w:r>
      <w:r>
        <w:t xml:space="preserve">It is shown with the significance bars on top for Trial 1. </w:t>
      </w:r>
    </w:p>
  </w:comment>
  <w:comment w:id="124" w:author="David Nelson" w:date="2018-12-11T16:55:00Z" w:initials="DN">
    <w:p w14:paraId="75725A3D" w14:textId="6F7FAFE4" w:rsidR="00E8570B" w:rsidRDefault="00E8570B" w:rsidP="0013337E">
      <w:pPr>
        <w:pStyle w:val="CommentText"/>
        <w:numPr>
          <w:ilvl w:val="0"/>
          <w:numId w:val="22"/>
        </w:numPr>
      </w:pPr>
      <w:r>
        <w:rPr>
          <w:rStyle w:val="CommentReference"/>
        </w:rPr>
        <w:annotationRef/>
      </w:r>
      <w:r>
        <w:t>In Fig. 4a, it reads p=0.056, which is correct?</w:t>
      </w:r>
    </w:p>
    <w:p w14:paraId="380B6314" w14:textId="4F72212B" w:rsidR="00E8570B" w:rsidRDefault="00E8570B" w:rsidP="0013337E">
      <w:pPr>
        <w:pStyle w:val="CommentText"/>
        <w:numPr>
          <w:ilvl w:val="0"/>
          <w:numId w:val="22"/>
        </w:numPr>
      </w:pPr>
      <w:r>
        <w:t xml:space="preserve">  Is a p = 0.056 significant?</w:t>
      </w:r>
    </w:p>
  </w:comment>
  <w:comment w:id="125" w:author="Rebecca Stevick" w:date="2019-01-17T16:11:00Z" w:initials="RS">
    <w:p w14:paraId="64647071" w14:textId="77777777" w:rsidR="00E8570B" w:rsidRDefault="00E8570B">
      <w:pPr>
        <w:pStyle w:val="CommentText"/>
      </w:pPr>
      <w:r>
        <w:rPr>
          <w:rStyle w:val="CommentReference"/>
        </w:rPr>
        <w:annotationRef/>
      </w:r>
      <w:r>
        <w:t>In all trials p&lt;0.056 (0.056, 0.048, 0.019)</w:t>
      </w:r>
    </w:p>
    <w:p w14:paraId="5D0599DC" w14:textId="77777777" w:rsidR="00E8570B" w:rsidRDefault="00E8570B">
      <w:pPr>
        <w:pStyle w:val="CommentText"/>
      </w:pPr>
      <w:r>
        <w:t xml:space="preserve">No, p=0.056 is not significant, but the other 2 trials are significant… So overall, bacillus is more abundant in treated samples. </w:t>
      </w:r>
    </w:p>
    <w:p w14:paraId="0B1639DC" w14:textId="6C04EA64" w:rsidR="00E8570B" w:rsidRDefault="00E8570B">
      <w:pPr>
        <w:pStyle w:val="CommentText"/>
      </w:pPr>
      <w:r>
        <w:t xml:space="preserve">I deleted significant from the sentence. </w:t>
      </w:r>
    </w:p>
  </w:comment>
  <w:comment w:id="126" w:author="Marta Gomez-Chiarri" w:date="2019-01-21T11:13:00Z" w:initials="MGC">
    <w:p w14:paraId="3AC5583B" w14:textId="336136D9" w:rsidR="00E8570B" w:rsidRDefault="00E8570B">
      <w:pPr>
        <w:pStyle w:val="CommentText"/>
      </w:pPr>
      <w:r>
        <w:rPr>
          <w:rStyle w:val="CommentReference"/>
        </w:rPr>
        <w:annotationRef/>
      </w:r>
      <w:r>
        <w:t xml:space="preserve">Hi Rebecca, I agree with Dave Nelson that usually 0.056 would not be considered significant.  </w:t>
      </w:r>
    </w:p>
  </w:comment>
  <w:comment w:id="201" w:author="David Nelson" w:date="2018-12-11T17:14:00Z" w:initials="DN">
    <w:p w14:paraId="6BEB785D" w14:textId="1F1ADCB6" w:rsidR="00E8570B" w:rsidRDefault="00E8570B">
      <w:pPr>
        <w:pStyle w:val="CommentText"/>
      </w:pPr>
      <w:r>
        <w:rPr>
          <w:rStyle w:val="CommentReference"/>
        </w:rPr>
        <w:annotationRef/>
      </w:r>
      <w:r>
        <w:t>I am confused. Are all biofilm samples from the tank swabs? If so, there is a mistake between the two sentences here where biofilm samples and swabs are mentioned with opposite results.</w:t>
      </w:r>
    </w:p>
  </w:comment>
  <w:comment w:id="202" w:author="Rebecca Stevick" w:date="2019-01-17T09:23:00Z" w:initials="RS">
    <w:p w14:paraId="0EE06903" w14:textId="4623A2D0" w:rsidR="00E8570B" w:rsidRDefault="00E8570B">
      <w:pPr>
        <w:pStyle w:val="CommentText"/>
      </w:pPr>
      <w:r>
        <w:t xml:space="preserve">Yes, I use biofilm and tank swab samples interchangeably. The first sentence states there is no significant effect of treatment. The second sentence states there is significant effect of sample type. </w:t>
      </w:r>
      <w:r>
        <w:rPr>
          <w:rStyle w:val="CommentReference"/>
        </w:rPr>
        <w:annotationRef/>
      </w:r>
      <w:r>
        <w:t>I clarified the wording to help!</w:t>
      </w:r>
    </w:p>
  </w:comment>
  <w:comment w:id="203" w:author="Marta Gomez-Chiarri" w:date="2019-01-21T14:25:00Z" w:initials="MGC">
    <w:p w14:paraId="5BF1CC79" w14:textId="1B7079DE" w:rsidR="000466FB" w:rsidRDefault="000466FB">
      <w:pPr>
        <w:pStyle w:val="CommentText"/>
      </w:pPr>
      <w:r>
        <w:rPr>
          <w:rStyle w:val="CommentReference"/>
        </w:rPr>
        <w:annotationRef/>
      </w:r>
      <w:r>
        <w:t>I tried to consolidate it a bit more, I am not sure if that helps, see what you think</w:t>
      </w:r>
    </w:p>
  </w:comment>
  <w:comment w:id="230" w:author="David Nelson" w:date="2018-12-12T11:00:00Z" w:initials="DN">
    <w:p w14:paraId="034A3C8B" w14:textId="06B18CC9" w:rsidR="00E8570B" w:rsidRDefault="00E8570B">
      <w:pPr>
        <w:pStyle w:val="CommentText"/>
      </w:pPr>
      <w:r>
        <w:rPr>
          <w:rStyle w:val="CommentReference"/>
        </w:rPr>
        <w:annotationRef/>
      </w:r>
      <w:r>
        <w:t xml:space="preserve">What do you mean? You used V6 instead of V4 in Trial 3 &amp; that gave you better resolution for </w:t>
      </w:r>
      <w:r w:rsidRPr="00B003D5">
        <w:rPr>
          <w:i/>
        </w:rPr>
        <w:t>Vibrio</w:t>
      </w:r>
      <w:r>
        <w:t xml:space="preserve"> species (and other gamma proteobacteria?), which allowed you to examine changes in species of </w:t>
      </w:r>
      <w:r w:rsidRPr="00B003D5">
        <w:rPr>
          <w:i/>
        </w:rPr>
        <w:t>Vibrio</w:t>
      </w:r>
      <w:r>
        <w:t>, correct?</w:t>
      </w:r>
    </w:p>
  </w:comment>
  <w:comment w:id="231" w:author="Rebecca Stevick" w:date="2019-01-17T16:04:00Z" w:initials="RS">
    <w:p w14:paraId="7F66A4F7" w14:textId="1F9BE2D9" w:rsidR="00E8570B" w:rsidRDefault="00E8570B">
      <w:pPr>
        <w:pStyle w:val="CommentText"/>
      </w:pPr>
      <w:r>
        <w:rPr>
          <w:rStyle w:val="CommentReference"/>
        </w:rPr>
        <w:annotationRef/>
      </w:r>
      <w:r>
        <w:t>Not quite – I’m not sure that V6 targets vibrio better than V4… But this means we have higher resolution/more reads per sample from Trial 3. So, we can pull out the reads from one species and still have enough power to determine single base pair changes.</w:t>
      </w:r>
    </w:p>
  </w:comment>
  <w:comment w:id="251" w:author="David Nelson" w:date="2019-01-05T14:50:00Z" w:initials="DN">
    <w:p w14:paraId="6FAD6636" w14:textId="11D89876" w:rsidR="00E8570B" w:rsidRPr="00765474" w:rsidRDefault="00E8570B">
      <w:pPr>
        <w:pStyle w:val="CommentText"/>
      </w:pPr>
      <w:r>
        <w:rPr>
          <w:rStyle w:val="CommentReference"/>
        </w:rPr>
        <w:annotationRef/>
      </w:r>
      <w:r>
        <w:t xml:space="preserve">My interpretation of Fig. 6 suggests that in the CON group you see </w:t>
      </w:r>
      <w:r w:rsidRPr="00765474">
        <w:rPr>
          <w:i/>
        </w:rPr>
        <w:t>V. celticus</w:t>
      </w:r>
      <w:r>
        <w:t xml:space="preserve"> dominate &amp; in the T group you see </w:t>
      </w:r>
      <w:r w:rsidRPr="00765474">
        <w:rPr>
          <w:i/>
        </w:rPr>
        <w:t>V. celticus</w:t>
      </w:r>
      <w:r>
        <w:t xml:space="preserve"> and </w:t>
      </w:r>
      <w:r w:rsidRPr="00765474">
        <w:rPr>
          <w:i/>
        </w:rPr>
        <w:t>V. orientalis</w:t>
      </w:r>
      <w:r>
        <w:rPr>
          <w:i/>
        </w:rPr>
        <w:t>.</w:t>
      </w:r>
      <w:r>
        <w:t xml:space="preserve">  Perhaps it would help if you wrote in the text average percentages each of these species make up in the various groups. </w:t>
      </w:r>
    </w:p>
  </w:comment>
  <w:comment w:id="252" w:author="Rebecca Stevick" w:date="2019-01-17T11:28:00Z" w:initials="RS">
    <w:p w14:paraId="72F98D7E" w14:textId="77777777" w:rsidR="00E8570B" w:rsidRDefault="00E8570B">
      <w:pPr>
        <w:pStyle w:val="CommentText"/>
      </w:pPr>
      <w:r>
        <w:rPr>
          <w:rStyle w:val="CommentReference"/>
        </w:rPr>
        <w:annotationRef/>
      </w:r>
      <w:r>
        <w:t>Completely true – I added in percentages and changed the text to include V. celticus in control on Day 12.</w:t>
      </w:r>
    </w:p>
    <w:p w14:paraId="06586416" w14:textId="78EE8F3A" w:rsidR="00E8570B" w:rsidRDefault="00E8570B">
      <w:pPr>
        <w:pStyle w:val="CommentText"/>
      </w:pPr>
    </w:p>
  </w:comment>
  <w:comment w:id="253" w:author="David Rowley" w:date="2019-01-05T14:52:00Z" w:initials="DR">
    <w:p w14:paraId="2FA68324" w14:textId="6D2892E5" w:rsidR="00E8570B" w:rsidRDefault="00E8570B">
      <w:pPr>
        <w:pStyle w:val="CommentText"/>
      </w:pPr>
      <w:r>
        <w:rPr>
          <w:rStyle w:val="CommentReference"/>
        </w:rPr>
        <w:annotationRef/>
      </w:r>
      <w:r>
        <w:t>I agree with Dave N.  Looks like Vo is dominating in T tanks on Day 12 with maybe some increase in Vcelt.</w:t>
      </w:r>
    </w:p>
  </w:comment>
  <w:comment w:id="272" w:author="David Nelson" w:date="2018-12-12T13:43:00Z" w:initials="DN">
    <w:p w14:paraId="1B945A44" w14:textId="1300A897" w:rsidR="00E8570B" w:rsidRDefault="00E8570B">
      <w:pPr>
        <w:pStyle w:val="CommentText"/>
      </w:pPr>
      <w:r>
        <w:rPr>
          <w:rStyle w:val="CommentReference"/>
        </w:rPr>
        <w:annotationRef/>
      </w:r>
      <w:r>
        <w:t>Is there a reason why this is only done for water samples &amp; not the other samples?</w:t>
      </w:r>
    </w:p>
  </w:comment>
  <w:comment w:id="273" w:author="Rebecca Stevick" w:date="2019-01-17T16:03:00Z" w:initials="RS">
    <w:p w14:paraId="771944D1" w14:textId="5D898255" w:rsidR="00E8570B" w:rsidRDefault="00E8570B">
      <w:pPr>
        <w:pStyle w:val="CommentText"/>
      </w:pPr>
      <w:r>
        <w:rPr>
          <w:rStyle w:val="CommentReference"/>
        </w:rPr>
        <w:annotationRef/>
      </w:r>
      <w:r>
        <w:t>Strongest statistical power with more reads per sample.</w:t>
      </w:r>
    </w:p>
  </w:comment>
  <w:comment w:id="275" w:author="Marta Gomez-Chiarri" w:date="2019-01-21T15:26:00Z" w:initials="MGC">
    <w:p w14:paraId="0FF8AAA6" w14:textId="26A62D60" w:rsidR="00E8765D" w:rsidRDefault="00E8765D">
      <w:pPr>
        <w:pStyle w:val="CommentText"/>
      </w:pPr>
      <w:r>
        <w:rPr>
          <w:rStyle w:val="CommentReference"/>
        </w:rPr>
        <w:annotationRef/>
      </w:r>
      <w:r>
        <w:t>How was significance defined?</w:t>
      </w:r>
    </w:p>
  </w:comment>
  <w:comment w:id="322" w:author="David Nelson" w:date="2018-12-12T16:58:00Z" w:initials="DN">
    <w:p w14:paraId="0AE332EA" w14:textId="77777777" w:rsidR="00BF7A1E" w:rsidRDefault="00BF7A1E" w:rsidP="00BF7A1E">
      <w:pPr>
        <w:pStyle w:val="CommentText"/>
      </w:pPr>
      <w:r>
        <w:rPr>
          <w:rStyle w:val="CommentReference"/>
        </w:rPr>
        <w:annotationRef/>
      </w:r>
      <w:r>
        <w:t>Could one reason be that Trial 1 was in July, Trial 2 was in January, and Trial 3 was in June? What can you say from the literature about the variability of bacterial species on a seasonal &amp; temperature basis?</w:t>
      </w:r>
    </w:p>
  </w:comment>
  <w:comment w:id="323" w:author="Rebecca Stevick" w:date="2019-01-17T15:58:00Z" w:initials="RS">
    <w:p w14:paraId="4924ED96" w14:textId="77777777" w:rsidR="00BF7A1E" w:rsidRDefault="00BF7A1E" w:rsidP="00BF7A1E">
      <w:pPr>
        <w:pStyle w:val="CommentText"/>
      </w:pPr>
      <w:r>
        <w:rPr>
          <w:rStyle w:val="CommentReference"/>
        </w:rPr>
        <w:annotationRef/>
      </w:r>
      <w:r>
        <w:t>Sentence added.</w:t>
      </w:r>
    </w:p>
  </w:comment>
  <w:comment w:id="345" w:author="David Nelson" w:date="2018-12-12T16:54:00Z" w:initials="DN">
    <w:p w14:paraId="30F9B09E" w14:textId="070A0E1B" w:rsidR="00E8570B" w:rsidRDefault="00E8570B">
      <w:pPr>
        <w:pStyle w:val="CommentText"/>
      </w:pPr>
      <w:r>
        <w:rPr>
          <w:rStyle w:val="CommentReference"/>
        </w:rPr>
        <w:annotationRef/>
      </w:r>
      <w:r>
        <w:t>Why mention these three phyla? You might want to tell the reader their importance.</w:t>
      </w:r>
    </w:p>
  </w:comment>
  <w:comment w:id="347" w:author="David Nelson" w:date="2018-12-12T16:58:00Z" w:initials="DN">
    <w:p w14:paraId="00CA6DA0" w14:textId="48B2F319" w:rsidR="00E8570B" w:rsidRDefault="00E8570B">
      <w:pPr>
        <w:pStyle w:val="CommentText"/>
      </w:pPr>
      <w:r>
        <w:rPr>
          <w:rStyle w:val="CommentReference"/>
        </w:rPr>
        <w:annotationRef/>
      </w:r>
      <w:r>
        <w:t>Could one reason be that Trial 1 was in July, Trial 2 was in January, and Trial 3 was in June? What can you say from the literature about the variability of bacterial species on a seasonal &amp; temperature basis?</w:t>
      </w:r>
    </w:p>
  </w:comment>
  <w:comment w:id="348" w:author="Rebecca Stevick" w:date="2019-01-17T15:58:00Z" w:initials="RS">
    <w:p w14:paraId="25FF485B" w14:textId="269C1343" w:rsidR="00E8570B" w:rsidRDefault="00E8570B">
      <w:pPr>
        <w:pStyle w:val="CommentText"/>
      </w:pPr>
      <w:r>
        <w:rPr>
          <w:rStyle w:val="CommentReference"/>
        </w:rPr>
        <w:annotationRef/>
      </w:r>
      <w:r>
        <w:t>Sentence added.</w:t>
      </w:r>
    </w:p>
  </w:comment>
  <w:comment w:id="368" w:author="Microsoft Office User" w:date="2019-01-07T13:47:00Z" w:initials="Office">
    <w:p w14:paraId="2EA50FB3" w14:textId="4D77D53C" w:rsidR="00E8570B" w:rsidRDefault="00E8570B">
      <w:pPr>
        <w:pStyle w:val="CommentText"/>
      </w:pPr>
      <w:r>
        <w:rPr>
          <w:rStyle w:val="CommentReference"/>
        </w:rPr>
        <w:annotationRef/>
      </w:r>
      <w:r>
        <w:t>Of course there will be interactions between these three types of organisms. Use a stronger word that suggest.  Showing specific types of interactions?</w:t>
      </w:r>
    </w:p>
  </w:comment>
  <w:comment w:id="374" w:author="Rebecca Stevick" w:date="2019-01-17T15:44:00Z" w:initials="RS">
    <w:p w14:paraId="27431946" w14:textId="67704106" w:rsidR="00E8570B" w:rsidRDefault="00E8570B">
      <w:pPr>
        <w:pStyle w:val="CommentText"/>
      </w:pPr>
      <w:r>
        <w:rPr>
          <w:rStyle w:val="CommentReference"/>
        </w:rPr>
        <w:annotationRef/>
      </w:r>
      <w:r>
        <w:t>Added in supplementary figure with inflow/outflow water</w:t>
      </w:r>
    </w:p>
  </w:comment>
  <w:comment w:id="375" w:author="David Nelson" w:date="2018-12-12T17:07:00Z" w:initials="DN">
    <w:p w14:paraId="694C014A" w14:textId="59027B44" w:rsidR="00E8570B" w:rsidRDefault="00E8570B">
      <w:pPr>
        <w:pStyle w:val="CommentText"/>
      </w:pPr>
      <w:r>
        <w:rPr>
          <w:rStyle w:val="CommentReference"/>
        </w:rPr>
        <w:annotationRef/>
      </w:r>
      <w:r>
        <w:t>How do Fig. 6 data affect this statement? Not exactly global, but treatment did affect Vibrio spp.</w:t>
      </w:r>
    </w:p>
  </w:comment>
  <w:comment w:id="376" w:author="Rebecca Stevick" w:date="2019-01-17T12:45:00Z" w:initials="RS">
    <w:p w14:paraId="513A7B59" w14:textId="0734A368" w:rsidR="00E8570B" w:rsidRDefault="00E8570B">
      <w:pPr>
        <w:pStyle w:val="CommentText"/>
      </w:pPr>
      <w:r>
        <w:rPr>
          <w:rStyle w:val="CommentReference"/>
        </w:rPr>
        <w:annotationRef/>
      </w:r>
      <w:r>
        <w:t xml:space="preserve">Clarified. Also see second half of sentence. </w:t>
      </w:r>
    </w:p>
  </w:comment>
  <w:comment w:id="377" w:author="David Nelson" w:date="2018-12-12T17:11:00Z" w:initials="DN">
    <w:p w14:paraId="0B3C8EAB" w14:textId="5167769D" w:rsidR="00E8570B" w:rsidRDefault="00E8570B">
      <w:pPr>
        <w:pStyle w:val="CommentText"/>
      </w:pPr>
      <w:r>
        <w:rPr>
          <w:rStyle w:val="CommentReference"/>
        </w:rPr>
        <w:annotationRef/>
      </w:r>
      <w:r>
        <w:t>OK, but was there anything that might account for these two different types of results?</w:t>
      </w:r>
    </w:p>
  </w:comment>
  <w:comment w:id="378" w:author="Rebecca Stevick" w:date="2019-01-17T12:31:00Z" w:initials="RS">
    <w:p w14:paraId="11FDCDF5" w14:textId="77B638DF" w:rsidR="00E8570B" w:rsidRDefault="00E8570B">
      <w:pPr>
        <w:pStyle w:val="CommentText"/>
      </w:pPr>
      <w:r>
        <w:rPr>
          <w:rStyle w:val="CommentReference"/>
        </w:rPr>
        <w:annotationRef/>
      </w:r>
      <w:r>
        <w:t>Clarified. Depending on organ/tissue studied.</w:t>
      </w:r>
    </w:p>
  </w:comment>
  <w:comment w:id="379" w:author="Microsoft Office User" w:date="2019-01-07T13:59:00Z" w:initials="Office">
    <w:p w14:paraId="7F90A4C6" w14:textId="6213F1E7" w:rsidR="00E8570B" w:rsidRDefault="00E8570B">
      <w:pPr>
        <w:pStyle w:val="CommentText"/>
      </w:pPr>
      <w:r>
        <w:rPr>
          <w:rStyle w:val="CommentReference"/>
        </w:rPr>
        <w:annotationRef/>
      </w:r>
      <w:r>
        <w:t>Not sure if this is true, but worth including if so.</w:t>
      </w:r>
    </w:p>
  </w:comment>
  <w:comment w:id="380" w:author="David Nelson" w:date="2018-12-12T17:16:00Z" w:initials="DN">
    <w:p w14:paraId="51F08BD2" w14:textId="43DAE840" w:rsidR="00E8570B" w:rsidRDefault="00E8570B">
      <w:pPr>
        <w:pStyle w:val="CommentText"/>
      </w:pPr>
      <w:r>
        <w:rPr>
          <w:rStyle w:val="CommentReference"/>
        </w:rPr>
        <w:annotationRef/>
      </w:r>
      <w:r>
        <w:t xml:space="preserve">So do these data also suggest that the presence of </w:t>
      </w:r>
      <w:r w:rsidRPr="00486303">
        <w:rPr>
          <w:i/>
        </w:rPr>
        <w:t>B. pumilus</w:t>
      </w:r>
      <w:r>
        <w:t xml:space="preserve"> RI06-95 affects the microbial community of the oysters?</w:t>
      </w:r>
    </w:p>
  </w:comment>
  <w:comment w:id="381" w:author="David Nelson" w:date="2018-12-12T17:17:00Z" w:initials="DN">
    <w:p w14:paraId="7C1B4DDC" w14:textId="423CCF8D" w:rsidR="00E8570B" w:rsidRDefault="00E8570B">
      <w:pPr>
        <w:pStyle w:val="CommentText"/>
      </w:pPr>
      <w:r>
        <w:rPr>
          <w:rStyle w:val="CommentReference"/>
        </w:rPr>
        <w:annotationRef/>
      </w:r>
      <w:r>
        <w:t>Due to low temperature and all the things that flow from that.</w:t>
      </w:r>
    </w:p>
  </w:comment>
  <w:comment w:id="382" w:author="Microsoft Office User" w:date="2019-01-07T14:56:00Z" w:initials="Office">
    <w:p w14:paraId="2D3C3B06" w14:textId="7DCD94B0" w:rsidR="00E8570B" w:rsidRDefault="00E8570B">
      <w:pPr>
        <w:pStyle w:val="CommentText"/>
      </w:pPr>
      <w:r>
        <w:rPr>
          <w:rStyle w:val="CommentReference"/>
        </w:rPr>
        <w:annotationRef/>
      </w:r>
      <w:r>
        <w:t>Was this shown?  I forget….  Age!</w:t>
      </w:r>
    </w:p>
  </w:comment>
  <w:comment w:id="383" w:author="Microsoft Office User" w:date="2019-01-07T15:30:00Z" w:initials="Office">
    <w:p w14:paraId="0637789D" w14:textId="77777777" w:rsidR="00E8570B" w:rsidRDefault="00E8570B" w:rsidP="00BC24B8">
      <w:pPr>
        <w:pStyle w:val="CommentText"/>
      </w:pPr>
      <w:r>
        <w:rPr>
          <w:rStyle w:val="CommentReference"/>
        </w:rPr>
        <w:annotationRef/>
      </w:r>
      <w:r>
        <w:t>I suggest deleting or moving this section.  Does is really speak to the topic sentence of the power of how a co-occurrence network can inform on probiotic activity?</w:t>
      </w:r>
    </w:p>
  </w:comment>
  <w:comment w:id="384" w:author="Rebecca Stevick" w:date="2019-01-17T13:07:00Z" w:initials="RS">
    <w:p w14:paraId="08615884" w14:textId="6127513A" w:rsidR="00E8570B" w:rsidRDefault="00E8570B">
      <w:pPr>
        <w:pStyle w:val="CommentText"/>
      </w:pPr>
      <w:r>
        <w:rPr>
          <w:rStyle w:val="CommentReference"/>
        </w:rPr>
        <w:annotationRef/>
      </w:r>
      <w:r>
        <w:t xml:space="preserve">Moved. </w:t>
      </w:r>
    </w:p>
  </w:comment>
  <w:comment w:id="385" w:author="David Nelson" w:date="2018-12-13T11:09:00Z" w:initials="DN">
    <w:p w14:paraId="4F4EC865" w14:textId="3B934840" w:rsidR="00E8570B" w:rsidRDefault="00E8570B">
      <w:pPr>
        <w:pStyle w:val="CommentText"/>
      </w:pPr>
      <w:r>
        <w:rPr>
          <w:rStyle w:val="CommentReference"/>
        </w:rPr>
        <w:annotationRef/>
      </w:r>
      <w:r>
        <w:t xml:space="preserve">I would reword this sentence to make it more clear: “The use of two different 16S amplicons, different extraction methods based on trial or ample type, and differing sequencing methods may have created biases in this study.” What do you mean by differing sequencing methods? How did the sequencing methods differ? You used the Illumina MiSeq kits – all one method. </w:t>
      </w:r>
    </w:p>
  </w:comment>
  <w:comment w:id="386" w:author="Rebecca Stevick" w:date="2019-01-17T12:06:00Z" w:initials="RS">
    <w:p w14:paraId="5735107D" w14:textId="34C22545" w:rsidR="00E8570B" w:rsidRDefault="00E8570B">
      <w:pPr>
        <w:pStyle w:val="CommentText"/>
      </w:pPr>
      <w:r>
        <w:rPr>
          <w:rStyle w:val="CommentReference"/>
        </w:rPr>
        <w:annotationRef/>
      </w:r>
      <w:r>
        <w:t xml:space="preserve">Reworded. We used both MiSeq and HiSeq methods, with different library prep and seuqnecing depths. </w:t>
      </w:r>
    </w:p>
  </w:comment>
  <w:comment w:id="387" w:author="David Nelson" w:date="2018-12-13T11:09:00Z" w:initials="DN">
    <w:p w14:paraId="34360844" w14:textId="3D0B4DE2" w:rsidR="00E8570B" w:rsidRDefault="00E8570B">
      <w:pPr>
        <w:pStyle w:val="CommentText"/>
      </w:pPr>
      <w:r>
        <w:rPr>
          <w:rStyle w:val="CommentReference"/>
        </w:rPr>
        <w:annotationRef/>
      </w:r>
      <w:r>
        <w:t>What do you mean?</w:t>
      </w:r>
    </w:p>
  </w:comment>
  <w:comment w:id="388" w:author="Rebecca Stevick" w:date="2019-01-17T13:01:00Z" w:initials="RS">
    <w:p w14:paraId="0A1C78D1" w14:textId="14101AA5" w:rsidR="00E8570B" w:rsidRDefault="00E8570B">
      <w:pPr>
        <w:pStyle w:val="CommentText"/>
      </w:pPr>
      <w:r>
        <w:rPr>
          <w:rStyle w:val="CommentReference"/>
        </w:rPr>
        <w:annotationRef/>
      </w:r>
      <w:r>
        <w:t>Clarified.</w:t>
      </w:r>
    </w:p>
  </w:comment>
  <w:comment w:id="389" w:author="Microsoft Office User" w:date="2019-01-07T15:39:00Z" w:initials="Office">
    <w:p w14:paraId="750A1FEF" w14:textId="2F90AA3B" w:rsidR="00E8570B" w:rsidRDefault="00E8570B">
      <w:pPr>
        <w:pStyle w:val="CommentText"/>
      </w:pPr>
      <w:r>
        <w:rPr>
          <w:rStyle w:val="CommentReference"/>
        </w:rPr>
        <w:annotationRef/>
      </w:r>
      <w:r>
        <w:t>Need to italicize genus and species names throughout.  Helm and Socha appear incomplete.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F14875" w15:done="0"/>
  <w15:commentEx w15:paraId="286F6C3B" w15:paraIdParent="1CF14875" w15:done="0"/>
  <w15:commentEx w15:paraId="17BF38B9" w15:done="0"/>
  <w15:commentEx w15:paraId="6ABFC5AD" w15:done="0"/>
  <w15:commentEx w15:paraId="75333BEF" w15:paraIdParent="6ABFC5AD" w15:done="0"/>
  <w15:commentEx w15:paraId="7BDAF3B6" w15:done="0"/>
  <w15:commentEx w15:paraId="5EC12B71" w15:done="0"/>
  <w15:commentEx w15:paraId="13F85DAC" w15:done="0"/>
  <w15:commentEx w15:paraId="62ACA5E3" w15:done="1"/>
  <w15:commentEx w15:paraId="783DA476" w15:paraIdParent="62ACA5E3" w15:done="1"/>
  <w15:commentEx w15:paraId="5B7CBFBD" w15:done="0"/>
  <w15:commentEx w15:paraId="380B474A" w15:done="1"/>
  <w15:commentEx w15:paraId="370BCF4B" w15:done="1"/>
  <w15:commentEx w15:paraId="76EBA63B" w15:paraIdParent="370BCF4B" w15:done="1"/>
  <w15:commentEx w15:paraId="44A0BABA" w15:done="1"/>
  <w15:commentEx w15:paraId="3A97FE5E" w15:paraIdParent="44A0BABA" w15:done="1"/>
  <w15:commentEx w15:paraId="61D198B9" w15:done="1"/>
  <w15:commentEx w15:paraId="3E7614BD" w15:done="1"/>
  <w15:commentEx w15:paraId="326BFF34" w15:paraIdParent="3E7614BD" w15:done="1"/>
  <w15:commentEx w15:paraId="380B6314" w15:done="1"/>
  <w15:commentEx w15:paraId="0B1639DC" w15:paraIdParent="380B6314" w15:done="1"/>
  <w15:commentEx w15:paraId="3AC5583B" w15:paraIdParent="380B6314" w15:done="0"/>
  <w15:commentEx w15:paraId="6BEB785D" w15:done="1"/>
  <w15:commentEx w15:paraId="0EE06903" w15:paraIdParent="6BEB785D" w15:done="1"/>
  <w15:commentEx w15:paraId="5BF1CC79" w15:paraIdParent="6BEB785D" w15:done="0"/>
  <w15:commentEx w15:paraId="034A3C8B" w15:done="1"/>
  <w15:commentEx w15:paraId="7F66A4F7" w15:paraIdParent="034A3C8B" w15:done="1"/>
  <w15:commentEx w15:paraId="6FAD6636" w15:done="1"/>
  <w15:commentEx w15:paraId="06586416" w15:paraIdParent="6FAD6636" w15:done="1"/>
  <w15:commentEx w15:paraId="2FA68324" w15:done="1"/>
  <w15:commentEx w15:paraId="1B945A44" w15:done="1"/>
  <w15:commentEx w15:paraId="771944D1" w15:paraIdParent="1B945A44" w15:done="1"/>
  <w15:commentEx w15:paraId="0FF8AAA6" w15:done="0"/>
  <w15:commentEx w15:paraId="0AE332EA" w15:done="1"/>
  <w15:commentEx w15:paraId="4924ED96" w15:paraIdParent="0AE332EA" w15:done="1"/>
  <w15:commentEx w15:paraId="30F9B09E" w15:done="1"/>
  <w15:commentEx w15:paraId="00CA6DA0" w15:done="1"/>
  <w15:commentEx w15:paraId="25FF485B" w15:paraIdParent="00CA6DA0" w15:done="1"/>
  <w15:commentEx w15:paraId="2EA50FB3" w15:done="1"/>
  <w15:commentEx w15:paraId="27431946" w15:done="1"/>
  <w15:commentEx w15:paraId="694C014A" w15:done="1"/>
  <w15:commentEx w15:paraId="513A7B59" w15:paraIdParent="694C014A" w15:done="1"/>
  <w15:commentEx w15:paraId="0B3C8EAB" w15:done="1"/>
  <w15:commentEx w15:paraId="11FDCDF5" w15:paraIdParent="0B3C8EAB" w15:done="1"/>
  <w15:commentEx w15:paraId="7F90A4C6" w15:done="1"/>
  <w15:commentEx w15:paraId="51F08BD2" w15:done="1"/>
  <w15:commentEx w15:paraId="7C1B4DDC" w15:done="1"/>
  <w15:commentEx w15:paraId="2D3C3B06" w15:done="1"/>
  <w15:commentEx w15:paraId="0637789D" w15:done="1"/>
  <w15:commentEx w15:paraId="08615884" w15:paraIdParent="0637789D" w15:done="1"/>
  <w15:commentEx w15:paraId="4F4EC865" w15:done="1"/>
  <w15:commentEx w15:paraId="5735107D" w15:paraIdParent="4F4EC865" w15:done="1"/>
  <w15:commentEx w15:paraId="34360844" w15:done="1"/>
  <w15:commentEx w15:paraId="0A1C78D1" w15:paraIdParent="34360844" w15:done="1"/>
  <w15:commentEx w15:paraId="750A1F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F1923E" w16cid:durableId="1FB0E456"/>
  <w16cid:commentId w16cid:paraId="248436FB" w16cid:durableId="1FB0E47A"/>
  <w16cid:commentId w16cid:paraId="6ABFC5AD" w16cid:durableId="1F2515F6"/>
  <w16cid:commentId w16cid:paraId="75333BEF" w16cid:durableId="1FABC02A"/>
  <w16cid:commentId w16cid:paraId="62ACA5E3" w16cid:durableId="1FDF3FDE"/>
  <w16cid:commentId w16cid:paraId="783DA476" w16cid:durableId="1FE9A96F"/>
  <w16cid:commentId w16cid:paraId="370BCF4B" w16cid:durableId="1FDF3FDF"/>
  <w16cid:commentId w16cid:paraId="76EBA63B" w16cid:durableId="1FE9B41E"/>
  <w16cid:commentId w16cid:paraId="44A0BABA" w16cid:durableId="1FDF3FE0"/>
  <w16cid:commentId w16cid:paraId="3A97FE5E" w16cid:durableId="1FEADA13"/>
  <w16cid:commentId w16cid:paraId="61D198B9" w16cid:durableId="1FDF3FE1"/>
  <w16cid:commentId w16cid:paraId="3E7614BD" w16cid:durableId="1FDF3FE2"/>
  <w16cid:commentId w16cid:paraId="326BFF34" w16cid:durableId="1FE9B0B4"/>
  <w16cid:commentId w16cid:paraId="380B6314" w16cid:durableId="1FDF3FE3"/>
  <w16cid:commentId w16cid:paraId="0B1639DC" w16cid:durableId="1FEB279C"/>
  <w16cid:commentId w16cid:paraId="6BEB785D" w16cid:durableId="1FDF3FE4"/>
  <w16cid:commentId w16cid:paraId="0EE06903" w16cid:durableId="1FEAC81C"/>
  <w16cid:commentId w16cid:paraId="034A3C8B" w16cid:durableId="1FDF3FE5"/>
  <w16cid:commentId w16cid:paraId="7F66A4F7" w16cid:durableId="1FEB2613"/>
  <w16cid:commentId w16cid:paraId="6FAD6636" w16cid:durableId="1FDF3FE6"/>
  <w16cid:commentId w16cid:paraId="06586416" w16cid:durableId="1FEAE54B"/>
  <w16cid:commentId w16cid:paraId="2FA68324" w16cid:durableId="1FDF3FE7"/>
  <w16cid:commentId w16cid:paraId="1B945A44" w16cid:durableId="1FDF3FE8"/>
  <w16cid:commentId w16cid:paraId="771944D1" w16cid:durableId="1FEB25D5"/>
  <w16cid:commentId w16cid:paraId="30F9B09E" w16cid:durableId="1FDF3FEA"/>
  <w16cid:commentId w16cid:paraId="00CA6DA0" w16cid:durableId="1FDF3FEB"/>
  <w16cid:commentId w16cid:paraId="25FF485B" w16cid:durableId="1FEB24B0"/>
  <w16cid:commentId w16cid:paraId="2EA50FB3" w16cid:durableId="1FDF3FEC"/>
  <w16cid:commentId w16cid:paraId="27431946" w16cid:durableId="1FEB2141"/>
  <w16cid:commentId w16cid:paraId="694C014A" w16cid:durableId="1FDF3FEF"/>
  <w16cid:commentId w16cid:paraId="513A7B59" w16cid:durableId="1FEAF760"/>
  <w16cid:commentId w16cid:paraId="0B3C8EAB" w16cid:durableId="1FDF3FF2"/>
  <w16cid:commentId w16cid:paraId="11FDCDF5" w16cid:durableId="1FEAF42C"/>
  <w16cid:commentId w16cid:paraId="7F90A4C6" w16cid:durableId="1FDF3FF3"/>
  <w16cid:commentId w16cid:paraId="51F08BD2" w16cid:durableId="1FDF3FF5"/>
  <w16cid:commentId w16cid:paraId="7C1B4DDC" w16cid:durableId="1FDF3FF8"/>
  <w16cid:commentId w16cid:paraId="2D3C3B06" w16cid:durableId="1FDF3FFB"/>
  <w16cid:commentId w16cid:paraId="0637789D" w16cid:durableId="1FDF3FFC"/>
  <w16cid:commentId w16cid:paraId="08615884" w16cid:durableId="1FEAFC80"/>
  <w16cid:commentId w16cid:paraId="4F4EC865" w16cid:durableId="1FDF3FFD"/>
  <w16cid:commentId w16cid:paraId="5735107D" w16cid:durableId="1FEAEE38"/>
  <w16cid:commentId w16cid:paraId="34360844" w16cid:durableId="1FDF3FFE"/>
  <w16cid:commentId w16cid:paraId="0A1C78D1" w16cid:durableId="1FEAFB42"/>
  <w16cid:commentId w16cid:paraId="750A1FEF" w16cid:durableId="1FDF3FF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D8FB2" w14:textId="77777777" w:rsidR="001E152B" w:rsidRDefault="001E152B" w:rsidP="00117666">
      <w:pPr>
        <w:spacing w:after="0"/>
      </w:pPr>
      <w:r>
        <w:separator/>
      </w:r>
    </w:p>
  </w:endnote>
  <w:endnote w:type="continuationSeparator" w:id="0">
    <w:p w14:paraId="18973DBD" w14:textId="77777777" w:rsidR="001E152B" w:rsidRDefault="001E152B"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6E912" w14:textId="77777777" w:rsidR="00E8570B" w:rsidRPr="00577C4C" w:rsidRDefault="00E8570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E8570B" w:rsidRPr="00577C4C" w:rsidRDefault="00E8570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A67735" w:rsidRPr="00A67735">
                            <w:rPr>
                              <w:noProof/>
                              <w:color w:val="000000" w:themeColor="text1"/>
                              <w:sz w:val="22"/>
                              <w:szCs w:val="40"/>
                            </w:rPr>
                            <w:t>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0,0l0,21600,21600,21600,2160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" filled="f" stroked="f" strokeweight=".5pt">
              <v:textbox style="mso-fit-shape-to-text:t">
                <w:txbxContent>
                  <w:p w14:paraId="481334B9" w14:textId="4C2A9274" w:rsidR="00E8570B" w:rsidRPr="00577C4C" w:rsidRDefault="00E8570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A67735" w:rsidRPr="00A67735">
                      <w:rPr>
                        <w:noProof/>
                        <w:color w:val="000000" w:themeColor="text1"/>
                        <w:sz w:val="22"/>
                        <w:szCs w:val="40"/>
                      </w:rPr>
                      <w:t>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28E73" w14:textId="77777777" w:rsidR="00E8570B" w:rsidRPr="00577C4C" w:rsidRDefault="00E8570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E8570B" w:rsidRPr="00577C4C" w:rsidRDefault="00E8570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A67735" w:rsidRPr="00A67735">
                            <w:rPr>
                              <w:noProof/>
                              <w:color w:val="000000" w:themeColor="text1"/>
                              <w:sz w:val="22"/>
                              <w:szCs w:val="40"/>
                            </w:rPr>
                            <w:t>7</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0,0l0,21600,21600,21600,2160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DfLOzw3AgAAaAQAAA4AAAAAAAAAAAAAAAAALAIA&#10;AGRycy9lMm9Eb2MueG1sUEsBAi0AFAAGAAgAAAAhADk/ZFHZAAAABAEAAA8AAAAAAAAAAAAAAAAA&#10;jwQAAGRycy9kb3ducmV2LnhtbFBLBQYAAAAABAAEAPMAAACVBQAAAAA=&#10;" filled="f" stroked="f" strokeweight=".5pt">
              <v:textbox style="mso-fit-shape-to-text:t">
                <w:txbxContent>
                  <w:p w14:paraId="0CE55241" w14:textId="00D14E2C" w:rsidR="00E8570B" w:rsidRPr="00577C4C" w:rsidRDefault="00E8570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A67735" w:rsidRPr="00A67735">
                      <w:rPr>
                        <w:noProof/>
                        <w:color w:val="000000" w:themeColor="text1"/>
                        <w:sz w:val="22"/>
                        <w:szCs w:val="40"/>
                      </w:rPr>
                      <w:t>7</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83673" w14:textId="77777777" w:rsidR="001E152B" w:rsidRDefault="001E152B" w:rsidP="00117666">
      <w:pPr>
        <w:spacing w:after="0"/>
      </w:pPr>
      <w:r>
        <w:separator/>
      </w:r>
    </w:p>
  </w:footnote>
  <w:footnote w:type="continuationSeparator" w:id="0">
    <w:p w14:paraId="2DBA2EFF" w14:textId="77777777" w:rsidR="001E152B" w:rsidRDefault="001E152B"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B5FC4" w14:textId="2DFCD5E4" w:rsidR="00E8570B" w:rsidRPr="007E3148" w:rsidRDefault="00E8570B"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A696" w14:textId="7DA81509" w:rsidR="00E8570B" w:rsidRPr="00A849B0" w:rsidRDefault="00E8570B"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79E11" w14:textId="77777777" w:rsidR="00E8570B" w:rsidRDefault="00E8570B" w:rsidP="00A53000">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F6E4537"/>
    <w:multiLevelType w:val="hybridMultilevel"/>
    <w:tmpl w:val="BA6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A7CAC"/>
    <w:multiLevelType w:val="multilevel"/>
    <w:tmpl w:val="C6A8CCEA"/>
    <w:numStyleLink w:val="Headings"/>
  </w:abstractNum>
  <w:abstractNum w:abstractNumId="7">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C6F29"/>
    <w:multiLevelType w:val="multilevel"/>
    <w:tmpl w:val="C6A8CCEA"/>
    <w:numStyleLink w:val="Headings"/>
  </w:abstractNum>
  <w:abstractNum w:abstractNumId="18">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Stevick">
    <w15:presenceInfo w15:providerId="Windows Live" w15:userId="91926e4c2fe24f4f"/>
  </w15:person>
  <w15:person w15:author="Marta Gomez-Chiarri">
    <w15:presenceInfo w15:providerId="None" w15:userId="Marta Gomez-Chiarri"/>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revisionView w:insDel="0" w:formatting="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DBC"/>
    <w:rsid w:val="00000244"/>
    <w:rsid w:val="00000251"/>
    <w:rsid w:val="00000294"/>
    <w:rsid w:val="0000183B"/>
    <w:rsid w:val="000036AA"/>
    <w:rsid w:val="00004028"/>
    <w:rsid w:val="000040FC"/>
    <w:rsid w:val="00004ABF"/>
    <w:rsid w:val="000060DC"/>
    <w:rsid w:val="00010D2B"/>
    <w:rsid w:val="00012012"/>
    <w:rsid w:val="00015F54"/>
    <w:rsid w:val="000163DD"/>
    <w:rsid w:val="00017B6E"/>
    <w:rsid w:val="0002018A"/>
    <w:rsid w:val="000204B7"/>
    <w:rsid w:val="00021153"/>
    <w:rsid w:val="00021A22"/>
    <w:rsid w:val="00021B3E"/>
    <w:rsid w:val="00022D41"/>
    <w:rsid w:val="000259A6"/>
    <w:rsid w:val="000267DA"/>
    <w:rsid w:val="00026D10"/>
    <w:rsid w:val="0003008B"/>
    <w:rsid w:val="00030625"/>
    <w:rsid w:val="00031091"/>
    <w:rsid w:val="00034304"/>
    <w:rsid w:val="0003441F"/>
    <w:rsid w:val="00035434"/>
    <w:rsid w:val="0003677D"/>
    <w:rsid w:val="00036E85"/>
    <w:rsid w:val="00036FE9"/>
    <w:rsid w:val="00037A67"/>
    <w:rsid w:val="0004049B"/>
    <w:rsid w:val="0004174F"/>
    <w:rsid w:val="0004246A"/>
    <w:rsid w:val="00042C93"/>
    <w:rsid w:val="00043989"/>
    <w:rsid w:val="00045678"/>
    <w:rsid w:val="000458E4"/>
    <w:rsid w:val="00046437"/>
    <w:rsid w:val="000466FB"/>
    <w:rsid w:val="00047404"/>
    <w:rsid w:val="00047F89"/>
    <w:rsid w:val="00047FE2"/>
    <w:rsid w:val="00050D87"/>
    <w:rsid w:val="000513B7"/>
    <w:rsid w:val="000558C2"/>
    <w:rsid w:val="000560E7"/>
    <w:rsid w:val="00056EFD"/>
    <w:rsid w:val="00056F14"/>
    <w:rsid w:val="000609F1"/>
    <w:rsid w:val="000628D5"/>
    <w:rsid w:val="00062DA6"/>
    <w:rsid w:val="00063D84"/>
    <w:rsid w:val="000643DA"/>
    <w:rsid w:val="00064AD7"/>
    <w:rsid w:val="0006600D"/>
    <w:rsid w:val="0006636D"/>
    <w:rsid w:val="000664EA"/>
    <w:rsid w:val="0006784C"/>
    <w:rsid w:val="0007021A"/>
    <w:rsid w:val="00071F4A"/>
    <w:rsid w:val="000724E5"/>
    <w:rsid w:val="00072CD2"/>
    <w:rsid w:val="0007306D"/>
    <w:rsid w:val="00075E17"/>
    <w:rsid w:val="00077821"/>
    <w:rsid w:val="00077D53"/>
    <w:rsid w:val="00077F78"/>
    <w:rsid w:val="00081394"/>
    <w:rsid w:val="00082106"/>
    <w:rsid w:val="0008244D"/>
    <w:rsid w:val="00082BA0"/>
    <w:rsid w:val="00084925"/>
    <w:rsid w:val="00090F42"/>
    <w:rsid w:val="00091BC5"/>
    <w:rsid w:val="00093207"/>
    <w:rsid w:val="00093BBF"/>
    <w:rsid w:val="0009511A"/>
    <w:rsid w:val="0009636C"/>
    <w:rsid w:val="000965AA"/>
    <w:rsid w:val="000977F0"/>
    <w:rsid w:val="000A04FF"/>
    <w:rsid w:val="000A2639"/>
    <w:rsid w:val="000A2F6A"/>
    <w:rsid w:val="000A35F5"/>
    <w:rsid w:val="000A4079"/>
    <w:rsid w:val="000A67BA"/>
    <w:rsid w:val="000A7202"/>
    <w:rsid w:val="000A760E"/>
    <w:rsid w:val="000B0913"/>
    <w:rsid w:val="000B18DC"/>
    <w:rsid w:val="000B1D41"/>
    <w:rsid w:val="000B2247"/>
    <w:rsid w:val="000B34BD"/>
    <w:rsid w:val="000B435B"/>
    <w:rsid w:val="000B6772"/>
    <w:rsid w:val="000C1F38"/>
    <w:rsid w:val="000C31B9"/>
    <w:rsid w:val="000C3E1B"/>
    <w:rsid w:val="000C415A"/>
    <w:rsid w:val="000C4FFA"/>
    <w:rsid w:val="000C5465"/>
    <w:rsid w:val="000C7E2A"/>
    <w:rsid w:val="000D0CEE"/>
    <w:rsid w:val="000D4827"/>
    <w:rsid w:val="000D4D99"/>
    <w:rsid w:val="000D585E"/>
    <w:rsid w:val="000D633A"/>
    <w:rsid w:val="000D6B50"/>
    <w:rsid w:val="000D73C1"/>
    <w:rsid w:val="000D7A12"/>
    <w:rsid w:val="000E0D39"/>
    <w:rsid w:val="000E0E22"/>
    <w:rsid w:val="000E1786"/>
    <w:rsid w:val="000E1A35"/>
    <w:rsid w:val="000E2F3B"/>
    <w:rsid w:val="000E2FA7"/>
    <w:rsid w:val="000E5402"/>
    <w:rsid w:val="000E67DE"/>
    <w:rsid w:val="000E7ADF"/>
    <w:rsid w:val="000E7BC8"/>
    <w:rsid w:val="000F10C3"/>
    <w:rsid w:val="000F23F8"/>
    <w:rsid w:val="000F4CFB"/>
    <w:rsid w:val="000F5347"/>
    <w:rsid w:val="000F59FF"/>
    <w:rsid w:val="000F5C44"/>
    <w:rsid w:val="000F60AA"/>
    <w:rsid w:val="000F6BA3"/>
    <w:rsid w:val="000F778B"/>
    <w:rsid w:val="000F78EE"/>
    <w:rsid w:val="000F7EEE"/>
    <w:rsid w:val="000F7F06"/>
    <w:rsid w:val="0010032A"/>
    <w:rsid w:val="00101703"/>
    <w:rsid w:val="00102A06"/>
    <w:rsid w:val="00111797"/>
    <w:rsid w:val="00111D7E"/>
    <w:rsid w:val="00111ED0"/>
    <w:rsid w:val="0011288C"/>
    <w:rsid w:val="00113401"/>
    <w:rsid w:val="00117666"/>
    <w:rsid w:val="00120487"/>
    <w:rsid w:val="00120B5A"/>
    <w:rsid w:val="0012239F"/>
    <w:rsid w:val="001223A7"/>
    <w:rsid w:val="00123348"/>
    <w:rsid w:val="00123436"/>
    <w:rsid w:val="00125A34"/>
    <w:rsid w:val="0012765D"/>
    <w:rsid w:val="00130DB8"/>
    <w:rsid w:val="0013116A"/>
    <w:rsid w:val="0013337E"/>
    <w:rsid w:val="00133435"/>
    <w:rsid w:val="00134256"/>
    <w:rsid w:val="001358F8"/>
    <w:rsid w:val="00141DFC"/>
    <w:rsid w:val="00142B41"/>
    <w:rsid w:val="00142DD4"/>
    <w:rsid w:val="00143982"/>
    <w:rsid w:val="001444D0"/>
    <w:rsid w:val="00144BD2"/>
    <w:rsid w:val="0014504C"/>
    <w:rsid w:val="00145911"/>
    <w:rsid w:val="00147395"/>
    <w:rsid w:val="0015035B"/>
    <w:rsid w:val="00151C0A"/>
    <w:rsid w:val="00151F40"/>
    <w:rsid w:val="001525F4"/>
    <w:rsid w:val="001535C8"/>
    <w:rsid w:val="00153957"/>
    <w:rsid w:val="00154B6A"/>
    <w:rsid w:val="001552C9"/>
    <w:rsid w:val="001559CB"/>
    <w:rsid w:val="00162D70"/>
    <w:rsid w:val="00163026"/>
    <w:rsid w:val="001630B7"/>
    <w:rsid w:val="00163789"/>
    <w:rsid w:val="001645A3"/>
    <w:rsid w:val="00164D16"/>
    <w:rsid w:val="001669B8"/>
    <w:rsid w:val="00170E6F"/>
    <w:rsid w:val="00171FE8"/>
    <w:rsid w:val="001738CB"/>
    <w:rsid w:val="00174B53"/>
    <w:rsid w:val="00176B3E"/>
    <w:rsid w:val="0017778B"/>
    <w:rsid w:val="00177D84"/>
    <w:rsid w:val="00181346"/>
    <w:rsid w:val="00181784"/>
    <w:rsid w:val="001833D1"/>
    <w:rsid w:val="0018444C"/>
    <w:rsid w:val="00187EA7"/>
    <w:rsid w:val="00192443"/>
    <w:rsid w:val="00192704"/>
    <w:rsid w:val="00193231"/>
    <w:rsid w:val="0019552A"/>
    <w:rsid w:val="0019560A"/>
    <w:rsid w:val="001964EF"/>
    <w:rsid w:val="00196F38"/>
    <w:rsid w:val="001A357F"/>
    <w:rsid w:val="001A4182"/>
    <w:rsid w:val="001A4264"/>
    <w:rsid w:val="001A49BA"/>
    <w:rsid w:val="001A53A4"/>
    <w:rsid w:val="001A5511"/>
    <w:rsid w:val="001A6C33"/>
    <w:rsid w:val="001A757F"/>
    <w:rsid w:val="001A7648"/>
    <w:rsid w:val="001B0227"/>
    <w:rsid w:val="001B1A2C"/>
    <w:rsid w:val="001B2770"/>
    <w:rsid w:val="001B32B1"/>
    <w:rsid w:val="001B3790"/>
    <w:rsid w:val="001B391F"/>
    <w:rsid w:val="001B48EA"/>
    <w:rsid w:val="001B5912"/>
    <w:rsid w:val="001B5FE3"/>
    <w:rsid w:val="001B718C"/>
    <w:rsid w:val="001C0A6F"/>
    <w:rsid w:val="001C1882"/>
    <w:rsid w:val="001C19FF"/>
    <w:rsid w:val="001C2ED3"/>
    <w:rsid w:val="001C354F"/>
    <w:rsid w:val="001C3E31"/>
    <w:rsid w:val="001C488B"/>
    <w:rsid w:val="001C67BA"/>
    <w:rsid w:val="001C6B1D"/>
    <w:rsid w:val="001C73AE"/>
    <w:rsid w:val="001D0F9C"/>
    <w:rsid w:val="001D1096"/>
    <w:rsid w:val="001D18D0"/>
    <w:rsid w:val="001D5C23"/>
    <w:rsid w:val="001D622F"/>
    <w:rsid w:val="001E11C7"/>
    <w:rsid w:val="001E152B"/>
    <w:rsid w:val="001E2FDF"/>
    <w:rsid w:val="001E6635"/>
    <w:rsid w:val="001E766B"/>
    <w:rsid w:val="001F3AC5"/>
    <w:rsid w:val="001F3F97"/>
    <w:rsid w:val="001F4C07"/>
    <w:rsid w:val="001F6293"/>
    <w:rsid w:val="001F68A5"/>
    <w:rsid w:val="001F6AF1"/>
    <w:rsid w:val="001F6C06"/>
    <w:rsid w:val="001F764E"/>
    <w:rsid w:val="00202486"/>
    <w:rsid w:val="00202546"/>
    <w:rsid w:val="00203E2A"/>
    <w:rsid w:val="00204FC0"/>
    <w:rsid w:val="002068E1"/>
    <w:rsid w:val="00207716"/>
    <w:rsid w:val="00211951"/>
    <w:rsid w:val="002140D2"/>
    <w:rsid w:val="00214212"/>
    <w:rsid w:val="002145CA"/>
    <w:rsid w:val="0022017E"/>
    <w:rsid w:val="00220AEA"/>
    <w:rsid w:val="00221E39"/>
    <w:rsid w:val="00226954"/>
    <w:rsid w:val="0022713B"/>
    <w:rsid w:val="00227C57"/>
    <w:rsid w:val="00230BC4"/>
    <w:rsid w:val="00231543"/>
    <w:rsid w:val="00231AF7"/>
    <w:rsid w:val="0023270C"/>
    <w:rsid w:val="00232B24"/>
    <w:rsid w:val="00234C81"/>
    <w:rsid w:val="00240612"/>
    <w:rsid w:val="00242E6E"/>
    <w:rsid w:val="00243241"/>
    <w:rsid w:val="00243364"/>
    <w:rsid w:val="00245B50"/>
    <w:rsid w:val="002500BF"/>
    <w:rsid w:val="00250C99"/>
    <w:rsid w:val="00251AFE"/>
    <w:rsid w:val="00251F63"/>
    <w:rsid w:val="00252332"/>
    <w:rsid w:val="00252371"/>
    <w:rsid w:val="00254EDF"/>
    <w:rsid w:val="00260F2D"/>
    <w:rsid w:val="00261D69"/>
    <w:rsid w:val="00261E92"/>
    <w:rsid w:val="002621FC"/>
    <w:rsid w:val="0026252E"/>
    <w:rsid w:val="002629A3"/>
    <w:rsid w:val="00263E62"/>
    <w:rsid w:val="00264882"/>
    <w:rsid w:val="00265660"/>
    <w:rsid w:val="002673CC"/>
    <w:rsid w:val="00267D18"/>
    <w:rsid w:val="002703D8"/>
    <w:rsid w:val="0027083A"/>
    <w:rsid w:val="00270C49"/>
    <w:rsid w:val="002715A0"/>
    <w:rsid w:val="00273D31"/>
    <w:rsid w:val="00274FB8"/>
    <w:rsid w:val="002767E5"/>
    <w:rsid w:val="00276F7D"/>
    <w:rsid w:val="00277EDD"/>
    <w:rsid w:val="00283096"/>
    <w:rsid w:val="0028502E"/>
    <w:rsid w:val="00285C9E"/>
    <w:rsid w:val="002868E2"/>
    <w:rsid w:val="002869C3"/>
    <w:rsid w:val="00291C46"/>
    <w:rsid w:val="00292114"/>
    <w:rsid w:val="00292F18"/>
    <w:rsid w:val="002936E4"/>
    <w:rsid w:val="002937BF"/>
    <w:rsid w:val="0029514E"/>
    <w:rsid w:val="00296B88"/>
    <w:rsid w:val="00296B99"/>
    <w:rsid w:val="00296F62"/>
    <w:rsid w:val="002A038F"/>
    <w:rsid w:val="002A0BFE"/>
    <w:rsid w:val="002A3E66"/>
    <w:rsid w:val="002A5C9A"/>
    <w:rsid w:val="002A6348"/>
    <w:rsid w:val="002A6BEA"/>
    <w:rsid w:val="002A729A"/>
    <w:rsid w:val="002B1004"/>
    <w:rsid w:val="002B17BD"/>
    <w:rsid w:val="002B224F"/>
    <w:rsid w:val="002B39AE"/>
    <w:rsid w:val="002B4373"/>
    <w:rsid w:val="002B4554"/>
    <w:rsid w:val="002B6BBB"/>
    <w:rsid w:val="002B7476"/>
    <w:rsid w:val="002B7CEE"/>
    <w:rsid w:val="002C1FD9"/>
    <w:rsid w:val="002C2EF4"/>
    <w:rsid w:val="002C2F8B"/>
    <w:rsid w:val="002C38E2"/>
    <w:rsid w:val="002C5975"/>
    <w:rsid w:val="002C7377"/>
    <w:rsid w:val="002C74CA"/>
    <w:rsid w:val="002D309F"/>
    <w:rsid w:val="002D3E4E"/>
    <w:rsid w:val="002D4C21"/>
    <w:rsid w:val="002D5442"/>
    <w:rsid w:val="002D630D"/>
    <w:rsid w:val="002D7B1A"/>
    <w:rsid w:val="002E0999"/>
    <w:rsid w:val="002E0CB6"/>
    <w:rsid w:val="002E2EBA"/>
    <w:rsid w:val="002E347B"/>
    <w:rsid w:val="002E467F"/>
    <w:rsid w:val="002E5918"/>
    <w:rsid w:val="002E7420"/>
    <w:rsid w:val="002F0436"/>
    <w:rsid w:val="002F0644"/>
    <w:rsid w:val="002F13CE"/>
    <w:rsid w:val="002F3765"/>
    <w:rsid w:val="002F744D"/>
    <w:rsid w:val="00300017"/>
    <w:rsid w:val="00301B23"/>
    <w:rsid w:val="0030386E"/>
    <w:rsid w:val="00303DE6"/>
    <w:rsid w:val="00303F69"/>
    <w:rsid w:val="00304EF0"/>
    <w:rsid w:val="003051EB"/>
    <w:rsid w:val="0030607B"/>
    <w:rsid w:val="00306F06"/>
    <w:rsid w:val="00307397"/>
    <w:rsid w:val="00310124"/>
    <w:rsid w:val="0031142D"/>
    <w:rsid w:val="0031165C"/>
    <w:rsid w:val="00311B61"/>
    <w:rsid w:val="00315BB8"/>
    <w:rsid w:val="0031664E"/>
    <w:rsid w:val="00317C79"/>
    <w:rsid w:val="00320538"/>
    <w:rsid w:val="0032112E"/>
    <w:rsid w:val="003212D3"/>
    <w:rsid w:val="00321CAC"/>
    <w:rsid w:val="003221A4"/>
    <w:rsid w:val="0032385B"/>
    <w:rsid w:val="0032506A"/>
    <w:rsid w:val="00326308"/>
    <w:rsid w:val="00326E5E"/>
    <w:rsid w:val="003271D2"/>
    <w:rsid w:val="00327DC0"/>
    <w:rsid w:val="00330316"/>
    <w:rsid w:val="0033059C"/>
    <w:rsid w:val="00334953"/>
    <w:rsid w:val="003403D9"/>
    <w:rsid w:val="0034156C"/>
    <w:rsid w:val="00341CF9"/>
    <w:rsid w:val="00342DC7"/>
    <w:rsid w:val="00343855"/>
    <w:rsid w:val="00345BBD"/>
    <w:rsid w:val="00347F2A"/>
    <w:rsid w:val="003504D8"/>
    <w:rsid w:val="00352044"/>
    <w:rsid w:val="0035227E"/>
    <w:rsid w:val="00353A51"/>
    <w:rsid w:val="003544FB"/>
    <w:rsid w:val="0035502B"/>
    <w:rsid w:val="00355138"/>
    <w:rsid w:val="0036030D"/>
    <w:rsid w:val="00361108"/>
    <w:rsid w:val="00362A7F"/>
    <w:rsid w:val="003631E4"/>
    <w:rsid w:val="003647CC"/>
    <w:rsid w:val="00365D63"/>
    <w:rsid w:val="00365D89"/>
    <w:rsid w:val="00366C4E"/>
    <w:rsid w:val="0036737A"/>
    <w:rsid w:val="0036793B"/>
    <w:rsid w:val="0037015D"/>
    <w:rsid w:val="00372682"/>
    <w:rsid w:val="003757F2"/>
    <w:rsid w:val="00376CC5"/>
    <w:rsid w:val="003821CB"/>
    <w:rsid w:val="0038579E"/>
    <w:rsid w:val="00386B96"/>
    <w:rsid w:val="00387DB5"/>
    <w:rsid w:val="00390A87"/>
    <w:rsid w:val="0039104C"/>
    <w:rsid w:val="00391630"/>
    <w:rsid w:val="003925DE"/>
    <w:rsid w:val="00394062"/>
    <w:rsid w:val="0039693B"/>
    <w:rsid w:val="00396EDA"/>
    <w:rsid w:val="0039700E"/>
    <w:rsid w:val="003978D5"/>
    <w:rsid w:val="003A1B46"/>
    <w:rsid w:val="003A2918"/>
    <w:rsid w:val="003A3FC2"/>
    <w:rsid w:val="003A783A"/>
    <w:rsid w:val="003B01E5"/>
    <w:rsid w:val="003B2A4E"/>
    <w:rsid w:val="003B4524"/>
    <w:rsid w:val="003B5FD9"/>
    <w:rsid w:val="003B6C62"/>
    <w:rsid w:val="003B6E9F"/>
    <w:rsid w:val="003B7014"/>
    <w:rsid w:val="003C037E"/>
    <w:rsid w:val="003C0CD2"/>
    <w:rsid w:val="003C1A2D"/>
    <w:rsid w:val="003C248E"/>
    <w:rsid w:val="003C3384"/>
    <w:rsid w:val="003C578F"/>
    <w:rsid w:val="003D0C83"/>
    <w:rsid w:val="003D1B57"/>
    <w:rsid w:val="003D2F2D"/>
    <w:rsid w:val="003D3A60"/>
    <w:rsid w:val="003D3F5D"/>
    <w:rsid w:val="003E4BAD"/>
    <w:rsid w:val="003E6626"/>
    <w:rsid w:val="003E7DBB"/>
    <w:rsid w:val="003E7DBE"/>
    <w:rsid w:val="003F05B8"/>
    <w:rsid w:val="003F129E"/>
    <w:rsid w:val="003F2750"/>
    <w:rsid w:val="003F488D"/>
    <w:rsid w:val="003F5AF8"/>
    <w:rsid w:val="003F787C"/>
    <w:rsid w:val="003F7AD9"/>
    <w:rsid w:val="003F7D39"/>
    <w:rsid w:val="00400A41"/>
    <w:rsid w:val="00400C4D"/>
    <w:rsid w:val="00401590"/>
    <w:rsid w:val="00401ED1"/>
    <w:rsid w:val="00402902"/>
    <w:rsid w:val="004077BF"/>
    <w:rsid w:val="00407B85"/>
    <w:rsid w:val="00410DE0"/>
    <w:rsid w:val="0041121E"/>
    <w:rsid w:val="004112BF"/>
    <w:rsid w:val="00413789"/>
    <w:rsid w:val="00413ECB"/>
    <w:rsid w:val="00415203"/>
    <w:rsid w:val="00416102"/>
    <w:rsid w:val="004163E4"/>
    <w:rsid w:val="00416F8B"/>
    <w:rsid w:val="00417134"/>
    <w:rsid w:val="004209C4"/>
    <w:rsid w:val="00420C1F"/>
    <w:rsid w:val="00425787"/>
    <w:rsid w:val="00426D6B"/>
    <w:rsid w:val="004270AA"/>
    <w:rsid w:val="004270D3"/>
    <w:rsid w:val="00427495"/>
    <w:rsid w:val="00427B70"/>
    <w:rsid w:val="0043007B"/>
    <w:rsid w:val="00431980"/>
    <w:rsid w:val="00431F64"/>
    <w:rsid w:val="00433937"/>
    <w:rsid w:val="00433D58"/>
    <w:rsid w:val="00433D6C"/>
    <w:rsid w:val="00434AD1"/>
    <w:rsid w:val="00434B54"/>
    <w:rsid w:val="00436100"/>
    <w:rsid w:val="00442DE9"/>
    <w:rsid w:val="0044450D"/>
    <w:rsid w:val="00444F27"/>
    <w:rsid w:val="004454A0"/>
    <w:rsid w:val="00445525"/>
    <w:rsid w:val="004455B7"/>
    <w:rsid w:val="004459F7"/>
    <w:rsid w:val="00447BBA"/>
    <w:rsid w:val="00451725"/>
    <w:rsid w:val="00451A8B"/>
    <w:rsid w:val="00451E26"/>
    <w:rsid w:val="0045339E"/>
    <w:rsid w:val="00454AEA"/>
    <w:rsid w:val="00454E13"/>
    <w:rsid w:val="0045666F"/>
    <w:rsid w:val="00456C39"/>
    <w:rsid w:val="00456CBE"/>
    <w:rsid w:val="00462EBB"/>
    <w:rsid w:val="00463E3D"/>
    <w:rsid w:val="004645AE"/>
    <w:rsid w:val="00464F81"/>
    <w:rsid w:val="00465BB6"/>
    <w:rsid w:val="00466A55"/>
    <w:rsid w:val="00467FCE"/>
    <w:rsid w:val="00471045"/>
    <w:rsid w:val="00472CC9"/>
    <w:rsid w:val="00474845"/>
    <w:rsid w:val="00475D9C"/>
    <w:rsid w:val="00476CA1"/>
    <w:rsid w:val="00477CE6"/>
    <w:rsid w:val="0048246A"/>
    <w:rsid w:val="00482629"/>
    <w:rsid w:val="0048337A"/>
    <w:rsid w:val="00484A45"/>
    <w:rsid w:val="00484D52"/>
    <w:rsid w:val="00486303"/>
    <w:rsid w:val="004867A5"/>
    <w:rsid w:val="00486E2C"/>
    <w:rsid w:val="00490087"/>
    <w:rsid w:val="00491355"/>
    <w:rsid w:val="00491748"/>
    <w:rsid w:val="004917B1"/>
    <w:rsid w:val="00492334"/>
    <w:rsid w:val="00492644"/>
    <w:rsid w:val="00492CA9"/>
    <w:rsid w:val="00495408"/>
    <w:rsid w:val="00496B15"/>
    <w:rsid w:val="004A02FD"/>
    <w:rsid w:val="004A0649"/>
    <w:rsid w:val="004A0D42"/>
    <w:rsid w:val="004A16B4"/>
    <w:rsid w:val="004A1BF2"/>
    <w:rsid w:val="004A2B6D"/>
    <w:rsid w:val="004A360C"/>
    <w:rsid w:val="004A53FC"/>
    <w:rsid w:val="004A5E8B"/>
    <w:rsid w:val="004A6B35"/>
    <w:rsid w:val="004B198F"/>
    <w:rsid w:val="004B2FF3"/>
    <w:rsid w:val="004B3786"/>
    <w:rsid w:val="004B495B"/>
    <w:rsid w:val="004C0C21"/>
    <w:rsid w:val="004C1BD7"/>
    <w:rsid w:val="004C20B7"/>
    <w:rsid w:val="004C3963"/>
    <w:rsid w:val="004C3BA7"/>
    <w:rsid w:val="004D05C3"/>
    <w:rsid w:val="004D073C"/>
    <w:rsid w:val="004D0F48"/>
    <w:rsid w:val="004D3E33"/>
    <w:rsid w:val="004E0132"/>
    <w:rsid w:val="004E0786"/>
    <w:rsid w:val="004E1BA0"/>
    <w:rsid w:val="004E29C9"/>
    <w:rsid w:val="004E3005"/>
    <w:rsid w:val="004E421A"/>
    <w:rsid w:val="004E4BB4"/>
    <w:rsid w:val="004E4E84"/>
    <w:rsid w:val="004E51BD"/>
    <w:rsid w:val="004E749C"/>
    <w:rsid w:val="004E7D4E"/>
    <w:rsid w:val="004F009A"/>
    <w:rsid w:val="004F1C1D"/>
    <w:rsid w:val="004F206E"/>
    <w:rsid w:val="004F777F"/>
    <w:rsid w:val="004F796D"/>
    <w:rsid w:val="005023BF"/>
    <w:rsid w:val="0050303F"/>
    <w:rsid w:val="00503795"/>
    <w:rsid w:val="00503C11"/>
    <w:rsid w:val="0050466A"/>
    <w:rsid w:val="0050612C"/>
    <w:rsid w:val="0050765F"/>
    <w:rsid w:val="00507DBC"/>
    <w:rsid w:val="00512B15"/>
    <w:rsid w:val="00513CF6"/>
    <w:rsid w:val="0051440C"/>
    <w:rsid w:val="005151BE"/>
    <w:rsid w:val="00522478"/>
    <w:rsid w:val="0052342D"/>
    <w:rsid w:val="005250F2"/>
    <w:rsid w:val="00525E94"/>
    <w:rsid w:val="00526FB4"/>
    <w:rsid w:val="005276CA"/>
    <w:rsid w:val="00530C47"/>
    <w:rsid w:val="005324C0"/>
    <w:rsid w:val="005331B9"/>
    <w:rsid w:val="00533D5E"/>
    <w:rsid w:val="00533FED"/>
    <w:rsid w:val="00534801"/>
    <w:rsid w:val="00534DFA"/>
    <w:rsid w:val="0053671E"/>
    <w:rsid w:val="00537061"/>
    <w:rsid w:val="00541624"/>
    <w:rsid w:val="005421AE"/>
    <w:rsid w:val="005428AA"/>
    <w:rsid w:val="005433E4"/>
    <w:rsid w:val="00544B9C"/>
    <w:rsid w:val="00547114"/>
    <w:rsid w:val="00550563"/>
    <w:rsid w:val="005516A7"/>
    <w:rsid w:val="0055247C"/>
    <w:rsid w:val="005529C6"/>
    <w:rsid w:val="005539B1"/>
    <w:rsid w:val="00555C1F"/>
    <w:rsid w:val="005568F5"/>
    <w:rsid w:val="00557404"/>
    <w:rsid w:val="00560134"/>
    <w:rsid w:val="005609AF"/>
    <w:rsid w:val="00560FDD"/>
    <w:rsid w:val="00561681"/>
    <w:rsid w:val="00562A71"/>
    <w:rsid w:val="00562FEE"/>
    <w:rsid w:val="005637AD"/>
    <w:rsid w:val="00563B0B"/>
    <w:rsid w:val="0056466A"/>
    <w:rsid w:val="00564711"/>
    <w:rsid w:val="005649F5"/>
    <w:rsid w:val="00564A89"/>
    <w:rsid w:val="00564DFE"/>
    <w:rsid w:val="0056595D"/>
    <w:rsid w:val="0057064F"/>
    <w:rsid w:val="00573A0B"/>
    <w:rsid w:val="00580ADB"/>
    <w:rsid w:val="005834DC"/>
    <w:rsid w:val="0059196C"/>
    <w:rsid w:val="005938A4"/>
    <w:rsid w:val="00594686"/>
    <w:rsid w:val="005954B8"/>
    <w:rsid w:val="00595C33"/>
    <w:rsid w:val="005A020A"/>
    <w:rsid w:val="005A128C"/>
    <w:rsid w:val="005A1697"/>
    <w:rsid w:val="005A1D84"/>
    <w:rsid w:val="005A36CA"/>
    <w:rsid w:val="005A3731"/>
    <w:rsid w:val="005A4881"/>
    <w:rsid w:val="005A70EA"/>
    <w:rsid w:val="005A7761"/>
    <w:rsid w:val="005B035C"/>
    <w:rsid w:val="005B131B"/>
    <w:rsid w:val="005B3025"/>
    <w:rsid w:val="005B318D"/>
    <w:rsid w:val="005B3715"/>
    <w:rsid w:val="005B3927"/>
    <w:rsid w:val="005B3D23"/>
    <w:rsid w:val="005B43DD"/>
    <w:rsid w:val="005B4448"/>
    <w:rsid w:val="005B44A6"/>
    <w:rsid w:val="005B663A"/>
    <w:rsid w:val="005B78CC"/>
    <w:rsid w:val="005C0C74"/>
    <w:rsid w:val="005C1D39"/>
    <w:rsid w:val="005C29B0"/>
    <w:rsid w:val="005C34A2"/>
    <w:rsid w:val="005C3963"/>
    <w:rsid w:val="005C49B7"/>
    <w:rsid w:val="005C5232"/>
    <w:rsid w:val="005C74CF"/>
    <w:rsid w:val="005C7C0C"/>
    <w:rsid w:val="005D00C0"/>
    <w:rsid w:val="005D1840"/>
    <w:rsid w:val="005D1C91"/>
    <w:rsid w:val="005D1CDB"/>
    <w:rsid w:val="005D35E4"/>
    <w:rsid w:val="005D69FE"/>
    <w:rsid w:val="005D7910"/>
    <w:rsid w:val="005E159B"/>
    <w:rsid w:val="005E1F57"/>
    <w:rsid w:val="005E382D"/>
    <w:rsid w:val="005E3EE3"/>
    <w:rsid w:val="005E3F26"/>
    <w:rsid w:val="005E44FA"/>
    <w:rsid w:val="005E6A5D"/>
    <w:rsid w:val="005E71D4"/>
    <w:rsid w:val="005F0603"/>
    <w:rsid w:val="005F0BA1"/>
    <w:rsid w:val="005F0DBC"/>
    <w:rsid w:val="005F3700"/>
    <w:rsid w:val="005F5491"/>
    <w:rsid w:val="005F6066"/>
    <w:rsid w:val="005F6C05"/>
    <w:rsid w:val="005F76F9"/>
    <w:rsid w:val="00600D3D"/>
    <w:rsid w:val="006011B0"/>
    <w:rsid w:val="0060450F"/>
    <w:rsid w:val="00606FDB"/>
    <w:rsid w:val="0061055B"/>
    <w:rsid w:val="00611015"/>
    <w:rsid w:val="00611873"/>
    <w:rsid w:val="00613512"/>
    <w:rsid w:val="006149B5"/>
    <w:rsid w:val="006151EA"/>
    <w:rsid w:val="00616D5D"/>
    <w:rsid w:val="0062154F"/>
    <w:rsid w:val="00622D90"/>
    <w:rsid w:val="00623F74"/>
    <w:rsid w:val="0062428A"/>
    <w:rsid w:val="00626153"/>
    <w:rsid w:val="00626B52"/>
    <w:rsid w:val="0063026B"/>
    <w:rsid w:val="006310E3"/>
    <w:rsid w:val="00631A8C"/>
    <w:rsid w:val="00634555"/>
    <w:rsid w:val="006345BD"/>
    <w:rsid w:val="0064111E"/>
    <w:rsid w:val="00642A9C"/>
    <w:rsid w:val="00643BA1"/>
    <w:rsid w:val="006457B7"/>
    <w:rsid w:val="00646547"/>
    <w:rsid w:val="00651CA2"/>
    <w:rsid w:val="00653D60"/>
    <w:rsid w:val="0065423A"/>
    <w:rsid w:val="00656854"/>
    <w:rsid w:val="00660D05"/>
    <w:rsid w:val="00662439"/>
    <w:rsid w:val="00662716"/>
    <w:rsid w:val="00666A83"/>
    <w:rsid w:val="006704F8"/>
    <w:rsid w:val="00671D9A"/>
    <w:rsid w:val="0067307E"/>
    <w:rsid w:val="00673952"/>
    <w:rsid w:val="00674403"/>
    <w:rsid w:val="00674FBA"/>
    <w:rsid w:val="00680A8A"/>
    <w:rsid w:val="006811C1"/>
    <w:rsid w:val="00681D93"/>
    <w:rsid w:val="00683399"/>
    <w:rsid w:val="006834F2"/>
    <w:rsid w:val="00683E78"/>
    <w:rsid w:val="006842D8"/>
    <w:rsid w:val="00684303"/>
    <w:rsid w:val="00686B93"/>
    <w:rsid w:val="00686C9D"/>
    <w:rsid w:val="00690F89"/>
    <w:rsid w:val="0069383C"/>
    <w:rsid w:val="0069445E"/>
    <w:rsid w:val="00694D2C"/>
    <w:rsid w:val="00696775"/>
    <w:rsid w:val="006A232A"/>
    <w:rsid w:val="006A2586"/>
    <w:rsid w:val="006A3C43"/>
    <w:rsid w:val="006A4BCF"/>
    <w:rsid w:val="006A4CDF"/>
    <w:rsid w:val="006A5A27"/>
    <w:rsid w:val="006A63B9"/>
    <w:rsid w:val="006A749B"/>
    <w:rsid w:val="006A7DDD"/>
    <w:rsid w:val="006B11F9"/>
    <w:rsid w:val="006B2D5B"/>
    <w:rsid w:val="006B4E2D"/>
    <w:rsid w:val="006B7D14"/>
    <w:rsid w:val="006C63F3"/>
    <w:rsid w:val="006C7BF0"/>
    <w:rsid w:val="006D0B2F"/>
    <w:rsid w:val="006D2426"/>
    <w:rsid w:val="006D2A89"/>
    <w:rsid w:val="006D4319"/>
    <w:rsid w:val="006D51B2"/>
    <w:rsid w:val="006D5B93"/>
    <w:rsid w:val="006D7D9E"/>
    <w:rsid w:val="006E149A"/>
    <w:rsid w:val="006E1ED2"/>
    <w:rsid w:val="006E43E8"/>
    <w:rsid w:val="006E4736"/>
    <w:rsid w:val="006E4EDB"/>
    <w:rsid w:val="006E557E"/>
    <w:rsid w:val="006E5CE2"/>
    <w:rsid w:val="006E6EF3"/>
    <w:rsid w:val="006F1906"/>
    <w:rsid w:val="006F317A"/>
    <w:rsid w:val="006F4B5D"/>
    <w:rsid w:val="007003AE"/>
    <w:rsid w:val="0070167C"/>
    <w:rsid w:val="0070477B"/>
    <w:rsid w:val="00707B04"/>
    <w:rsid w:val="0071170B"/>
    <w:rsid w:val="00712974"/>
    <w:rsid w:val="007133FA"/>
    <w:rsid w:val="00713B39"/>
    <w:rsid w:val="00715183"/>
    <w:rsid w:val="007166B2"/>
    <w:rsid w:val="00717D68"/>
    <w:rsid w:val="00720A21"/>
    <w:rsid w:val="00720D0A"/>
    <w:rsid w:val="00721E3E"/>
    <w:rsid w:val="007232B5"/>
    <w:rsid w:val="00725123"/>
    <w:rsid w:val="0072534A"/>
    <w:rsid w:val="00725A7D"/>
    <w:rsid w:val="00726C50"/>
    <w:rsid w:val="00727F67"/>
    <w:rsid w:val="0073085C"/>
    <w:rsid w:val="00735638"/>
    <w:rsid w:val="0073597D"/>
    <w:rsid w:val="00736D17"/>
    <w:rsid w:val="00740FE8"/>
    <w:rsid w:val="0074137C"/>
    <w:rsid w:val="007423FD"/>
    <w:rsid w:val="00746505"/>
    <w:rsid w:val="00746941"/>
    <w:rsid w:val="00746AD4"/>
    <w:rsid w:val="0074703A"/>
    <w:rsid w:val="00747911"/>
    <w:rsid w:val="00750071"/>
    <w:rsid w:val="00751377"/>
    <w:rsid w:val="007522A9"/>
    <w:rsid w:val="00752BBA"/>
    <w:rsid w:val="00752F1D"/>
    <w:rsid w:val="00752FD2"/>
    <w:rsid w:val="00753C06"/>
    <w:rsid w:val="00754E24"/>
    <w:rsid w:val="007566C0"/>
    <w:rsid w:val="00760727"/>
    <w:rsid w:val="00760EED"/>
    <w:rsid w:val="00762972"/>
    <w:rsid w:val="00764396"/>
    <w:rsid w:val="00764CCF"/>
    <w:rsid w:val="00765474"/>
    <w:rsid w:val="007656EC"/>
    <w:rsid w:val="0076700A"/>
    <w:rsid w:val="00770E2E"/>
    <w:rsid w:val="007719DC"/>
    <w:rsid w:val="00773B6E"/>
    <w:rsid w:val="00777E86"/>
    <w:rsid w:val="0078046D"/>
    <w:rsid w:val="007814D7"/>
    <w:rsid w:val="00781820"/>
    <w:rsid w:val="007822D3"/>
    <w:rsid w:val="00783A06"/>
    <w:rsid w:val="00787E54"/>
    <w:rsid w:val="007905DE"/>
    <w:rsid w:val="00790BB3"/>
    <w:rsid w:val="00791623"/>
    <w:rsid w:val="00792043"/>
    <w:rsid w:val="007928F5"/>
    <w:rsid w:val="0079292F"/>
    <w:rsid w:val="00792B2E"/>
    <w:rsid w:val="00795E8C"/>
    <w:rsid w:val="007967FA"/>
    <w:rsid w:val="00796AFC"/>
    <w:rsid w:val="00797E65"/>
    <w:rsid w:val="00797EDD"/>
    <w:rsid w:val="007A10DB"/>
    <w:rsid w:val="007A2594"/>
    <w:rsid w:val="007A2DFA"/>
    <w:rsid w:val="007A7139"/>
    <w:rsid w:val="007B0322"/>
    <w:rsid w:val="007B147D"/>
    <w:rsid w:val="007B1878"/>
    <w:rsid w:val="007B1A6A"/>
    <w:rsid w:val="007B1B2F"/>
    <w:rsid w:val="007B204E"/>
    <w:rsid w:val="007B3B98"/>
    <w:rsid w:val="007B3F58"/>
    <w:rsid w:val="007B4A5C"/>
    <w:rsid w:val="007B4B4A"/>
    <w:rsid w:val="007B4F1D"/>
    <w:rsid w:val="007C079B"/>
    <w:rsid w:val="007C0E3F"/>
    <w:rsid w:val="007C0E88"/>
    <w:rsid w:val="007C120F"/>
    <w:rsid w:val="007C182E"/>
    <w:rsid w:val="007C206C"/>
    <w:rsid w:val="007C254F"/>
    <w:rsid w:val="007C2CE0"/>
    <w:rsid w:val="007C4AA9"/>
    <w:rsid w:val="007C5729"/>
    <w:rsid w:val="007C5D37"/>
    <w:rsid w:val="007C5E43"/>
    <w:rsid w:val="007C5F7C"/>
    <w:rsid w:val="007C7B90"/>
    <w:rsid w:val="007D5142"/>
    <w:rsid w:val="007D5DCA"/>
    <w:rsid w:val="007D6B2B"/>
    <w:rsid w:val="007E236B"/>
    <w:rsid w:val="007E3F1E"/>
    <w:rsid w:val="007E7908"/>
    <w:rsid w:val="007F00E9"/>
    <w:rsid w:val="007F0E97"/>
    <w:rsid w:val="007F25F8"/>
    <w:rsid w:val="007F38A6"/>
    <w:rsid w:val="007F3B60"/>
    <w:rsid w:val="007F6720"/>
    <w:rsid w:val="007F6A2D"/>
    <w:rsid w:val="008017B2"/>
    <w:rsid w:val="00801F30"/>
    <w:rsid w:val="0080332D"/>
    <w:rsid w:val="00804C9E"/>
    <w:rsid w:val="008055A4"/>
    <w:rsid w:val="00806109"/>
    <w:rsid w:val="00810C32"/>
    <w:rsid w:val="008111E4"/>
    <w:rsid w:val="00811AF6"/>
    <w:rsid w:val="0081301C"/>
    <w:rsid w:val="00814F4E"/>
    <w:rsid w:val="00817DD6"/>
    <w:rsid w:val="008205B2"/>
    <w:rsid w:val="00821793"/>
    <w:rsid w:val="00821F7A"/>
    <w:rsid w:val="00822028"/>
    <w:rsid w:val="00822EE3"/>
    <w:rsid w:val="008231D5"/>
    <w:rsid w:val="0082367F"/>
    <w:rsid w:val="00823BCA"/>
    <w:rsid w:val="0082461C"/>
    <w:rsid w:val="0083356C"/>
    <w:rsid w:val="00833A1D"/>
    <w:rsid w:val="0083429E"/>
    <w:rsid w:val="008361E1"/>
    <w:rsid w:val="0083642F"/>
    <w:rsid w:val="00840C0B"/>
    <w:rsid w:val="008421A1"/>
    <w:rsid w:val="008432A2"/>
    <w:rsid w:val="00843904"/>
    <w:rsid w:val="00845650"/>
    <w:rsid w:val="0084639F"/>
    <w:rsid w:val="00850077"/>
    <w:rsid w:val="00850572"/>
    <w:rsid w:val="00850AA9"/>
    <w:rsid w:val="008536BA"/>
    <w:rsid w:val="0085658A"/>
    <w:rsid w:val="0086048D"/>
    <w:rsid w:val="0086223A"/>
    <w:rsid w:val="008629A9"/>
    <w:rsid w:val="00864A4D"/>
    <w:rsid w:val="0086579B"/>
    <w:rsid w:val="00866D98"/>
    <w:rsid w:val="0087051C"/>
    <w:rsid w:val="00871C01"/>
    <w:rsid w:val="008808DD"/>
    <w:rsid w:val="008809FF"/>
    <w:rsid w:val="00881A99"/>
    <w:rsid w:val="00883B77"/>
    <w:rsid w:val="00883FC8"/>
    <w:rsid w:val="00884F60"/>
    <w:rsid w:val="00886FD8"/>
    <w:rsid w:val="00893027"/>
    <w:rsid w:val="00893C19"/>
    <w:rsid w:val="0089552D"/>
    <w:rsid w:val="008963B1"/>
    <w:rsid w:val="00897630"/>
    <w:rsid w:val="00897DE4"/>
    <w:rsid w:val="008A3E93"/>
    <w:rsid w:val="008A4210"/>
    <w:rsid w:val="008A5A06"/>
    <w:rsid w:val="008A686B"/>
    <w:rsid w:val="008A6C65"/>
    <w:rsid w:val="008B3F1C"/>
    <w:rsid w:val="008B4368"/>
    <w:rsid w:val="008B6F05"/>
    <w:rsid w:val="008B7616"/>
    <w:rsid w:val="008B7E2A"/>
    <w:rsid w:val="008B7FCF"/>
    <w:rsid w:val="008C10AC"/>
    <w:rsid w:val="008C1485"/>
    <w:rsid w:val="008C1B91"/>
    <w:rsid w:val="008C1E25"/>
    <w:rsid w:val="008C6B28"/>
    <w:rsid w:val="008C7840"/>
    <w:rsid w:val="008D0C8B"/>
    <w:rsid w:val="008D4C86"/>
    <w:rsid w:val="008D57EA"/>
    <w:rsid w:val="008D5842"/>
    <w:rsid w:val="008D5D17"/>
    <w:rsid w:val="008D5FEF"/>
    <w:rsid w:val="008D6C8D"/>
    <w:rsid w:val="008D781E"/>
    <w:rsid w:val="008E0048"/>
    <w:rsid w:val="008E031C"/>
    <w:rsid w:val="008E0862"/>
    <w:rsid w:val="008E2ACB"/>
    <w:rsid w:val="008E2B54"/>
    <w:rsid w:val="008E4404"/>
    <w:rsid w:val="008E49A4"/>
    <w:rsid w:val="008E4F63"/>
    <w:rsid w:val="008E58C7"/>
    <w:rsid w:val="008E5905"/>
    <w:rsid w:val="008E5A9E"/>
    <w:rsid w:val="008E6099"/>
    <w:rsid w:val="008F00C0"/>
    <w:rsid w:val="008F1024"/>
    <w:rsid w:val="008F10EE"/>
    <w:rsid w:val="008F3326"/>
    <w:rsid w:val="008F5021"/>
    <w:rsid w:val="008F57C2"/>
    <w:rsid w:val="008F5E50"/>
    <w:rsid w:val="00902313"/>
    <w:rsid w:val="00902A49"/>
    <w:rsid w:val="00906492"/>
    <w:rsid w:val="00907094"/>
    <w:rsid w:val="00907818"/>
    <w:rsid w:val="00910465"/>
    <w:rsid w:val="00911ACE"/>
    <w:rsid w:val="009154A3"/>
    <w:rsid w:val="00915762"/>
    <w:rsid w:val="009160DF"/>
    <w:rsid w:val="00916D86"/>
    <w:rsid w:val="00921E45"/>
    <w:rsid w:val="00921E9C"/>
    <w:rsid w:val="0092275A"/>
    <w:rsid w:val="009232D9"/>
    <w:rsid w:val="00923A9B"/>
    <w:rsid w:val="00924A9B"/>
    <w:rsid w:val="009256EF"/>
    <w:rsid w:val="009278E0"/>
    <w:rsid w:val="0093020B"/>
    <w:rsid w:val="0093091D"/>
    <w:rsid w:val="0093230C"/>
    <w:rsid w:val="00933C79"/>
    <w:rsid w:val="00933FF4"/>
    <w:rsid w:val="00936932"/>
    <w:rsid w:val="00936C5B"/>
    <w:rsid w:val="00936FD1"/>
    <w:rsid w:val="00937C2B"/>
    <w:rsid w:val="009400EE"/>
    <w:rsid w:val="00941F62"/>
    <w:rsid w:val="00942692"/>
    <w:rsid w:val="00943573"/>
    <w:rsid w:val="00946222"/>
    <w:rsid w:val="00946431"/>
    <w:rsid w:val="00947883"/>
    <w:rsid w:val="00950725"/>
    <w:rsid w:val="009507F8"/>
    <w:rsid w:val="00952619"/>
    <w:rsid w:val="0095283D"/>
    <w:rsid w:val="00952C86"/>
    <w:rsid w:val="00955E08"/>
    <w:rsid w:val="009574F3"/>
    <w:rsid w:val="0095796C"/>
    <w:rsid w:val="00961945"/>
    <w:rsid w:val="009620CF"/>
    <w:rsid w:val="009621AA"/>
    <w:rsid w:val="00963E27"/>
    <w:rsid w:val="00966839"/>
    <w:rsid w:val="009701BD"/>
    <w:rsid w:val="00970405"/>
    <w:rsid w:val="0097082A"/>
    <w:rsid w:val="00971AD7"/>
    <w:rsid w:val="00971B61"/>
    <w:rsid w:val="0097476E"/>
    <w:rsid w:val="00974971"/>
    <w:rsid w:val="009750A8"/>
    <w:rsid w:val="00980C31"/>
    <w:rsid w:val="009818D8"/>
    <w:rsid w:val="0098238B"/>
    <w:rsid w:val="009879DB"/>
    <w:rsid w:val="00987C37"/>
    <w:rsid w:val="0099098E"/>
    <w:rsid w:val="009955FF"/>
    <w:rsid w:val="009969E2"/>
    <w:rsid w:val="00996D4B"/>
    <w:rsid w:val="009A1170"/>
    <w:rsid w:val="009A257F"/>
    <w:rsid w:val="009A395B"/>
    <w:rsid w:val="009A78CC"/>
    <w:rsid w:val="009A7F2A"/>
    <w:rsid w:val="009B0636"/>
    <w:rsid w:val="009B1146"/>
    <w:rsid w:val="009B1F53"/>
    <w:rsid w:val="009B3C68"/>
    <w:rsid w:val="009B3EBE"/>
    <w:rsid w:val="009B701A"/>
    <w:rsid w:val="009C4901"/>
    <w:rsid w:val="009C76F3"/>
    <w:rsid w:val="009C7D62"/>
    <w:rsid w:val="009D0B42"/>
    <w:rsid w:val="009D259D"/>
    <w:rsid w:val="009D30C1"/>
    <w:rsid w:val="009D3F41"/>
    <w:rsid w:val="009D6C7B"/>
    <w:rsid w:val="009E1851"/>
    <w:rsid w:val="009E57EB"/>
    <w:rsid w:val="009E5A08"/>
    <w:rsid w:val="009E690A"/>
    <w:rsid w:val="009E6FBA"/>
    <w:rsid w:val="009F1AD4"/>
    <w:rsid w:val="009F2BED"/>
    <w:rsid w:val="009F3069"/>
    <w:rsid w:val="009F3692"/>
    <w:rsid w:val="009F5D2A"/>
    <w:rsid w:val="00A01D82"/>
    <w:rsid w:val="00A039B7"/>
    <w:rsid w:val="00A073D0"/>
    <w:rsid w:val="00A1028F"/>
    <w:rsid w:val="00A11F72"/>
    <w:rsid w:val="00A14A24"/>
    <w:rsid w:val="00A23E33"/>
    <w:rsid w:val="00A24F45"/>
    <w:rsid w:val="00A25117"/>
    <w:rsid w:val="00A27638"/>
    <w:rsid w:val="00A278F0"/>
    <w:rsid w:val="00A315DB"/>
    <w:rsid w:val="00A3318A"/>
    <w:rsid w:val="00A34352"/>
    <w:rsid w:val="00A348D3"/>
    <w:rsid w:val="00A3711A"/>
    <w:rsid w:val="00A3775C"/>
    <w:rsid w:val="00A37FD7"/>
    <w:rsid w:val="00A402ED"/>
    <w:rsid w:val="00A408B9"/>
    <w:rsid w:val="00A41CCC"/>
    <w:rsid w:val="00A43F1F"/>
    <w:rsid w:val="00A46525"/>
    <w:rsid w:val="00A4671A"/>
    <w:rsid w:val="00A47589"/>
    <w:rsid w:val="00A50060"/>
    <w:rsid w:val="00A50B97"/>
    <w:rsid w:val="00A50D9D"/>
    <w:rsid w:val="00A53000"/>
    <w:rsid w:val="00A545C6"/>
    <w:rsid w:val="00A553A0"/>
    <w:rsid w:val="00A56852"/>
    <w:rsid w:val="00A57839"/>
    <w:rsid w:val="00A5799B"/>
    <w:rsid w:val="00A609A7"/>
    <w:rsid w:val="00A63CC2"/>
    <w:rsid w:val="00A6445E"/>
    <w:rsid w:val="00A65668"/>
    <w:rsid w:val="00A65BA5"/>
    <w:rsid w:val="00A668F6"/>
    <w:rsid w:val="00A67735"/>
    <w:rsid w:val="00A70434"/>
    <w:rsid w:val="00A711D7"/>
    <w:rsid w:val="00A71506"/>
    <w:rsid w:val="00A718FD"/>
    <w:rsid w:val="00A72E8A"/>
    <w:rsid w:val="00A73D61"/>
    <w:rsid w:val="00A75F87"/>
    <w:rsid w:val="00A778FD"/>
    <w:rsid w:val="00A8046B"/>
    <w:rsid w:val="00A81F16"/>
    <w:rsid w:val="00A83407"/>
    <w:rsid w:val="00A84585"/>
    <w:rsid w:val="00A849B0"/>
    <w:rsid w:val="00A9084C"/>
    <w:rsid w:val="00A915B8"/>
    <w:rsid w:val="00A91E21"/>
    <w:rsid w:val="00A9230E"/>
    <w:rsid w:val="00A94ECD"/>
    <w:rsid w:val="00A95639"/>
    <w:rsid w:val="00A95D8B"/>
    <w:rsid w:val="00A95DC3"/>
    <w:rsid w:val="00A96410"/>
    <w:rsid w:val="00A968E5"/>
    <w:rsid w:val="00A971E3"/>
    <w:rsid w:val="00AA1109"/>
    <w:rsid w:val="00AA20CB"/>
    <w:rsid w:val="00AA7AEF"/>
    <w:rsid w:val="00AB3936"/>
    <w:rsid w:val="00AB4053"/>
    <w:rsid w:val="00AB4372"/>
    <w:rsid w:val="00AB5BFC"/>
    <w:rsid w:val="00AB6A34"/>
    <w:rsid w:val="00AB7403"/>
    <w:rsid w:val="00AB7DDB"/>
    <w:rsid w:val="00AB7E36"/>
    <w:rsid w:val="00AC0270"/>
    <w:rsid w:val="00AC064B"/>
    <w:rsid w:val="00AC1410"/>
    <w:rsid w:val="00AC3276"/>
    <w:rsid w:val="00AC3EA3"/>
    <w:rsid w:val="00AC4DDE"/>
    <w:rsid w:val="00AC525C"/>
    <w:rsid w:val="00AC713A"/>
    <w:rsid w:val="00AC792D"/>
    <w:rsid w:val="00AD1872"/>
    <w:rsid w:val="00AD4C56"/>
    <w:rsid w:val="00AD564D"/>
    <w:rsid w:val="00AD6BF5"/>
    <w:rsid w:val="00AE04A1"/>
    <w:rsid w:val="00AE0A86"/>
    <w:rsid w:val="00AE1DD7"/>
    <w:rsid w:val="00AE6985"/>
    <w:rsid w:val="00AE6F94"/>
    <w:rsid w:val="00AE6FD9"/>
    <w:rsid w:val="00AF454E"/>
    <w:rsid w:val="00AF58FD"/>
    <w:rsid w:val="00AF627F"/>
    <w:rsid w:val="00B00012"/>
    <w:rsid w:val="00B003D5"/>
    <w:rsid w:val="00B00BCB"/>
    <w:rsid w:val="00B01214"/>
    <w:rsid w:val="00B01394"/>
    <w:rsid w:val="00B03172"/>
    <w:rsid w:val="00B03AD5"/>
    <w:rsid w:val="00B04252"/>
    <w:rsid w:val="00B06663"/>
    <w:rsid w:val="00B07448"/>
    <w:rsid w:val="00B101C8"/>
    <w:rsid w:val="00B1037F"/>
    <w:rsid w:val="00B116F8"/>
    <w:rsid w:val="00B11862"/>
    <w:rsid w:val="00B14394"/>
    <w:rsid w:val="00B15724"/>
    <w:rsid w:val="00B172AA"/>
    <w:rsid w:val="00B174A4"/>
    <w:rsid w:val="00B20A6D"/>
    <w:rsid w:val="00B21482"/>
    <w:rsid w:val="00B214C1"/>
    <w:rsid w:val="00B23463"/>
    <w:rsid w:val="00B24951"/>
    <w:rsid w:val="00B25452"/>
    <w:rsid w:val="00B30DDB"/>
    <w:rsid w:val="00B318A1"/>
    <w:rsid w:val="00B31926"/>
    <w:rsid w:val="00B31E2F"/>
    <w:rsid w:val="00B32889"/>
    <w:rsid w:val="00B40FC7"/>
    <w:rsid w:val="00B45B43"/>
    <w:rsid w:val="00B47138"/>
    <w:rsid w:val="00B5173C"/>
    <w:rsid w:val="00B52D21"/>
    <w:rsid w:val="00B5460E"/>
    <w:rsid w:val="00B54621"/>
    <w:rsid w:val="00B55B9E"/>
    <w:rsid w:val="00B56B06"/>
    <w:rsid w:val="00B57862"/>
    <w:rsid w:val="00B600A4"/>
    <w:rsid w:val="00B632D9"/>
    <w:rsid w:val="00B63EE0"/>
    <w:rsid w:val="00B64791"/>
    <w:rsid w:val="00B657B8"/>
    <w:rsid w:val="00B70CBC"/>
    <w:rsid w:val="00B70EA9"/>
    <w:rsid w:val="00B71224"/>
    <w:rsid w:val="00B7156E"/>
    <w:rsid w:val="00B718BD"/>
    <w:rsid w:val="00B7331C"/>
    <w:rsid w:val="00B73F4D"/>
    <w:rsid w:val="00B75218"/>
    <w:rsid w:val="00B75F9F"/>
    <w:rsid w:val="00B76610"/>
    <w:rsid w:val="00B76869"/>
    <w:rsid w:val="00B80025"/>
    <w:rsid w:val="00B803E4"/>
    <w:rsid w:val="00B811DE"/>
    <w:rsid w:val="00B81A43"/>
    <w:rsid w:val="00B825CF"/>
    <w:rsid w:val="00B84920"/>
    <w:rsid w:val="00B84CB4"/>
    <w:rsid w:val="00B8556A"/>
    <w:rsid w:val="00B86128"/>
    <w:rsid w:val="00B87E30"/>
    <w:rsid w:val="00B92C8F"/>
    <w:rsid w:val="00B9366B"/>
    <w:rsid w:val="00B93EED"/>
    <w:rsid w:val="00B94E8E"/>
    <w:rsid w:val="00B9552C"/>
    <w:rsid w:val="00B9562A"/>
    <w:rsid w:val="00BA1850"/>
    <w:rsid w:val="00BA1C1C"/>
    <w:rsid w:val="00BA1F70"/>
    <w:rsid w:val="00BA2257"/>
    <w:rsid w:val="00BA43A7"/>
    <w:rsid w:val="00BA5075"/>
    <w:rsid w:val="00BA5D83"/>
    <w:rsid w:val="00BA75F9"/>
    <w:rsid w:val="00BB073F"/>
    <w:rsid w:val="00BB4877"/>
    <w:rsid w:val="00BB4FD8"/>
    <w:rsid w:val="00BB5390"/>
    <w:rsid w:val="00BB7C92"/>
    <w:rsid w:val="00BC037C"/>
    <w:rsid w:val="00BC10A6"/>
    <w:rsid w:val="00BC24B8"/>
    <w:rsid w:val="00BC2FBE"/>
    <w:rsid w:val="00BC3E4F"/>
    <w:rsid w:val="00BC51BE"/>
    <w:rsid w:val="00BC57DC"/>
    <w:rsid w:val="00BC626B"/>
    <w:rsid w:val="00BD3D69"/>
    <w:rsid w:val="00BD3E62"/>
    <w:rsid w:val="00BD4063"/>
    <w:rsid w:val="00BD6A41"/>
    <w:rsid w:val="00BE2867"/>
    <w:rsid w:val="00BE2D1B"/>
    <w:rsid w:val="00BE6CC5"/>
    <w:rsid w:val="00BE71EF"/>
    <w:rsid w:val="00BE7803"/>
    <w:rsid w:val="00BE7C63"/>
    <w:rsid w:val="00BF1E7C"/>
    <w:rsid w:val="00BF1F4D"/>
    <w:rsid w:val="00BF3F0D"/>
    <w:rsid w:val="00BF57B9"/>
    <w:rsid w:val="00BF59BD"/>
    <w:rsid w:val="00BF612D"/>
    <w:rsid w:val="00BF7A1E"/>
    <w:rsid w:val="00C012A3"/>
    <w:rsid w:val="00C023A6"/>
    <w:rsid w:val="00C037E3"/>
    <w:rsid w:val="00C037F2"/>
    <w:rsid w:val="00C040C4"/>
    <w:rsid w:val="00C04171"/>
    <w:rsid w:val="00C04D88"/>
    <w:rsid w:val="00C06EAA"/>
    <w:rsid w:val="00C1033F"/>
    <w:rsid w:val="00C1130C"/>
    <w:rsid w:val="00C11DA9"/>
    <w:rsid w:val="00C17249"/>
    <w:rsid w:val="00C2034D"/>
    <w:rsid w:val="00C20A70"/>
    <w:rsid w:val="00C20C97"/>
    <w:rsid w:val="00C2406A"/>
    <w:rsid w:val="00C246A0"/>
    <w:rsid w:val="00C24F7B"/>
    <w:rsid w:val="00C2514F"/>
    <w:rsid w:val="00C2669F"/>
    <w:rsid w:val="00C269E4"/>
    <w:rsid w:val="00C27630"/>
    <w:rsid w:val="00C300D4"/>
    <w:rsid w:val="00C3263F"/>
    <w:rsid w:val="00C3319D"/>
    <w:rsid w:val="00C343EA"/>
    <w:rsid w:val="00C3573C"/>
    <w:rsid w:val="00C40697"/>
    <w:rsid w:val="00C42299"/>
    <w:rsid w:val="00C4353E"/>
    <w:rsid w:val="00C4480A"/>
    <w:rsid w:val="00C50D9F"/>
    <w:rsid w:val="00C52A7B"/>
    <w:rsid w:val="00C5575E"/>
    <w:rsid w:val="00C57FA4"/>
    <w:rsid w:val="00C61F56"/>
    <w:rsid w:val="00C6324C"/>
    <w:rsid w:val="00C6729A"/>
    <w:rsid w:val="00C679AA"/>
    <w:rsid w:val="00C700AA"/>
    <w:rsid w:val="00C71E92"/>
    <w:rsid w:val="00C724CF"/>
    <w:rsid w:val="00C7270E"/>
    <w:rsid w:val="00C7390D"/>
    <w:rsid w:val="00C752E0"/>
    <w:rsid w:val="00C75972"/>
    <w:rsid w:val="00C765F3"/>
    <w:rsid w:val="00C779DE"/>
    <w:rsid w:val="00C811AB"/>
    <w:rsid w:val="00C81D7D"/>
    <w:rsid w:val="00C82792"/>
    <w:rsid w:val="00C856FB"/>
    <w:rsid w:val="00C85824"/>
    <w:rsid w:val="00C86A71"/>
    <w:rsid w:val="00C87184"/>
    <w:rsid w:val="00C87CA6"/>
    <w:rsid w:val="00C914D4"/>
    <w:rsid w:val="00C91509"/>
    <w:rsid w:val="00C92803"/>
    <w:rsid w:val="00C930F6"/>
    <w:rsid w:val="00C94653"/>
    <w:rsid w:val="00C948FD"/>
    <w:rsid w:val="00C95480"/>
    <w:rsid w:val="00CA069D"/>
    <w:rsid w:val="00CA1E89"/>
    <w:rsid w:val="00CA3231"/>
    <w:rsid w:val="00CA4C23"/>
    <w:rsid w:val="00CA6016"/>
    <w:rsid w:val="00CB1DAD"/>
    <w:rsid w:val="00CB43D5"/>
    <w:rsid w:val="00CB57DE"/>
    <w:rsid w:val="00CB5F25"/>
    <w:rsid w:val="00CC6146"/>
    <w:rsid w:val="00CC76F9"/>
    <w:rsid w:val="00CD066B"/>
    <w:rsid w:val="00CD0D3A"/>
    <w:rsid w:val="00CD12EC"/>
    <w:rsid w:val="00CD26B8"/>
    <w:rsid w:val="00CD3C8D"/>
    <w:rsid w:val="00CD46E2"/>
    <w:rsid w:val="00CD51D0"/>
    <w:rsid w:val="00CD64B4"/>
    <w:rsid w:val="00CD7C99"/>
    <w:rsid w:val="00CE0D12"/>
    <w:rsid w:val="00CE2466"/>
    <w:rsid w:val="00CE33D7"/>
    <w:rsid w:val="00CE4755"/>
    <w:rsid w:val="00CE47B2"/>
    <w:rsid w:val="00CE50C8"/>
    <w:rsid w:val="00CE6418"/>
    <w:rsid w:val="00CF02A6"/>
    <w:rsid w:val="00CF05CB"/>
    <w:rsid w:val="00CF0682"/>
    <w:rsid w:val="00CF0985"/>
    <w:rsid w:val="00CF3FFD"/>
    <w:rsid w:val="00CF5899"/>
    <w:rsid w:val="00CF6815"/>
    <w:rsid w:val="00D00D0B"/>
    <w:rsid w:val="00D01677"/>
    <w:rsid w:val="00D020B6"/>
    <w:rsid w:val="00D0260D"/>
    <w:rsid w:val="00D0458B"/>
    <w:rsid w:val="00D04B69"/>
    <w:rsid w:val="00D06741"/>
    <w:rsid w:val="00D06A1C"/>
    <w:rsid w:val="00D07107"/>
    <w:rsid w:val="00D07B9C"/>
    <w:rsid w:val="00D1109E"/>
    <w:rsid w:val="00D11AED"/>
    <w:rsid w:val="00D13431"/>
    <w:rsid w:val="00D1403C"/>
    <w:rsid w:val="00D140ED"/>
    <w:rsid w:val="00D165A4"/>
    <w:rsid w:val="00D2065E"/>
    <w:rsid w:val="00D207F0"/>
    <w:rsid w:val="00D261E4"/>
    <w:rsid w:val="00D26260"/>
    <w:rsid w:val="00D2731A"/>
    <w:rsid w:val="00D27FA5"/>
    <w:rsid w:val="00D313D3"/>
    <w:rsid w:val="00D31722"/>
    <w:rsid w:val="00D32645"/>
    <w:rsid w:val="00D32760"/>
    <w:rsid w:val="00D32FB0"/>
    <w:rsid w:val="00D33D2B"/>
    <w:rsid w:val="00D353A6"/>
    <w:rsid w:val="00D3698F"/>
    <w:rsid w:val="00D375FF"/>
    <w:rsid w:val="00D4024E"/>
    <w:rsid w:val="00D42260"/>
    <w:rsid w:val="00D45514"/>
    <w:rsid w:val="00D50913"/>
    <w:rsid w:val="00D537FA"/>
    <w:rsid w:val="00D53B06"/>
    <w:rsid w:val="00D54E84"/>
    <w:rsid w:val="00D567A1"/>
    <w:rsid w:val="00D5765C"/>
    <w:rsid w:val="00D57BDA"/>
    <w:rsid w:val="00D60EF7"/>
    <w:rsid w:val="00D61475"/>
    <w:rsid w:val="00D62467"/>
    <w:rsid w:val="00D65281"/>
    <w:rsid w:val="00D6630B"/>
    <w:rsid w:val="00D70C68"/>
    <w:rsid w:val="00D721C9"/>
    <w:rsid w:val="00D74104"/>
    <w:rsid w:val="00D7441B"/>
    <w:rsid w:val="00D765ED"/>
    <w:rsid w:val="00D76D25"/>
    <w:rsid w:val="00D76E1D"/>
    <w:rsid w:val="00D80C2A"/>
    <w:rsid w:val="00D80D99"/>
    <w:rsid w:val="00D820F1"/>
    <w:rsid w:val="00D82CD8"/>
    <w:rsid w:val="00D84FAF"/>
    <w:rsid w:val="00D90BED"/>
    <w:rsid w:val="00D91CEB"/>
    <w:rsid w:val="00D93003"/>
    <w:rsid w:val="00D941DD"/>
    <w:rsid w:val="00D9503C"/>
    <w:rsid w:val="00D961A8"/>
    <w:rsid w:val="00D964DB"/>
    <w:rsid w:val="00D96D62"/>
    <w:rsid w:val="00D9762E"/>
    <w:rsid w:val="00D97636"/>
    <w:rsid w:val="00D979F4"/>
    <w:rsid w:val="00D97F2D"/>
    <w:rsid w:val="00DA1DA4"/>
    <w:rsid w:val="00DA5CEF"/>
    <w:rsid w:val="00DA6A9E"/>
    <w:rsid w:val="00DA7745"/>
    <w:rsid w:val="00DA7FA7"/>
    <w:rsid w:val="00DB07CF"/>
    <w:rsid w:val="00DB261C"/>
    <w:rsid w:val="00DB36FB"/>
    <w:rsid w:val="00DB38FD"/>
    <w:rsid w:val="00DB4837"/>
    <w:rsid w:val="00DB6C38"/>
    <w:rsid w:val="00DB75DD"/>
    <w:rsid w:val="00DB764F"/>
    <w:rsid w:val="00DC26E8"/>
    <w:rsid w:val="00DC289B"/>
    <w:rsid w:val="00DC2AD4"/>
    <w:rsid w:val="00DC367D"/>
    <w:rsid w:val="00DC62FA"/>
    <w:rsid w:val="00DC74A9"/>
    <w:rsid w:val="00DD2DDA"/>
    <w:rsid w:val="00DD3304"/>
    <w:rsid w:val="00DD4543"/>
    <w:rsid w:val="00DD73EF"/>
    <w:rsid w:val="00DE0456"/>
    <w:rsid w:val="00DE23E8"/>
    <w:rsid w:val="00DE3017"/>
    <w:rsid w:val="00DE4723"/>
    <w:rsid w:val="00DE6C5D"/>
    <w:rsid w:val="00DE7466"/>
    <w:rsid w:val="00DF0B03"/>
    <w:rsid w:val="00DF27A7"/>
    <w:rsid w:val="00DF2C30"/>
    <w:rsid w:val="00DF7672"/>
    <w:rsid w:val="00DF7EED"/>
    <w:rsid w:val="00E0128B"/>
    <w:rsid w:val="00E0432C"/>
    <w:rsid w:val="00E043D0"/>
    <w:rsid w:val="00E0494E"/>
    <w:rsid w:val="00E06FCF"/>
    <w:rsid w:val="00E109DD"/>
    <w:rsid w:val="00E11044"/>
    <w:rsid w:val="00E115BE"/>
    <w:rsid w:val="00E11C9F"/>
    <w:rsid w:val="00E13122"/>
    <w:rsid w:val="00E136D3"/>
    <w:rsid w:val="00E13FA7"/>
    <w:rsid w:val="00E14ED5"/>
    <w:rsid w:val="00E1574B"/>
    <w:rsid w:val="00E20832"/>
    <w:rsid w:val="00E21674"/>
    <w:rsid w:val="00E217FE"/>
    <w:rsid w:val="00E21867"/>
    <w:rsid w:val="00E21F25"/>
    <w:rsid w:val="00E24149"/>
    <w:rsid w:val="00E301ED"/>
    <w:rsid w:val="00E30706"/>
    <w:rsid w:val="00E32A12"/>
    <w:rsid w:val="00E330E4"/>
    <w:rsid w:val="00E360CC"/>
    <w:rsid w:val="00E37F3C"/>
    <w:rsid w:val="00E40542"/>
    <w:rsid w:val="00E42655"/>
    <w:rsid w:val="00E44EBD"/>
    <w:rsid w:val="00E4502D"/>
    <w:rsid w:val="00E453CE"/>
    <w:rsid w:val="00E466C4"/>
    <w:rsid w:val="00E46D91"/>
    <w:rsid w:val="00E527FE"/>
    <w:rsid w:val="00E54017"/>
    <w:rsid w:val="00E54B77"/>
    <w:rsid w:val="00E55C21"/>
    <w:rsid w:val="00E63C90"/>
    <w:rsid w:val="00E6480F"/>
    <w:rsid w:val="00E64E17"/>
    <w:rsid w:val="00E66754"/>
    <w:rsid w:val="00E66B85"/>
    <w:rsid w:val="00E7115D"/>
    <w:rsid w:val="00E733E9"/>
    <w:rsid w:val="00E734EE"/>
    <w:rsid w:val="00E73C18"/>
    <w:rsid w:val="00E7662E"/>
    <w:rsid w:val="00E76C2C"/>
    <w:rsid w:val="00E77A7C"/>
    <w:rsid w:val="00E80863"/>
    <w:rsid w:val="00E83B9F"/>
    <w:rsid w:val="00E84072"/>
    <w:rsid w:val="00E8570B"/>
    <w:rsid w:val="00E87596"/>
    <w:rsid w:val="00E8765D"/>
    <w:rsid w:val="00E9229C"/>
    <w:rsid w:val="00E922B9"/>
    <w:rsid w:val="00E92B4F"/>
    <w:rsid w:val="00E944B9"/>
    <w:rsid w:val="00E96707"/>
    <w:rsid w:val="00E96F01"/>
    <w:rsid w:val="00EA376E"/>
    <w:rsid w:val="00EA3D3C"/>
    <w:rsid w:val="00EA5625"/>
    <w:rsid w:val="00EA5E21"/>
    <w:rsid w:val="00EA786A"/>
    <w:rsid w:val="00EB02DE"/>
    <w:rsid w:val="00EB1792"/>
    <w:rsid w:val="00EB19A0"/>
    <w:rsid w:val="00EB203C"/>
    <w:rsid w:val="00EB46A7"/>
    <w:rsid w:val="00EB56DD"/>
    <w:rsid w:val="00EB76FC"/>
    <w:rsid w:val="00EC2FA8"/>
    <w:rsid w:val="00EC402D"/>
    <w:rsid w:val="00EC479A"/>
    <w:rsid w:val="00EC77C6"/>
    <w:rsid w:val="00EC7CC3"/>
    <w:rsid w:val="00ED28F3"/>
    <w:rsid w:val="00ED2D6E"/>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0F21"/>
    <w:rsid w:val="00EF35A2"/>
    <w:rsid w:val="00EF5CC5"/>
    <w:rsid w:val="00EF61FF"/>
    <w:rsid w:val="00EF6292"/>
    <w:rsid w:val="00EF6DC9"/>
    <w:rsid w:val="00EF7CCD"/>
    <w:rsid w:val="00F00C67"/>
    <w:rsid w:val="00F01868"/>
    <w:rsid w:val="00F0208D"/>
    <w:rsid w:val="00F0390C"/>
    <w:rsid w:val="00F03BC7"/>
    <w:rsid w:val="00F03C0A"/>
    <w:rsid w:val="00F04FB9"/>
    <w:rsid w:val="00F05218"/>
    <w:rsid w:val="00F05E88"/>
    <w:rsid w:val="00F066DD"/>
    <w:rsid w:val="00F0685F"/>
    <w:rsid w:val="00F10E07"/>
    <w:rsid w:val="00F13AEA"/>
    <w:rsid w:val="00F17E04"/>
    <w:rsid w:val="00F20A61"/>
    <w:rsid w:val="00F20B9C"/>
    <w:rsid w:val="00F24D9E"/>
    <w:rsid w:val="00F259E5"/>
    <w:rsid w:val="00F25B55"/>
    <w:rsid w:val="00F30245"/>
    <w:rsid w:val="00F305C6"/>
    <w:rsid w:val="00F3103A"/>
    <w:rsid w:val="00F32FAE"/>
    <w:rsid w:val="00F3656E"/>
    <w:rsid w:val="00F458A4"/>
    <w:rsid w:val="00F46494"/>
    <w:rsid w:val="00F47736"/>
    <w:rsid w:val="00F5374A"/>
    <w:rsid w:val="00F558AB"/>
    <w:rsid w:val="00F55D63"/>
    <w:rsid w:val="00F6173F"/>
    <w:rsid w:val="00F61D89"/>
    <w:rsid w:val="00F670A9"/>
    <w:rsid w:val="00F673CD"/>
    <w:rsid w:val="00F70975"/>
    <w:rsid w:val="00F75C38"/>
    <w:rsid w:val="00F76819"/>
    <w:rsid w:val="00F77E49"/>
    <w:rsid w:val="00F80D7B"/>
    <w:rsid w:val="00F81D6E"/>
    <w:rsid w:val="00F82FFA"/>
    <w:rsid w:val="00F84351"/>
    <w:rsid w:val="00F8534C"/>
    <w:rsid w:val="00F86ABB"/>
    <w:rsid w:val="00F96000"/>
    <w:rsid w:val="00F96F9D"/>
    <w:rsid w:val="00F97DE6"/>
    <w:rsid w:val="00F97F79"/>
    <w:rsid w:val="00FA5693"/>
    <w:rsid w:val="00FA7783"/>
    <w:rsid w:val="00FA778F"/>
    <w:rsid w:val="00FA7E0D"/>
    <w:rsid w:val="00FB0CE2"/>
    <w:rsid w:val="00FB2ABE"/>
    <w:rsid w:val="00FB2BC5"/>
    <w:rsid w:val="00FB357E"/>
    <w:rsid w:val="00FB3D7C"/>
    <w:rsid w:val="00FB438D"/>
    <w:rsid w:val="00FB577B"/>
    <w:rsid w:val="00FB6415"/>
    <w:rsid w:val="00FB7F9C"/>
    <w:rsid w:val="00FC0EA4"/>
    <w:rsid w:val="00FC1C1F"/>
    <w:rsid w:val="00FC1F48"/>
    <w:rsid w:val="00FC2782"/>
    <w:rsid w:val="00FC3FF3"/>
    <w:rsid w:val="00FC5544"/>
    <w:rsid w:val="00FC7153"/>
    <w:rsid w:val="00FD1378"/>
    <w:rsid w:val="00FD195C"/>
    <w:rsid w:val="00FD277A"/>
    <w:rsid w:val="00FD5CB0"/>
    <w:rsid w:val="00FD73B3"/>
    <w:rsid w:val="00FD7648"/>
    <w:rsid w:val="00FE1A6C"/>
    <w:rsid w:val="00FE2FA3"/>
    <w:rsid w:val="00FE3D14"/>
    <w:rsid w:val="00FE43D5"/>
    <w:rsid w:val="00FE5526"/>
    <w:rsid w:val="00FE58AB"/>
    <w:rsid w:val="00FE63B2"/>
    <w:rsid w:val="00FE68DD"/>
    <w:rsid w:val="00FE701C"/>
    <w:rsid w:val="00FE759E"/>
    <w:rsid w:val="00FE7A6D"/>
    <w:rsid w:val="00FF0D5E"/>
    <w:rsid w:val="00FF171B"/>
    <w:rsid w:val="00FF26D4"/>
    <w:rsid w:val="00FF3082"/>
    <w:rsid w:val="00FF4DE1"/>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4AB8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879393645">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80069499">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6DDE2CC-E619-394D-A452-A259134B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18</Pages>
  <Words>49319</Words>
  <Characters>281122</Characters>
  <Application>Microsoft Macintosh Word</Application>
  <DocSecurity>0</DocSecurity>
  <Lines>2342</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Marta Gomez-Chiarri</cp:lastModifiedBy>
  <cp:revision>355</cp:revision>
  <cp:lastPrinted>2018-04-12T18:07:00Z</cp:lastPrinted>
  <dcterms:created xsi:type="dcterms:W3CDTF">2019-01-08T20:33:00Z</dcterms:created>
  <dcterms:modified xsi:type="dcterms:W3CDTF">2019-01-21T22:10:00Z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