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67752C" w14:textId="77777777" w:rsidR="002868E2" w:rsidRPr="00376CC5" w:rsidRDefault="00467FCE" w:rsidP="00376CC5">
      <w:pPr>
        <w:pStyle w:val="Title"/>
      </w:pPr>
      <w:r w:rsidRPr="00467FCE">
        <w:t>Bacterial Community Dynamics in an Oyster Hatchery in Response to Probiotic Treatment</w:t>
      </w:r>
    </w:p>
    <w:p w14:paraId="3407196A" w14:textId="7C6908B8" w:rsidR="002868E2" w:rsidRPr="00376CC5" w:rsidRDefault="00467FCE" w:rsidP="00651CA2">
      <w:pPr>
        <w:pStyle w:val="AuthorList"/>
      </w:pPr>
      <w:r w:rsidRPr="00CD56D4">
        <w:rPr>
          <w:bCs/>
        </w:rPr>
        <w:t>Rebecca J. Stevick</w:t>
      </w:r>
      <w:r w:rsidRPr="00CD56D4">
        <w:rPr>
          <w:bCs/>
          <w:vertAlign w:val="superscript"/>
        </w:rPr>
        <w:t>1</w:t>
      </w:r>
      <w:r w:rsidRPr="00CD56D4">
        <w:rPr>
          <w:bCs/>
        </w:rPr>
        <w:t xml:space="preserve">, </w:t>
      </w:r>
      <w:proofErr w:type="spellStart"/>
      <w:r w:rsidRPr="00CD56D4">
        <w:rPr>
          <w:bCs/>
        </w:rPr>
        <w:t>Saebom</w:t>
      </w:r>
      <w:proofErr w:type="spellEnd"/>
      <w:r w:rsidRPr="00CD56D4">
        <w:rPr>
          <w:bCs/>
        </w:rPr>
        <w:t xml:space="preserve"> Sohn</w:t>
      </w:r>
      <w:r w:rsidRPr="00CD56D4">
        <w:rPr>
          <w:bCs/>
          <w:vertAlign w:val="superscript"/>
        </w:rPr>
        <w:t>2</w:t>
      </w:r>
      <w:r w:rsidRPr="00CD56D4">
        <w:rPr>
          <w:bCs/>
        </w:rPr>
        <w:t>, David R. Nelson</w:t>
      </w:r>
      <w:r w:rsidRPr="00CD56D4">
        <w:rPr>
          <w:bCs/>
          <w:vertAlign w:val="superscript"/>
        </w:rPr>
        <w:t>3</w:t>
      </w:r>
      <w:r w:rsidRPr="00CD56D4">
        <w:rPr>
          <w:bCs/>
        </w:rPr>
        <w:t>, David C. Rowley</w:t>
      </w:r>
      <w:r w:rsidRPr="00CD56D4">
        <w:rPr>
          <w:bCs/>
          <w:vertAlign w:val="superscript"/>
        </w:rPr>
        <w:t>4</w:t>
      </w:r>
      <w:r w:rsidRPr="00CD56D4">
        <w:rPr>
          <w:bCs/>
        </w:rPr>
        <w:t xml:space="preserve">, </w:t>
      </w:r>
      <w:r w:rsidR="00120B5A">
        <w:rPr>
          <w:bCs/>
        </w:rPr>
        <w:t>Karin Tammi</w:t>
      </w:r>
      <w:r w:rsidR="00120B5A" w:rsidRPr="00CD56D4">
        <w:rPr>
          <w:bCs/>
          <w:vertAlign w:val="superscript"/>
        </w:rPr>
        <w:t>5</w:t>
      </w:r>
      <w:r w:rsidR="00120B5A">
        <w:rPr>
          <w:bCs/>
        </w:rPr>
        <w:t xml:space="preserve">, </w:t>
      </w:r>
      <w:r w:rsidRPr="00CD56D4">
        <w:rPr>
          <w:bCs/>
        </w:rPr>
        <w:t>Roxanna Smolowitz</w:t>
      </w:r>
      <w:r w:rsidRPr="00CD56D4">
        <w:rPr>
          <w:bCs/>
          <w:vertAlign w:val="superscript"/>
        </w:rPr>
        <w:t>5</w:t>
      </w:r>
      <w:r w:rsidRPr="00CD56D4">
        <w:rPr>
          <w:bCs/>
        </w:rPr>
        <w:t>, Anton F. Post</w:t>
      </w:r>
      <w:r w:rsidRPr="00CD56D4">
        <w:rPr>
          <w:bCs/>
          <w:vertAlign w:val="superscript"/>
        </w:rPr>
        <w:t>6</w:t>
      </w:r>
      <w:r w:rsidRPr="00CD56D4">
        <w:rPr>
          <w:bCs/>
        </w:rPr>
        <w:t>, and Marta Gómez-Chiarri</w:t>
      </w:r>
      <w:proofErr w:type="gramStart"/>
      <w:r w:rsidR="005A7761">
        <w:rPr>
          <w:bCs/>
          <w:vertAlign w:val="superscript"/>
        </w:rPr>
        <w:t>2</w:t>
      </w:r>
      <w:r w:rsidRPr="00CD56D4">
        <w:rPr>
          <w:bCs/>
          <w:vertAlign w:val="superscript"/>
        </w:rPr>
        <w:t>,*</w:t>
      </w:r>
      <w:proofErr w:type="gramEnd"/>
    </w:p>
    <w:p w14:paraId="0F66B7E0" w14:textId="77777777" w:rsidR="002F13CE" w:rsidRPr="00CD56D4" w:rsidRDefault="002F13CE" w:rsidP="002F13CE">
      <w:pPr>
        <w:spacing w:after="0"/>
        <w:rPr>
          <w:rFonts w:cs="Times New Roman"/>
        </w:rPr>
      </w:pPr>
      <w:r w:rsidRPr="00CD56D4">
        <w:rPr>
          <w:rFonts w:cs="Times New Roman"/>
          <w:vertAlign w:val="superscript"/>
        </w:rPr>
        <w:t>1</w:t>
      </w:r>
      <w:r w:rsidRPr="00CD56D4">
        <w:rPr>
          <w:rFonts w:cs="Times New Roman"/>
        </w:rPr>
        <w:t>Graduate School of Oceanography, University of Rhode Island, Narragansett, RI</w:t>
      </w:r>
      <w:r>
        <w:rPr>
          <w:rFonts w:cs="Times New Roman"/>
        </w:rPr>
        <w:t>, USA</w:t>
      </w:r>
    </w:p>
    <w:p w14:paraId="72A8C0F9" w14:textId="77777777" w:rsidR="002F13CE" w:rsidRPr="00CD56D4" w:rsidRDefault="002F13CE" w:rsidP="002F13CE">
      <w:pPr>
        <w:spacing w:after="0"/>
        <w:rPr>
          <w:rFonts w:cs="Times New Roman"/>
        </w:rPr>
      </w:pPr>
      <w:r w:rsidRPr="00CD56D4">
        <w:rPr>
          <w:rFonts w:cs="Times New Roman"/>
          <w:vertAlign w:val="superscript"/>
        </w:rPr>
        <w:t>2</w:t>
      </w:r>
      <w:r w:rsidRPr="00CD56D4">
        <w:rPr>
          <w:rFonts w:cs="Times New Roman"/>
        </w:rPr>
        <w:t>Department of Fisheries, Animal and Veterinary Sciences, University of Rhode Island, Kingston, RI</w:t>
      </w:r>
      <w:r>
        <w:rPr>
          <w:rFonts w:cs="Times New Roman"/>
        </w:rPr>
        <w:t>, USA</w:t>
      </w:r>
    </w:p>
    <w:p w14:paraId="4EFFFDED" w14:textId="77777777" w:rsidR="002F13CE" w:rsidRPr="00CD56D4" w:rsidRDefault="002F13CE" w:rsidP="002F13CE">
      <w:pPr>
        <w:spacing w:after="0"/>
        <w:rPr>
          <w:rFonts w:cs="Times New Roman"/>
        </w:rPr>
      </w:pPr>
      <w:r w:rsidRPr="00CD56D4">
        <w:rPr>
          <w:rFonts w:cs="Times New Roman"/>
          <w:vertAlign w:val="superscript"/>
        </w:rPr>
        <w:t>3</w:t>
      </w:r>
      <w:r w:rsidRPr="00CD56D4">
        <w:rPr>
          <w:rFonts w:cs="Times New Roman"/>
        </w:rPr>
        <w:t>Department of Cell and Molecular Biology, University of Rhode Island, Kingston, RI</w:t>
      </w:r>
      <w:r>
        <w:rPr>
          <w:rFonts w:cs="Times New Roman"/>
        </w:rPr>
        <w:t>, USA</w:t>
      </w:r>
    </w:p>
    <w:p w14:paraId="4DBD5579" w14:textId="77777777" w:rsidR="002F13CE" w:rsidRPr="00CD56D4" w:rsidRDefault="002F13CE" w:rsidP="002F13CE">
      <w:pPr>
        <w:spacing w:after="0"/>
        <w:rPr>
          <w:rFonts w:cs="Times New Roman"/>
        </w:rPr>
      </w:pPr>
      <w:r w:rsidRPr="00CD56D4">
        <w:rPr>
          <w:rFonts w:cs="Times New Roman"/>
          <w:vertAlign w:val="superscript"/>
        </w:rPr>
        <w:t>4</w:t>
      </w:r>
      <w:r w:rsidRPr="00CD56D4">
        <w:rPr>
          <w:rFonts w:cs="Times New Roman"/>
        </w:rPr>
        <w:t>College of Pharmacy,</w:t>
      </w:r>
      <w:r w:rsidRPr="00E65F9E">
        <w:rPr>
          <w:rFonts w:cs="Times New Roman"/>
        </w:rPr>
        <w:t xml:space="preserve"> </w:t>
      </w:r>
      <w:r w:rsidRPr="00CD56D4">
        <w:rPr>
          <w:rFonts w:cs="Times New Roman"/>
        </w:rPr>
        <w:t>University of Rhode Island, Kingston, RI</w:t>
      </w:r>
      <w:r>
        <w:rPr>
          <w:rFonts w:cs="Times New Roman"/>
        </w:rPr>
        <w:t>, USA</w:t>
      </w:r>
    </w:p>
    <w:p w14:paraId="7384DDC4" w14:textId="77777777" w:rsidR="002F13CE" w:rsidRPr="00CD56D4" w:rsidRDefault="002F13CE" w:rsidP="002F13CE">
      <w:pPr>
        <w:spacing w:after="0"/>
        <w:rPr>
          <w:rFonts w:cs="Times New Roman"/>
        </w:rPr>
      </w:pPr>
      <w:r w:rsidRPr="00CD56D4">
        <w:rPr>
          <w:rFonts w:cs="Times New Roman"/>
          <w:vertAlign w:val="superscript"/>
        </w:rPr>
        <w:t>5</w:t>
      </w:r>
      <w:r w:rsidRPr="00CD56D4">
        <w:rPr>
          <w:rFonts w:cs="Times New Roman"/>
        </w:rPr>
        <w:t>Feinstein School of Social and Natural Sciences, Roger Williams University, Bristol, RI</w:t>
      </w:r>
      <w:r>
        <w:rPr>
          <w:rFonts w:cs="Times New Roman"/>
        </w:rPr>
        <w:t>, USA</w:t>
      </w:r>
    </w:p>
    <w:p w14:paraId="4B3CAE1A" w14:textId="77777777" w:rsidR="002F13CE" w:rsidRPr="00CD56D4" w:rsidRDefault="002F13CE" w:rsidP="002F13CE">
      <w:pPr>
        <w:spacing w:after="0"/>
        <w:rPr>
          <w:rFonts w:cs="Times New Roman"/>
        </w:rPr>
      </w:pPr>
      <w:r w:rsidRPr="00CD56D4">
        <w:rPr>
          <w:rFonts w:cs="Times New Roman"/>
          <w:vertAlign w:val="superscript"/>
        </w:rPr>
        <w:t>6</w:t>
      </w:r>
      <w:r w:rsidRPr="00CD56D4">
        <w:rPr>
          <w:rFonts w:cs="Times New Roman"/>
        </w:rPr>
        <w:t>Harbor Branch Oceanographic Institute,</w:t>
      </w:r>
      <w:r w:rsidRPr="00E65F9E">
        <w:rPr>
          <w:rFonts w:cs="Times New Roman"/>
        </w:rPr>
        <w:t xml:space="preserve"> </w:t>
      </w:r>
      <w:r w:rsidRPr="00CD56D4">
        <w:rPr>
          <w:rFonts w:cs="Times New Roman"/>
        </w:rPr>
        <w:t>Florida Atlantic University, Fort Pierce, FL</w:t>
      </w:r>
      <w:r>
        <w:rPr>
          <w:rFonts w:cs="Times New Roman"/>
        </w:rPr>
        <w:t>, USA</w:t>
      </w:r>
    </w:p>
    <w:p w14:paraId="71EFE5B2" w14:textId="77777777" w:rsidR="002868E2" w:rsidRPr="00376CC5" w:rsidRDefault="002868E2" w:rsidP="00671D9A">
      <w:pPr>
        <w:spacing w:before="240" w:after="0"/>
        <w:rPr>
          <w:rFonts w:cs="Times New Roman"/>
          <w:b/>
          <w:szCs w:val="24"/>
        </w:rPr>
      </w:pPr>
      <w:r w:rsidRPr="00376CC5">
        <w:rPr>
          <w:rFonts w:cs="Times New Roman"/>
          <w:b/>
          <w:szCs w:val="24"/>
        </w:rPr>
        <w:t xml:space="preserve">* Correspondence: </w:t>
      </w:r>
      <w:r w:rsidR="00671D9A" w:rsidRPr="00376CC5">
        <w:rPr>
          <w:rFonts w:cs="Times New Roman"/>
          <w:b/>
          <w:szCs w:val="24"/>
        </w:rPr>
        <w:br/>
      </w:r>
      <w:r w:rsidR="00D27FA5">
        <w:rPr>
          <w:rFonts w:cs="Times New Roman"/>
          <w:szCs w:val="24"/>
        </w:rPr>
        <w:t>Marta Gomez-Chiarri</w:t>
      </w:r>
      <w:r w:rsidR="00671D9A" w:rsidRPr="00376CC5">
        <w:rPr>
          <w:rFonts w:cs="Times New Roman"/>
          <w:szCs w:val="24"/>
        </w:rPr>
        <w:br/>
      </w:r>
      <w:r w:rsidR="00D27FA5">
        <w:rPr>
          <w:rFonts w:cs="Times New Roman"/>
          <w:szCs w:val="24"/>
        </w:rPr>
        <w:t>gomezchi@uri.edu</w:t>
      </w:r>
    </w:p>
    <w:p w14:paraId="1B4BDE18" w14:textId="55E7802A" w:rsidR="00EA3D3C" w:rsidRPr="00947883" w:rsidRDefault="00817DD6" w:rsidP="00947883">
      <w:pPr>
        <w:pStyle w:val="AuthorList"/>
      </w:pPr>
      <w:r w:rsidRPr="00947883">
        <w:t xml:space="preserve">Keywords: </w:t>
      </w:r>
      <w:r w:rsidR="00FE5526" w:rsidRPr="00947883">
        <w:t>bacterial</w:t>
      </w:r>
      <w:r w:rsidR="00DB6C38" w:rsidRPr="00947883">
        <w:t xml:space="preserve"> community,</w:t>
      </w:r>
      <w:r w:rsidR="000B0913" w:rsidRPr="00947883">
        <w:t xml:space="preserve"> 16S </w:t>
      </w:r>
      <w:r w:rsidR="00EB56DD">
        <w:t xml:space="preserve">rDNA </w:t>
      </w:r>
      <w:r w:rsidR="000B0913" w:rsidRPr="00947883">
        <w:t>sequencing,</w:t>
      </w:r>
      <w:r w:rsidR="00DB6C38" w:rsidRPr="00947883">
        <w:t> shellfish hatchery, probiotics</w:t>
      </w:r>
      <w:r w:rsidR="00FE5526" w:rsidRPr="00947883">
        <w:t xml:space="preserve">, </w:t>
      </w:r>
      <w:r w:rsidR="00E11C9F" w:rsidRPr="00E11C9F">
        <w:rPr>
          <w:i/>
        </w:rPr>
        <w:t>V</w:t>
      </w:r>
      <w:r w:rsidR="0048246A" w:rsidRPr="00E11C9F">
        <w:rPr>
          <w:i/>
        </w:rPr>
        <w:t>ibrio</w:t>
      </w:r>
      <w:r w:rsidR="008D5FEF">
        <w:t xml:space="preserve">, </w:t>
      </w:r>
      <w:r w:rsidR="008D5FEF" w:rsidRPr="00E11C9F">
        <w:rPr>
          <w:i/>
        </w:rPr>
        <w:t>Crassostrea virginica</w:t>
      </w:r>
    </w:p>
    <w:p w14:paraId="4893FF15" w14:textId="77777777" w:rsidR="00D2065E" w:rsidRPr="00D2065E" w:rsidRDefault="00D2065E" w:rsidP="00D2065E"/>
    <w:p w14:paraId="70ADA397" w14:textId="77777777" w:rsidR="008E2B54" w:rsidRDefault="00EA3D3C" w:rsidP="00147395">
      <w:pPr>
        <w:pStyle w:val="AuthorList"/>
      </w:pPr>
      <w:r w:rsidRPr="00376CC5">
        <w:t>Abstract</w:t>
      </w:r>
    </w:p>
    <w:p w14:paraId="73C99872" w14:textId="6372A692" w:rsidR="002E5918" w:rsidRDefault="002E5918" w:rsidP="002E5918">
      <w:r w:rsidRPr="00320538">
        <w:t xml:space="preserve">Larval oysters in hatcheries are susceptible to diseases caused by bacterial pathogens, including </w:t>
      </w:r>
      <w:r w:rsidRPr="00320538">
        <w:rPr>
          <w:i/>
        </w:rPr>
        <w:t xml:space="preserve">Vibrio </w:t>
      </w:r>
      <w:r w:rsidRPr="00320538">
        <w:t>spp</w:t>
      </w:r>
      <w:r w:rsidRPr="00320538">
        <w:rPr>
          <w:i/>
        </w:rPr>
        <w:t>.</w:t>
      </w:r>
      <w:r w:rsidRPr="00320538">
        <w:t xml:space="preserve"> </w:t>
      </w:r>
      <w:r>
        <w:t xml:space="preserve">Previous studies have shown that </w:t>
      </w:r>
      <w:del w:id="0" w:author="Anton Post" w:date="2018-05-21T10:06:00Z">
        <w:r w:rsidDel="003B5FD9">
          <w:delText>t</w:delText>
        </w:r>
        <w:r w:rsidRPr="00320538" w:rsidDel="003B5FD9">
          <w:delText xml:space="preserve">he </w:delText>
        </w:r>
      </w:del>
      <w:r w:rsidRPr="00320538">
        <w:t xml:space="preserve">daily addition of </w:t>
      </w:r>
      <w:ins w:id="1" w:author="Anton Post" w:date="2018-05-21T10:06:00Z">
        <w:r w:rsidR="003B5FD9">
          <w:t>t</w:t>
        </w:r>
        <w:r w:rsidR="003B5FD9" w:rsidRPr="00320538">
          <w:t xml:space="preserve">he </w:t>
        </w:r>
      </w:ins>
      <w:r w:rsidRPr="00320538">
        <w:t xml:space="preserve">probiotic </w:t>
      </w:r>
      <w:r w:rsidRPr="00320538">
        <w:rPr>
          <w:i/>
        </w:rPr>
        <w:t xml:space="preserve">Bacillus </w:t>
      </w:r>
      <w:proofErr w:type="spellStart"/>
      <w:r w:rsidRPr="00320538">
        <w:rPr>
          <w:i/>
        </w:rPr>
        <w:t>pumilus</w:t>
      </w:r>
      <w:proofErr w:type="spellEnd"/>
      <w:r w:rsidRPr="00320538">
        <w:rPr>
          <w:i/>
        </w:rPr>
        <w:t xml:space="preserve"> </w:t>
      </w:r>
      <w:r w:rsidRPr="00320538">
        <w:t>RI06-95 to water in rearing tanks increase</w:t>
      </w:r>
      <w:r w:rsidR="005B4448">
        <w:t>s</w:t>
      </w:r>
      <w:r w:rsidRPr="00320538">
        <w:t xml:space="preserve"> larval survival </w:t>
      </w:r>
      <w:del w:id="2" w:author="Anton Post" w:date="2018-05-21T10:06:00Z">
        <w:r w:rsidRPr="00320538" w:rsidDel="003B5FD9">
          <w:delText xml:space="preserve">to </w:delText>
        </w:r>
      </w:del>
      <w:ins w:id="3" w:author="Anton Post" w:date="2018-05-21T10:06:00Z">
        <w:r w:rsidR="003B5FD9">
          <w:t>when</w:t>
        </w:r>
        <w:r w:rsidR="003B5FD9" w:rsidRPr="00320538">
          <w:t xml:space="preserve"> </w:t>
        </w:r>
      </w:ins>
      <w:r w:rsidRPr="00320538">
        <w:t>challenge</w:t>
      </w:r>
      <w:ins w:id="4" w:author="Anton Post" w:date="2018-05-21T10:06:00Z">
        <w:r w:rsidR="003B5FD9">
          <w:t>d</w:t>
        </w:r>
      </w:ins>
      <w:r w:rsidRPr="00320538">
        <w:t xml:space="preserve"> with </w:t>
      </w:r>
      <w:ins w:id="5" w:author="Marta Gomez-Chiarri" w:date="2018-08-09T08:09:00Z">
        <w:r w:rsidR="00D3698F">
          <w:t xml:space="preserve">the pathogen </w:t>
        </w:r>
      </w:ins>
      <w:r w:rsidRPr="00320538">
        <w:rPr>
          <w:i/>
        </w:rPr>
        <w:t>Vibrio coralliilyticus</w:t>
      </w:r>
      <w:r w:rsidRPr="00320538">
        <w:t xml:space="preserve">. We propose that the presence of probiotics </w:t>
      </w:r>
      <w:del w:id="6" w:author="Anton Post" w:date="2018-05-21T10:06:00Z">
        <w:r w:rsidRPr="00320538" w:rsidDel="003B5FD9">
          <w:delText xml:space="preserve">may </w:delText>
        </w:r>
      </w:del>
      <w:r w:rsidRPr="00320538">
        <w:t>c</w:t>
      </w:r>
      <w:ins w:id="7" w:author="Anton Post" w:date="2018-05-21T10:07:00Z">
        <w:r w:rsidR="003B5FD9">
          <w:t>auses shifts in</w:t>
        </w:r>
      </w:ins>
      <w:del w:id="8" w:author="Anton Post" w:date="2018-05-21T10:06:00Z">
        <w:r w:rsidRPr="00320538" w:rsidDel="003B5FD9">
          <w:delText>hange</w:delText>
        </w:r>
      </w:del>
      <w:r w:rsidRPr="00320538">
        <w:t xml:space="preserve"> </w:t>
      </w:r>
      <w:r>
        <w:t>bacterial communit</w:t>
      </w:r>
      <w:ins w:id="9" w:author="Anton Post" w:date="2018-05-21T10:07:00Z">
        <w:r w:rsidR="003B5FD9">
          <w:t>y struc</w:t>
        </w:r>
        <w:del w:id="10" w:author="Marta Gomez-Chiarri" w:date="2018-08-09T08:09:00Z">
          <w:r w:rsidR="003B5FD9" w:rsidDel="00D3698F">
            <w:delText>u</w:delText>
          </w:r>
        </w:del>
        <w:r w:rsidR="003B5FD9">
          <w:t>ture</w:t>
        </w:r>
      </w:ins>
      <w:del w:id="11" w:author="Anton Post" w:date="2018-05-21T10:07:00Z">
        <w:r w:rsidDel="003B5FD9">
          <w:delText>ies</w:delText>
        </w:r>
      </w:del>
      <w:r w:rsidRPr="00320538">
        <w:t xml:space="preserve"> </w:t>
      </w:r>
      <w:r w:rsidR="00163026">
        <w:t xml:space="preserve">in rearing tanks, </w:t>
      </w:r>
      <w:commentRangeStart w:id="12"/>
      <w:r w:rsidR="00163026">
        <w:t xml:space="preserve">leading to the </w:t>
      </w:r>
      <w:r w:rsidRPr="00320538">
        <w:t>recruit</w:t>
      </w:r>
      <w:r w:rsidR="00163026">
        <w:t>ment of</w:t>
      </w:r>
      <w:r w:rsidRPr="00320538">
        <w:t xml:space="preserve"> </w:t>
      </w:r>
      <w:del w:id="13" w:author="Anton Post" w:date="2018-05-21T10:07:00Z">
        <w:r w:rsidRPr="00320538" w:rsidDel="003B5FD9">
          <w:delText xml:space="preserve">beneficial </w:delText>
        </w:r>
      </w:del>
      <w:r w:rsidRPr="00320538">
        <w:t>microbes</w:t>
      </w:r>
      <w:r>
        <w:t xml:space="preserve"> </w:t>
      </w:r>
      <w:del w:id="14" w:author="Anton Post" w:date="2018-05-21T10:07:00Z">
        <w:r w:rsidR="00163026" w:rsidDel="003B5FD9">
          <w:delText>by</w:delText>
        </w:r>
        <w:r w:rsidDel="003B5FD9">
          <w:delText xml:space="preserve"> </w:delText>
        </w:r>
      </w:del>
      <w:ins w:id="15" w:author="Anton Post" w:date="2018-05-21T10:07:00Z">
        <w:r w:rsidR="003B5FD9">
          <w:t xml:space="preserve">that are </w:t>
        </w:r>
        <w:r w:rsidR="003B5FD9" w:rsidRPr="00320538">
          <w:t xml:space="preserve">beneficial </w:t>
        </w:r>
        <w:r w:rsidR="003B5FD9">
          <w:t xml:space="preserve">to </w:t>
        </w:r>
      </w:ins>
      <w:r>
        <w:t>larvae</w:t>
      </w:r>
      <w:commentRangeEnd w:id="12"/>
      <w:r w:rsidR="00D3698F">
        <w:rPr>
          <w:rStyle w:val="CommentReference"/>
        </w:rPr>
        <w:commentReference w:id="12"/>
      </w:r>
      <w:r w:rsidRPr="00320538">
        <w:t xml:space="preserve">. During three trials spanning the 2012-2015 </w:t>
      </w:r>
      <w:r w:rsidR="00B40FC7">
        <w:t>hatchery</w:t>
      </w:r>
      <w:r w:rsidR="00B40FC7" w:rsidRPr="00320538">
        <w:t xml:space="preserve"> </w:t>
      </w:r>
      <w:r w:rsidRPr="00320538">
        <w:t xml:space="preserve">seasons, larvae, tank biofilm, and rearing water samples were collected from control and probiotic-treated tanks in an oyster hatchery </w:t>
      </w:r>
      <w:r>
        <w:t>over a 12-day period following spawning</w:t>
      </w:r>
      <w:r w:rsidRPr="00320538">
        <w:t xml:space="preserve">. </w:t>
      </w:r>
      <w:r w:rsidR="00B40FC7">
        <w:t>S</w:t>
      </w:r>
      <w:r w:rsidRPr="00320538">
        <w:t xml:space="preserve">amples were analyzed </w:t>
      </w:r>
      <w:r>
        <w:t>by</w:t>
      </w:r>
      <w:r w:rsidRPr="00320538">
        <w:t xml:space="preserve"> 16S rDNA sequencing of the V4 or V6 regions </w:t>
      </w:r>
      <w:r>
        <w:t>followed by</w:t>
      </w:r>
      <w:r w:rsidRPr="00320538">
        <w:t xml:space="preserve"> taxonomic classification, in order to determine </w:t>
      </w:r>
      <w:r>
        <w:t>bacterial</w:t>
      </w:r>
      <w:r w:rsidRPr="00320538">
        <w:t xml:space="preserve"> community</w:t>
      </w:r>
      <w:r>
        <w:t xml:space="preserve"> structures</w:t>
      </w:r>
      <w:r w:rsidRPr="00320538">
        <w:t xml:space="preserve">. There were significant differences in </w:t>
      </w:r>
      <w:r>
        <w:t>bacterial</w:t>
      </w:r>
      <w:r w:rsidRPr="00320538">
        <w:t xml:space="preserve"> composition over time and between sample </w:t>
      </w:r>
      <w:r>
        <w:t>types</w:t>
      </w:r>
      <w:r w:rsidRPr="00320538">
        <w:t>, but no major effect of probiotics on</w:t>
      </w:r>
      <w:r w:rsidR="00B40FC7">
        <w:t xml:space="preserve"> the</w:t>
      </w:r>
      <w:r w:rsidRPr="00320538">
        <w:t xml:space="preserve"> </w:t>
      </w:r>
      <w:r w:rsidR="00B40FC7">
        <w:t xml:space="preserve">structure and diversity of </w:t>
      </w:r>
      <w:r w:rsidRPr="00320538">
        <w:t xml:space="preserve">bacterial </w:t>
      </w:r>
      <w:commentRangeStart w:id="16"/>
      <w:r w:rsidRPr="00320538">
        <w:t xml:space="preserve">communities </w:t>
      </w:r>
      <w:commentRangeEnd w:id="16"/>
      <w:r w:rsidR="005609AF">
        <w:rPr>
          <w:rStyle w:val="CommentReference"/>
        </w:rPr>
        <w:commentReference w:id="16"/>
      </w:r>
      <w:r w:rsidRPr="00320538">
        <w:t xml:space="preserve">(Bray-Curtis k=2, 95% confidence). </w:t>
      </w:r>
      <w:del w:id="17" w:author="Marta Gomez-Chiarri" w:date="2018-08-09T08:13:00Z">
        <w:r w:rsidRPr="00320538" w:rsidDel="00D3698F">
          <w:delText xml:space="preserve">However, </w:delText>
        </w:r>
      </w:del>
      <w:ins w:id="18" w:author="Marta Gomez-Chiarri" w:date="2018-08-09T08:13:00Z">
        <w:r w:rsidR="00D3698F">
          <w:t>P</w:t>
        </w:r>
      </w:ins>
      <w:del w:id="19" w:author="Marta Gomez-Chiarri" w:date="2018-08-09T08:13:00Z">
        <w:r w:rsidRPr="00320538" w:rsidDel="00D3698F">
          <w:delText>p</w:delText>
        </w:r>
      </w:del>
      <w:r w:rsidRPr="00320538">
        <w:t>robiotic</w:t>
      </w:r>
      <w:r>
        <w:t xml:space="preserve"> treatment</w:t>
      </w:r>
      <w:ins w:id="20" w:author="Marta Gomez-Chiarri" w:date="2018-08-09T08:13:00Z">
        <w:r w:rsidR="00D3698F">
          <w:t>, however,</w:t>
        </w:r>
      </w:ins>
      <w:r>
        <w:t xml:space="preserve"> led to</w:t>
      </w:r>
      <w:r w:rsidRPr="00320538">
        <w:t xml:space="preserve"> </w:t>
      </w:r>
      <w:del w:id="21" w:author="Marta Gomez-Chiarri" w:date="2018-08-09T08:13:00Z">
        <w:r w:rsidRPr="00320538" w:rsidDel="00D3698F">
          <w:delText xml:space="preserve">increased </w:delText>
        </w:r>
        <w:r w:rsidDel="00D3698F">
          <w:delText>abundance</w:delText>
        </w:r>
        <w:r w:rsidRPr="00320538" w:rsidDel="00D3698F">
          <w:delText xml:space="preserve"> of </w:delText>
        </w:r>
        <w:r w:rsidDel="00D3698F">
          <w:delText>few</w:delText>
        </w:r>
        <w:r w:rsidRPr="00320538" w:rsidDel="00D3698F">
          <w:delText xml:space="preserve"> bacteria</w:delText>
        </w:r>
        <w:r w:rsidDel="00D3698F">
          <w:delText>l taxa</w:delText>
        </w:r>
        <w:r w:rsidRPr="00320538" w:rsidDel="00D3698F">
          <w:delText xml:space="preserve"> </w:delText>
        </w:r>
        <w:r w:rsidDel="00D3698F">
          <w:delText>in</w:delText>
        </w:r>
        <w:r w:rsidRPr="00320538" w:rsidDel="00D3698F">
          <w:delText xml:space="preserve"> the water </w:delText>
        </w:r>
        <w:r w:rsidDel="00D3698F">
          <w:delText>and</w:delText>
        </w:r>
        <w:r w:rsidRPr="00320538" w:rsidDel="00D3698F">
          <w:delText xml:space="preserve"> oyster larvae, and </w:delText>
        </w:r>
      </w:del>
      <w:r w:rsidRPr="00320538">
        <w:t xml:space="preserve">a significantly higher proportion of </w:t>
      </w:r>
      <w:proofErr w:type="spellStart"/>
      <w:r w:rsidRPr="00320538">
        <w:rPr>
          <w:i/>
        </w:rPr>
        <w:t>Oceanospirillales</w:t>
      </w:r>
      <w:proofErr w:type="spellEnd"/>
      <w:r w:rsidRPr="00320538">
        <w:rPr>
          <w:i/>
        </w:rPr>
        <w:t xml:space="preserve"> </w:t>
      </w:r>
      <w:r w:rsidRPr="00320538">
        <w:t xml:space="preserve">spp. and </w:t>
      </w:r>
      <w:r w:rsidRPr="00320538">
        <w:rPr>
          <w:i/>
        </w:rPr>
        <w:t>Bacillus</w:t>
      </w:r>
      <w:r w:rsidRPr="00320538">
        <w:t xml:space="preserve"> </w:t>
      </w:r>
      <w:proofErr w:type="spellStart"/>
      <w:r w:rsidRPr="00320538">
        <w:t>spp</w:t>
      </w:r>
      <w:proofErr w:type="spellEnd"/>
      <w:ins w:id="22" w:author="Marta Gomez-Chiarri" w:date="2018-08-09T08:14:00Z">
        <w:r w:rsidR="00D3698F">
          <w:t xml:space="preserve"> and a decrease in </w:t>
        </w:r>
      </w:ins>
      <w:ins w:id="23" w:author="Marta Gomez-Chiarri" w:date="2018-08-09T08:18:00Z">
        <w:r w:rsidR="00A718FD">
          <w:t>XXXX?</w:t>
        </w:r>
      </w:ins>
      <w:ins w:id="24" w:author="Marta Gomez-Chiarri" w:date="2018-08-09T08:13:00Z">
        <w:r w:rsidR="00D3698F">
          <w:t xml:space="preserve"> in water and oyster larva</w:t>
        </w:r>
      </w:ins>
      <w:r w:rsidRPr="00320538">
        <w:t xml:space="preserve">. Co-occurrence network analysis suggests that probiotic </w:t>
      </w:r>
      <w:r>
        <w:t xml:space="preserve">treatments have a </w:t>
      </w:r>
      <w:commentRangeStart w:id="25"/>
      <w:r>
        <w:t xml:space="preserve">cascading </w:t>
      </w:r>
      <w:commentRangeEnd w:id="25"/>
      <w:r w:rsidR="005609AF">
        <w:rPr>
          <w:rStyle w:val="CommentReference"/>
        </w:rPr>
        <w:commentReference w:id="25"/>
      </w:r>
      <w:r w:rsidRPr="00320538">
        <w:t xml:space="preserve">effect on </w:t>
      </w:r>
      <w:r>
        <w:t>bacterial community structures,</w:t>
      </w:r>
      <w:r w:rsidRPr="00320538">
        <w:t xml:space="preserve"> mediated through select taxa</w:t>
      </w:r>
      <w:r>
        <w:t xml:space="preserve"> associated with the probiotic target species</w:t>
      </w:r>
      <w:r w:rsidRPr="00320538">
        <w:t xml:space="preserve">. </w:t>
      </w:r>
    </w:p>
    <w:p w14:paraId="04C3E988" w14:textId="438901C8" w:rsidR="00EA3D3C" w:rsidRDefault="00EA3D3C" w:rsidP="00147395">
      <w:pPr>
        <w:rPr>
          <w:szCs w:val="24"/>
        </w:rPr>
      </w:pPr>
    </w:p>
    <w:p w14:paraId="7A163CD4" w14:textId="3802A164" w:rsidR="002E5918" w:rsidRDefault="002E5918" w:rsidP="00147395">
      <w:pPr>
        <w:rPr>
          <w:szCs w:val="24"/>
        </w:rPr>
      </w:pPr>
    </w:p>
    <w:p w14:paraId="57F65677" w14:textId="77777777" w:rsidR="00B7331C" w:rsidRDefault="00B7331C" w:rsidP="00147395">
      <w:pPr>
        <w:rPr>
          <w:szCs w:val="24"/>
        </w:rPr>
      </w:pPr>
    </w:p>
    <w:p w14:paraId="17274318" w14:textId="77777777" w:rsidR="00B07448" w:rsidRDefault="00EA3D3C" w:rsidP="00B07448">
      <w:pPr>
        <w:pStyle w:val="Heading1"/>
      </w:pPr>
      <w:r w:rsidRPr="00376CC5">
        <w:lastRenderedPageBreak/>
        <w:t>Introduction</w:t>
      </w:r>
    </w:p>
    <w:p w14:paraId="0C6C895D" w14:textId="1E064F6F" w:rsidR="002E5918" w:rsidRPr="00CD56D4" w:rsidRDefault="002E5918" w:rsidP="002E5918">
      <w:r>
        <w:t xml:space="preserve">Diseases caused by bacterial pathogens </w:t>
      </w:r>
      <w:r w:rsidRPr="00CD56D4">
        <w:t xml:space="preserve">cause losses in </w:t>
      </w:r>
      <w:r>
        <w:t>aquaculture</w:t>
      </w:r>
      <w:r w:rsidRPr="00CD56D4">
        <w:t xml:space="preserve"> and wild populations </w:t>
      </w:r>
      <w:r>
        <w:t xml:space="preserve">of commercially important shellfish and finfish </w:t>
      </w:r>
      <w:commentRangeStart w:id="26"/>
      <w:r w:rsidRPr="00CD56D4">
        <w:fldChar w:fldCharType="begin" w:fldLock="1"/>
      </w:r>
      <w:r>
        <w:instrText>ADDIN CSL_CITATION { "citationItems" : [ { "id" : "ITEM-1", "itemData" : { "DOI" : "10.1098/rstb.2015.0364", "ISBN" : "1471-2970 (Electronic)\\r0962-8436 (Linking)", "ISSN" : "0962-8436", "PMID" : "26880835", "abstract" : "Infectious marine diseases can decimate populations and are increasing among some taxa due to global change and our increasing reliance on marine environments. Marine diseases become emergencies when significant ecological, economic or social impacts occur. We can prepare for and manage these emergencies through improved surveillance, and the development and iterative refinement of approaches to mitigate disease and its impacts. Improving surveillance requires fast, accurate diagnoses, forecasting disease risk and real-time monitoring of disease-promoting environmental conditions. Diversifying impact mitigation involves increasing host resilience to disease, reducing pathogen abundance and managing environmental factors that facilitate disease. Disease surveillance and mitigation can be adaptive if informed by research advances and catalysed by communication among observers, researchers and decision-makers using information-sharing platforms. Recent increases in the awareness of the threats posed by marine diseases may lead to policy frameworks that facilitate the responses and management that marine disease emergencies require.", "author" : [ { "dropping-particle" : "", "family" : "Groner", "given" : "Maya L.", "non-dropping-particle" : "", "parse-names" : false, "suffix" : "" }, { "dropping-particle" : "", "family" : "Maynard", "given" : "Jeffrey", "non-dropping-particle" : "", "parse-names" : false, "suffix" : "" }, { "dropping-particle" : "", "family" : "Breyta", "given" : "Rachel", "non-dropping-particle" : "", "parse-names" : false, "suffix" : "" }, { "dropping-particle" : "", "family" : "Carnegie", "given" : "Ryan B.", "non-dropping-particle" : "", "parse-names" : false, "suffix" : "" }, { "dropping-particle" : "", "family" : "Dobson", "given" : "Andy", "non-dropping-particle" : "", "parse-names" : false, "suffix" : "" }, { "dropping-particle" : "", "family" : "Friedman", "given" : "Carolyn S.", "non-dropping-particle" : "", "parse-names" : false, "suffix" : "" }, { "dropping-particle" : "", "family" : "Froelich", "given" : "Brett", "non-dropping-particle" : "", "parse-names" : false, "suffix" : "" }, { "dropping-particle" : "", "family" : "Garren", "given" : "Melissa", "non-dropping-particle" : "", "parse-names" : false, "suffix" : "" }, { "dropping-particle" : "", "family" : "Gulland", "given" : "Frances M. D.", "non-dropping-particle" : "", "parse-names" : false, "suffix" : "" }, { "dropping-particle" : "", "family" : "Heron", "given" : "Scott F.", "non-dropping-particle" : "", "parse-names" : false, "suffix" : "" }, { "dropping-particle" : "", "family" : "Noble", "given" : "Rachel T.", "non-dropping-particle" : "", "parse-names" : false, "suffix" : "" }, { "dropping-particle" : "", "family" : "Revie", "given" : "Crawford W.", "non-dropping-particle" : "", "parse-names" : false, "suffix" : "" }, { "dropping-particle" : "", "family" : "Shields", "given" : "Jeffrey D.", "non-dropping-particle" : "", "parse-names" : false, "suffix" : "" }, { "dropping-particle" : "", "family" : "Vanderstichel", "given" : "Rapha\u00ebl", "non-dropping-particle" : "", "parse-names" : false, "suffix" : "" }, { "dropping-particle" : "", "family" : "Weil", "given" : "Ernesto", "non-dropping-particle" : "", "parse-names" : false, "suffix" : "" }, { "dropping-particle" : "", "family" : "Wyllie-Echeverria", "given" : "Sandy", "non-dropping-particle" : "", "parse-names" : false, "suffix" : "" }, { "dropping-particle" : "", "family" : "Harvell", "given" : "C. Drew", "non-dropping-particle" : "", "parse-names" : false, "suffix" : "" } ], "container-title" : "Philosophical Transactions of the Royal Society B: Biological Sciences", "id" : "ITEM-1", "issue" : "1689", "issued" : { "date-parts" : [ [ "2016" ] ] }, "page" : "20150364", "title" : "Managing marine disease emergencies in an era of rapid change", "type" : "article-journal", "volume" : "371" }, "uris" : [ "http://www.mendeley.com/documents/?uuid=557d8f36-e2c4-4117-aecc-b56c7439c601" ] }, { "id" : "ITEM-2", "itemData" : { "DOI" : "10.1146/annurev-marine-010814-015646", "ISBN" : "1941-1405 (Print)\\r1941-0611 (Linking)", "ISSN" : "1941-1405", "PMID" : "25251276", "abstract" : "Seafood is a growing part of the economy, but its economic value is diminished by marine diseases. Infectious diseases are common in the ocean, and here we tabulate 67 examples that can reduce commercial species' growth and survivorship or decrease seafood quality. These impacts seem most problematic in the stressful and crowded conditions of aquaculture, which increasingly dominates seafood production as wild fishery production plateaus. For instance, marine diseases of farmed oysters, shrimp, abalone, and various fishes, particularly Atlantic salmon, cost billions of dollars each year. In comparison, it is often difficult to accurately estimate disease impacts on wild populations, especially those of pelagic and subtidal species. Farmed species often receive infectious diseases from wild species and can, in turn, export infectious agents to wild species. However, the impact of disease export on wild fisheries is controversial because there are few quantitative data demonstrating that wild species near farms suffer more from infectious diseases than those in other areas. The movement of exotic infectious agents to new areas continues to be the greatest concern.", "author" : [ { "dropping-particle" : "", "family" : "Lafferty", "given" : "Kevin D.", "non-dropping-particle" : "", "parse-names" : false, "suffix" : "" }, { "dropping-particle" : "", "family" : "Harvell", "given" : "C. Drew", "non-dropping-particle" : "", "parse-names" : false, "suffix" : "" }, { "dropping-particle" : "", "family" : "Conrad", "given" : "Jon M.", "non-dropping-particle" : "", "parse-names" : false, "suffix" : "" }, { "dropping-particle" : "", "family" : "Friedman", "given" : "Carolyn S.", "non-dropping-particle" : "", "parse-names" : false, "suffix" : "" }, { "dropping-particle" : "", "family" : "Kent", "given" : "Michael L.", "non-dropping-particle" : "", "parse-names" : false, "suffix" : "" }, { "dropping-particle" : "", "family" : "Kuris", "given" : "Armand M.", "non-dropping-particle" : "", "parse-names" : false, "suffix" : "" }, { "dropping-particle" : "", "family" : "Powell", "given" : "Eric N.", "non-dropping-particle" : "", "parse-names" : false, "suffix" : "" }, { "dropping-particle" : "", "family" : "Rondeau", "given" : "Daniel", "non-dropping-particle" : "", "parse-names" : false, "suffix" : "" }, { "dropping-particle" : "", "family" : "Saksida", "given" : "Sonja M.", "non-dropping-particle" : "", "parse-names" : false, "suffix" : "" } ], "container-title" : "Annual Review of Marine Science", "id" : "ITEM-2", "issue" : "1", "issued" : { "date-parts" : [ [ "2015" ] ] }, "page" : "471-496", "title" : "Infectious Diseases Affect Marine Fisheries and Aquaculture Economics", "type" : "article-journal", "volume" : "7" }, "uris" : [ "http://www.mendeley.com/documents/?uuid=e8a61a30-dec3-40fc-bc29-83841ae87742" ] } ], "mendeley" : { "formattedCitation" : "(Groner et al., 2016; Lafferty et al., 2015)", "plainTextFormattedCitation" : "(Groner et al., 2016; Lafferty et al., 2015)", "previouslyFormattedCitation" : "(Groner et al., 2016; Lafferty et al., 2015)" }, "properties" : {  }, "schema" : "https://github.com/citation-style-language/schema/raw/master/csl-citation.json" }</w:instrText>
      </w:r>
      <w:r w:rsidRPr="00CD56D4">
        <w:fldChar w:fldCharType="separate"/>
      </w:r>
      <w:r w:rsidRPr="007D5DCA">
        <w:rPr>
          <w:noProof/>
        </w:rPr>
        <w:t>(Groner et al., 2016; Lafferty et al., 2015)</w:t>
      </w:r>
      <w:r w:rsidRPr="00CD56D4">
        <w:fldChar w:fldCharType="end"/>
      </w:r>
      <w:commentRangeEnd w:id="26"/>
      <w:r w:rsidR="004209C4">
        <w:rPr>
          <w:rStyle w:val="CommentReference"/>
        </w:rPr>
        <w:commentReference w:id="26"/>
      </w:r>
      <w:r>
        <w:t>. World aquaculture production is valued at $1.</w:t>
      </w:r>
      <w:commentRangeStart w:id="27"/>
      <w:r>
        <w:t>57</w:t>
      </w:r>
      <w:commentRangeEnd w:id="27"/>
      <w:r w:rsidR="004209C4">
        <w:rPr>
          <w:rStyle w:val="CommentReference"/>
        </w:rPr>
        <w:commentReference w:id="27"/>
      </w:r>
      <w:r>
        <w:t xml:space="preserve"> trillion USD, and disease is a primary limiting factor on its growth and economic worth </w:t>
      </w:r>
      <w:r>
        <w:fldChar w:fldCharType="begin" w:fldLock="1"/>
      </w:r>
      <w:r w:rsidR="00BA2257">
        <w:instrText>ADDIN CSL_CITATION { "citationItems" : [ { "id" : "ITEM-1", "itemData" : { "ISBN" : "9789250099873", "author" : [ { "dropping-particle" : "", "family" : "FAO", "given" : "", "non-dropping-particle" : "", "parse-names" : false, "suffix" : "" } ], "id" : "ITEM-1", "issued" : { "date-parts" : [ [ "2015" ] ] }, "title" : "Fishery and Aquaculture Statistics", "type" : "book" }, "uris" : [ "http://www.mendeley.com/documents/?uuid=9425111f-e1be-317c-b870-9944c2b5f433" ] }, { "id" : "ITEM-2", "itemData" : { "DOI" : "10.1016/j.jip.2012.03.013", "ISBN" : "0022-2011", "ISSN" : "00222011", "PMID" : "22434002", "abstract" : "Seafood is a highly traded food commodity. Farmed and captured crustaceans contribute a significant proportion with annual production exceeding 10. M metric tonnes with first sale value of $40bn. The sector is dominated by farmed tropical marine shrimp, the fastest growing sector of the global aquaculture industry. It is significant in supporting rural livelihoods and alleviating poverty in producing nations within Asia and Latin America while forming an increasing contribution to aquatic food supply in more developed countries. Nations with marine borders often also support important marine fisheries for crustaceans that are regionally traded as live animals and commodity products. A general separation of net producing and net consuming nations for crustacean seafood has created a truly globalised food industry. Projections for increasing global demand for seafood in the face of level or declining fisheries requires continued expansion and intensification of aquaculture while ensuring best utilisation of captured stocks. Furthermore, continued pressure from consuming nations to ensure safe products for human consumption are being augmented by additional legislative requirements for animals (and their products) to be of low disease status. As a consequence, increasing emphasis is being placed on enforcement of regulations and better governance of the sector; currently this is a challenge in light of a fragmented industry and less stringent regulations associated with animal disease within producer nations. Current estimates predict that up to 40% of tropical shrimp production (&gt;3bn) is lost annually, mainly due to viral pathogens for which standard preventative measures (e.g. such as vaccination) are not feasible. In light of this problem, new approaches are urgently required to enhance yield by improving broodstock and larval sourcing, promoting best management practices by farmer outreach and supporting cutting-edge research that aims to harness the natural abilities of invertebrates to mitigate assault from pathogens (e.g. the use of RNA interference therapeutics). In terms of fisheries losses associated with disease, key issues are centred on mortality and quality degradation in the post-capture phase, largely due to poor grading and handling by fishers and the industry chain. Occurrence of disease in wild crustaceans is also widely reported, with some indications that climatic changes may be increasing susceptibility to important pathogens (e.g. th\u2026", "author" : [ { "dropping-particle" : "", "family" : "Stentiford", "given" : "G. D.", "non-dropping-particle" : "", "parse-names" : false, "suffix" : "" }, { "dropping-particle" : "", "family" : "Neil", "given" : "D. M.", "non-dropping-particle" : "", "parse-names" : false, "suffix" : "" }, { "dropping-particle" : "", "family" : "Peeler", "given" : "E. J.", "non-dropping-particle" : "", "parse-names" : false, "suffix" : "" }, { "dropping-particle" : "", "family" : "Shields", "given" : "J. D.", "non-dropping-particle" : "", "parse-names" : false, "suffix" : "" }, { "dropping-particle" : "", "family" : "Small", "given" : "H. J.", "non-dropping-particle" : "", "parse-names" : false, "suffix" : "" }, { "dropping-particle" : "", "family" : "Flegel", "given" : "T. W.", "non-dropping-particle" : "", "parse-names" : false, "suffix" : "" }, { "dropping-particle" : "", "family" : "Vlak", "given" : "J. M.", "non-dropping-particle" : "", "parse-names" : false, "suffix" : "" }, { "dropping-particle" : "", "family" : "Jones", "given" : "B.", "non-dropping-particle" : "", "parse-names" : false, "suffix" : "" }, { "dropping-particle" : "", "family" : "Morado", "given" : "F.", "non-dropping-particle" : "", "parse-names" : false, "suffix" : "" }, { "dropping-particle" : "", "family" : "Moss", "given" : "S.", "non-dropping-particle" : "", "parse-names" : false, "suffix" : "" }, { "dropping-particle" : "", "family" : "Lotz", "given" : "J.", "non-dropping-particle" : "", "parse-names" : false, "suffix" : "" }, { "dropping-particle" : "", "family" : "Bartholomay", "given" : "L.", "non-dropping-particle" : "", "parse-names" : false, "suffix" : "" }, { "dropping-particle" : "", "family" : "Behringer", "given" : "D. C.", "non-dropping-particle" : "", "parse-names" : false, "suffix" : "" }, { "dropping-particle" : "", "family" : "Hauton", "given" : "C.", "non-dropping-particle" : "", "parse-names" : false, "suffix" : "" }, { "dropping-particle" : "V.", "family" : "Lightner", "given" : "D.", "non-dropping-particle" : "", "parse-names" : false, "suffix" : "" } ], "container-title" : "Journal of Invertebrate Pathology", "id" : "ITEM-2", "issue" : "2", "issued" : { "date-parts" : [ [ "2012", "6", "1" ] ] }, "page" : "141-157", "publisher" : "Academic Press", "title" : "Disease will limit future food supply from the global crustacean fishery and aquaculture sectors", "type" : "article", "volume" : "110" }, "uris" : [ "http://www.mendeley.com/documents/?uuid=8d4e595f-48c4-37a5-94c1-241076af5d96" ] } ], "mendeley" : { "formattedCitation" : "(FAO, 2015; Stentiford et al., 2012)", "plainTextFormattedCitation" : "(FAO, 2015; Stentiford et al., 2012)", "previouslyFormattedCitation" : "(FAO, 2015; Stentiford et al., 2012)" }, "properties" : {  }, "schema" : "https://github.com/citation-style-language/schema/raw/master/csl-citation.json" }</w:instrText>
      </w:r>
      <w:r>
        <w:fldChar w:fldCharType="separate"/>
      </w:r>
      <w:r w:rsidRPr="007D5DCA">
        <w:rPr>
          <w:noProof/>
        </w:rPr>
        <w:t>(FAO, 2015; Stentiford et al., 2012)</w:t>
      </w:r>
      <w:r>
        <w:fldChar w:fldCharType="end"/>
      </w:r>
      <w:r>
        <w:t xml:space="preserve">. Larval oysters are especially susceptible to disease, often by etiological agents from the genus </w:t>
      </w:r>
      <w:r>
        <w:rPr>
          <w:i/>
        </w:rPr>
        <w:t>Vibrio</w:t>
      </w:r>
      <w:r>
        <w:t xml:space="preserve"> </w:t>
      </w:r>
      <w:r>
        <w:fldChar w:fldCharType="begin" w:fldLock="1"/>
      </w:r>
      <w:r w:rsidR="002F0436">
        <w:instrText>ADDIN CSL_CITATION { "citationItems" : [ { "id" : "ITEM-1", "itemData" : { "DOI" : "10.1016/j.fishres.2014.06.013", "ISBN" : "01657836", "ISSN" : "01657836", "abstract" : "Ocean acidification (OA) is caused by increasing levels of atmospheric CO2 dissolving into the world's oceans. These changes are predicted to have detrimental effects on commercial and aquaculture fisheries. Here we examine the implications of OA on the prawn and scallop fisheries in Queensland, Australia, and compare the adaptive capacity of wild and aquaculture fisheries to address and mitigate its effects. We do this by reviewing the available OA literature for scallops and prawns to determine the likely impacts, and our confidence in these impacts, on Queensland prawn and scallop species. The tolerance of scallops and prawns to OA is determined by species-specific differences in their structure, life history, environmental preference, behaviour, physiology and sources of nutrition. Studies of similar taxa are used to supplement the sparse information available for the target species. Wild populations of prawns and scallops appear to be more vulnerable to OA and climate-induced stresses than aquaculture-based populations as ameliorating physico-chemical change in natural waters is difficult or impossible. Our analysis suggests the wild prawn fishery is more resilient to increasing OA conditions than the scallop fishery. We also conclude that aquaculture is likely to be more viable in the long term than the wild fishery as aquaculture facilities allow water quality monitoring and modification to avoid excessive exposure to the physico-chemical stresses imposed by OA and climate change. \u00a9 2014 Elsevier B.V.", "author" : [ { "dropping-particle" : "", "family" : "Richards", "given" : "Russell G.", "non-dropping-particle" : "", "parse-names" : false, "suffix" : "" }, { "dropping-particle" : "", "family" : "Davidson", "given" : "Andrew T.", "non-dropping-particle" : "", "parse-names" : false, "suffix" : "" }, { "dropping-particle" : "", "family" : "Meynecke", "given" : "Jan Olaf", "non-dropping-particle" : "", "parse-names" : false, "suffix" : "" }, { "dropping-particle" : "", "family" : "Beattie", "given" : "Kerrod", "non-dropping-particle" : "", "parse-names" : false, "suffix" : "" }, { "dropping-particle" : "", "family" : "Hernaman", "given" : "Vanessa", "non-dropping-particle" : "", "parse-names" : false, "suffix" : "" }, { "dropping-particle" : "", "family" : "Lynam", "given" : "Tim", "non-dropping-particle" : "", "parse-names" : false, "suffix" : "" }, { "dropping-particle" : "", "family" : "Putten", "given" : "Ingrid E.", "non-dropping-particle" : "van", "parse-names" : false, "suffix" : "" } ], "container-title" : "Fisheries Research", "id" : "ITEM-1", "issued" : { "date-parts" : [ [ "2015" ] ] }, "title" : "Effects and mitigations of ocean acidification on wild and aquaculture scallop and prawn fisheries in Queensland, Australia", "type" : "article" }, "uris" : [ "http://www.mendeley.com/documents/?uuid=39862321-2546-385f-b218-ef1aa5cbf513" ] }, { "id" : "ITEM-2", "itemData" : { "DOI" : "10.1016/j.tim.2016.03.006", "ISBN" : "0966-842X", "ISSN" : "18784380", "PMID" : "27038736", "abstract" : "Disease dynamics in the wild are influenced by a number of ecological and evolutionary factors not addressed by traditional laboratory-based characterization of pathogens. Here we propose the oyster, Crassostrea gigas, as a model for studying the interaction of the environment, bacterial pathogens, and the host in disease dynamics. We show that an important first step is to ask whether the functional unit of pathogenesis is a bacterial clone, a population, or a consortium in order to assess triggers of disease outbreaks and devise appropriate monitoring tools. Moreover, the development of specific-pathogen-free (SPF) oysters has enabled assessment of the infection process under natural conditions. Finally, recent results show the importance of microbial interactions and host genetics in determining oyster health and disease.", "author" : [ { "dropping-particle" : "", "family" : "Roux", "given" : "Fr\u00e9d\u00e9rique", "non-dropping-particle" : "Le", "parse-names" : false, "suffix" : "" }, { "dropping-particle" : "", "family" : "Wegner", "given" : "K. Mathias", "non-dropping-particle" : "", "parse-names" : false, "suffix" : "" }, { "dropping-particle" : "", "family" : "Polz", "given" : "Martin F.", "non-dropping-particle" : "", "parse-names" : false, "suffix" : "" } ], "container-title" : "Trends in Microbiology", "id" : "ITEM-2", "issue" : "7", "issued" : { "date-parts" : [ [ "2016", "7" ] ] }, "page" : "568-580", "title" : "Oysters and Vibrios as a Model for Disease Dynamics in Wild Animals", "type" : "article", "volume" : "24" }, "uris" : [ "http://www.mendeley.com/documents/?uuid=efe431d3-55ad-3c7a-9973-abba1673f7e0" ] }, { "id" : "ITEM-3", "itemData" : { "DOI" : "10.3389/fmicb.2017.00762", "ISSN" : "1664302X", "PMID" : "28515714", "abstract" : "Hatcheries constitute nowadays the only viable solution to support the husbandry of bivalve molluscs due to the depletion and/or overexploitation of their natural beds. Hatchery activities include the broodstock conditioning and spawning, rearing larvae and spat, and the production of microalgae to feed all stages of the production cycle. However, outbreaks of disease continue to be the main bottleneck for successful larval and spat production, most of them caused by different representatives of the genus Vibrio. Therefore, attention must be paid on preventive and management measures that allow the control of such undesirable bacterial populations. The present review provides an updated picture of the recently characterized Vibrio species associated with disease of bivalve molluscs during early stages of development, including the controversial taxonomic affiliation of some of them and relevant advances in the knowledge of their virulence determinants. The problematic use of antibiotics, as well as its eco-friendly alternatives are also critically discussed.", "author" : [ { "dropping-particle" : "", "family" : "Dubert", "given" : "Javier", "non-dropping-particle" : "", "parse-names" : false, "suffix" : "" }, { "dropping-particle" : "", "family" : "Barja", "given" : "Juan L.", "non-dropping-particle" : "", "parse-names" : false, "suffix" : "" }, { "dropping-particle" : "", "family" : "Romalde", "given" : "Jes\u00fas L.", "non-dropping-particle" : "", "parse-names" : false, "suffix" : "" } ], "container-title" : "Frontiers in Microbiology", "id" : "ITEM-3", "issue" : "MAY", "issued" : { "date-parts" : [ [ "2017", "5", "3" ] ] }, "page" : "762", "publisher" : "Frontiers", "title" : "New insights into pathogenic vibrios affecting bivalves in hatcheries: Present and future prospects", "type" : "article", "volume" : "8" }, "uris" : [ "http://www.mendeley.com/documents/?uuid=a09a1b36-1247-35a3-be6e-4fa9e697d00e" ] }, { "id" : "ITEM-4", "itemData" : { "DOI" : "10.1111/j.1758-2229.2010.00135.x", "ISBN" : "1758-2229", "ISSN" : "17582229", "PMID" : "23765996", "abstract" : "Shellfish production is seriously affected by bacterial pathogens that cause high losses in hatcheries and in the aquaculture sector. A number of Vibrio species are considered important pathogens and have provoked severe mortality outbreaks. The pathologies caused by vibrios in bivalves have been described since the 1960s; however, over recent years, successive episodes of high mortality have been recorded due to these microorganisms. The present work provides an updated overview of the different studies performed in relation with the diversity of Vibrio spp. associated to bivalves. Special attention is given to the main Vibrio diseases and implicated species affecting the different life stages of cultured bivalves. \u00a9 2010 Society for Applied Microbiology and Blackwell Publishing Ltd.", "author" : [ { "dropping-particle" : "", "family" : "Beaz-Hidalgo", "given" : "Roxana", "non-dropping-particle" : "", "parse-names" : false, "suffix" : "" }, { "dropping-particle" : "", "family" : "Balboa", "given" : "Sabela", "non-dropping-particle" : "", "parse-names" : false, "suffix" : "" }, { "dropping-particle" : "", "family" : "Romalde", "given" : "Jes\u00fas L.", "non-dropping-particle" : "", "parse-names" : false, "suffix" : "" }, { "dropping-particle" : "", "family" : "Figueras", "given" : "Maria Jos\u00e9", "non-dropping-particle" : "", "parse-names" : false, "suffix" : "" } ], "container-title" : "Environmental Microbiology Reports", "id" : "ITEM-4", "issue" : "1", "issued" : { "date-parts" : [ [ "2010", "2" ] ] }, "language" : "en", "page" : "34-43", "title" : "Diversity and pathogenecity of Vibrio species in cultured bivalve molluscs", "type" : "article", "volume" : "2" }, "uris" : [ "http://www.mendeley.com/documents/?uuid=2c23c575-f7a7-4cb1-b786-a8764bdd8136" ] } ], "mendeley" : { "formattedCitation" : "(Beaz-Hidalgo et al., 2010a; Dubert et al., 2017; Le Roux et al., 2016; Richards et al., 2015b)", "plainTextFormattedCitation" : "(Beaz-Hidalgo et al., 2010a; Dubert et al., 2017; Le Roux et al., 2016; Richards et al., 2015b)", "previouslyFormattedCitation" : "(Beaz-Hidalgo et al., 2010a; Dubert et al., 2017; Le Roux et al., 2016; Richards et al., 2015b)" }, "properties" : {  }, "schema" : "https://github.com/citation-style-language/schema/raw/master/csl-citation.json" }</w:instrText>
      </w:r>
      <w:r>
        <w:fldChar w:fldCharType="separate"/>
      </w:r>
      <w:r w:rsidR="002F0436" w:rsidRPr="002F0436">
        <w:rPr>
          <w:noProof/>
        </w:rPr>
        <w:t>(Beaz-Hidalgo et al., 2010a; Dubert et al., 2017; Le Roux et al., 2016; Richards et al., 2015b)</w:t>
      </w:r>
      <w:r>
        <w:fldChar w:fldCharType="end"/>
      </w:r>
      <w:r>
        <w:t xml:space="preserve">. Pathogenic </w:t>
      </w:r>
      <w:r w:rsidRPr="00A315DB">
        <w:rPr>
          <w:i/>
        </w:rPr>
        <w:t>Vibrio</w:t>
      </w:r>
      <w:r>
        <w:t xml:space="preserve"> sp</w:t>
      </w:r>
      <w:r w:rsidR="00B40FC7">
        <w:t>p.</w:t>
      </w:r>
      <w:r>
        <w:t xml:space="preserve"> are natural</w:t>
      </w:r>
      <w:r w:rsidR="00C20A70">
        <w:t>ly</w:t>
      </w:r>
      <w:r>
        <w:t xml:space="preserve"> occurr</w:t>
      </w:r>
      <w:r w:rsidR="00C20A70">
        <w:t>ing microbes in coastal waters</w:t>
      </w:r>
      <w:r>
        <w:t xml:space="preserve">, </w:t>
      </w:r>
      <w:r w:rsidR="00B32889">
        <w:t>which makes them difficult to avoid</w:t>
      </w:r>
      <w:del w:id="28" w:author="Marta Gomez-Chiarri" w:date="2018-08-09T08:21:00Z">
        <w:r w:rsidR="00B32889" w:rsidDel="004209C4">
          <w:delText xml:space="preserve">, </w:delText>
        </w:r>
        <w:r w:rsidDel="004209C4">
          <w:delText>and so form a production bottleneck in hatcheries</w:delText>
        </w:r>
      </w:del>
      <w:r>
        <w:t xml:space="preserve">. In an effort to maintain a healthy environment, hatcheries work towards optimum water quality by controlling larval culture density and the use of </w:t>
      </w:r>
      <w:r w:rsidR="00B40FC7">
        <w:t xml:space="preserve">water treatment </w:t>
      </w:r>
      <w:r>
        <w:t xml:space="preserve">systems </w:t>
      </w:r>
      <w:r>
        <w:fldChar w:fldCharType="begin" w:fldLock="1"/>
      </w:r>
      <w:r>
        <w:instrText>ADDIN CSL_CITATION { "citationItems" : [ { "id" : "ITEM-1", "itemData" : { "DOI" : "10.2983/0730-8000(2007)26[281:BAAESA]2.0.CO;2", "abstract" : "Abstract Bivalves have been grown and transported for culture for hundreds of years and the introduction of some species outside of their native range for aquaculture has been suggested to be one of the greatest modes of introduction of exotic marine species. However, there has yet to be a thorough assessment of the importance of aquaculture and bivalve culture in particular, to the introduction and spread of exotic species. This paper reviews some of the environmental and ecological implications of the relationship between bivalve aquaculture and the introduction and spread of exotic species, management implications and mitigation strategies. Two broad classes of introductions of exotic species may result from activities associated with bivalve aquaculture. First, the intentional introduction of exotic species into an area for aquaculture purposes, i.e. the \u201ctarget\u201d species. These are typically foundation or engineering species and may have a considerable influence on receiving ecosystems. Second, the in...", "author" : [ { "dropping-particle" : "", "family" : "Mckindsey", "given" : "Christopher W", "non-dropping-particle" : "", "parse-names" : false, "suffix" : "" }, { "dropping-particle" : "", "family" : "Landry", "given" : "Thomas", "non-dropping-particle" : "", "parse-names" : false, "suffix" : "" }, { "dropping-particle" : "", "family" : "Beirn", "given" : "Francis X O", "non-dropping-particle" : "", "parse-names" : false, "suffix" : "" }, { "dropping-particle" : "", "family" : "Davies", "given" : "I A N M", "non-dropping-particle" : "", "parse-names" : false, "suffix" : "" } ], "container-title" : "http://dx.doi.org/10.2983/0730-8000(2007)26[281:BAAESA]2.0.CO;2", "id" : "ITEM-1", "issue" : "2", "issued" : { "date-parts" : [ [ "2007", "1", "24" ] ] }, "page" : "281-294", "publisher" : "National Shellfisheries Association", "title" : "Bivalve Aquaculture and Exotic Species : a Review of Ecological Considerations and Management Issues", "type" : "article-journal", "volume" : "26" }, "uris" : [ "http://www.mendeley.com/documents/?uuid=3588db4c-e01f-3074-a9e2-b17ab9c2be1c" ] } ], "mendeley" : { "formattedCitation" : "(Mckindsey et al., 2007)", "plainTextFormattedCitation" : "(Mckindsey et al., 2007)", "previouslyFormattedCitation" : "(Mckindsey et al., 2007)" }, "properties" : {  }, "schema" : "https://github.com/citation-style-language/schema/raw/master/csl-citation.json" }</w:instrText>
      </w:r>
      <w:r>
        <w:fldChar w:fldCharType="separate"/>
      </w:r>
      <w:r w:rsidRPr="007D5DCA">
        <w:rPr>
          <w:noProof/>
        </w:rPr>
        <w:t>(Mckindsey et al., 2007)</w:t>
      </w:r>
      <w:r>
        <w:fldChar w:fldCharType="end"/>
      </w:r>
      <w:r>
        <w:t>.</w:t>
      </w:r>
    </w:p>
    <w:p w14:paraId="3ADE5FB8" w14:textId="3FB17801" w:rsidR="002E5918" w:rsidRDefault="002E5918" w:rsidP="002E5918">
      <w:r>
        <w:t>An a</w:t>
      </w:r>
      <w:r w:rsidRPr="00DA46CB">
        <w:t xml:space="preserve">lternative </w:t>
      </w:r>
      <w:r>
        <w:t xml:space="preserve">method for the </w:t>
      </w:r>
      <w:r w:rsidRPr="00DA46CB">
        <w:t xml:space="preserve">management of disease in aquaculture </w:t>
      </w:r>
      <w:r>
        <w:t>involves t</w:t>
      </w:r>
      <w:r w:rsidRPr="00DA46CB">
        <w:t xml:space="preserve">he use of probiotics, microorganisms that </w:t>
      </w:r>
      <w:r w:rsidR="00FE58AB">
        <w:t xml:space="preserve">provide health benefits to the host, including protection </w:t>
      </w:r>
      <w:r>
        <w:t xml:space="preserve">against bacterial pathogens. Probiotics </w:t>
      </w:r>
      <w:r w:rsidR="00FE58AB">
        <w:t>exert their beneficial effects</w:t>
      </w:r>
      <w:r>
        <w:t xml:space="preserve"> through a variety of mechanisms, including direct pathogen inhibition, competition for nutrients, secretion of antibacterial substances, and </w:t>
      </w:r>
      <w:commentRangeStart w:id="29"/>
      <w:commentRangeStart w:id="30"/>
      <w:r>
        <w:t xml:space="preserve">improvement of water quality </w:t>
      </w:r>
      <w:commentRangeEnd w:id="29"/>
      <w:r w:rsidR="005609AF">
        <w:rPr>
          <w:rStyle w:val="CommentReference"/>
        </w:rPr>
        <w:commentReference w:id="29"/>
      </w:r>
      <w:commentRangeEnd w:id="30"/>
      <w:r w:rsidR="004209C4">
        <w:rPr>
          <w:rStyle w:val="CommentReference"/>
        </w:rPr>
        <w:commentReference w:id="30"/>
      </w:r>
      <w:r>
        <w:fldChar w:fldCharType="begin" w:fldLock="1"/>
      </w:r>
      <w:r w:rsidR="00BA2257">
        <w:instrText>ADDIN CSL_CITATION { "citationItems" : [ { "id" : "ITEM-1", "itemData" : { "DOI" : "10.1016/j.aquaculture.2007.11.019", "ISBN" : "00448486", "ISSN" : "00448486", "abstract" : "Aquaculture production of molluscs is worth US$11 billion per year and represents 65% of World mollusc product. A significant limitation to the industry is loss of stock through bacterial disease. Traditional methods to combat disease with antibiotics have been questioned and alternatives have been sought. The field of probiotics as well as the screening methods used to acquire probiotic strains for the alternative management of disease in aquaculture is discussed. This review provides a comprehensive summary of probiotics in aquaculture with special reference to mollusc culture. \u00a9 2007 Elsevier B.V. All rights reserved.", "author" : [ { "dropping-particle" : "", "family" : "Kesarcodi-Watson", "given" : "Aditya", "non-dropping-particle" : "", "parse-names" : false, "suffix" : "" }, { "dropping-particle" : "", "family" : "Kaspar", "given" : "Heinrich", "non-dropping-particle" : "", "parse-names" : false, "suffix" : "" }, { "dropping-particle" : "", "family" : "Lategan", "given" : "M. Josie", "non-dropping-particle" : "", "parse-names" : false, "suffix" : "" }, { "dropping-particle" : "", "family" : "Gibson", "given" : "Lewis", "non-dropping-particle" : "", "parse-names" : false, "suffix" : "" } ], "container-title" : "Aquaculture", "id" : "ITEM-1", "issue" : "1", "issued" : { "date-parts" : [ [ "2008", "1" ] ] }, "language" : "en", "page" : "1-14", "title" : "Probiotics in aquaculture: The need, principles and mechanisms of action and screening processes", "type" : "article", "volume" : "274" }, "uris" : [ "http://www.mendeley.com/documents/?uuid=a60fb9a1-fa4d-4513-9171-eaa5f6ba4f51" ] }, { "id" : "ITEM-2", "itemData" : { "DOI" : "10.1016/j.aquaculture.2012.02.029", "ISSN" : "00448486", "abstract" : "Mollusc aquaculture is an important commodity for France with Pacific oysters, flat oysters and the great scallop being the three main species. Pacific oyster larvae production is currently successful, however larval production of flat oyster and scallops regularly face problems remedied by antibiotics. Using a bioassay technique, four potential probiotic strains (Alteromonas macleodii 0444, Neptunomonas sp. 0536, Phaeobacter gallaeciensis, Pseudoaltermonas sp. D41) were tested upon the larvae of the three mollusc species when challenged with pathogens. Pacific oysters and flat oysters were challenged individually with the pathogens Vibrio coralliilyticus and V. pectenicida, while scallops were challenged with V. coralliilyticus and V. splendidus. Survival of the larvae was measured in challenged larvae given the probiotics and those without probiotic. In scallop larvae, protection against V. coralliilyticus and V. splendidus was provided by prior administration of P. gallaeciensis (29% and 53% better than the respective pathogen controls), A. macleodii 0444 (30%, 36%) and Neptunomonas sp. 0536 (36%, 55%). Significant protection with Pseudoalteromonas sp. D41 was only provided against V. splendidus (35%). In flat oyster larvae, protection against V. coralliilyticus and V. pectenicida was provided by P. gallaeciensis. (73%, 69%) and A. macleodii 0444 (45%, 53%). Neptunomonas sp. 0536 provided significant protection only against V. pectenicida (48% higher). Use of Pseudoalteromonas sp. D41 did not offer significant protection for flat oyster larvae against either pathogen. Experiments with Pacific oysters suggested that Pseudoalteromonas sp. D41 and P. gallaeciensis could be effective against challenge by V. coralliilyticus (50% and 40% improved survival respectively) but not against V. pectenicida. The results indicate that P. gallaeciensis, A. macleodii 0444, Neptunomonas sp. 0536 and Pseudoalteromonas sp. D41 could be useful in mollusc larviculture. \u00a9 2012 Elsevier B.V..", "author" : [ { "dropping-particle" : "", "family" : "Kesarcodi-Watson", "given" : "Aditya", "non-dropping-particle" : "", "parse-names" : false, "suffix" : "" }, { "dropping-particle" : "", "family" : "Miner", "given" : "Philippe", "non-dropping-particle" : "", "parse-names" : false, "suffix" : "" }, { "dropping-particle" : "", "family" : "Nicolas", "given" : "Jean Louis", "non-dropping-particle" : "", "parse-names" : false, "suffix" : "" }, { "dropping-particle" : "", "family" : "Robert", "given" : "Rene", "non-dropping-particle" : "", "parse-names" : false, "suffix" : "" } ], "container-title" : "Aquaculture", "id" : "ITEM-2", "issued" : { "date-parts" : [ [ "2012", "5" ] ] }, "language" : "en", "page" : "29-34", "title" : "Protective effect of four potential probiotics against pathogen-challenge of the larvae of three bivalves: Pacific oyster (Crassostrea gigas), flat oyster (Ostrea edulis) and scallop (Pecten maximus)", "type" : "article-journal", "volume" : "344-349" }, "uris" : [ "http://www.mendeley.com/documents/?uuid=ec404365-3b41-42a3-80d7-007453d3e67e" ] }, { "id" : "ITEM-3", "itemData" : { "DOI" : "10.1016/S0044-8486(99)00187-8", "ISBN" : "3329822465", "ISSN" : "00448486", "author" : [ { "dropping-particle" : "", "family" : "Gatesoupe", "given" : "F.J", "non-dropping-particle" : "", "parse-names" : false, "suffix" : "" } ], "container-title" : "Aquaculture", "id" : "ITEM-3", "issue" : "1-2", "issued" : { "date-parts" : [ [ "1999", "10" ] ] }, "language" : "en", "page" : "147-165", "title" : "Review: The use of probiotics in aquaculture", "type" : "article-journal", "volume" : "180" }, "uris" : [ "http://www.mendeley.com/documents/?uuid=4bf7ade5-3fee-4368-86a3-0ff7e627dd00" ] } ], "mendeley" : { "formattedCitation" : "(Gatesoupe, 1999; Kesarcodi-Watson et al., 2008, 2012)", "manualFormatting" : "(Gatesoupe, 1999; Kesarcodi-Watson et al., 2008, 2012; Prado et al., 2010)", "plainTextFormattedCitation" : "(Gatesoupe, 1999; Kesarcodi-Watson et al., 2008, 2012)", "previouslyFormattedCitation" : "(Gatesoupe, 1999; Kesarcodi-Watson et al., 2008, 2012)" }, "properties" : {  }, "schema" : "https://github.com/citation-style-language/schema/raw/master/csl-citation.json" }</w:instrText>
      </w:r>
      <w:r>
        <w:fldChar w:fldCharType="separate"/>
      </w:r>
      <w:r w:rsidRPr="007D5DCA">
        <w:rPr>
          <w:noProof/>
        </w:rPr>
        <w:t>(Gatesoupe, 1999; Kesarcodi-Watson et al., 2008, 2012</w:t>
      </w:r>
      <w:r w:rsidR="00FE58AB">
        <w:rPr>
          <w:noProof/>
        </w:rPr>
        <w:t xml:space="preserve">; </w:t>
      </w:r>
      <w:r w:rsidR="00FE58AB" w:rsidRPr="007D5DCA">
        <w:rPr>
          <w:noProof/>
        </w:rPr>
        <w:t>Prado et al., 2010</w:t>
      </w:r>
      <w:r w:rsidRPr="007D5DCA">
        <w:rPr>
          <w:noProof/>
        </w:rPr>
        <w:t>)</w:t>
      </w:r>
      <w:r>
        <w:fldChar w:fldCharType="end"/>
      </w:r>
      <w:r>
        <w:t xml:space="preserve">. Previous studies have shown that </w:t>
      </w:r>
      <w:r w:rsidR="00FE58AB">
        <w:t xml:space="preserve">treatment of larval oysters in the laboratory or the hatchery with </w:t>
      </w:r>
      <w:r>
        <w:t xml:space="preserve">the probiotic bacterium </w:t>
      </w:r>
      <w:r>
        <w:rPr>
          <w:i/>
        </w:rPr>
        <w:t xml:space="preserve">Bacillus </w:t>
      </w:r>
      <w:proofErr w:type="spellStart"/>
      <w:r>
        <w:rPr>
          <w:i/>
        </w:rPr>
        <w:t>pumilus</w:t>
      </w:r>
      <w:proofErr w:type="spellEnd"/>
      <w:r>
        <w:rPr>
          <w:i/>
        </w:rPr>
        <w:t xml:space="preserve"> </w:t>
      </w:r>
      <w:r>
        <w:t>RI06-95 significantly increases the</w:t>
      </w:r>
      <w:r w:rsidR="00FE58AB">
        <w:t>ir</w:t>
      </w:r>
      <w:r>
        <w:t xml:space="preserve"> survival </w:t>
      </w:r>
      <w:r w:rsidR="00FE58AB">
        <w:t xml:space="preserve">against </w:t>
      </w:r>
      <w:r>
        <w:t xml:space="preserve">challenge with the pathogen </w:t>
      </w:r>
      <w:r>
        <w:rPr>
          <w:i/>
        </w:rPr>
        <w:t xml:space="preserve">Vibrio </w:t>
      </w:r>
      <w:r w:rsidRPr="00953EF4">
        <w:rPr>
          <w:i/>
        </w:rPr>
        <w:t>coralliilyticus</w:t>
      </w:r>
      <w:r w:rsidR="00FE58AB">
        <w:rPr>
          <w:i/>
        </w:rPr>
        <w:t xml:space="preserve"> </w:t>
      </w:r>
      <w:r w:rsidR="00FE58AB" w:rsidRPr="00C20A70">
        <w:t>(</w:t>
      </w:r>
      <w:r w:rsidR="00FE58AB" w:rsidRPr="00FE58AB">
        <w:fldChar w:fldCharType="begin" w:fldLock="1"/>
      </w:r>
      <w:r w:rsidR="00BA2257">
        <w:instrText>ADDIN CSL_CITATION { "citationItems" : [ { "id" : "ITEM-1", "itemData" : { "DOI" : "10.2983/035.032.0220", "ISBN" : "0730-8000\\n1943-6319", "ISSN" : "0730-8000", "abstract" : "Bacterial pathogens, including several Vibrio spp. and Roseovarius crassostreae, cause severe mortality of larval and juvenile eastern oysters. The introduction of beneficial bacterial isolates in oyster hatcheries and nurseries for the biocontrol of bacterial diseases is a good alternative to the use of antibiotics. The goal of this study was to screen and characterize marine bacterial isolates as potential agents to prevent larval and juvenile mortality by the oyster pathogens Vibrio tubiashii and R. crassostreae. Screening of bacterial isolates from Rhode Island marine organisms and environment using agar-based assay methods for detection of antimicrobial activity against oyster pathogens led to the isolation of candidate probionts Phaeobacter sp. S4 and Bacillus pumilus RI06-95. Pretreatment of larval and juvenile oysters for 24 h with 102\u2013106 cfu/mL Phaeobacter sp. S4 or B. pumilus RI06-95 protected larval oysters against mortality resulting from challenge with R. crassostreae and V. tubiashii (relative percent survival (RPS) range, 9%\u201356%). These probiotics also protected juvenile oysters against challenge with V. tubiashii (RPS, 37%\u201350%). Probiotic isolates had no negative impact on oyster survival. Protection conferred to larvae against bacterial challenge was short-lived, lasting for only 24 h after removal of the probiotics from the incubation water. These results suggest the potential of marine bacterial isolates Phaeobacter sp. S4 and B. pumilus RI06-95 to serve as biocontrol agents to reduce the impact of bacterial pathogens in the culture of Crassostrea virginica.", "author" : [ { "dropping-particle" : "", "family" : "Karim", "given" : "Murni", "non-dropping-particle" : "", "parse-names" : false, "suffix" : "" }, { "dropping-particle" : "", "family" : "Zhao", "given" : "Wenjing", "non-dropping-particle" : "", "parse-names" : false, "suffix" : "" }, { "dropping-particle" : "", "family" : "Rowley", "given" : "David", "non-dropping-particle" : "", "parse-names" : false, "suffix" : "" }, { "dropping-particle" : "", "family" : "Nelson", "given" : "David", "non-dropping-particle" : "", "parse-names" : false, "suffix" : "" }, { "dropping-particle" : "", "family" : "Gomez-Chiarri", "given" : "Marta", "non-dropping-particle" : "", "parse-names" : false, "suffix" : "" } ], "container-title" : "Journal of Shellfish Research", "id" : "ITEM-1", "issue" : "2", "issued" : { "date-parts" : [ [ "2013" ] ] }, "page" : "401-408", "title" : "Probiotic Strains for Shellfish Aquaculture: Protection of Eastern Oyster, Crassostrea virginica , Larvae and Juveniles Againsl Bacterial Challenge", "type" : "article-journal", "volume" : "32" }, "uris" : [ "http://www.mendeley.com/documents/?uuid=3889bff8-afe0-4789-b75d-eec23661f12d" ] } ], "mendeley" : { "formattedCitation" : "(Karim et al., 2013)", "manualFormatting" : "Karim et al., 2013; ", "plainTextFormattedCitation" : "(Karim et al., 2013)", "previouslyFormattedCitation" : "(Karim et al., 2013)" }, "properties" : {  }, "schema" : "https://github.com/citation-style-language/schema/raw/master/csl-citation.json" }</w:instrText>
      </w:r>
      <w:r w:rsidR="00FE58AB" w:rsidRPr="00FE58AB">
        <w:fldChar w:fldCharType="separate"/>
      </w:r>
      <w:r w:rsidR="00FE58AB" w:rsidRPr="00FE58AB">
        <w:rPr>
          <w:noProof/>
        </w:rPr>
        <w:t xml:space="preserve">Karim et al., 2013; </w:t>
      </w:r>
      <w:r w:rsidR="00FE58AB" w:rsidRPr="00FE58AB">
        <w:fldChar w:fldCharType="end"/>
      </w:r>
      <w:r w:rsidR="00FE58AB" w:rsidRPr="007D5DCA">
        <w:rPr>
          <w:noProof/>
        </w:rPr>
        <w:t>Sohn et al., 2016)</w:t>
      </w:r>
      <w:r w:rsidR="00FE58AB">
        <w:rPr>
          <w:i/>
        </w:rPr>
        <w:t>.</w:t>
      </w:r>
      <w:r>
        <w:t xml:space="preserve"> Additionally, administration of this probiotic in a hatchery setting resulted in dramatic reductions in total </w:t>
      </w:r>
      <w:r>
        <w:rPr>
          <w:i/>
        </w:rPr>
        <w:t>Vibrio</w:t>
      </w:r>
      <w:r>
        <w:t xml:space="preserve"> </w:t>
      </w:r>
      <w:del w:id="31" w:author="Marta Gomez-Chiarri" w:date="2018-08-09T08:23:00Z">
        <w:r w:rsidDel="004209C4">
          <w:delText>counts</w:delText>
        </w:r>
        <w:r w:rsidR="00FE58AB" w:rsidDel="004209C4">
          <w:delText xml:space="preserve"> </w:delText>
        </w:r>
      </w:del>
      <w:ins w:id="32" w:author="Marta Gomez-Chiarri" w:date="2018-08-09T08:23:00Z">
        <w:r w:rsidR="004209C4">
          <w:t xml:space="preserve">abundance </w:t>
        </w:r>
      </w:ins>
      <w:r w:rsidR="00FE58AB">
        <w:t>in tank water and surfaces</w:t>
      </w:r>
      <w:r>
        <w:t xml:space="preserve">, compared to the control tanks </w:t>
      </w:r>
      <w:r>
        <w:fldChar w:fldCharType="begin" w:fldLock="1"/>
      </w:r>
      <w:r w:rsidR="00BA2257">
        <w:instrText>ADDIN CSL_CITATION { "citationItems" : [ { "id" : "ITEM-1", "itemData" : { "DOI" : "10.2983/035.035.0206", "ISSN" : "0730-8000", "abstract" : "Hatcheries providing seed for bivalve mollusc aquaculture can suffer from disease outbreaks resulting in high losses of larvae. Previous research demonstrated the effectiveness of candidate probiotics Phaeobacter inhibens S4 (S4) and Bacillus pumilus RI06\u201395 (RI) in protecting the larvae of eastern oysters Crassostrea virginica, against bacterial challenge. In this study, the ability of this probionts in protecting larvae of other bivalve species, including northern quahog Mercenaria mercenaria, bay scallops Argopecten irradians, blue mussels Mytilus edulis, and razor clams Ensis directus, was investigated. Pretreatment of larvae with 106 colony forming units /ml probiotic S4 and a mixture of S4 and RI protected bay scallop larvae [relative percent survival (RPS): 69% \u00b1 4%]. In pilot-scale hatchery trials, daily additions of candidate probiotics to the water of static tanks containing northern quahog or bay scallop larvae had no significant impact on larval growth and survival. Daily treatment of tanks with the probiotic RI led to significantly lower levels of Vibrio spp. levels in water and larvae compared with control on day 8 of the northern quahog hatchery trial (P &lt; 0.05), but not for the bay scallop trial. Exposure of bay scallop larvae to S4 and a mixture of S4 and RI in the hatchery provided partial protection to experimental challenge (RPS: 55% \u00b1 14% and 54% \u00b1 4%, respectively). Treatment of northern quahog larvae with probiotics in the hatchery did not lead to increased protection to bacterial challenge. These candidate probiotic strains appear to have species-specific protective effects for bivalve larvae.", "author" : [ { "dropping-particle" : "", "family" : "Sohn", "given" : "Saebom", "non-dropping-particle" : "", "parse-names" : false, "suffix" : "" }, { "dropping-particle" : "", "family" : "Lundgren", "given" : "Kathryn Markey", "non-dropping-particle" : "", "parse-names" : false, "suffix" : "" }, { "dropping-particle" : "", "family" : "Tammi", "given" : "Karin", "non-dropping-particle" : "", "parse-names" : false, "suffix" : "" }, { "dropping-particle" : "", "family" : "Smolowitz", "given" : "Roxanna", "non-dropping-particle" : "", "parse-names" : false, "suffix" : "" }, { "dropping-particle" : "", "family" : "Nelson", "given" : "David R.", "non-dropping-particle" : "", "parse-names" : false, "suffix" : "" }, { "dropping-particle" : "", "family" : "Rowley", "given" : "David C.", "non-dropping-particle" : "", "parse-names" : false, "suffix" : "" }, { "dropping-particle" : "", "family" : "G\u00f3mez-Chiarri", "given" : "Marta", "non-dropping-particle" : "", "parse-names" : false, "suffix" : "" } ], "container-title" : "Journal of Shellfish Research", "id" : "ITEM-1", "issue" : "2", "issued" : { "date-parts" : [ [ "2016", "8", "9" ] ] }, "page" : "319-328", "publisher" : "National Shellfisheries Association", "title" : "Efficacy of Probiotics in Preventing Vibriosis in the Larviculture of Different Species of Bivalve Shellfish", "type" : "article-journal", "volume" : "35" }, "uris" : [ "http://www.mendeley.com/documents/?uuid=2f7f6018-9bbf-34f3-9e80-70a85da98b77" ] } ], "mendeley" : { "formattedCitation" : "(Sohn et al., 2016)", "plainTextFormattedCitation" : "(Sohn et al., 2016)", "previouslyFormattedCitation" : "(Sohn et al., 2016)" }, "properties" : {  }, "schema" : "https://github.com/citation-style-language/schema/raw/master/csl-citation.json" }</w:instrText>
      </w:r>
      <w:r>
        <w:fldChar w:fldCharType="separate"/>
      </w:r>
      <w:r w:rsidRPr="007D5DCA">
        <w:rPr>
          <w:noProof/>
        </w:rPr>
        <w:t>(Sohn et al., 2016)</w:t>
      </w:r>
      <w:r>
        <w:fldChar w:fldCharType="end"/>
      </w:r>
      <w:r>
        <w:t>.</w:t>
      </w:r>
    </w:p>
    <w:p w14:paraId="000AF2C2" w14:textId="52573272" w:rsidR="002E5918" w:rsidRDefault="002E5918" w:rsidP="002E5918">
      <w:r w:rsidRPr="00E47D7B">
        <w:t xml:space="preserve">However, there is </w:t>
      </w:r>
      <w:r>
        <w:t>a</w:t>
      </w:r>
      <w:r w:rsidRPr="00E47D7B">
        <w:t xml:space="preserve"> lack of knowledge </w:t>
      </w:r>
      <w:r>
        <w:t>regarding</w:t>
      </w:r>
      <w:r w:rsidRPr="00E47D7B">
        <w:t xml:space="preserve"> the </w:t>
      </w:r>
      <w:r>
        <w:t>mechanisms</w:t>
      </w:r>
      <w:r w:rsidRPr="00E47D7B">
        <w:t xml:space="preserve"> </w:t>
      </w:r>
      <w:r>
        <w:t>by which</w:t>
      </w:r>
      <w:r w:rsidRPr="00E47D7B">
        <w:t xml:space="preserve"> probiotic</w:t>
      </w:r>
      <w:r>
        <w:t>s exert their</w:t>
      </w:r>
      <w:r w:rsidRPr="00E47D7B">
        <w:t xml:space="preserve"> effects</w:t>
      </w:r>
      <w:r>
        <w:t xml:space="preserve">. </w:t>
      </w:r>
      <w:r w:rsidRPr="00E47D7B">
        <w:t>There are also concerns about using probiotic bacteria to combat disease in aquaculture</w:t>
      </w:r>
      <w:r>
        <w:t>,</w:t>
      </w:r>
      <w:r w:rsidRPr="00E47D7B">
        <w:t xml:space="preserve"> as they will eventually disperse into the water and </w:t>
      </w:r>
      <w:r>
        <w:t>may thus affect bacterial</w:t>
      </w:r>
      <w:r w:rsidRPr="00E47D7B">
        <w:t xml:space="preserve"> diversity</w:t>
      </w:r>
      <w:r>
        <w:t xml:space="preserve"> in nature </w:t>
      </w:r>
      <w:r>
        <w:fldChar w:fldCharType="begin" w:fldLock="1"/>
      </w:r>
      <w:r w:rsidR="00BA2257">
        <w:instrText>ADDIN CSL_CITATION { "citationItems" : [ { "id" : "ITEM-1", "itemData" : { "DOI" : "10.1016/j.aquaculture.2013.08.026", "ISBN" : "00448486 (ISSN)", "ISSN" : "00448486", "PMID" : "20457260", "abstract" : "Probiotics, which are regarded as micro-organisms administered orally leading to health benefits, are used extensively in aquaculture for disease control, notably against bacterial diseases. In contrast to use with terrestrial animals where lactic-acid producing bacteria dominate, a diverse range of micro-organisms including Gram-negative and Gram-positive bacteria have been considered in aquaculture. The source of these organisms is often the digestive tract of the host animal. The mode of action includes competitive exclusion and immunomodulation. Probiotics may also improve appetite and lead to enhanced growth and better feed conversion. \u00a9 2013 Elsevier B.V.", "author" : [ { "dropping-particle" : "", "family" : "Newaj-Fyzul", "given" : "A.", "non-dropping-particle" : "", "parse-names" : false, "suffix" : "" }, { "dropping-particle" : "", "family" : "Al-Harbi", "given" : "A. H.", "non-dropping-particle" : "", "parse-names" : false, "suffix" : "" }, { "dropping-particle" : "", "family" : "Austin", "given" : "B.", "non-dropping-particle" : "", "parse-names" : false, "suffix" : "" } ], "container-title" : "Aquaculture", "id" : "ITEM-1", "issued" : { "date-parts" : [ [ "2014", "7", "20" ] ] }, "page" : "1-11", "publisher" : "Elsevier", "title" : "Review: Developments in the use of probiotics for disease control in aquaculture", "type" : "article", "volume" : "431" }, "uris" : [ "http://www.mendeley.com/documents/?uuid=416aa373-c21f-349f-9681-8536836ffb41" ] } ], "mendeley" : { "formattedCitation" : "(Newaj-Fyzul et al., 2014)", "plainTextFormattedCitation" : "(Newaj-Fyzul et al., 2014)", "previouslyFormattedCitation" : "(Newaj-Fyzul et al., 2014)" }, "properties" : {  }, "schema" : "https://github.com/citation-style-language/schema/raw/master/csl-citation.json" }</w:instrText>
      </w:r>
      <w:r>
        <w:fldChar w:fldCharType="separate"/>
      </w:r>
      <w:r w:rsidRPr="007D5DCA">
        <w:rPr>
          <w:noProof/>
        </w:rPr>
        <w:t>(Newaj-Fyzul et al., 2014)</w:t>
      </w:r>
      <w:r>
        <w:fldChar w:fldCharType="end"/>
      </w:r>
      <w:r w:rsidRPr="00E47D7B">
        <w:t>.</w:t>
      </w:r>
      <w:r>
        <w:t xml:space="preserve"> Improper selection of probiotics may result in bacterial dysbiosis, which could ultimately impact the host health </w:t>
      </w:r>
      <w:r>
        <w:fldChar w:fldCharType="begin" w:fldLock="1"/>
      </w:r>
      <w:r>
        <w:instrText>ADDIN CSL_CITATION { "citationItems" : [ { "id" : "ITEM-1", "itemData" : { "DOI" : "10.1128/MMBR.64.4.655-671.2000", "ISBN" : "1092-2172", "ISSN" : "1092-2172", "PMID" : "11104813", "abstract" : "There is an urgent need in aquaculture to develop microbial control strategies, since disease outbreaks are recognized as important constraints to aquaculture production and trade and since the development of antibiotic resistance has become a matter of growing concern. One of the alternatives to antimicrobials in disease control could be the use of probiotic bacteria as microbial control agents. This review describes the state of the art of probiotic research in the culture of fish, crustaceans, mollusks, and live food, with an evaluation of the results obtained so far. A new definition of probiotics, also applicable to aquatic environments, is proposed, and a detailed description is given of their possible modes of action, i.e., production of compounds that are inhibitory toward pathogens, competition with harmful microorganisms for nutrients and energy, competition with deleterious species for adhesion sites, enhancement of the immune response of the animal, improvement of water quality, and interaction with phytoplankton. A rationale is proposed for the multistep and multidisciplinary process required for the development of effective and safe probiotics for commercial application in aquaculture. Finally, directions for further research are discussed.", "author" : [ { "dropping-particle" : "", "family" : "Verschuere", "given" : "L.", "non-dropping-particle" : "", "parse-names" : false, "suffix" : "" }, { "dropping-particle" : "", "family" : "Rombaut", "given" : "G.", "non-dropping-particle" : "", "parse-names" : false, "suffix" : "" }, { "dropping-particle" : "", "family" : "Sorgeloos", "given" : "P.", "non-dropping-particle" : "", "parse-names" : false, "suffix" : "" }, { "dropping-particle" : "", "family" : "Verstraete", "given" : "W.", "non-dropping-particle" : "", "parse-names" : false, "suffix" : "" } ], "container-title" : "Microbiology and Molecular Biology Reviews", "id" : "ITEM-1", "issue" : "4", "issued" : { "date-parts" : [ [ "2000", "12" ] ] }, "language" : "en", "page" : "655-671", "title" : "Probiotic Bacteria as Biological Control Agents in Aquaculture", "type" : "article-journal", "volume" : "64" }, "uris" : [ "http://www.mendeley.com/documents/?uuid=412f7146-c0af-41bd-afaf-1916050eab60" ] } ], "mendeley" : { "formattedCitation" : "(Verschuere et al., 2000)", "plainTextFormattedCitation" : "(Verschuere et al., 2000)", "previouslyFormattedCitation" : "(Verschuere et al., 2000)" }, "properties" : {  }, "schema" : "https://github.com/citation-style-language/schema/raw/master/csl-citation.json" }</w:instrText>
      </w:r>
      <w:r>
        <w:fldChar w:fldCharType="separate"/>
      </w:r>
      <w:r w:rsidRPr="007D5DCA">
        <w:rPr>
          <w:noProof/>
        </w:rPr>
        <w:t>(Verschuere et al., 2000)</w:t>
      </w:r>
      <w:r>
        <w:fldChar w:fldCharType="end"/>
      </w:r>
      <w:r>
        <w:t xml:space="preserve">. As </w:t>
      </w:r>
      <w:r w:rsidRPr="00E47D7B">
        <w:t>filter feeders</w:t>
      </w:r>
      <w:r w:rsidR="00FE58AB">
        <w:t xml:space="preserve"> that process large volumes of </w:t>
      </w:r>
      <w:r w:rsidR="00AA20CB">
        <w:t>sea</w:t>
      </w:r>
      <w:r w:rsidR="00FE58AB">
        <w:t>water daily</w:t>
      </w:r>
      <w:r w:rsidRPr="00E47D7B">
        <w:t xml:space="preserve">, </w:t>
      </w:r>
      <w:r>
        <w:t>bivalves are especially susceptible to changes in bacterial community composition</w:t>
      </w:r>
      <w:r w:rsidR="00FE58AB">
        <w:t xml:space="preserve"> in</w:t>
      </w:r>
      <w:r w:rsidR="00AA20CB">
        <w:t xml:space="preserve"> the</w:t>
      </w:r>
      <w:r w:rsidR="00FE58AB">
        <w:t xml:space="preserve"> water</w:t>
      </w:r>
      <w:r>
        <w:t xml:space="preserve"> </w:t>
      </w:r>
      <w:r>
        <w:fldChar w:fldCharType="begin" w:fldLock="1"/>
      </w:r>
      <w:r w:rsidR="00BA2257">
        <w:instrText>ADDIN CSL_CITATION { "citationItems" : [ { "id" : "ITEM-1", "itemData" : { "DOI" : "10.1093/icb/icw048", "ISBN" : "9781455748013", "ISSN" : "15577023", "PMID" : "27371383", "abstract" : "B-cell lymphoma 3 (Bcl3) is a proto-oncogene upregulated in a wide range of cancers, including breast cancer. Although Bcl3 is known to promote cell proliferation and inhibit apoptosis, the molecular mechanisms underlying the proto-oncogenic function of Bcl3 have not been completely elucidated. To gain insight into the oncogenic role of Bcl3, we applied a proteomic approach, which led to the identification of C-terminal binding protein 1 (CtBP1) as a binding partner of Bcl3. A PXDLS/R motif embedded in Bcl3 was found to mediate the interaction between Bcl3 and CtBP1, which caused the stabilization of CtBP1 by blocking proteasome-dependent degradation. Apoptotic stimuli-induced degradation of CtBP1 was significantly abolished by the upregulation of Bcl3, leading to the sustained repression of pro-apoptotic gene expression and subsequent inhibition of apoptosis. Intriguingly, a strong positive correlation between the protein levels of Bcl3 and CtBP1 was detected in breast cancer patient samples. Our study reveals a novel combinatorial role for Bcl3 and CtBP1, providing an explanation for the acquisition of resistance to apoptosis in cancer cells, which is a major requirement for cancer development.", "author" : [ { "dropping-particle" : "", "family" : "Burge", "given" : "Colleen A.", "non-dropping-particle" : "", "parse-names" : false, "suffix" : "" }, { "dropping-particle" : "", "family" : "Closek", "given" : "Collin J.", "non-dropping-particle" : "", "parse-names" : false, "suffix" : "" }, { "dropping-particle" : "", "family" : "Friedman", "given" : "Carolyn S.", "non-dropping-particle" : "", "parse-names" : false, "suffix" : "" }, { "dropping-particle" : "", "family" : "Groner", "given" : "Maya L.", "non-dropping-particle" : "", "parse-names" : false, "suffix" : "" }, { "dropping-particle" : "", "family" : "Jenkins", "given" : "Cody M.", "non-dropping-particle" : "", "parse-names" : false, "suffix" : "" }, { "dropping-particle" : "", "family" : "Shore-Maggio", "given" : "Amanda", "non-dropping-particle" : "", "parse-names" : false, "suffix" : "" }, { "dropping-particle" : "", "family" : "Welsh", "given" : "Jennifer E.", "non-dropping-particle" : "", "parse-names" : false, "suffix" : "" } ], "container-title" : "Integrative and Comparative Biology", "id" : "ITEM-1", "issue" : "4", "issued" : { "date-parts" : [ [ "2016", "10", "1" ] ] }, "page" : "573-587", "publisher" : "Oxford University Press", "title" : "The Use of Filter-feeders to Manage Disease in a Changing World", "type" : "paper-conference", "volume" : "56" }, "uris" : [ "http://www.mendeley.com/documents/?uuid=7a69eed5-0989-31db-ad1c-2599640b1bbd" ] } ], "mendeley" : { "formattedCitation" : "(Burge et al., 2016)", "plainTextFormattedCitation" : "(Burge et al., 2016)", "previouslyFormattedCitation" : "(Burge et al., 2016)" }, "properties" : {  }, "schema" : "https://github.com/citation-style-language/schema/raw/master/csl-citation.json" }</w:instrText>
      </w:r>
      <w:r>
        <w:fldChar w:fldCharType="separate"/>
      </w:r>
      <w:r w:rsidRPr="007D5DCA">
        <w:rPr>
          <w:noProof/>
        </w:rPr>
        <w:t>(Burge et al., 2016)</w:t>
      </w:r>
      <w:r>
        <w:fldChar w:fldCharType="end"/>
      </w:r>
      <w:r w:rsidRPr="00E47D7B">
        <w:t xml:space="preserve">. </w:t>
      </w:r>
      <w:ins w:id="33" w:author="Marta Gomez-Chiarri" w:date="2018-08-09T08:28:00Z">
        <w:r w:rsidR="004209C4">
          <w:t>Moreover, bacteria in oysters serve as an i</w:t>
        </w:r>
        <w:r w:rsidR="004209C4" w:rsidRPr="00CD56D4">
          <w:t xml:space="preserve">ndicator of health and function of </w:t>
        </w:r>
        <w:r w:rsidR="004209C4">
          <w:t xml:space="preserve">the oyster </w:t>
        </w:r>
        <w:r w:rsidR="004209C4" w:rsidRPr="00CD56D4">
          <w:t xml:space="preserve">community </w:t>
        </w:r>
        <w:r w:rsidR="004209C4" w:rsidRPr="00CD56D4">
          <w:fldChar w:fldCharType="begin" w:fldLock="1"/>
        </w:r>
        <w:r w:rsidR="004209C4">
          <w:instrText>ADDIN CSL_CITATION { "citationItems" : [ { "id" : "ITEM-1", "itemData" : { "DOI" : "10.1016/j.tim.2016.03.006", "ISBN" : "0966-842X", "ISSN" : "18784380", "PMID" : "27038736", "abstract" : "Disease dynamics in the wild are influenced by a number of ecological and evolutionary factors not addressed by traditional laboratory-based characterization of pathogens. Here we propose the oyster, Crassostrea gigas, as a model for studying the interaction of the environment, bacterial pathogens, and the host in disease dynamics. We show that an important first step is to ask whether the functional unit of pathogenesis is a bacterial clone, a population, or a consortium in order to assess triggers of disease outbreaks and devise appropriate monitoring tools. Moreover, the development of specific-pathogen-free (SPF) oysters has enabled assessment of the infection process under natural conditions. Finally, recent results show the importance of microbial interactions and host genetics in determining oyster health and disease.", "author" : [ { "dropping-particle" : "", "family" : "Roux", "given" : "Fr\u00e9d\u00e9rique", "non-dropping-particle" : "Le", "parse-names" : false, "suffix" : "" }, { "dropping-particle" : "", "family" : "Wegner", "given" : "K. Mathias", "non-dropping-particle" : "", "parse-names" : false, "suffix" : "" }, { "dropping-particle" : "", "family" : "Polz", "given" : "Martin F.", "non-dropping-particle" : "", "parse-names" : false, "suffix" : "" } ], "container-title" : "Trends in Microbiology", "id" : "ITEM-1", "issue" : "7", "issued" : { "date-parts" : [ [ "2016", "7" ] ] }, "page" : "568-580", "title" : "Oysters and Vibrios as a Model for Disease Dynamics in Wild Animals", "type" : "article", "volume" : "24" }, "uris" : [ "http://www.mendeley.com/documents/?uuid=efe431d3-55ad-3c7a-9973-abba1673f7e0" ] } ], "mendeley" : { "formattedCitation" : "(Le Roux et al., 2016)", "plainTextFormattedCitation" : "(Le Roux et al., 2016)", "previouslyFormattedCitation" : "(Le Roux et al., 2016)" }, "properties" : {  }, "schema" : "https://github.com/citation-style-language/schema/raw/master/csl-citation.json" }</w:instrText>
        </w:r>
        <w:r w:rsidR="004209C4" w:rsidRPr="00CD56D4">
          <w:fldChar w:fldCharType="separate"/>
        </w:r>
        <w:r w:rsidR="004209C4" w:rsidRPr="007D5DCA">
          <w:rPr>
            <w:noProof/>
          </w:rPr>
          <w:t>(Le Roux et al., 2016)</w:t>
        </w:r>
        <w:r w:rsidR="004209C4" w:rsidRPr="00CD56D4">
          <w:fldChar w:fldCharType="end"/>
        </w:r>
        <w:r w:rsidR="004209C4">
          <w:t xml:space="preserve"> and likely mediate the effect(s) of probiotics on the host</w:t>
        </w:r>
        <w:r w:rsidR="004209C4" w:rsidRPr="00D622B7">
          <w:t>.</w:t>
        </w:r>
        <w:r w:rsidR="004209C4">
          <w:t xml:space="preserve">  </w:t>
        </w:r>
      </w:ins>
      <w:r>
        <w:t xml:space="preserve">Therefore, it is important to </w:t>
      </w:r>
      <w:del w:id="34" w:author="Anton Post" w:date="2018-05-21T10:31:00Z">
        <w:r w:rsidDel="005609AF">
          <w:delText xml:space="preserve">study </w:delText>
        </w:r>
      </w:del>
      <w:ins w:id="35" w:author="Anton Post" w:date="2018-05-21T10:31:00Z">
        <w:r w:rsidR="005609AF">
          <w:t xml:space="preserve">assess </w:t>
        </w:r>
      </w:ins>
      <w:r>
        <w:t>the effects of probiotics not only on the health and protection of the host, but also on the bacterial communities</w:t>
      </w:r>
      <w:r w:rsidR="00CD0D3A">
        <w:t xml:space="preserve"> in</w:t>
      </w:r>
      <w:r w:rsidR="00B101C8">
        <w:t xml:space="preserve"> the systems in which oysters are grown</w:t>
      </w:r>
      <w:r>
        <w:t>.</w:t>
      </w:r>
    </w:p>
    <w:p w14:paraId="1FBC59A9" w14:textId="56AC1963" w:rsidR="00417134" w:rsidRDefault="002E5918" w:rsidP="002E5918">
      <w:r>
        <w:t xml:space="preserve">Previous studies of the microbiome in adult oysters have shown differences in microbiota according to tissue type, location, season, and environmental conditions </w:t>
      </w:r>
      <w:r w:rsidRPr="001C096D">
        <w:fldChar w:fldCharType="begin" w:fldLock="1"/>
      </w:r>
      <w:r w:rsidR="00BA2257">
        <w:instrText>ADDIN CSL_CITATION { "citationItems" : [ { "id" : "ITEM-1", "itemData" : { "DOI" : "10.1007/s10750-015-2405-z", "ISBN" : "0018-8158", "ISSN" : "15735117", "abstract" : "The microbial communities and overall health of the eastern oyster, Crassostrea virginica, have long been topics of interest due to the fundamental economic and ecological roles this species maintains. A broad scale characterization of the oyster microbiome over spatial and seasonal scales, however, has never been carried out. The primary goal of this study was to examine the factors mediating microbial communities of the gut and pallial fluid of C. virginica at three sites within the Long Island Sound estuary, with a focus on both genetic structure (T-RFLP) and physiological profiling (EcoPlates) of the microbiome. Results indicated that the genetic structure of microbial communities of oysters was minimally separated across sites, but was influenced by season. Although the microbial community structure was similar, the number of carbon sources utilized by these communities (richness) varied across site, season, and anatomical location within the host. Parameters including oyster condition index, Dermo disease, and ambient water temperature were measured to assess their influence on the oyster microbiome. Only water temperature was found to have a significant relationship with microbial community structure and richness. Results suggest that a core microbiome may exist within the eastern oyster, specifically for those populations that are not genetically distinct.", "author" : [ { "dropping-particle" : "", "family" : "Pierce", "given" : "Melissa L.", "non-dropping-particle" : "", "parse-names" : false, "suffix" : "" }, { "dropping-particle" : "", "family" : "Ward", "given" : "J. Evan", "non-dropping-particle" : "", "parse-names" : false, "suffix" : "" }, { "dropping-particle" : "", "family" : "Holohan", "given" : "Bridget A.", "non-dropping-particle" : "", "parse-names" : false, "suffix" : "" }, { "dropping-particle" : "", "family" : "Zhao", "given" : "Xiaowei", "non-dropping-particle" : "", "parse-names" : false, "suffix" : "" }, { "dropping-particle" : "", "family" : "Hicks", "given" : "Randall E.", "non-dropping-particle" : "", "parse-names" : false, "suffix" : "" } ], "container-title" : "Hydrobiologia", "id" : "ITEM-1", "issue" : "1", "issued" : { "date-parts" : [ [ "2016" ] ] }, "page" : "97-113", "publisher" : "Springer International Publishing", "title" : "The influence of site and season on the gut and pallial fluid microbial communities of the eastern oyster, Crassostrea virginica (Bivalvia, Ostreidae): community-level physiological profiling and genetic structure", "type" : "article-journal", "volume" : "765" }, "uris" : [ "http://www.mendeley.com/documents/?uuid=b96cce98-bb8f-4ea9-98dc-17de8363f4e3" ] }, { "id" : "ITEM-2", "itemData" : { "DOI" : "10.1038/ismej.2014.160", "ISBN" : "1751-7362", "ISSN" : "1751-7362", "PMID" : "25180968", "abstract" : "Microbiota provide their hosts with a range of beneficial services, including defense from external pathogens. However, host-associated microbial communities themselves can act as a source of opportunistic pathogens depending on the environment. Marine poikilotherms and their microbiota are strongly influenced by temperature, but experimental studies exploring how temperature affects the interactions between both parties are rare. To assess the effects of temperature, temperature stress and infection on diversity, composition and dynamics of the hemolymph microbiota of Pacific oysters (Crassostrea gigas), we conducted an experiment in a fully-crossed, three-factorial design, in which the temperature acclimated oysters (8 or 22 \u00b0C) were exposed to temperature stress and to experimental challenge with a virulent Vibrio sp. strain. We monitored oyster survival and repeatedly collected hemolymph of dead and alive animals to determine the microbiome composition by 16s rRNA gene amplicon pyrosequencing. We found that the microbial dynamics and composition of communities in healthy animals (including infection survivors) were significantly affected by temperature and temperature stress, but not by infection. The response was mediated by changes in the incidence and abundance of operational taxonomic units (OTUs) and accompanied by little change at higher taxonomic levels, indicating dynamic stability of the hemolymph microbiome. Dead and moribund oysters, on the contrary, displayed signs of community structure disruption, characterized by very low diversity and proliferation of few OTUs. We can therefore link short-term responses of host-associated microbial communities to abiotic and biotic factors and assess the potential feedback between microbiota dynamics and host survival during disease.", "author" : [ { "dropping-particle" : "", "family" : "Lokmer", "given" : "Ana", "non-dropping-particle" : "", "parse-names" : false, "suffix" : "" }, { "dropping-particle" : "", "family" : "Mathias Wegner", "given" : "Karl", "non-dropping-particle" : "", "parse-names" : false, "suffix" : "" } ], "container-title" : "The ISME Journal", "id" : "ITEM-2", "issue" : "3", "issued" : { "date-parts" : [ [ "2015" ] ] }, "page" : "670-682", "publisher" : "Nature Publishing Group", "title" : "Hemolymph microbiome of Pacific oysters in response to temperature, temperature stress and infection", "type" : "article-journal", "volume" : "9" }, "uris" : [ "http://www.mendeley.com/documents/?uuid=035264c4-0a38-4008-9a35-e9eb23a20c50" ] }, { "id" : "ITEM-3", "itemData" : { "DOI" : "10.1111/1462-2920.13163", "ISBN" : "1462-2920", "ISSN" : "14622920", "PMID" : "26695476", "abstract" : "Microbiota can have positive and negative effects on hosts depending on the environmental conditions. Therefore, it is important to decipher host-microbiota-environment interactions, especially under natural conditions exerting (a)biotic stress. Here, we assess the relative importance of microbiota in different tissues of Pacific oyster for its successful establishment in a new environment. We transplanted oysters from the Southern to the Northern Wadden Sea and controlled for the effects of resident microbiota by administering antibiotics to half of the oysters. We then followed survival and composition of haemolymph, mantle, gill and gut microbiota in local and translocated oysters over 5 days. High mortality was recorded only in non-antibiotic-treated translocated oysters, where high titres of active Vibrio sp. in solid tissues indicated systemic infections. Network analyses revealed the highest connectivity and a link to seawater communities in the haemolymph microbiota. Since antibiotics decreased modularity and increased connectivity of the haemolymph-based networks, we propose that community destabilization in non-treated translocated oysters could be attributed to interactions between resident and external microbiota, which in turn facilitated passage of vibrios into solid tissues and invoked disease. These interactions of haemolymph microbiota with the external and internal environment may thus represent an important component of oyster fitness.", "author" : [ { "dropping-particle" : "", "family" : "Lokmer", "given" : "Ana", "non-dropping-particle" : "", "parse-names" : false, "suffix" : "" }, { "dropping-particle" : "", "family" : "Kuenzel", "given" : "Sven", "non-dropping-particle" : "", "parse-names" : false, "suffix" : "" }, { "dropping-particle" : "", "family" : "Baines", "given" : "John F.", "non-dropping-particle" : "", "parse-names" : false, "suffix" : "" }, { "dropping-particle" : "", "family" : "Wegner", "given" : "Karl Mathias", "non-dropping-particle" : "", "parse-names" : false, "suffix" : "" } ], "container-title" : "Environmental Microbiology", "id" : "ITEM-3", "issue" : "3", "issued" : { "date-parts" : [ [ "2016", "3", "1" ] ] }, "page" : "970-987", "title" : "The role of tissue-specific microbiota in initial establishment success of Pacific oysters", "type" : "article-journal", "volume" : "18" }, "uris" : [ "http://www.mendeley.com/documents/?uuid=a039fa69-f6b8-34dd-9f3a-1f3e63a47cb8" ] }, { "id" : "ITEM-4", "itemData" : { "DOI" : "10.1371/journal.pone.0051475", "ISBN" : "1932-6203 (Electronic)\\r1932-6203 (Linking)", "ISSN" : "19326203", "PMID" : "23251548", "abstract" : "We used high throughput pyrosequencing to characterize stomach and gut content microbiomes of Crassostrea virginica, the Easter oyster, obtained from two sites, one in Barataria Bay (Hackberry Bay) and the other in Terrebonne Bay (Lake Caillou), Louisiana, USA. Stomach microbiomes in oysters from Hackberry Bay were overwhelmingly dominated by Mollicutes most closely related to Mycoplasma; a more rich community dominated by Planctomyctes occurred in Lake Caillou oyster stomachs. Gut communities for oysters from both sites differed from stomach communities, and harbored a relatively diverse assemblage of phylotypes. Phylotypes most closely related to Shewanella and a Chloroflexi strain dominated the Lake Caillou and Hackberry Bay gut microbiota, respectively. While many members of the stomach and gut microbiomes appeared to be transients or opportunists, a putative core microbiome was identified based on phylotypes that occurred in all stomach or gut samples only. The putative core stomach microbiome comprised 5 OTUs in 3 phyla, while the putative core gut microbiome contained 44 OTUs in 12 phyla. These results collectively revealed novel microbial communities within the oyster digestive system, the functions of the oyster microbiome are largely unknown. A comparison of microbiomes from Louisiana oysters with bacterial communities reported for other marine invertebrates and fish indicated that molluscan microbiomes were more similar to each other than to microbiomes of polychaetes, decapods and fish.", "author" : [ { "dropping-particle" : "", "family" : "King", "given" : "Gary M.", "non-dropping-particle" : "", "parse-names" : false, "suffix" : "" }, { "dropping-particle" : "", "family" : "Judd", "given" : "Craig", "non-dropping-particle" : "", "parse-names" : false, "suffix" : "" }, { "dropping-particle" : "", "family" : "Kuske", "given" : "Cheryl R.", "non-dropping-particle" : "", "parse-names" : false, "suffix" : "" }, { "dropping-particle" : "", "family" : "Smith", "given" : "Conor", "non-dropping-particle" : "", "parse-names" : false, "suffix" : "" } ], "container-title" : "PLoS ONE", "id" : "ITEM-4", "issue" : "12", "issued" : { "date-parts" : [ [ "2012" ] ] }, "title" : "Analysis of Stomach and Gut Microbiomes of the Eastern Oyster (Crassostrea virginica) from Coastal Louisiana, USA", "type" : "article-journal", "volume" : "7" }, "uris" : [ "http://www.mendeley.com/documents/?uuid=9b8b8f99-5938-4da1-a445-7fbe06755f22" ] }, { "id" : "ITEM-5", "itemData" : { "DOI" : "10.1128/genomeA.01083-14", "ISBN" : "1204500800", "ISSN" : "2169-8287", "PMID" : "25342691", "abstract" : "Bacteria associated with the Eastern oysters (Crassostrea virginica) native to Apalachicola Bay, FL, were investigated using 16S rRNA gene amplicon metagenomic sequencing which revealed that the oyster microbiome was predominated by Cyanobacteria and Proteobacteria. We also found that the oyster tissues were predominated by the pathogenic and symbiotic Photobacterium spp. (formerly known as\u00a0Vibrio damselae).", "author" : [ { "dropping-particle" : "", "family" : "Chauhan", "given" : "A.", "non-dropping-particle" : "", "parse-names" : false, "suffix" : "" }, { "dropping-particle" : "", "family" : "Wafula", "given" : "D.", "non-dropping-particle" : "", "parse-names" : false, "suffix" : "" }, { "dropping-particle" : "", "family" : "Lewis", "given" : "D. E.", "non-dropping-particle" : "", "parse-names" : false, "suffix" : "" }, { "dropping-particle" : "", "family" : "Pathak", "given" : "A.", "non-dropping-particle" : "", "parse-names" : false, "suffix" : "" } ], "container-title" : "Genome Announcements", "id" : "ITEM-5", "issue" : "5", "issued" : { "date-parts" : [ [ "2014" ] ] }, "page" : "e01083-14-e01083-14", "title" : "Metagenomic Assessment of the Eastern Oyster-Associated Microbiota", "type" : "article-journal", "volume" : "2" }, "uris" : [ "http://www.mendeley.com/documents/?uuid=33eb30ca-4342-4b78-9f94-ac9069c0e314" ] } ], "mendeley" : { "formattedCitation" : "(Chauhan et al., 2014; King et al., 2012; Lokmer et al., 2016b; Lokmer and Mathias Wegner, 2015; Pierce et al., 2016)", "plainTextFormattedCitation" : "(Chauhan et al., 2014; King et al., 2012; Lokmer et al., 2016b; Lokmer and Mathias Wegner, 2015; Pierce et al., 2016)", "previouslyFormattedCitation" : "(Chauhan et al., 2014; King et al., 2012; Lokmer et al., 2016b; Lokmer and Mathias Wegner, 2015; Pierce et al., 2016)" }, "properties" : {  }, "schema" : "https://github.com/citation-style-language/schema/raw/master/csl-citation.json" }</w:instrText>
      </w:r>
      <w:r w:rsidRPr="001C096D">
        <w:fldChar w:fldCharType="separate"/>
      </w:r>
      <w:r w:rsidRPr="00B64683">
        <w:rPr>
          <w:noProof/>
        </w:rPr>
        <w:t>(Chauhan et al., 2014; King et al., 2012; Lokmer et al., 2016b; Lokmer and Mathias Wegner, 2015; Pierce et al., 2016)</w:t>
      </w:r>
      <w:r w:rsidRPr="001C096D">
        <w:fldChar w:fldCharType="end"/>
      </w:r>
      <w:r w:rsidRPr="001C096D">
        <w:t xml:space="preserve">. Additionally, the oyster microbiome is distinct from </w:t>
      </w:r>
      <w:r>
        <w:t xml:space="preserve">that of the surrounding </w:t>
      </w:r>
      <w:del w:id="36" w:author="Anton Post" w:date="2018-05-21T10:31:00Z">
        <w:r w:rsidRPr="001C096D" w:rsidDel="005609AF">
          <w:delText xml:space="preserve">the </w:delText>
        </w:r>
      </w:del>
      <w:r w:rsidRPr="001C096D">
        <w:t xml:space="preserve">water and </w:t>
      </w:r>
      <w:ins w:id="37" w:author="Anton Post" w:date="2018-05-21T10:31:00Z">
        <w:r w:rsidR="005609AF">
          <w:t xml:space="preserve">is </w:t>
        </w:r>
      </w:ins>
      <w:r w:rsidRPr="001C096D">
        <w:t xml:space="preserve">often dominated by </w:t>
      </w:r>
      <w:r w:rsidRPr="001C096D">
        <w:rPr>
          <w:i/>
        </w:rPr>
        <w:t>Proteobacteria</w:t>
      </w:r>
      <w:r w:rsidRPr="001C096D">
        <w:t xml:space="preserve">, </w:t>
      </w:r>
      <w:r w:rsidRPr="001C096D">
        <w:rPr>
          <w:i/>
        </w:rPr>
        <w:t>Cyanobacteria</w:t>
      </w:r>
      <w:r w:rsidRPr="001C096D">
        <w:t xml:space="preserve">, and </w:t>
      </w:r>
      <w:r w:rsidRPr="001C096D">
        <w:rPr>
          <w:i/>
        </w:rPr>
        <w:t>Firmicutes</w:t>
      </w:r>
      <w:r>
        <w:t xml:space="preserve"> </w:t>
      </w:r>
      <w:r>
        <w:fldChar w:fldCharType="begin" w:fldLock="1"/>
      </w:r>
      <w:r w:rsidR="00BA2257">
        <w:instrText>ADDIN CSL_CITATION { "citationItems" : [ { "id" : "ITEM-1", "itemData" : { "DOI" : "10.3389/fmicb.2016.01367", "ISSN" : "1664302X", "PMID" : "27630625", "abstract" : "Unveiling the factors and processes that shape the dynamics of host associated microbial communities (microbiota) under natural conditions is an important part of understanding and predicting an organism's response to a changing environment. The microbiota is shaped by host (i.e., genetic) factors as well as by the biotic and abiotic environment. Studying natural variation of microbial community composition in multiple host genetic backgrounds across spatial as well as temporal scales represents a means to untangle this complex interplay. Here, we combined a spatially-stratified with a longitudinal sampling scheme within differentiated host genetic backgrounds by reciprocally transplanting Pacific oysters between two sites in the Wadden Sea (Sylt and Texel). To further differentiate contingent site from host genetic effects, we repeatedly sampled the same individuals over a summer season to examine structure, diversity and dynamics of individual hemolymph microbiota following experimental removal of resident microbiota by antibiotic treatment. While a large proportion of microbiome variation could be attributed to immediate environmental conditions, we observed persistent effects of antibiotic treatment and translocation suggesting that hemolymph microbial community dynamics is subject to within-microbiome interactions and host population specific factors. In addition, the analysis of spatial variation revealed that the within-site microenvironmental heterogeneity resulted in high small-scale variability, as opposed to large-scale (between-site) stability. Similarly, considerable within-individual temporal variability was in contrast with the overall temporal stability at the site level. Overall, our longitudinal, spatially-stratified sampling design revealed that variation in hemolymph microbiota is strongly influenced by site and immediate environmental conditions, whereas internal microbiome dynamics and oyster-related factors add to their long-term stability. The combination of small and large scale resolution of spatial and temporal observations therefore represents a crucial but underused tool to study host-associated microbiome dynamics.", "author" : [ { "dropping-particle" : "", "family" : "Lokmer", "given" : "Ana", "non-dropping-particle" : "", "parse-names" : false, "suffix" : "" }, { "dropping-particle" : "", "family" : "Goedknegt", "given" : "M Anouk", "non-dropping-particle" : "", "parse-names" : false, "suffix" : "" }, { "dropping-particle" : "", "family" : "Thieltges", "given" : "David W", "non-dropping-particle" : "", "parse-names" : false, "suffix" : "" }, { "dropping-particle" : "", "family" : "Fiorentino", "given" : "Dario", "non-dropping-particle" : "", "parse-names" : false, "suffix" : "" }, { "dropping-particle" : "", "family" : "Kuenzel", "given" : "Sven", "non-dropping-particle" : "", "parse-names" : false, "suffix" : "" }, { "dropping-particle" : "", "family" : "Baines", "given" : "John F", "non-dropping-particle" : "", "parse-names" : false, "suffix" : "" }, { "dropping-particle" : "", "family" : "Mathias Wegner", "given" : "K.", "non-dropping-particle" : "", "parse-names" : false, "suffix" : "" } ], "container-title" : "Frontiers in Microbiology", "id" : "ITEM-1", "issue" : "AUG", "issued" : { "date-parts" : [ [ "2016" ] ] }, "page" : "1367", "publisher" : "Frontiers Media SA", "title" : "Spatial and temporal dynamics of pacific oyster hemolymph microbiota across multiple scales", "type" : "article-journal", "volume" : "7" }, "uris" : [ "http://www.mendeley.com/documents/?uuid=d8f6291b-7129-34e4-8412-f26133ea976d" ] } ], "mendeley" : { "formattedCitation" : "(Lokmer et al., 2016a)", "plainTextFormattedCitation" : "(Lokmer et al., 2016a)", "previouslyFormattedCitation" : "(Lokmer et al., 2016a)" }, "properties" : {  }, "schema" : "https://github.com/citation-style-language/schema/raw/master/csl-citation.json" }</w:instrText>
      </w:r>
      <w:r>
        <w:fldChar w:fldCharType="separate"/>
      </w:r>
      <w:r w:rsidRPr="00B64683">
        <w:rPr>
          <w:noProof/>
        </w:rPr>
        <w:t>(Lokmer et al., 2016a)</w:t>
      </w:r>
      <w:r>
        <w:fldChar w:fldCharType="end"/>
      </w:r>
      <w:r w:rsidRPr="001C096D">
        <w:t>. Three</w:t>
      </w:r>
      <w:r>
        <w:t xml:space="preserve"> independent microbiome studies</w:t>
      </w:r>
      <w:r w:rsidRPr="001C096D">
        <w:t xml:space="preserve"> </w:t>
      </w:r>
      <w:r>
        <w:t>of</w:t>
      </w:r>
      <w:r w:rsidRPr="001C096D">
        <w:t xml:space="preserve"> </w:t>
      </w:r>
      <w:r w:rsidR="008536BA">
        <w:t xml:space="preserve">larval cultures of the Pacific oyster, </w:t>
      </w:r>
      <w:r w:rsidRPr="001C096D">
        <w:rPr>
          <w:i/>
        </w:rPr>
        <w:t xml:space="preserve">Crassostrea </w:t>
      </w:r>
      <w:proofErr w:type="spellStart"/>
      <w:r w:rsidRPr="001C096D">
        <w:rPr>
          <w:i/>
        </w:rPr>
        <w:t>gigas</w:t>
      </w:r>
      <w:proofErr w:type="spellEnd"/>
      <w:r w:rsidRPr="001C096D">
        <w:t xml:space="preserve"> found that</w:t>
      </w:r>
      <w:r>
        <w:t>, even though</w:t>
      </w:r>
      <w:r w:rsidRPr="001C096D">
        <w:t xml:space="preserve"> the microbiome </w:t>
      </w:r>
      <w:r>
        <w:t xml:space="preserve">in the rearing water changes </w:t>
      </w:r>
      <w:r w:rsidRPr="001C096D">
        <w:t>througho</w:t>
      </w:r>
      <w:r>
        <w:t xml:space="preserve">ut the year, there is little effect of </w:t>
      </w:r>
      <w:commentRangeStart w:id="38"/>
      <w:commentRangeStart w:id="39"/>
      <w:r>
        <w:t xml:space="preserve">rearing conditions </w:t>
      </w:r>
      <w:commentRangeEnd w:id="38"/>
      <w:r w:rsidR="005F0DBC">
        <w:rPr>
          <w:rStyle w:val="CommentReference"/>
        </w:rPr>
        <w:commentReference w:id="38"/>
      </w:r>
      <w:commentRangeEnd w:id="39"/>
      <w:r w:rsidR="004209C4">
        <w:rPr>
          <w:rStyle w:val="CommentReference"/>
        </w:rPr>
        <w:commentReference w:id="39"/>
      </w:r>
      <w:r>
        <w:t xml:space="preserve">themselves </w:t>
      </w:r>
      <w:r>
        <w:fldChar w:fldCharType="begin" w:fldLock="1"/>
      </w:r>
      <w:r w:rsidR="00BA2257">
        <w:instrText>ADDIN CSL_CITATION { "citationItems" : [ { "id" : "ITEM-1", "itemData" : { "DOI" : "10.1007/s00248-013-0183-6", "ISBN" : "1432-184X (Electronic)\\r0095-3628 (Linking)", "ISSN" : "00953628", "PMID" : "23354180", "abstract" : "Bacterial disease is a significant issue for larviculture of several species of shellfish, including oysters. One source of bacteria is the seawater used throughout the hatchery. In this study carried out at a commercial oyster hatchery in Tasmania, Australia, the diversity of the bacterial community and its relationship with larval production outcomes were studied over a 2-year period using terminal restriction fragment length polymorphism and tag-encoded pyrosequencing. The bacterial communities were very diverse, dominated by the Alphaproteobacteria, Gammaproteobacteria, Flavobacteria and Cyanobacteria. The communities were highly variable on scales of days, weeks and seasons. The difference between the intake seawater and treated clean seawater used in the hatchery was smaller than the observed temporal differences in the seawater throughout the year. No clear correlation was observed between production outcomes and the overall bacterial community structure. However, one group of Cyanobacterial sequences was more abundant when mass mortality events occurred than when healthy spat were produced although they were always present.", "author" : [ { "dropping-particle" : "", "family" : "Powell", "given" : "S. M.", "non-dropping-particle" : "", "parse-names" : false, "suffix" : "" }, { "dropping-particle" : "", "family" : "Chapman", "given" : "C. C.", "non-dropping-particle" : "", "parse-names" : false, "suffix" : "" }, { "dropping-particle" : "", "family" : "Bermudes", "given" : "M.", "non-dropping-particle" : "", "parse-names" : false, "suffix" : "" }, { "dropping-particle" : "", "family" : "Tamplin", "given" : "M. L.", "non-dropping-particle" : "", "parse-names" : false, "suffix" : "" } ], "container-title" : "Microbial Ecology", "id" : "ITEM-1", "issue" : "2", "issued" : { "date-parts" : [ [ "2013", "8" ] ] }, "language" : "en", "page" : "245-256", "title" : "Dynamics of Seawater Bacterial Communities in a Shellfish Hatchery", "type" : "article-journal", "volume" : "66" }, "uris" : [ "http://www.mendeley.com/documents/?uuid=547ed672-a869-485a-81a7-e20b69b6fb05" ] }, { "id" : "ITEM-2", "itemData" : { "DOI" : "10.1016/j.aquaculture.2016.07.020", "ISBN" : "0044-8486", "ISSN" : "00448486", "abstract" : "This study has two main objectives: (1) to implement a recycling aquaculture system (RS) for the larvae of the oyster Crassostrea gigas, and (2) to characterise the bacterial communities established in different compartments of this system. An RS with 25% fresh seawater addition per hour and another with no addition (0%) were compared with a flow-through system (FT). Larval survival was equivalent in RS and FT, but growth rate was 17% slower in RS than in FT. The physical chemical parameters remained stable, except for pH that decreased to 7.75 and salinity that increased to 37.5\u2030 in the RS 0%. In both systems, the cultivable bacteria were present in similar numbers in seawater (around 105 ml\u2212 1) and in larvae (103larva\u2212 1) on day 15. Bacterial assemblages, characterised by 454 pyrosequencing of the V1\u2013V3 region of 16S rRNA, were highly similar (50\u201365%) for compartments, regardless of rearing system and sampling time, but the compartments were clearly different from one another. At the beginning of rearing, larval microbiota was mostly composed of Proteobacteria (~ 90%), with 47% Rhodobacteraceae (\u03b1-Proteobacteria). \u03b3-Proteobacteria, including Pseudoalteromonas, Alteromonas and a few vibrios, declined in the rearing period (25% on day 7 to 9% on day 15). At the end of rearing, colonisation by two members of the Burkholderiales (\u03b2-Proteobacteria), 45% on average on day 15, had decreased overall diversity. Seawater microbiota was more stable with in all batches as one unclassified bacterium present in all batches (27 \u00b1 7%), 42 OTUs of \u03b1-Proteobacteria (19 \u00b1 7%) and 26 of \u03b3-Proteobacteria (14%). Change was due notably to a species of Cryomorphaceae (Flavobacteria) that reached 15 \u00b1 7% on day 15. Predatory bacteria, Bdellovivrio spp. and Bacteriovorax spp. were present (3\u201312%) and could participate in the regulation of bacterial populations. Bacterial assemblages in RS bioreactors remained stable and were mainly composed of Rhodobacteraceae, Rhizobiales and Planctomycetes. Only a few nitrite oxidisers were detected and no ammonia oxidisers, although nitrification was efficient in RS without addition of new water. The larval microbiota was made up of bacteria growing in seawater, but some such as the Burkholderiales could have come from the broodstock. Several bacteria predominant in seawater were first harboured in the algal culture. Finally, despite sanitary measures in the hatchery (UV treatment and frequent cleaning), the diversity of microbiota remained\u2026", "author" : [ { "dropping-particle" : "", "family" : "Asmani", "given" : "Katia", "non-dropping-particle" : "", "parse-names" : false, "suffix" : "" }, { "dropping-particle" : "", "family" : "Petton", "given" : "Bruno", "non-dropping-particle" : "", "parse-names" : false, "suffix" : "" }, { "dropping-particle" : "", "family" : "Grand", "given" : "Jacqueline", "non-dropping-particle" : "Le", "parse-names" : false, "suffix" : "" }, { "dropping-particle" : "", "family" : "Mounier", "given" : "J\u00e9r\u00f4me", "non-dropping-particle" : "", "parse-names" : false, "suffix" : "" }, { "dropping-particle" : "", "family" : "Robert", "given" : "Ren\u00e9", "non-dropping-particle" : "", "parse-names" : false, "suffix" : "" }, { "dropping-particle" : "", "family" : "Nicolas", "given" : "Jean Louis", "non-dropping-particle" : "", "parse-names" : false, "suffix" : "" } ], "container-title" : "Aquaculture", "id" : "ITEM-2", "issued" : { "date-parts" : [ [ "2016", "11", "1" ] ] }, "page" : "434-444", "publisher" : "Elsevier", "title" : "Establishment of microbiota in larval culture of Pacific oyster, Crassostrea gigas", "type" : "article-journal", "volume" : "464" }, "uris" : [ "http://www.mendeley.com/documents/?uuid=b0a6c197-314d-3049-903e-085417781cdd" ] }, { "id" : "ITEM-3", "itemData" : { "DOI" : "10.1111/1574-6941.12270", "ISSN" : "15746941", "PMID" : "24325323", "abstract" : "The resident microbiota of three oyster species (Crassostrea corteziensis, Crassostrea gigas and Crassostrea sikamea) was characterised using a high-throughput sequencing approach (pyrosequencing) that was based on the V3-V5 regions of the 16S rRNA gene. We analysed the changes in the bacterial community beginning with the postlarvae produced in a hatchery, which were later planted at two grow-out cultivation sites until they reached the adult stage. DNA samples from the oysters were amplified, and 31 008 sequences belonging to 13 phyla (including Proteobacteria, Bacteroidetes, Actinobacteria and Firmicutes) and 243 genera were generated. Considering all life stages, Proteobacteria was the most abundant phylum, but it showed variations at the genus level between the postlarvae and the adult oysters. Bacteroidetes was the second most common phylum, but it was found in higher abundance in the postlarvae than in adults. The relative abundance showed that the microbiota that was associated with the postlarvae and adults differed substantially, and higher diversity and richness were evident in the postlarvae in comparison with adults of the same species. The site of rearing influenced the bacterial community composition of C. corteziensis and C. sikamea adults. The bacterial groups that were found in these oysters were complex and metabolically versatile, making it difficult to understand the host-bacteria symbiotic relationships; therefore, the physiological and ecological significances of the resident microbiota remain uncertain.", "author" : [ { "dropping-particle" : "", "family" : "Trabal Fern\u00e1ndez", "given" : "Natalia", "non-dropping-particle" : "", "parse-names" : false, "suffix" : "" }, { "dropping-particle" : "", "family" : "Maz\u00f3n-Su\u00e1stegui", "given" : "Jos\u00e9 M.", "non-dropping-particle" : "", "parse-names" : false, "suffix" : "" }, { "dropping-particle" : "", "family" : "V\u00e1zquez-Ju\u00e1rez", "given" : "Ricardo", "non-dropping-particle" : "", "parse-names" : false, "suffix" : "" }, { "dropping-particle" : "", "family" : "Ascencio-Valle", "given" : "Felipe", "non-dropping-particle" : "", "parse-names" : false, "suffix" : "" }, { "dropping-particle" : "", "family" : "Romero", "given" : "Jaime", "non-dropping-particle" : "", "parse-names" : false, "suffix" : "" } ], "container-title" : "FEMS Microbiology Ecology", "id" : "ITEM-3", "issue" : "1", "issued" : { "date-parts" : [ [ "2014", "4" ] ] }, "language" : "en", "page" : "69-83", "title" : "Changes in the composition and diversity of the bacterial microbiota associated with oysters (Crassostrea corteziensis, Crassostrea gigas and Crassostrea sikamea) during commercial production", "type" : "article-journal", "volume" : "88" }, "uris" : [ "http://www.mendeley.com/documents/?uuid=b1e15933-0d19-49ef-b5f9-a691e15913ce" ] } ], "mendeley" : { "formattedCitation" : "(Asmani et al., 2016; Powell et al., 2013; Trabal Fern\u00e1ndez et al., 2014)", "plainTextFormattedCitation" : "(Asmani et al., 2016; Powell et al., 2013; Trabal Fern\u00e1ndez et al., 2014)", "previouslyFormattedCitation" : "(Asmani et al., 2016; Powell et al., 2013; Trabal Fern\u00e1ndez et al., 2014)" }, "properties" : {  }, "schema" : "https://github.com/citation-style-language/schema/raw/master/csl-citation.json" }</w:instrText>
      </w:r>
      <w:r>
        <w:fldChar w:fldCharType="separate"/>
      </w:r>
      <w:r w:rsidRPr="007D5DCA">
        <w:rPr>
          <w:noProof/>
        </w:rPr>
        <w:t>(Asmani et al., 2016; Powell et al., 2013; Trabal Fernández et al., 2014)</w:t>
      </w:r>
      <w:r>
        <w:fldChar w:fldCharType="end"/>
      </w:r>
      <w:r>
        <w:t>. Microbiome studies of juvenile</w:t>
      </w:r>
      <w:r w:rsidR="00AA20CB" w:rsidRPr="00AA20CB">
        <w:t xml:space="preserve"> Kumamoto </w:t>
      </w:r>
      <w:r>
        <w:t xml:space="preserve">oysters </w:t>
      </w:r>
      <w:commentRangeStart w:id="40"/>
      <w:del w:id="41" w:author="Anton Post" w:date="2018-05-21T12:25:00Z">
        <w:r w:rsidDel="00B01394">
          <w:delText xml:space="preserve">treated </w:delText>
        </w:r>
      </w:del>
      <w:ins w:id="42" w:author="Anton Post" w:date="2018-05-21T12:25:00Z">
        <w:r w:rsidR="00B01394">
          <w:t>challenged (or spiked?)</w:t>
        </w:r>
      </w:ins>
      <w:commentRangeEnd w:id="40"/>
      <w:r w:rsidR="004209C4">
        <w:rPr>
          <w:rStyle w:val="CommentReference"/>
        </w:rPr>
        <w:commentReference w:id="40"/>
      </w:r>
      <w:ins w:id="43" w:author="Anton Post" w:date="2018-05-21T12:25:00Z">
        <w:r w:rsidR="00B01394">
          <w:t xml:space="preserve"> </w:t>
        </w:r>
      </w:ins>
      <w:r>
        <w:t xml:space="preserve">with </w:t>
      </w:r>
      <w:commentRangeStart w:id="44"/>
      <w:r>
        <w:rPr>
          <w:i/>
        </w:rPr>
        <w:t>Streptomyces</w:t>
      </w:r>
      <w:commentRangeEnd w:id="44"/>
      <w:r w:rsidR="004209C4">
        <w:rPr>
          <w:rStyle w:val="CommentReference"/>
        </w:rPr>
        <w:commentReference w:id="44"/>
      </w:r>
      <w:r>
        <w:t xml:space="preserve"> showed an increase in species diversity and changes in the relative abundances of taxa, compared to control </w:t>
      </w:r>
      <w:r w:rsidR="008536BA">
        <w:t xml:space="preserve">oysters </w:t>
      </w:r>
      <w:r>
        <w:fldChar w:fldCharType="begin" w:fldLock="1"/>
      </w:r>
      <w:r w:rsidR="00BA2257">
        <w:instrText>ADDIN CSL_CITATION { "citationItems" : [ { "id" : "ITEM-1", "itemData" : { "DOI" : "10.1111/jam.13382", "ISSN" : "13652672", "abstract" : "Aims: To determine the composition and diversity of the microbiota associated to", "author" : [ { "dropping-particle" : "", "family" : "Garc\u00eda Bernal", "given" : "M.", "non-dropping-particle" : "", "parse-names" : false, "suffix" : "" }, { "dropping-particle" : "", "family" : "Trabal Fern\u00e1ndez", "given" : "N.", "non-dropping-particle" : "", "parse-names" : false, "suffix" : "" }, { "dropping-particle" : "", "family" : "Saucedo Lastra", "given" : "P. E.", "non-dropping-particle" : "", "parse-names" : false, "suffix" : "" }, { "dropping-particle" : "", "family" : "Medina Marrero", "given" : "R.", "non-dropping-particle" : "", "parse-names" : false, "suffix" : "" }, { "dropping-particle" : "", "family" : "Maz\u00f3n-Su\u00e1stegui", "given" : "J. M.", "non-dropping-particle" : "", "parse-names" : false, "suffix" : "" } ], "container-title" : "Journal of Applied Microbiology", "id" : "ITEM-1", "issue" : "3", "issued" : { "date-parts" : [ [ "2017", "3", "1" ] ] }, "page" : "601-614", "title" : "Streptomyces effect on the bacterial microbiota associated to Crassostrea sikamea oyster", "type" : "article-journal", "volume" : "122" }, "uris" : [ "http://www.mendeley.com/documents/?uuid=57761369-5791-31e0-ac9b-bd91e6b40fa0" ] } ], "mendeley" : { "formattedCitation" : "(Garc\u00eda Bernal et al., 2017)", "plainTextFormattedCitation" : "(Garc\u00eda Bernal et al., 2017)", "previouslyFormattedCitation" : "(Garc\u00eda Bernal et al., 2017)" }, "properties" : {  }, "schema" : "https://github.com/citation-style-language/schema/raw/master/csl-citation.json" }</w:instrText>
      </w:r>
      <w:r>
        <w:fldChar w:fldCharType="separate"/>
      </w:r>
      <w:r w:rsidRPr="007D5DCA">
        <w:rPr>
          <w:noProof/>
        </w:rPr>
        <w:t>(García Bernal et al., 2017)</w:t>
      </w:r>
      <w:r>
        <w:fldChar w:fldCharType="end"/>
      </w:r>
      <w:r>
        <w:t xml:space="preserve">. </w:t>
      </w:r>
      <w:del w:id="45" w:author="Marta Gomez-Chiarri" w:date="2018-08-09T08:27:00Z">
        <w:r w:rsidDel="004209C4">
          <w:delText>Bacteria in oysters serves as an i</w:delText>
        </w:r>
        <w:r w:rsidRPr="00CD56D4" w:rsidDel="004209C4">
          <w:delText xml:space="preserve">ndicator of health and function of </w:delText>
        </w:r>
        <w:r w:rsidDel="004209C4">
          <w:delText xml:space="preserve">the oyster </w:delText>
        </w:r>
        <w:r w:rsidRPr="00CD56D4" w:rsidDel="004209C4">
          <w:delText xml:space="preserve">community </w:delText>
        </w:r>
        <w:r w:rsidRPr="00CD56D4" w:rsidDel="004209C4">
          <w:fldChar w:fldCharType="begin" w:fldLock="1"/>
        </w:r>
        <w:r w:rsidR="00BA2257" w:rsidDel="004209C4">
          <w:delInstrText>ADDIN CSL_CITATION { "citationItems" : [ { "id" : "ITEM-1", "itemData" : { "DOI" : "10.1016/j.tim.2016.03.006", "ISBN" : "0966-842X", "ISSN" : "18784380", "PMID" : "27038736", "abstract" : "Disease dynamics in the wild are influenced by a number of ecological and evolutionary factors not addressed by traditional laboratory-based characterization of pathogens. Here we propose the oyster, Crassostrea gigas, as a model for studying the interaction of the environment, bacterial pathogens, and the host in disease dynamics. We show that an important first step is to ask whether the functional unit of pathogenesis is a bacterial clone, a population, or a consortium in order to assess triggers of disease outbreaks and devise appropriate monitoring tools. Moreover, the development of specific-pathogen-free (SPF) oysters has enabled assessment of the infection process under natural conditions. Finally, recent results show the importance of microbial interactions and host genetics in determining oyster health and disease.", "author" : [ { "dropping-particle" : "", "family" : "Roux", "given" : "Fr\u00e9d\u00e9rique", "non-dropping-particle" : "Le", "parse-names" : false, "suffix" : "" }, { "dropping-particle" : "", "family" : "Wegner", "given" : "K. Mathias", "non-dropping-particle" : "", "parse-names" : false, "suffix" : "" }, { "dropping-particle" : "", "family" : "Polz", "given" : "Martin F.", "non-dropping-particle" : "", "parse-names" : false, "suffix" : "" } ], "container-title" : "Trends in Microbiology", "id" : "ITEM-1", "issue" : "7", "issued" : { "date-parts" : [ [ "2016", "7" ] ] }, "page" : "568-580", "title" : "Oysters and Vibrios as a Model for Disease Dynamics in Wild Animals", "type" : "article", "volume" : "24" }, "uris" : [ "http://www.mendeley.com/documents/?uuid=efe431d3-55ad-3c7a-9973-abba1673f7e0" ] } ], "mendeley" : { "formattedCitation" : "(Le Roux et al., 2016)", "plainTextFormattedCitation" : "(Le Roux et al., 2016)", "previouslyFormattedCitation" : "(Le Roux et al., 2016)" }, "properties" : {  }, "schema" : "https://github.com/citation-style-language/schema/raw/master/csl-citation.json" }</w:delInstrText>
        </w:r>
        <w:r w:rsidRPr="00CD56D4" w:rsidDel="004209C4">
          <w:fldChar w:fldCharType="separate"/>
        </w:r>
        <w:r w:rsidRPr="007D5DCA" w:rsidDel="004209C4">
          <w:rPr>
            <w:noProof/>
          </w:rPr>
          <w:delText>(Le Roux et al., 2016)</w:delText>
        </w:r>
        <w:r w:rsidRPr="00CD56D4" w:rsidDel="004209C4">
          <w:fldChar w:fldCharType="end"/>
        </w:r>
        <w:r w:rsidDel="004209C4">
          <w:delText xml:space="preserve"> and </w:delText>
        </w:r>
        <w:r w:rsidRPr="00D622B7" w:rsidDel="004209C4">
          <w:delText xml:space="preserve">may </w:delText>
        </w:r>
        <w:r w:rsidR="008536BA" w:rsidDel="004209C4">
          <w:delText>influence</w:delText>
        </w:r>
      </w:del>
      <w:ins w:id="46" w:author="Anton Post" w:date="2018-05-21T12:26:00Z">
        <w:del w:id="47" w:author="Marta Gomez-Chiarri" w:date="2018-08-09T08:27:00Z">
          <w:r w:rsidR="00B01394" w:rsidDel="004209C4">
            <w:delText>likely mediate</w:delText>
          </w:r>
        </w:del>
      </w:ins>
      <w:del w:id="48" w:author="Marta Gomez-Chiarri" w:date="2018-08-09T08:27:00Z">
        <w:r w:rsidR="008536BA" w:rsidDel="004209C4">
          <w:delText xml:space="preserve"> the effect</w:delText>
        </w:r>
      </w:del>
      <w:ins w:id="49" w:author="Anton Post" w:date="2018-05-21T12:26:00Z">
        <w:del w:id="50" w:author="Marta Gomez-Chiarri" w:date="2018-08-09T08:27:00Z">
          <w:r w:rsidR="00B01394" w:rsidDel="004209C4">
            <w:delText>(s)</w:delText>
          </w:r>
        </w:del>
      </w:ins>
      <w:del w:id="51" w:author="Marta Gomez-Chiarri" w:date="2018-08-09T08:27:00Z">
        <w:r w:rsidR="008536BA" w:rsidDel="004209C4">
          <w:delText xml:space="preserve"> of probiotics on the host</w:delText>
        </w:r>
        <w:r w:rsidRPr="00D622B7" w:rsidDel="004209C4">
          <w:delText>.</w:delText>
        </w:r>
        <w:r w:rsidDel="004209C4">
          <w:delText xml:space="preserve"> </w:delText>
        </w:r>
      </w:del>
      <w:r w:rsidRPr="00CD56D4">
        <w:t xml:space="preserve">However, </w:t>
      </w:r>
      <w:r w:rsidR="008536BA">
        <w:t xml:space="preserve">the effect of probiotics on </w:t>
      </w:r>
      <w:r>
        <w:t>bacterial communities</w:t>
      </w:r>
      <w:r w:rsidRPr="00CD56D4">
        <w:t xml:space="preserve"> in a</w:t>
      </w:r>
      <w:r w:rsidR="008536BA">
        <w:t>n</w:t>
      </w:r>
      <w:r>
        <w:t xml:space="preserve"> </w:t>
      </w:r>
      <w:r w:rsidRPr="00CD56D4">
        <w:t xml:space="preserve">oyster hatchery </w:t>
      </w:r>
      <w:r>
        <w:t>has</w:t>
      </w:r>
      <w:r w:rsidRPr="00CD56D4">
        <w:t xml:space="preserve"> not</w:t>
      </w:r>
      <w:r>
        <w:t xml:space="preserve"> yet</w:t>
      </w:r>
      <w:r w:rsidRPr="00CD56D4">
        <w:t xml:space="preserve"> been determined.</w:t>
      </w:r>
    </w:p>
    <w:p w14:paraId="5936E5CB" w14:textId="2AC46ADA" w:rsidR="002E5918" w:rsidRPr="00CD56D4" w:rsidRDefault="002E5918" w:rsidP="002E5918">
      <w:r w:rsidRPr="00CD56D4">
        <w:lastRenderedPageBreak/>
        <w:t xml:space="preserve">In this study, </w:t>
      </w:r>
      <w:r>
        <w:t xml:space="preserve">we analyzed </w:t>
      </w:r>
      <w:r w:rsidRPr="00CD56D4">
        <w:t xml:space="preserve">the structure and diversity of </w:t>
      </w:r>
      <w:r>
        <w:t>bacterial</w:t>
      </w:r>
      <w:r w:rsidRPr="00CD56D4">
        <w:t xml:space="preserve"> communities in larval oysters, </w:t>
      </w:r>
      <w:ins w:id="52" w:author="Anton Post" w:date="2018-05-21T12:27:00Z">
        <w:r w:rsidR="00B01394">
          <w:t xml:space="preserve">their </w:t>
        </w:r>
      </w:ins>
      <w:r w:rsidRPr="00CD56D4">
        <w:t xml:space="preserve">rearing water, and </w:t>
      </w:r>
      <w:ins w:id="53" w:author="Anton Post" w:date="2018-05-21T12:27:00Z">
        <w:r w:rsidR="00B01394">
          <w:t xml:space="preserve">in </w:t>
        </w:r>
      </w:ins>
      <w:r w:rsidRPr="00CD56D4">
        <w:t xml:space="preserve">tank biofilms </w:t>
      </w:r>
      <w:r>
        <w:t>over</w:t>
      </w:r>
      <w:r w:rsidR="00740FE8">
        <w:t xml:space="preserve"> </w:t>
      </w:r>
      <w:ins w:id="54" w:author="Anton Post" w:date="2018-05-21T12:27:00Z">
        <w:r w:rsidR="00B01394">
          <w:t xml:space="preserve">a </w:t>
        </w:r>
        <w:proofErr w:type="gramStart"/>
        <w:r w:rsidR="00B01394">
          <w:t>12 day</w:t>
        </w:r>
        <w:proofErr w:type="gramEnd"/>
        <w:r w:rsidR="00B01394">
          <w:t xml:space="preserve"> period </w:t>
        </w:r>
      </w:ins>
      <w:del w:id="55" w:author="Anton Post" w:date="2018-05-21T12:27:00Z">
        <w:r w:rsidDel="00B01394">
          <w:delText xml:space="preserve">time </w:delText>
        </w:r>
      </w:del>
      <w:r>
        <w:t xml:space="preserve">following treatment with the probiotic </w:t>
      </w:r>
      <w:r>
        <w:rPr>
          <w:i/>
        </w:rPr>
        <w:t xml:space="preserve">Bacillus </w:t>
      </w:r>
      <w:proofErr w:type="spellStart"/>
      <w:r>
        <w:rPr>
          <w:i/>
        </w:rPr>
        <w:t>pumilus</w:t>
      </w:r>
      <w:proofErr w:type="spellEnd"/>
      <w:r>
        <w:rPr>
          <w:i/>
        </w:rPr>
        <w:t xml:space="preserve"> </w:t>
      </w:r>
      <w:r>
        <w:t>RI06-95. We hypothesized that probiotic treatment has a cascading effect on the bacterial community structure</w:t>
      </w:r>
      <w:r w:rsidR="004C3963">
        <w:t xml:space="preserve"> that alters</w:t>
      </w:r>
      <w:r w:rsidR="00FC2782">
        <w:t xml:space="preserve"> </w:t>
      </w:r>
      <w:r w:rsidR="00120487">
        <w:t xml:space="preserve">each of the rearing water, tank </w:t>
      </w:r>
      <w:del w:id="56" w:author="Anton Post" w:date="2018-05-21T12:28:00Z">
        <w:r w:rsidR="00120487" w:rsidDel="00B01394">
          <w:delText>swab</w:delText>
        </w:r>
      </w:del>
      <w:ins w:id="57" w:author="Anton Post" w:date="2018-05-21T12:28:00Z">
        <w:r w:rsidR="00B01394">
          <w:t>biofilms</w:t>
        </w:r>
      </w:ins>
      <w:r w:rsidR="00120487">
        <w:t>, and larvae microbiomes.</w:t>
      </w:r>
    </w:p>
    <w:p w14:paraId="511835DA" w14:textId="77777777" w:rsidR="00B07448" w:rsidRPr="00B07448" w:rsidRDefault="00B07448" w:rsidP="00B07448"/>
    <w:p w14:paraId="28D6C716" w14:textId="77777777" w:rsidR="00DE23E8" w:rsidRDefault="002B224F" w:rsidP="00AC0270">
      <w:pPr>
        <w:pStyle w:val="Heading1"/>
      </w:pPr>
      <w:r>
        <w:t>Materials and Methods</w:t>
      </w:r>
    </w:p>
    <w:p w14:paraId="52A05721" w14:textId="77777777" w:rsidR="002B224F" w:rsidRDefault="002B224F" w:rsidP="002B224F">
      <w:pPr>
        <w:pStyle w:val="Heading2"/>
      </w:pPr>
      <w:r>
        <w:t>Bacterial Strain</w:t>
      </w:r>
    </w:p>
    <w:p w14:paraId="2BB1AB21" w14:textId="12A12166" w:rsidR="002E5918" w:rsidRPr="00CD56D4" w:rsidRDefault="002E5918" w:rsidP="002E5918">
      <w:r w:rsidRPr="00CD56D4">
        <w:t xml:space="preserve">The probiotic strain </w:t>
      </w:r>
      <w:r w:rsidRPr="00CD56D4">
        <w:rPr>
          <w:i/>
        </w:rPr>
        <w:t xml:space="preserve">Bacillus </w:t>
      </w:r>
      <w:proofErr w:type="spellStart"/>
      <w:r w:rsidRPr="00CD56D4">
        <w:rPr>
          <w:i/>
        </w:rPr>
        <w:t>pumilus</w:t>
      </w:r>
      <w:proofErr w:type="spellEnd"/>
      <w:r w:rsidRPr="00CD56D4">
        <w:t xml:space="preserve"> RI06-95</w:t>
      </w:r>
      <w:r w:rsidR="00BA2257">
        <w:t>,</w:t>
      </w:r>
      <w:r w:rsidRPr="00CD56D4">
        <w:t xml:space="preserve"> previously isolated from a marine sponge from the Narrow River in Rhode Island </w:t>
      </w:r>
      <w:r w:rsidRPr="00CD56D4">
        <w:fldChar w:fldCharType="begin" w:fldLock="1"/>
      </w:r>
      <w:r w:rsidR="00BA2257">
        <w:instrText>ADDIN CSL_CITATION { "citationID" : "21ng75ueb0", "citationItems" : [ { "id" : "ITEM-1", "itemData" : { "author" : [ { "dropping-particle" : "", "family" : "Socha", "given" : "Aaron Martin", "non-dropping-particle" : "", "parse-names" : false, "suffix" : "" } ], "id" : "ITEM-1", "issued" : { "date-parts" : [ [ "2008" ] ] }, "language" : "en", "publisher" : "ProQuest", "title" : "Chemistry of Antibiotics from Atlantic Actinomycete and Bacillus bacteria.", "type" : "thesis" }, "uri" : [ "http://zotero.org/users/local/NxI291Mw/items/WC5DX9MK" ], "uris" : [ "http://zotero.org/users/local/NxI291Mw/items/WC5DX9MK", "http://www.mendeley.com/documents/?uuid=efbdd35c-9875-4915-8eb7-24dd8eb00ad7" ] }, { "id" : "ITEM-2", "itemData" : { "DOI" : "10.2983/035.032.0220", "ISBN" : "0730-8000\\n1943-6319", "ISSN" : "0730-8000", "abstract" : "Bacterial pathogens, including several Vibrio spp. and Roseovarius crassostreae, cause severe mortality of larval and juvenile eastern oysters. The introduction of beneficial bacterial isolates in oyster hatcheries and nurseries for the biocontrol of bacterial diseases is a good alternative to the use of antibiotics. The goal of this study was to screen and characterize marine bacterial isolates as potential agents to prevent larval and juvenile mortality by the oyster pathogens Vibrio tubiashii and R. crassostreae. Screening of bacterial isolates from Rhode Island marine organisms and environment using agar-based assay methods for detection of antimicrobial activity against oyster pathogens led to the isolation of candidate probionts Phaeobacter sp. S4 and Bacillus pumilus RI06-95. Pretreatment of larval and juvenile oysters for 24 h with 102\u2013106 cfu/mL Phaeobacter sp. S4 or B. pumilus RI06-95 protected larval oysters against mortality resulting from challenge with R. crassostreae and V. tubiashii (relative percent survival (RPS) range, 9%\u201356%). These probiotics also protected juvenile oysters against challenge with V. tubiashii (RPS, 37%\u201350%). Probiotic isolates had no negative impact on oyster survival. Protection conferred to larvae against bacterial challenge was short-lived, lasting for only 24 h after removal of the probiotics from the incubation water. These results suggest the potential of marine bacterial isolates Phaeobacter sp. S4 and B. pumilus RI06-95 to serve as biocontrol agents to reduce the impact of bacterial pathogens in the culture of Crassostrea virginica.", "author" : [ { "dropping-particle" : "", "family" : "Karim", "given" : "Murni", "non-dropping-particle" : "", "parse-names" : false, "suffix" : "" }, { "dropping-particle" : "", "family" : "Zhao", "given" : "Wenjing", "non-dropping-particle" : "", "parse-names" : false, "suffix" : "" }, { "dropping-particle" : "", "family" : "Rowley", "given" : "David", "non-dropping-particle" : "", "parse-names" : false, "suffix" : "" }, { "dropping-particle" : "", "family" : "Nelson", "given" : "David", "non-dropping-particle" : "", "parse-names" : false, "suffix" : "" }, { "dropping-particle" : "", "family" : "Gomez-Chiarri", "given" : "Marta", "non-dropping-particle" : "", "parse-names" : false, "suffix" : "" } ], "container-title" : "Journal of Shellfish Research", "id" : "ITEM-2", "issue" : "2", "issued" : { "date-parts" : [ [ "2013" ] ] }, "page" : "401-408", "title" : "Probiotic Strains for Shellfish Aquaculture: Protection of Eastern Oyster, Crassostrea virginica , Larvae and Juveniles Againsl Bacterial Challenge", "type" : "article-journal", "volume" : "32" }, "uris" : [ "http://www.mendeley.com/documents/?uuid=3889bff8-afe0-4789-b75d-eec23661f12d" ] } ], "mendeley" : { "formattedCitation" : "(Karim et al., 2013; Socha, 2008)", "plainTextFormattedCitation" : "(Karim et al., 2013; Socha, 2008)", "previouslyFormattedCitation" : "(Karim et al., 2013; Socha, 2008)" }, "properties" : { "formattedCitation" : "(Socha 2008)", "plainCitation" : "(Socha 2008)" }, "schema" : "https://github.com/citation-style-language/schema/raw/master/csl-citation.json" }</w:instrText>
      </w:r>
      <w:r w:rsidRPr="00CD56D4">
        <w:fldChar w:fldCharType="separate"/>
      </w:r>
      <w:r w:rsidR="00BA2257" w:rsidRPr="00BA2257">
        <w:rPr>
          <w:noProof/>
        </w:rPr>
        <w:t>(Karim et al., 2013; Socha, 2008)</w:t>
      </w:r>
      <w:r w:rsidRPr="00CD56D4">
        <w:fldChar w:fldCharType="end"/>
      </w:r>
      <w:r w:rsidR="00BA2257">
        <w:t>,</w:t>
      </w:r>
      <w:r w:rsidR="00740FE8">
        <w:rPr>
          <w:iCs/>
        </w:rPr>
        <w:t xml:space="preserve"> </w:t>
      </w:r>
      <w:r w:rsidRPr="00CD56D4">
        <w:t xml:space="preserve">was cultured in yeast peptone with 3% </w:t>
      </w:r>
      <w:r w:rsidR="00BA2257">
        <w:t>salt</w:t>
      </w:r>
      <w:r w:rsidRPr="00CD56D4">
        <w:t xml:space="preserve"> (YP30) media (5 g L</w:t>
      </w:r>
      <w:r w:rsidRPr="00CD56D4">
        <w:rPr>
          <w:vertAlign w:val="superscript"/>
        </w:rPr>
        <w:t>-1</w:t>
      </w:r>
      <w:r w:rsidRPr="00CD56D4">
        <w:t xml:space="preserve"> of peptone, 1 g L</w:t>
      </w:r>
      <w:r w:rsidRPr="00CD56D4">
        <w:rPr>
          <w:vertAlign w:val="superscript"/>
        </w:rPr>
        <w:t>-1</w:t>
      </w:r>
      <w:r w:rsidRPr="00CD56D4">
        <w:t xml:space="preserve"> of yeast extract, 30 g L</w:t>
      </w:r>
      <w:r w:rsidRPr="00CD56D4">
        <w:rPr>
          <w:vertAlign w:val="superscript"/>
        </w:rPr>
        <w:t>-1</w:t>
      </w:r>
      <w:r w:rsidRPr="00CD56D4">
        <w:t xml:space="preserve"> of ocean salt (Red Sea Salt</w:t>
      </w:r>
      <w:r w:rsidRPr="00CD56D4">
        <w:rPr>
          <w:lang w:eastAsia="ko-KR"/>
        </w:rPr>
        <w:t>, Ohio, USA</w:t>
      </w:r>
      <w:r w:rsidRPr="00CD56D4">
        <w:t>)) at 28 °C with shaking at 170 rpm. The bacterial cell concentration was estimated by a OD</w:t>
      </w:r>
      <w:r w:rsidRPr="00CD56D4">
        <w:rPr>
          <w:vertAlign w:val="subscript"/>
        </w:rPr>
        <w:t>550</w:t>
      </w:r>
      <w:r w:rsidRPr="00CD56D4">
        <w:t xml:space="preserve"> measurement using a spectrophotometer (Synergy HT, </w:t>
      </w:r>
      <w:proofErr w:type="spellStart"/>
      <w:r w:rsidRPr="00CD56D4">
        <w:t>BioTek</w:t>
      </w:r>
      <w:proofErr w:type="spellEnd"/>
      <w:r w:rsidRPr="00CD56D4">
        <w:t>, USA)</w:t>
      </w:r>
      <w:r w:rsidR="00120B5A">
        <w:t xml:space="preserve"> and confirmed using </w:t>
      </w:r>
      <w:r w:rsidRPr="00CD56D4">
        <w:t>serial dilution and spot plating on YP30 agar plates to determine colony forming units (CFU).</w:t>
      </w:r>
    </w:p>
    <w:p w14:paraId="40AD849D" w14:textId="77777777" w:rsidR="002B224F" w:rsidRDefault="002B224F" w:rsidP="002B224F">
      <w:pPr>
        <w:pStyle w:val="Heading2"/>
      </w:pPr>
      <w:r>
        <w:t>Experimental Design and Sample Collection</w:t>
      </w:r>
    </w:p>
    <w:p w14:paraId="47DEE44E" w14:textId="573522E1" w:rsidR="00A01D82" w:rsidRPr="00CD56D4" w:rsidRDefault="00F20A61" w:rsidP="002E5918">
      <w:r>
        <w:t xml:space="preserve">Samples for microbiome analysis were collected during the hatchery trials reported in </w:t>
      </w:r>
      <w:r w:rsidRPr="00764CCF">
        <w:rPr>
          <w:highlight w:val="yellow"/>
        </w:rPr>
        <w:t>Sohn et al.</w:t>
      </w:r>
      <w:r w:rsidR="003C248E" w:rsidRPr="00764CCF">
        <w:rPr>
          <w:highlight w:val="yellow"/>
        </w:rPr>
        <w:t xml:space="preserve"> (</w:t>
      </w:r>
      <w:r w:rsidR="003C248E" w:rsidRPr="00764CCF">
        <w:rPr>
          <w:i/>
          <w:highlight w:val="yellow"/>
        </w:rPr>
        <w:t>in prep</w:t>
      </w:r>
      <w:r w:rsidR="003C248E" w:rsidRPr="00764CCF">
        <w:rPr>
          <w:highlight w:val="yellow"/>
        </w:rPr>
        <w:t>)</w:t>
      </w:r>
      <w:r>
        <w:t xml:space="preserve">. </w:t>
      </w:r>
      <w:r w:rsidR="002E5918" w:rsidRPr="00CD56D4">
        <w:t>Eastern oysters (</w:t>
      </w:r>
      <w:r w:rsidR="002E5918" w:rsidRPr="00CD56D4">
        <w:rPr>
          <w:i/>
        </w:rPr>
        <w:t>Crassostrea virginica</w:t>
      </w:r>
      <w:r w:rsidR="002E5918" w:rsidRPr="00CD56D4">
        <w:t xml:space="preserve">) were spawned at the Blount Shellfish Hatchery at Roger William University (Bristol, RI, USA) following standard procedures </w:t>
      </w:r>
      <w:r w:rsidR="002E5918" w:rsidRPr="00CD56D4">
        <w:fldChar w:fldCharType="begin" w:fldLock="1"/>
      </w:r>
      <w:r w:rsidR="002E5918">
        <w:instrText>ADDIN CSL_CITATION { "citationID" : "14s4fucno3", "citationItems" : [ { "id" : "ITEM-1", "itemData" : { "ISBN" : "92-5-105224-7", "author" : [ { "dropping-particle" : "", "family" : "Helm", "given" : "Michael M", "non-dropping-particle" : "", "parse-names" : false, "suffix" : "" }, { "dropping-particle" : "", "family" : "Bourne", "given" : "Neil", "non-dropping-particle" : "", "parse-names" : false, "suffix" : "" }, { "dropping-particle" : "", "family" : "Lovatelli", "given" : "Alessandro", "non-dropping-particle" : "", "parse-names" : false, "suffix" : "" } ], "id" : "ITEM-1", "issued" : { "date-parts" : [ [ "2004" ] ] }, "publisher" : "Food and agriculture organization of the United Nations", "title" : "Hatchery culture of bivalves: a practical manual", "type" : "book" }, "uri" : [ "http://zotero.org/users/local/NxI291Mw/items/35SPZRMC" ], "uris" : [ "http://zotero.org/users/local/NxI291Mw/items/35SPZRMC", "http://www.mendeley.com/documents/?uuid=6271c68b-31d1-4844-9efd-c8e0dd11a7b7" ] } ], "mendeley" : { "formattedCitation" : "(Helm et al., 2004)", "plainTextFormattedCitation" : "(Helm et al., 2004)", "previouslyFormattedCitation" : "(Helm et al., 2004)" }, "properties" : { "formattedCitation" : "(Helm et al. 2004)", "plainCitation" : "(Helm et al. 2004)" }, "schema" : "https://github.com/citation-style-language/schema/raw/master/csl-citation.json" }</w:instrText>
      </w:r>
      <w:r w:rsidR="002E5918" w:rsidRPr="00CD56D4">
        <w:fldChar w:fldCharType="separate"/>
      </w:r>
      <w:r w:rsidR="002E5918" w:rsidRPr="007D5DCA">
        <w:rPr>
          <w:noProof/>
        </w:rPr>
        <w:t>(Helm et al., 2004)</w:t>
      </w:r>
      <w:r w:rsidR="002E5918" w:rsidRPr="00CD56D4">
        <w:fldChar w:fldCharType="end"/>
      </w:r>
      <w:r w:rsidR="002E5918" w:rsidRPr="00CD56D4">
        <w:t xml:space="preserve">. </w:t>
      </w:r>
      <w:r w:rsidR="002E5918">
        <w:t>Spawning is referred to</w:t>
      </w:r>
      <w:r w:rsidR="002E5918" w:rsidRPr="00CD56D4">
        <w:t xml:space="preserve"> as Day 0</w:t>
      </w:r>
      <w:r w:rsidR="002E5918">
        <w:t xml:space="preserve"> throughout the manuscript</w:t>
      </w:r>
      <w:r w:rsidR="002E5918" w:rsidRPr="00CD56D4">
        <w:t>. Larvae (1</w:t>
      </w:r>
      <w:r w:rsidR="002E5918">
        <w:t>-</w:t>
      </w:r>
      <w:r w:rsidR="002E5918" w:rsidRPr="00CD56D4">
        <w:t xml:space="preserve">day old) were distributed and maintained in </w:t>
      </w:r>
      <w:r w:rsidR="008A3E93">
        <w:t xml:space="preserve">static conditions in </w:t>
      </w:r>
      <w:r w:rsidR="002E5918" w:rsidRPr="00CD56D4">
        <w:t xml:space="preserve">triplicate 120 L conical tanks </w:t>
      </w:r>
      <w:r w:rsidR="002E5918">
        <w:t>for each</w:t>
      </w:r>
      <w:r w:rsidR="002E5918" w:rsidRPr="00CD56D4">
        <w:t xml:space="preserve"> treatment</w:t>
      </w:r>
      <w:r w:rsidR="00FB2ABE">
        <w:t xml:space="preserve"> at room temperature</w:t>
      </w:r>
      <w:r w:rsidR="00120B5A">
        <w:t xml:space="preserve"> </w:t>
      </w:r>
      <w:r w:rsidR="00FB2ABE">
        <w:t>(</w:t>
      </w:r>
      <w:r w:rsidR="00FB2ABE">
        <w:rPr>
          <w:rFonts w:ascii="TimesNewRomanPSMT" w:hAnsi="TimesNewRomanPSMT" w:cs="TimesNewRomanPSMT"/>
          <w:szCs w:val="24"/>
        </w:rPr>
        <w:t xml:space="preserve">approximately 23 °C) </w:t>
      </w:r>
      <w:r w:rsidR="00120B5A" w:rsidRPr="00FB2ABE">
        <w:t xml:space="preserve">and </w:t>
      </w:r>
      <w:r w:rsidR="00A50060">
        <w:t xml:space="preserve">a </w:t>
      </w:r>
      <w:r w:rsidR="00120B5A" w:rsidRPr="00FB2ABE">
        <w:t>salinity</w:t>
      </w:r>
      <w:r w:rsidR="00120B5A" w:rsidRPr="00B24951">
        <w:t xml:space="preserve"> of </w:t>
      </w:r>
      <w:commentRangeStart w:id="58"/>
      <w:r w:rsidR="00FB2ABE" w:rsidRPr="00FB2ABE">
        <w:t>20p</w:t>
      </w:r>
      <w:ins w:id="59" w:author="Marta Gomez-Chiarri" w:date="2018-08-09T08:29:00Z">
        <w:r w:rsidR="00656854">
          <w:t>su</w:t>
        </w:r>
        <w:commentRangeEnd w:id="58"/>
        <w:r w:rsidR="00656854">
          <w:rPr>
            <w:rStyle w:val="CommentReference"/>
          </w:rPr>
          <w:commentReference w:id="58"/>
        </w:r>
      </w:ins>
      <w:del w:id="60" w:author="Marta Gomez-Chiarri" w:date="2018-08-09T08:29:00Z">
        <w:r w:rsidR="00FB2ABE" w:rsidRPr="00FB2ABE" w:rsidDel="00656854">
          <w:delText>pt</w:delText>
        </w:r>
      </w:del>
      <w:r w:rsidR="002E5918" w:rsidRPr="00CD56D4">
        <w:t>. Tanks were randomly assigned to treatments including no probiotics (control) and probiotic</w:t>
      </w:r>
      <w:r w:rsidR="002E5918">
        <w:t xml:space="preserve"> treatment with </w:t>
      </w:r>
      <w:r w:rsidR="002E5918">
        <w:rPr>
          <w:i/>
        </w:rPr>
        <w:t xml:space="preserve">B. </w:t>
      </w:r>
      <w:proofErr w:type="spellStart"/>
      <w:r w:rsidR="002E5918">
        <w:rPr>
          <w:i/>
        </w:rPr>
        <w:t>pumilus</w:t>
      </w:r>
      <w:proofErr w:type="spellEnd"/>
      <w:r w:rsidR="002E5918" w:rsidRPr="00CD56D4">
        <w:t xml:space="preserve"> RI06-95. </w:t>
      </w:r>
      <w:r w:rsidR="002E5918">
        <w:rPr>
          <w:i/>
        </w:rPr>
        <w:t xml:space="preserve">B. </w:t>
      </w:r>
      <w:proofErr w:type="spellStart"/>
      <w:r w:rsidR="002E5918">
        <w:rPr>
          <w:i/>
        </w:rPr>
        <w:t>pumilus</w:t>
      </w:r>
      <w:proofErr w:type="spellEnd"/>
      <w:r w:rsidR="002E5918" w:rsidRPr="00CD56D4">
        <w:t xml:space="preserve"> RI06-95 were administered </w:t>
      </w:r>
      <w:r w:rsidR="002E5918">
        <w:t>daily at</w:t>
      </w:r>
      <w:r w:rsidR="002E5918" w:rsidRPr="00CD56D4">
        <w:t xml:space="preserve"> 10</w:t>
      </w:r>
      <w:r w:rsidR="002E5918" w:rsidRPr="00CD56D4">
        <w:rPr>
          <w:vertAlign w:val="superscript"/>
        </w:rPr>
        <w:t>4</w:t>
      </w:r>
      <w:r w:rsidR="002E5918" w:rsidRPr="00CD56D4">
        <w:t xml:space="preserve"> CFU/mL to non-control tanks </w:t>
      </w:r>
      <w:r w:rsidR="002E5918">
        <w:t>a</w:t>
      </w:r>
      <w:r w:rsidR="002E5918" w:rsidRPr="00CD56D4">
        <w:t xml:space="preserve">fter being mixed with an algal feed. The microalgae strains used throughout the trial </w:t>
      </w:r>
      <w:ins w:id="61" w:author="Marta Gomez-Chiarri" w:date="2018-08-09T08:31:00Z">
        <w:r w:rsidR="00656854">
          <w:t xml:space="preserve">for feeding </w:t>
        </w:r>
      </w:ins>
      <w:r w:rsidR="002E5918" w:rsidRPr="00CD56D4">
        <w:t xml:space="preserve">were </w:t>
      </w:r>
      <w:proofErr w:type="spellStart"/>
      <w:r w:rsidR="002E5918" w:rsidRPr="00CD56D4">
        <w:rPr>
          <w:i/>
        </w:rPr>
        <w:t>Chaetoceros</w:t>
      </w:r>
      <w:proofErr w:type="spellEnd"/>
      <w:r w:rsidR="002E5918" w:rsidRPr="00CD56D4">
        <w:rPr>
          <w:i/>
        </w:rPr>
        <w:t xml:space="preserve"> </w:t>
      </w:r>
      <w:proofErr w:type="spellStart"/>
      <w:r w:rsidR="002E5918" w:rsidRPr="00CD56D4">
        <w:rPr>
          <w:i/>
        </w:rPr>
        <w:t>muelleri</w:t>
      </w:r>
      <w:proofErr w:type="spellEnd"/>
      <w:r w:rsidR="002E5918" w:rsidRPr="00CD56D4">
        <w:t xml:space="preserve"> (CCMP1316), </w:t>
      </w:r>
      <w:proofErr w:type="spellStart"/>
      <w:r w:rsidR="002E5918" w:rsidRPr="00CD56D4">
        <w:rPr>
          <w:i/>
        </w:rPr>
        <w:t>Isochrysis</w:t>
      </w:r>
      <w:proofErr w:type="spellEnd"/>
      <w:r w:rsidR="002E5918" w:rsidRPr="00CD56D4">
        <w:rPr>
          <w:i/>
        </w:rPr>
        <w:t xml:space="preserve"> </w:t>
      </w:r>
      <w:proofErr w:type="spellStart"/>
      <w:r w:rsidR="002E5918" w:rsidRPr="00CD56D4">
        <w:rPr>
          <w:i/>
        </w:rPr>
        <w:t>galbana</w:t>
      </w:r>
      <w:proofErr w:type="spellEnd"/>
      <w:r w:rsidR="002E5918" w:rsidRPr="00CD56D4">
        <w:t xml:space="preserve"> (CCMP1323), </w:t>
      </w:r>
      <w:proofErr w:type="spellStart"/>
      <w:r w:rsidR="002E5918" w:rsidRPr="00CD56D4">
        <w:rPr>
          <w:i/>
        </w:rPr>
        <w:t>Tisochrysis</w:t>
      </w:r>
      <w:proofErr w:type="spellEnd"/>
      <w:r w:rsidR="002E5918" w:rsidRPr="00CD56D4">
        <w:rPr>
          <w:i/>
        </w:rPr>
        <w:t xml:space="preserve"> </w:t>
      </w:r>
      <w:proofErr w:type="spellStart"/>
      <w:r w:rsidR="002E5918" w:rsidRPr="00CD56D4">
        <w:rPr>
          <w:i/>
        </w:rPr>
        <w:t>lutea</w:t>
      </w:r>
      <w:proofErr w:type="spellEnd"/>
      <w:ins w:id="62" w:author="Marta Gomez-Chiarri" w:date="2018-08-09T08:41:00Z">
        <w:r w:rsidR="00A01D82">
          <w:rPr>
            <w:i/>
          </w:rPr>
          <w:t xml:space="preserve"> </w:t>
        </w:r>
        <w:r w:rsidR="00A01D82">
          <w:t>(</w:t>
        </w:r>
      </w:ins>
      <w:del w:id="63" w:author="Marta Gomez-Chiarri" w:date="2018-08-09T08:41:00Z">
        <w:r w:rsidR="002E5918" w:rsidRPr="00CD56D4" w:rsidDel="00A01D82">
          <w:rPr>
            <w:i/>
          </w:rPr>
          <w:delText xml:space="preserve">/Isochrysis </w:delText>
        </w:r>
        <w:r w:rsidR="002E5918" w:rsidRPr="00CD56D4" w:rsidDel="00A01D82">
          <w:delText>sp T-ISO (</w:delText>
        </w:r>
      </w:del>
      <w:r w:rsidR="002E5918" w:rsidRPr="00CD56D4">
        <w:t xml:space="preserve">CCMP1324), </w:t>
      </w:r>
      <w:ins w:id="64" w:author="Marta Gomez-Chiarri" w:date="2018-08-09T08:33:00Z">
        <w:r w:rsidR="00656854">
          <w:t xml:space="preserve">and </w:t>
        </w:r>
      </w:ins>
      <w:commentRangeStart w:id="65"/>
      <w:commentRangeStart w:id="66"/>
      <w:commentRangeStart w:id="67"/>
      <w:del w:id="68" w:author="Marta Gomez-Chiarri" w:date="2018-08-09T08:33:00Z">
        <w:r w:rsidR="002E5918" w:rsidRPr="00CD56D4" w:rsidDel="00656854">
          <w:rPr>
            <w:i/>
          </w:rPr>
          <w:delText>Pavlova pinguis</w:delText>
        </w:r>
        <w:r w:rsidR="002E5918" w:rsidRPr="00CD56D4" w:rsidDel="00656854">
          <w:delText xml:space="preserve"> (CCMP609), </w:delText>
        </w:r>
      </w:del>
      <w:r w:rsidR="002E5918" w:rsidRPr="00CD56D4">
        <w:rPr>
          <w:i/>
        </w:rPr>
        <w:t xml:space="preserve">Pavlova </w:t>
      </w:r>
      <w:proofErr w:type="spellStart"/>
      <w:r w:rsidR="002E5918" w:rsidRPr="00CD56D4">
        <w:rPr>
          <w:i/>
        </w:rPr>
        <w:t>lutheri</w:t>
      </w:r>
      <w:proofErr w:type="spellEnd"/>
      <w:r w:rsidR="002E5918" w:rsidRPr="00CD56D4">
        <w:t xml:space="preserve"> (CCMP1325), </w:t>
      </w:r>
      <w:commentRangeEnd w:id="65"/>
      <w:r w:rsidR="00120B5A">
        <w:rPr>
          <w:rStyle w:val="CommentReference"/>
        </w:rPr>
        <w:commentReference w:id="65"/>
      </w:r>
      <w:commentRangeEnd w:id="66"/>
      <w:r w:rsidR="00811AF6">
        <w:rPr>
          <w:rStyle w:val="CommentReference"/>
        </w:rPr>
        <w:commentReference w:id="66"/>
      </w:r>
      <w:commentRangeEnd w:id="67"/>
      <w:r w:rsidR="00656854">
        <w:rPr>
          <w:rStyle w:val="CommentReference"/>
        </w:rPr>
        <w:commentReference w:id="67"/>
      </w:r>
      <w:proofErr w:type="spellStart"/>
      <w:r w:rsidR="002E5918" w:rsidRPr="00CD56D4">
        <w:rPr>
          <w:i/>
        </w:rPr>
        <w:t>Tetraselmis</w:t>
      </w:r>
      <w:proofErr w:type="spellEnd"/>
      <w:r w:rsidR="002E5918" w:rsidRPr="00CD56D4">
        <w:t xml:space="preserve"> sp. (CCMP892), and </w:t>
      </w:r>
      <w:proofErr w:type="spellStart"/>
      <w:r w:rsidR="002E5918" w:rsidRPr="00CD56D4">
        <w:rPr>
          <w:i/>
        </w:rPr>
        <w:t>Thalassiosira</w:t>
      </w:r>
      <w:proofErr w:type="spellEnd"/>
      <w:r w:rsidR="002E5918" w:rsidRPr="00CD56D4">
        <w:rPr>
          <w:i/>
        </w:rPr>
        <w:t xml:space="preserve"> </w:t>
      </w:r>
      <w:proofErr w:type="spellStart"/>
      <w:r w:rsidR="002E5918" w:rsidRPr="00CD56D4">
        <w:rPr>
          <w:i/>
        </w:rPr>
        <w:t>weisflogii</w:t>
      </w:r>
      <w:proofErr w:type="spellEnd"/>
      <w:r w:rsidR="002E5918" w:rsidRPr="00CD56D4">
        <w:t xml:space="preserve"> (CCMP1336). </w:t>
      </w:r>
      <w:r w:rsidR="002E5918">
        <w:t>Experimental t</w:t>
      </w:r>
      <w:r w:rsidR="002E5918" w:rsidRPr="00CD56D4">
        <w:t>anks were drained every other day</w:t>
      </w:r>
      <w:r w:rsidR="008A3E93">
        <w:t xml:space="preserve"> to </w:t>
      </w:r>
      <w:del w:id="69" w:author="Marta Gomez-Chiarri" w:date="2018-08-09T08:44:00Z">
        <w:r w:rsidR="008A3E93" w:rsidDel="00A01D82">
          <w:delText xml:space="preserve">maintain water quality and </w:delText>
        </w:r>
      </w:del>
      <w:r w:rsidR="008A3E93">
        <w:t>perform larval counts and grading</w:t>
      </w:r>
      <w:ins w:id="70" w:author="Marta Gomez-Chiarri" w:date="2018-08-09T08:44:00Z">
        <w:r w:rsidR="00A01D82">
          <w:t xml:space="preserve">.  Tanks were </w:t>
        </w:r>
      </w:ins>
      <w:del w:id="71" w:author="Marta Gomez-Chiarri" w:date="2018-08-09T08:44:00Z">
        <w:r w:rsidR="002E5918" w:rsidDel="00A01D82">
          <w:delText xml:space="preserve">, </w:delText>
        </w:r>
      </w:del>
      <w:r w:rsidR="008A3E93">
        <w:t xml:space="preserve">washed thoroughly with a </w:t>
      </w:r>
      <w:ins w:id="72" w:author="Marta Gomez-Chiarri" w:date="2018-08-09T08:43:00Z">
        <w:r w:rsidR="00A01D82">
          <w:t xml:space="preserve">diluted </w:t>
        </w:r>
      </w:ins>
      <w:r w:rsidR="008A3E93">
        <w:t xml:space="preserve">bleach solution, rinsed, </w:t>
      </w:r>
      <w:r w:rsidR="002E5918">
        <w:t>and replenished with clean UV-filtered and sterilized water</w:t>
      </w:r>
      <w:ins w:id="73" w:author="Marta Gomez-Chiarri" w:date="2018-08-09T08:44:00Z">
        <w:r w:rsidR="00A01D82">
          <w:t xml:space="preserve"> prior restocking of the larvae</w:t>
        </w:r>
      </w:ins>
      <w:r w:rsidR="002E5918">
        <w:t>.</w:t>
      </w:r>
    </w:p>
    <w:p w14:paraId="365148E4" w14:textId="685CE6B7" w:rsidR="002E5918" w:rsidRPr="00CD56D4" w:rsidRDefault="002E5918" w:rsidP="002E5918">
      <w:pPr>
        <w:rPr>
          <w:b/>
          <w:i/>
        </w:rPr>
      </w:pPr>
      <w:r w:rsidRPr="00CD56D4">
        <w:t xml:space="preserve">Rearing water (1 – 2 L) was collected from each of the triplicate tanks during drain-down and filtered </w:t>
      </w:r>
      <w:r>
        <w:t>over</w:t>
      </w:r>
      <w:r w:rsidRPr="00CD56D4">
        <w:t xml:space="preserve"> a 0.22 </w:t>
      </w:r>
      <w:proofErr w:type="spellStart"/>
      <w:r w:rsidRPr="00CD56D4">
        <w:t>μm</w:t>
      </w:r>
      <w:proofErr w:type="spellEnd"/>
      <w:r w:rsidRPr="00CD56D4">
        <w:t xml:space="preserve"> </w:t>
      </w:r>
      <w:proofErr w:type="spellStart"/>
      <w:r w:rsidRPr="00CD56D4">
        <w:t>Sterivex</w:t>
      </w:r>
      <w:proofErr w:type="spellEnd"/>
      <w:r w:rsidRPr="00CD56D4">
        <w:t xml:space="preserve"> filter (Millipore, Mil</w:t>
      </w:r>
      <w:ins w:id="74" w:author="Marta Gomez-Chiarri" w:date="2018-08-16T12:07:00Z">
        <w:r w:rsidR="00B75F9F">
          <w:t>x</w:t>
        </w:r>
      </w:ins>
      <w:del w:id="75" w:author="Marta Gomez-Chiarri" w:date="2018-08-16T12:06:00Z">
        <w:r w:rsidRPr="00CD56D4" w:rsidDel="00B75F9F">
          <w:delText>l</w:delText>
        </w:r>
      </w:del>
      <w:r w:rsidRPr="00CD56D4">
        <w:t xml:space="preserve">ford, MA, USA). The </w:t>
      </w:r>
      <w:proofErr w:type="spellStart"/>
      <w:r w:rsidRPr="00CD56D4">
        <w:t>Sterivex</w:t>
      </w:r>
      <w:proofErr w:type="spellEnd"/>
      <w:r w:rsidRPr="00CD56D4">
        <w:t xml:space="preserve"> filters were immediately frozen </w:t>
      </w:r>
      <w:r>
        <w:t xml:space="preserve">and stored </w:t>
      </w:r>
      <w:r w:rsidRPr="00CD56D4">
        <w:t>at -</w:t>
      </w:r>
      <w:r>
        <w:t>8</w:t>
      </w:r>
      <w:r w:rsidRPr="00CD56D4">
        <w:t>0 °C until DNA extraction. Biofilm swab samples were collected from</w:t>
      </w:r>
      <w:del w:id="76" w:author="Marta Gomez-Chiarri" w:date="2018-08-09T08:46:00Z">
        <w:r w:rsidRPr="00CD56D4" w:rsidDel="00F5374A">
          <w:delText xml:space="preserve"> </w:delText>
        </w:r>
      </w:del>
      <w:ins w:id="77" w:author="Marta Gomez-Chiarri" w:date="2018-08-09T08:46:00Z">
        <w:r w:rsidR="00F5374A">
          <w:t xml:space="preserve"> </w:t>
        </w:r>
      </w:ins>
      <w:ins w:id="78" w:author="Marta Gomez-Chiarri" w:date="2018-08-09T08:47:00Z">
        <w:r w:rsidR="00F5374A">
          <w:t xml:space="preserve">the surface </w:t>
        </w:r>
      </w:ins>
      <w:ins w:id="79" w:author="Marta Gomez-Chiarri" w:date="2018-08-09T08:48:00Z">
        <w:r w:rsidR="00F5374A">
          <w:t xml:space="preserve">inside </w:t>
        </w:r>
      </w:ins>
      <w:del w:id="80" w:author="Marta Gomez-Chiarri" w:date="2018-08-09T08:47:00Z">
        <w:r w:rsidRPr="00CD56D4" w:rsidDel="00F5374A">
          <w:delText xml:space="preserve">inside </w:delText>
        </w:r>
      </w:del>
      <w:r w:rsidRPr="00CD56D4">
        <w:t xml:space="preserve">of each tank </w:t>
      </w:r>
      <w:del w:id="81" w:author="Marta Gomez-Chiarri" w:date="2018-08-09T08:46:00Z">
        <w:r w:rsidRPr="00CD56D4" w:rsidDel="00F5374A">
          <w:delText xml:space="preserve">surface </w:delText>
        </w:r>
      </w:del>
      <w:r w:rsidRPr="00CD56D4">
        <w:t xml:space="preserve">by swabbing </w:t>
      </w:r>
      <w:del w:id="82" w:author="Marta Gomez-Chiarri" w:date="2018-08-09T08:48:00Z">
        <w:r w:rsidRPr="00CD56D4" w:rsidDel="00F5374A">
          <w:delText xml:space="preserve">with sterile </w:delText>
        </w:r>
        <w:r w:rsidR="00120B5A" w:rsidDel="00F5374A">
          <w:delText xml:space="preserve">cotton </w:delText>
        </w:r>
        <w:r w:rsidRPr="00CD56D4" w:rsidDel="00F5374A">
          <w:delText xml:space="preserve">swabs </w:delText>
        </w:r>
      </w:del>
      <w:r w:rsidR="00120B5A">
        <w:t xml:space="preserve">a line of </w:t>
      </w:r>
      <w:r w:rsidRPr="00CD56D4">
        <w:t>approximately 144 cm in length</w:t>
      </w:r>
      <w:ins w:id="83" w:author="Marta Gomez-Chiarri" w:date="2018-08-09T08:48:00Z">
        <w:r w:rsidR="00F5374A">
          <w:t xml:space="preserve"> using </w:t>
        </w:r>
        <w:r w:rsidR="00F5374A" w:rsidRPr="00CD56D4">
          <w:t xml:space="preserve">with sterile </w:t>
        </w:r>
        <w:r w:rsidR="00F5374A">
          <w:t xml:space="preserve">cotton </w:t>
        </w:r>
        <w:r w:rsidR="00F5374A" w:rsidRPr="00CD56D4">
          <w:t>swabs</w:t>
        </w:r>
      </w:ins>
      <w:r w:rsidR="00120B5A">
        <w:t xml:space="preserve">. The cotton tips of the swabs were </w:t>
      </w:r>
      <w:r w:rsidRPr="00CD56D4">
        <w:t xml:space="preserve">stored in </w:t>
      </w:r>
      <w:proofErr w:type="spellStart"/>
      <w:r w:rsidRPr="00CD56D4">
        <w:t>RNAlater</w:t>
      </w:r>
      <w:proofErr w:type="spellEnd"/>
      <w:r w:rsidRPr="00CD56D4">
        <w:t xml:space="preserve">. Oyster larvae were </w:t>
      </w:r>
      <w:r w:rsidR="00120B5A">
        <w:t>collected on</w:t>
      </w:r>
      <w:r w:rsidRPr="00CD56D4">
        <w:t xml:space="preserve"> a 55 μm sieve </w:t>
      </w:r>
      <w:r w:rsidR="00120B5A">
        <w:t>after</w:t>
      </w:r>
      <w:r w:rsidR="00120B5A" w:rsidRPr="00CD56D4">
        <w:t xml:space="preserve"> </w:t>
      </w:r>
      <w:r w:rsidRPr="00CD56D4">
        <w:t xml:space="preserve">drain-down </w:t>
      </w:r>
      <w:r w:rsidR="00120B5A">
        <w:t xml:space="preserve">of tank </w:t>
      </w:r>
      <w:r w:rsidRPr="00CD56D4">
        <w:t>water,</w:t>
      </w:r>
      <w:r w:rsidR="00120B5A">
        <w:t xml:space="preserve"> resuspended in 5 liters of seawater</w:t>
      </w:r>
      <w:r w:rsidR="002767E5">
        <w:t>,</w:t>
      </w:r>
      <w:r w:rsidRPr="00CD56D4">
        <w:t xml:space="preserve"> and 10 ml of oyster larvae from each tank (about 150 – 1500 larvae) were placed into a sterile tube. In the laboratory, oyster larvae were </w:t>
      </w:r>
      <w:r>
        <w:t>collected on</w:t>
      </w:r>
      <w:r w:rsidRPr="00CD56D4">
        <w:t xml:space="preserve"> a 40 μm nylon membrane and rinsed with filtered sterile seawater (FSSW) to reduce residual environmental bacteria. Swab and larvae samples were </w:t>
      </w:r>
      <w:del w:id="84" w:author="Marta Gomez-Chiarri" w:date="2018-08-09T08:51:00Z">
        <w:r w:rsidRPr="00CD56D4" w:rsidDel="00D93003">
          <w:delText xml:space="preserve">immediately </w:delText>
        </w:r>
      </w:del>
      <w:r w:rsidRPr="00CD56D4">
        <w:t xml:space="preserve">flash frozen in liquid nitrogen and stored at -80 °C until DNA extraction. All sample types were collected </w:t>
      </w:r>
      <w:r>
        <w:t>during</w:t>
      </w:r>
      <w:r w:rsidRPr="00CD56D4">
        <w:t xml:space="preserve"> Trials 1 and 2, but only water samples were collected </w:t>
      </w:r>
      <w:r>
        <w:t>during</w:t>
      </w:r>
      <w:r w:rsidRPr="00CD56D4">
        <w:t xml:space="preserve"> Trial 3</w:t>
      </w:r>
      <w:del w:id="85" w:author="Marta Gomez-Chiarri" w:date="2018-08-09T08:51:00Z">
        <w:r w:rsidR="009879DB" w:rsidDel="00D93003">
          <w:delText xml:space="preserve"> </w:delText>
        </w:r>
      </w:del>
      <w:ins w:id="86" w:author="Marta Gomez-Chiarri" w:date="2018-08-09T08:51:00Z">
        <w:r w:rsidR="00D93003">
          <w:t xml:space="preserve"> (Table 1)</w:t>
        </w:r>
      </w:ins>
      <w:del w:id="87" w:author="Marta Gomez-Chiarri" w:date="2018-08-09T08:51:00Z">
        <w:r w:rsidR="009879DB" w:rsidDel="00D93003">
          <w:delText>for independent confirmation</w:delText>
        </w:r>
      </w:del>
      <w:r w:rsidRPr="00CD56D4">
        <w:t xml:space="preserve">. </w:t>
      </w:r>
      <w:del w:id="88" w:author="Marta Gomez-Chiarri" w:date="2018-08-09T08:51:00Z">
        <w:r w:rsidRPr="00CD56D4" w:rsidDel="00D93003">
          <w:delText>Table 1 includes a summary of Trials, including collection dates and sample types.</w:delText>
        </w:r>
      </w:del>
    </w:p>
    <w:p w14:paraId="5BC5625C" w14:textId="77777777" w:rsidR="002B224F" w:rsidRPr="002B224F" w:rsidRDefault="002B224F" w:rsidP="002B224F"/>
    <w:p w14:paraId="3E5B4FC5" w14:textId="77777777" w:rsidR="002B224F" w:rsidRDefault="002B224F" w:rsidP="002B224F">
      <w:pPr>
        <w:pStyle w:val="Heading2"/>
      </w:pPr>
      <w:r w:rsidRPr="002B224F">
        <w:lastRenderedPageBreak/>
        <w:t>DNA Extraction, Amplification, and Sequencing</w:t>
      </w:r>
    </w:p>
    <w:p w14:paraId="3B125C5A" w14:textId="6EAF0DE4" w:rsidR="002E5918" w:rsidRPr="00EC538F" w:rsidRDefault="002E5918" w:rsidP="002E5918">
      <w:pPr>
        <w:rPr>
          <w:shd w:val="clear" w:color="auto" w:fill="FFFFFF"/>
        </w:rPr>
      </w:pPr>
      <w:r w:rsidRPr="00CD56D4">
        <w:t xml:space="preserve">Total DNA from water samples was extracted from the filters using the </w:t>
      </w:r>
      <w:proofErr w:type="spellStart"/>
      <w:r w:rsidRPr="00CD56D4">
        <w:t>PowerWater</w:t>
      </w:r>
      <w:proofErr w:type="spellEnd"/>
      <w:r w:rsidRPr="00CD56D4">
        <w:t xml:space="preserve"> </w:t>
      </w:r>
      <w:proofErr w:type="spellStart"/>
      <w:r w:rsidRPr="00CD56D4">
        <w:t>Sterivex</w:t>
      </w:r>
      <w:proofErr w:type="spellEnd"/>
      <w:r w:rsidRPr="00CD56D4">
        <w:t xml:space="preserve"> DNA Isolation Kit (</w:t>
      </w:r>
      <w:proofErr w:type="spellStart"/>
      <w:r w:rsidRPr="00CD56D4">
        <w:t>MoBio</w:t>
      </w:r>
      <w:proofErr w:type="spellEnd"/>
      <w:r w:rsidRPr="00CD56D4">
        <w:t xml:space="preserve"> Laboratories, USA) according to manufacturer recommendations (Trials 1 and 2) or </w:t>
      </w:r>
      <w:proofErr w:type="spellStart"/>
      <w:r w:rsidRPr="00CD56D4">
        <w:t>Gentra</w:t>
      </w:r>
      <w:proofErr w:type="spellEnd"/>
      <w:r w:rsidRPr="00CD56D4">
        <w:t xml:space="preserve"> </w:t>
      </w:r>
      <w:proofErr w:type="spellStart"/>
      <w:r w:rsidRPr="00CD56D4">
        <w:t>Puregene</w:t>
      </w:r>
      <w:proofErr w:type="spellEnd"/>
      <w:r w:rsidRPr="00CD56D4">
        <w:t xml:space="preserve"> Reagents (</w:t>
      </w:r>
      <w:proofErr w:type="spellStart"/>
      <w:r w:rsidRPr="00CD56D4">
        <w:t>Qiagen</w:t>
      </w:r>
      <w:proofErr w:type="spellEnd"/>
      <w:r w:rsidRPr="00CD56D4">
        <w:t xml:space="preserve">) with an added proteinase K-lytic enzyme digestion step </w:t>
      </w:r>
      <w:r w:rsidRPr="00CD56D4">
        <w:fldChar w:fldCharType="begin" w:fldLock="1"/>
      </w:r>
      <w:r>
        <w:instrText>ADDIN CSL_CITATION { "citationItems" : [ { "id" : "ITEM-1", "itemData" : { "DOI" : "10.1073/pnas.0610552104", "ISBN" : "0027-8424 (Print)\\r0027-8424 (Linking)", "ISSN" : "0027-8424", "PMID" : "17488814", "abstract" : "Floodwaters in New Orleans from Hurricanes Katrina and Rita were observed to contain high levels of fecal indicator bacteria and microbial pathogens, generating concern about long-term impacts of these floodwaters on the sediment and water quality of the New Orleans area and Lake Pontchartrain. We show here that fecal indicator microbe concentrations in offshore waters from Lake Pontchartrain returned to prehurricane concentrations within 2 months of the flooding induced by these hurricanes. Vibrio and Legionella species within the lake were more abundant in samples collected shortly after the floodwaters had receded compared with samples taken within the subsequent 3 months; no evidence of a long-term hurricane-induced algal bloom was observed. Giardia and Cryptosporidium were detected in canal waters. Elevated levels of fecal indicator bacteria observed in sediment could not be solely attributed to impacts from floodwaters, as both flooded and nonflooded areas exhibited elevated levels of fecal indicator bacteria. Evidence from measurements of Bifidobacterium and bacterial diversity analysis suggest that the fecal indicator bacteria observed in the sediment were from human fecal sources. Epidemiologic studies are highly recommended to evaluate the human health effects of the sediments deposited by the floodwaters.", "author" : [ { "dropping-particle" : "", "family" : "Sinigalliano", "given" : "C. D.", "non-dropping-particle" : "", "parse-names" : false, "suffix" : "" }, { "dropping-particle" : "", "family" : "Gidley", "given" : "M. L.", "non-dropping-particle" : "", "parse-names" : false, "suffix" : "" }, { "dropping-particle" : "", "family" : "Shibata", "given" : "T.", "non-dropping-particle" : "", "parse-names" : false, "suffix" : "" }, { "dropping-particle" : "", "family" : "Whitman", "given" : "D.", "non-dropping-particle" : "", "parse-names" : false, "suffix" : "" }, { "dropping-particle" : "", "family" : "Dixon", "given" : "T. H.", "non-dropping-particle" : "", "parse-names" : false, "suffix" : "" }, { "dropping-particle" : "", "family" : "Laws", "given" : "E.", "non-dropping-particle" : "", "parse-names" : false, "suffix" : "" }, { "dropping-particle" : "", "family" : "Hou", "given" : "A.", "non-dropping-particle" : "", "parse-names" : false, "suffix" : "" }, { "dropping-particle" : "", "family" : "Bachoon", "given" : "D.", "non-dropping-particle" : "", "parse-names" : false, "suffix" : "" }, { "dropping-particle" : "", "family" : "Brand", "given" : "L.", "non-dropping-particle" : "", "parse-names" : false, "suffix" : "" }, { "dropping-particle" : "", "family" : "Amaral-Zettler", "given" : "L.", "non-dropping-particle" : "", "parse-names" : false, "suffix" : "" }, { "dropping-particle" : "", "family" : "Gast", "given" : "R. J.", "non-dropping-particle" : "", "parse-names" : false, "suffix" : "" }, { "dropping-particle" : "", "family" : "Steward", "given" : "G. F.", "non-dropping-particle" : "", "parse-names" : false, "suffix" : "" }, { "dropping-particle" : "", "family" : "Nigro", "given" : "O. D.", "non-dropping-particle" : "", "parse-names" : false, "suffix" : "" }, { "dropping-particle" : "", "family" : "Fujioka", "given" : "R.", "non-dropping-particle" : "", "parse-names" : false, "suffix" : "" }, { "dropping-particle" : "", "family" : "Betancourt", "given" : "W. Q.", "non-dropping-particle" : "", "parse-names" : false, "suffix" : "" }, { "dropping-particle" : "", "family" : "Vithanage", "given" : "G.", "non-dropping-particle" : "", "parse-names" : false, "suffix" : "" }, { "dropping-particle" : "", "family" : "Mathews", "given" : "J.", "non-dropping-particle" : "", "parse-names" : false, "suffix" : "" }, { "dropping-particle" : "", "family" : "Fleming", "given" : "L. E.", "non-dropping-particle" : "", "parse-names" : false, "suffix" : "" }, { "dropping-particle" : "", "family" : "Solo-Gabriele", "given" : "H. M.", "non-dropping-particle" : "", "parse-names" : false, "suffix" : "" } ], "container-title" : "Proceedings of the National Academy of Sciences of the United States of America", "id" : "ITEM-1", "issue" : "21", "issued" : { "date-parts" : [ [ "2007", "5", "22" ] ] }, "page" : "9029-9034", "title" : "Impacts of Hurricanes Katrina and Rita on the microbial landscape of the New Orleans area", "type" : "article-journal", "volume" : "104" }, "uris" : [ "http://www.mendeley.com/documents/?uuid=5aefd1cf-0cc4-3d45-b6b0-45c714b07947" ] } ], "mendeley" : { "formattedCitation" : "(Sinigalliano et al., 2007)", "manualFormatting" : "(Sinigalliano et al., 2007", "plainTextFormattedCitation" : "(Sinigalliano et al., 2007)", "previouslyFormattedCitation" : "(Sinigalliano et al., 2007)" }, "properties" : {  }, "schema" : "https://github.com/citation-style-language/schema/raw/master/csl-citation.json" }</w:instrText>
      </w:r>
      <w:r w:rsidRPr="00CD56D4">
        <w:fldChar w:fldCharType="separate"/>
      </w:r>
      <w:r w:rsidRPr="00CD56D4">
        <w:rPr>
          <w:noProof/>
        </w:rPr>
        <w:t>(Sinigalliano et al., 2007</w:t>
      </w:r>
      <w:r w:rsidRPr="00CD56D4">
        <w:fldChar w:fldCharType="end"/>
      </w:r>
      <w:r w:rsidRPr="00CD56D4">
        <w:t xml:space="preserve">, Trial 3). In addition, total </w:t>
      </w:r>
      <w:r>
        <w:t>bacterial</w:t>
      </w:r>
      <w:r w:rsidRPr="00CD56D4">
        <w:t xml:space="preserve"> DNA from the swabs and oyster larvae were extracted using a </w:t>
      </w:r>
      <w:proofErr w:type="spellStart"/>
      <w:r w:rsidRPr="00CD56D4">
        <w:t>PowerSoil</w:t>
      </w:r>
      <w:proofErr w:type="spellEnd"/>
      <w:r w:rsidRPr="00CD56D4">
        <w:t xml:space="preserve"> DNA Isolation Kit (</w:t>
      </w:r>
      <w:proofErr w:type="spellStart"/>
      <w:r w:rsidRPr="00CD56D4">
        <w:t>MoBio</w:t>
      </w:r>
      <w:proofErr w:type="spellEnd"/>
      <w:r w:rsidRPr="00CD56D4">
        <w:t xml:space="preserve"> Laboratories, USA) with </w:t>
      </w:r>
      <w:r w:rsidR="001E766B">
        <w:t>s</w:t>
      </w:r>
      <w:r>
        <w:t xml:space="preserve">light </w:t>
      </w:r>
      <w:r w:rsidRPr="00CD56D4">
        <w:t>modifications</w:t>
      </w:r>
      <w:r>
        <w:t xml:space="preserve"> detailed below</w:t>
      </w:r>
      <w:r w:rsidRPr="00CD56D4">
        <w:t xml:space="preserve">. In brief, </w:t>
      </w:r>
      <w:r w:rsidR="001E766B">
        <w:t xml:space="preserve">frozen </w:t>
      </w:r>
      <w:r w:rsidRPr="00CD56D4">
        <w:t xml:space="preserve">pooled oyster larvae were ground in a mortar with a sterile pestle and then placed into bead tubes for extraction. The </w:t>
      </w:r>
      <w:proofErr w:type="spellStart"/>
      <w:r w:rsidR="001E766B">
        <w:t>RNAlater</w:t>
      </w:r>
      <w:proofErr w:type="spellEnd"/>
      <w:r w:rsidR="00725123">
        <w:t xml:space="preserve"> samples</w:t>
      </w:r>
      <w:r w:rsidR="001E766B">
        <w:t xml:space="preserve"> containing the </w:t>
      </w:r>
      <w:r w:rsidRPr="00CD56D4">
        <w:t xml:space="preserve">cotton tops of the swabs were </w:t>
      </w:r>
      <w:r w:rsidR="001E766B">
        <w:t>placed</w:t>
      </w:r>
      <w:r w:rsidRPr="00CD56D4">
        <w:t xml:space="preserve"> directly into bead tubes. Bead tubes were incubated at 65 °C for 10 min and then shaken horizontally at maximum speed for 10 min using the MO BIO vortex adaptor. Following extraction, </w:t>
      </w:r>
      <w:r w:rsidRPr="00CD56D4">
        <w:rPr>
          <w:shd w:val="clear" w:color="auto" w:fill="FFFFFF"/>
        </w:rPr>
        <w:t xml:space="preserve">DNA concentration </w:t>
      </w:r>
      <w:r w:rsidR="001E766B" w:rsidRPr="00CD56D4">
        <w:rPr>
          <w:shd w:val="clear" w:color="auto" w:fill="FFFFFF"/>
        </w:rPr>
        <w:t>w</w:t>
      </w:r>
      <w:r w:rsidR="001E766B">
        <w:rPr>
          <w:shd w:val="clear" w:color="auto" w:fill="FFFFFF"/>
        </w:rPr>
        <w:t>as</w:t>
      </w:r>
      <w:r w:rsidR="001E766B" w:rsidRPr="00CD56D4">
        <w:rPr>
          <w:shd w:val="clear" w:color="auto" w:fill="FFFFFF"/>
        </w:rPr>
        <w:t xml:space="preserve"> </w:t>
      </w:r>
      <w:r w:rsidRPr="00CD56D4">
        <w:rPr>
          <w:shd w:val="clear" w:color="auto" w:fill="FFFFFF"/>
        </w:rPr>
        <w:t xml:space="preserve">quantified with both a </w:t>
      </w:r>
      <w:proofErr w:type="spellStart"/>
      <w:r w:rsidRPr="00CD56D4">
        <w:rPr>
          <w:shd w:val="clear" w:color="auto" w:fill="FFFFFF"/>
        </w:rPr>
        <w:t>Nanodrop</w:t>
      </w:r>
      <w:proofErr w:type="spellEnd"/>
      <w:r w:rsidRPr="00CD56D4">
        <w:rPr>
          <w:shd w:val="clear" w:color="auto" w:fill="FFFFFF"/>
        </w:rPr>
        <w:t xml:space="preserve"> 2000 instrument and a Qubit </w:t>
      </w:r>
      <w:proofErr w:type="spellStart"/>
      <w:r w:rsidRPr="00CD56D4">
        <w:rPr>
          <w:shd w:val="clear" w:color="auto" w:fill="FFFFFF"/>
        </w:rPr>
        <w:t>Fluorometer</w:t>
      </w:r>
      <w:proofErr w:type="spellEnd"/>
      <w:r w:rsidRPr="00CD56D4">
        <w:rPr>
          <w:shd w:val="clear" w:color="auto" w:fill="FFFFFF"/>
        </w:rPr>
        <w:t xml:space="preserve"> (</w:t>
      </w:r>
      <w:proofErr w:type="spellStart"/>
      <w:r w:rsidRPr="00CD56D4">
        <w:rPr>
          <w:shd w:val="clear" w:color="auto" w:fill="FFFFFF"/>
        </w:rPr>
        <w:t>ThermoFisher</w:t>
      </w:r>
      <w:proofErr w:type="spellEnd"/>
      <w:r w:rsidRPr="00CD56D4">
        <w:rPr>
          <w:shd w:val="clear" w:color="auto" w:fill="FFFFFF"/>
        </w:rPr>
        <w:t xml:space="preserve"> Scientific, Wilmington, DE).</w:t>
      </w:r>
    </w:p>
    <w:p w14:paraId="69684A87" w14:textId="77777777" w:rsidR="006A232A" w:rsidRPr="002140D2" w:rsidRDefault="006A232A" w:rsidP="006A232A">
      <w:pPr>
        <w:rPr>
          <w:rFonts w:eastAsia="Times New Roman"/>
        </w:rPr>
      </w:pPr>
      <w:r w:rsidRPr="00CD56D4">
        <w:rPr>
          <w:rFonts w:eastAsia="Times New Roman"/>
        </w:rPr>
        <w:t xml:space="preserve">16S rRNA gene amplicon analysis was performed using </w:t>
      </w:r>
      <w:r w:rsidRPr="00E922B9">
        <w:rPr>
          <w:rFonts w:eastAsia="Times New Roman"/>
        </w:rPr>
        <w:t>515F/806R primers to amplify the V4 region (Trials 1 and 2) or 967F/1064R primers to amplify the V6 region (Trial 3). The</w:t>
      </w:r>
      <w:r>
        <w:rPr>
          <w:rFonts w:eastAsia="Times New Roman"/>
        </w:rPr>
        <w:t xml:space="preserve"> V4 region was used in Trials 1 and 2 for better taxonomic resolution of all sample types and the V6 region was used in Trial 3 for independent confirmation with greater sequencing depth. </w:t>
      </w:r>
      <w:r w:rsidRPr="00CD56D4">
        <w:rPr>
          <w:rFonts w:eastAsia="Times New Roman"/>
        </w:rPr>
        <w:t xml:space="preserve">A two-step PCR reaction following Illumina’s 16S Metagenomic Sequencing Library Preparation Protocol was performed </w:t>
      </w:r>
      <w:r>
        <w:rPr>
          <w:rFonts w:eastAsia="Times New Roman"/>
        </w:rPr>
        <w:t>on</w:t>
      </w:r>
      <w:r w:rsidRPr="00CD56D4">
        <w:rPr>
          <w:rFonts w:eastAsia="Times New Roman"/>
        </w:rPr>
        <w:t xml:space="preserve"> the samples from Trials 1 and 2 </w:t>
      </w:r>
      <w:r w:rsidRPr="00CD56D4">
        <w:rPr>
          <w:rFonts w:eastAsia="Times New Roman"/>
        </w:rPr>
        <w:fldChar w:fldCharType="begin" w:fldLock="1"/>
      </w:r>
      <w:r>
        <w:rPr>
          <w:rFonts w:eastAsia="Times New Roman"/>
        </w:rPr>
        <w:instrText>ADDIN CSL_CITATION { "citationItems" : [ { "id" : "ITEM-1", "itemData" : { "author" : [ { "dropping-particle" : "", "family" : "Illumina", "given" : "", "non-dropping-particle" : "", "parse-names" : false, "suffix" : "" } ], "id" : "ITEM-1", "issued" : { "date-parts" : [ [ "0" ] ] }, "title" : "16S Metagenomic Sequencing Library Preparation Preparing 16S Ribosomal RNA Gene Amplicons for the Illumina MiSeq System", "type" : "article-journal" }, "uris" : [ "http://www.mendeley.com/documents/?uuid=119ea434-a071-361f-9a62-abc6fb228a10" ] } ], "mendeley" : { "formattedCitation" : "(Illumina)", "plainTextFormattedCitation" : "(Illumina)", "previouslyFormattedCitation" : "(Illumina)" }, "properties" : {  }, "schema" : "https://github.com/citation-style-language/schema/raw/master/csl-citation.json" }</w:instrText>
      </w:r>
      <w:r w:rsidRPr="00CD56D4">
        <w:rPr>
          <w:rFonts w:eastAsia="Times New Roman"/>
        </w:rPr>
        <w:fldChar w:fldCharType="separate"/>
      </w:r>
      <w:r w:rsidRPr="007D5DCA">
        <w:rPr>
          <w:rFonts w:eastAsia="Times New Roman"/>
          <w:noProof/>
        </w:rPr>
        <w:t>(Illumina)</w:t>
      </w:r>
      <w:r w:rsidRPr="00CD56D4">
        <w:rPr>
          <w:rFonts w:eastAsia="Times New Roman"/>
        </w:rPr>
        <w:fldChar w:fldCharType="end"/>
      </w:r>
      <w:r w:rsidRPr="00CD56D4">
        <w:rPr>
          <w:rFonts w:eastAsia="Times New Roman"/>
        </w:rPr>
        <w:t xml:space="preserve">. The PCR products were then analyzed with 250 bp paired-end sequencing to obtain fully overlapping reads on an Illumina </w:t>
      </w:r>
      <w:proofErr w:type="spellStart"/>
      <w:r w:rsidRPr="00CD56D4">
        <w:rPr>
          <w:rFonts w:eastAsia="Times New Roman"/>
        </w:rPr>
        <w:t>MiSeq</w:t>
      </w:r>
      <w:proofErr w:type="spellEnd"/>
      <w:r w:rsidRPr="00CD56D4">
        <w:rPr>
          <w:rFonts w:eastAsia="Times New Roman"/>
        </w:rPr>
        <w:t xml:space="preserve"> at the Genomics and Sequencing Center at the University of Rhode Island. The samples from Trial 3 were prepared with a 2-step fusion primer PCR amplification according to the protocols from the Keck Sequencing Center at the Marine Biological Laboratory (MBL) (https://vamps.mbl.edu/resources/primers.php). Paired-end sequencing was performed at </w:t>
      </w:r>
      <w:r>
        <w:rPr>
          <w:rFonts w:eastAsia="Times New Roman"/>
        </w:rPr>
        <w:t>the</w:t>
      </w:r>
      <w:r w:rsidRPr="00CD56D4">
        <w:rPr>
          <w:rFonts w:eastAsia="Times New Roman"/>
        </w:rPr>
        <w:t xml:space="preserve"> MBL </w:t>
      </w:r>
      <w:r>
        <w:rPr>
          <w:rFonts w:eastAsia="Times New Roman"/>
        </w:rPr>
        <w:t>on</w:t>
      </w:r>
      <w:r w:rsidRPr="00CD56D4">
        <w:rPr>
          <w:rFonts w:eastAsia="Times New Roman"/>
        </w:rPr>
        <w:t xml:space="preserve"> an Illumina </w:t>
      </w:r>
      <w:proofErr w:type="spellStart"/>
      <w:r w:rsidRPr="00CD56D4">
        <w:rPr>
          <w:rFonts w:eastAsia="Times New Roman"/>
        </w:rPr>
        <w:t>HiSeq</w:t>
      </w:r>
      <w:proofErr w:type="spellEnd"/>
      <w:r w:rsidRPr="00CD56D4">
        <w:rPr>
          <w:rFonts w:eastAsia="Times New Roman"/>
        </w:rPr>
        <w:t xml:space="preserve"> 1000 to generate 100 bp </w:t>
      </w:r>
      <w:r>
        <w:rPr>
          <w:rFonts w:eastAsia="Times New Roman"/>
        </w:rPr>
        <w:t xml:space="preserve">double strand </w:t>
      </w:r>
      <w:r w:rsidRPr="00CD56D4">
        <w:rPr>
          <w:rFonts w:eastAsia="Times New Roman"/>
        </w:rPr>
        <w:t>reads</w:t>
      </w:r>
      <w:r>
        <w:rPr>
          <w:rFonts w:eastAsia="Times New Roman"/>
        </w:rPr>
        <w:t xml:space="preserve"> with full overlap of the V6 region</w:t>
      </w:r>
      <w:r w:rsidRPr="00CD56D4">
        <w:rPr>
          <w:rFonts w:eastAsia="Times New Roman"/>
        </w:rPr>
        <w:t xml:space="preserve">. </w:t>
      </w:r>
    </w:p>
    <w:p w14:paraId="119F487A" w14:textId="77777777" w:rsidR="002B224F" w:rsidRDefault="002B224F" w:rsidP="002B224F">
      <w:pPr>
        <w:pStyle w:val="Heading2"/>
      </w:pPr>
      <w:r>
        <w:t>Processing of Sequencing Data</w:t>
      </w:r>
    </w:p>
    <w:p w14:paraId="3CA647E7" w14:textId="38195649" w:rsidR="00004028" w:rsidRPr="00CD56D4" w:rsidRDefault="00004028" w:rsidP="00004028">
      <w:r>
        <w:t xml:space="preserve">Sequences from Trials 1 and 2 were </w:t>
      </w:r>
      <w:proofErr w:type="spellStart"/>
      <w:r>
        <w:t>demultiplexed</w:t>
      </w:r>
      <w:proofErr w:type="spellEnd"/>
      <w:r>
        <w:t xml:space="preserve"> using </w:t>
      </w:r>
      <w:proofErr w:type="spellStart"/>
      <w:r>
        <w:t>FastQC</w:t>
      </w:r>
      <w:proofErr w:type="spellEnd"/>
      <w:r>
        <w:t xml:space="preserve"> v0.11.4 </w:t>
      </w:r>
      <w:r>
        <w:fldChar w:fldCharType="begin" w:fldLock="1"/>
      </w:r>
      <w:r>
        <w:instrText>ADDIN CSL_CITATION { "citationItems" : [ { "id" : "ITEM-1", "itemData" : { "author" : [ { "dropping-particle" : "", "family" : "Andrews", "given" : "S", "non-dropping-particle" : "", "parse-names" : false, "suffix" : "" } ], "container-title" : "Reference Source", "id" : "ITEM-1", "issued" : { "date-parts" : [ [ "2010" ] ] }, "title" : "FastQC: A quality control tool for high throughput sequence data", "type" : "article-journal" }, "uris" : [ "http://www.mendeley.com/documents/?uuid=01ec18f2-9cfe-4e90-9bfa-fd04845cc74e" ] } ], "mendeley" : { "formattedCitation" : "(Andrews, 2010)", "plainTextFormattedCitation" : "(Andrews, 2010)", "previouslyFormattedCitation" : "(Andrews, 2010)" }, "properties" : {  }, "schema" : "https://github.com/citation-style-language/schema/raw/master/csl-citation.json" }</w:instrText>
      </w:r>
      <w:r>
        <w:fldChar w:fldCharType="separate"/>
      </w:r>
      <w:r w:rsidRPr="007D5DCA">
        <w:rPr>
          <w:noProof/>
        </w:rPr>
        <w:t>(Andrews, 2010)</w:t>
      </w:r>
      <w:r>
        <w:fldChar w:fldCharType="end"/>
      </w:r>
      <w:r>
        <w:t xml:space="preserve">, then merged and trimmed using </w:t>
      </w:r>
      <w:proofErr w:type="spellStart"/>
      <w:r>
        <w:t>Trimmomatic</w:t>
      </w:r>
      <w:proofErr w:type="spellEnd"/>
      <w:r>
        <w:t xml:space="preserve"> v0.32 </w:t>
      </w:r>
      <w:r>
        <w:fldChar w:fldCharType="begin" w:fldLock="1"/>
      </w:r>
      <w:r>
        <w:instrText>ADDIN CSL_CITATION { "citationItems" : [ { "id" : "ITEM-1", "itemData" : { "DOI" : "10.1093/bioinformatics/btu170", "ISSN" : "1367-4803, 1460-2059", "author" : [ { "dropping-particle" : "", "family" : "Bolger", "given" : "A. M.", "non-dropping-particle" : "", "parse-names" : false, "suffix" : "" }, { "dropping-particle" : "", "family" : "Lohse", "given" : "M.", "non-dropping-particle" : "", "parse-names" : false, "suffix" : "" }, { "dropping-particle" : "", "family" : "Usadel", "given" : "B.", "non-dropping-particle" : "", "parse-names" : false, "suffix" : "" } ], "container-title" : "Bioinformatics", "id" : "ITEM-1", "issue" : "15", "issued" : { "date-parts" : [ [ "2014", "8" ] ] }, "language" : "en", "page" : "2114-2120", "title" : "Trimmomatic: a flexible trimmer for Illumina sequence data", "type" : "article-journal", "volume" : "30" }, "uris" : [ "http://www.mendeley.com/documents/?uuid=5cdfd7be-e24d-4df6-9066-76e0e6366fed" ] } ], "mendeley" : { "formattedCitation" : "(Bolger et al., 2014)", "plainTextFormattedCitation" : "(Bolger et al., 2014)", "previouslyFormattedCitation" : "(Bolger et al., 2014)" }, "properties" : {  }, "schema" : "https://github.com/citation-style-language/schema/raw/master/csl-citation.json" }</w:instrText>
      </w:r>
      <w:r>
        <w:fldChar w:fldCharType="separate"/>
      </w:r>
      <w:r w:rsidRPr="007D5DCA">
        <w:rPr>
          <w:noProof/>
        </w:rPr>
        <w:t>(Bolger et al., 2014)</w:t>
      </w:r>
      <w:r>
        <w:fldChar w:fldCharType="end"/>
      </w:r>
      <w:r>
        <w:t>. All sequences less &lt;200 bp were removed from the dataset. Sequences from Trial 3 were demultiplexed and q</w:t>
      </w:r>
      <w:r w:rsidRPr="00CD56D4">
        <w:t>uality filte</w:t>
      </w:r>
      <w:r>
        <w:t xml:space="preserve">red following </w:t>
      </w:r>
      <w:r w:rsidRPr="00CD56D4">
        <w:t xml:space="preserve">standard protocols </w:t>
      </w:r>
      <w:r>
        <w:t xml:space="preserve">at the MBL Bay Paul Center </w:t>
      </w:r>
      <w:r w:rsidRPr="00CD56D4">
        <w:t>that remove reads where forward and reverse sequences do not match perfectly</w:t>
      </w:r>
      <w:r>
        <w:t xml:space="preserve"> </w:t>
      </w:r>
      <w:r>
        <w:fldChar w:fldCharType="begin" w:fldLock="1"/>
      </w:r>
      <w:r w:rsidR="00BA2257">
        <w:instrText>ADDIN CSL_CITATION { "citationItems" : [ { "id" : "ITEM-1", "itemData" : { "DOI" : "10.1371/journal.pone.0066643", "ISBN" : "1362-4962 (Electronic)\\n0305-1048 (Linking)", "ISSN" : "19326203", "PMID" : "23799126", "abstract" : "Consensus between independent reads improves the accuracy of genome and transcriptome analyses, however lack of consensus between very similar sequences in metagenomic studies can and often does represent natural variation of biological significance. The common use of machine-assigned quality scores on next generation platforms does not necessarily correlate with accuracy. Here, we describe using the overlap of paired-end, short sequence reads to identify error-prone reads in marker gene analyses and their contribution to spurious OTUs following clustering analysis using QIIME. Our approach can also reduce error in shotgun sequencing data generated from libraries with small, tightly constrained insert sizes. The open-source implementation of this algorithm in Python programming language with user instructions can be obtained from https://github.com/meren/illumina-utils.", "author" : [ { "dropping-particle" : "", "family" : "Eren", "given" : "A. Murat", "non-dropping-particle" : "", "parse-names" : false, "suffix" : "" }, { "dropping-particle" : "", "family" : "Vineis", "given" : "Joseph H.", "non-dropping-particle" : "", "parse-names" : false, "suffix" : "" }, { "dropping-particle" : "", "family" : "Morrison", "given" : "Hilary G.", "non-dropping-particle" : "", "parse-names" : false, "suffix" : "" }, { "dropping-particle" : "", "family" : "Sogin", "given" : "Mitchell L.", "non-dropping-particle" : "", "parse-names" : false, "suffix" : "" } ], "container-title" : "PLoS ONE", "id" : "ITEM-1", "issue" : "6", "issued" : { "date-parts" : [ [ "2013" ] ] }, "page" : "e66643", "publisher" : "Public Library of Science", "title" : "A Filtering Method to Generate High Quality Short Reads Using Illumina Paired-End Technology", "type" : "article-journal", "volume" : "8" }, "uris" : [ "http://www.mendeley.com/documents/?uuid=b00f758e-482b-3e47-8fa0-41ce95bb92f6" ] } ], "mendeley" : { "formattedCitation" : "(Eren et al., 2013b)", "plainTextFormattedCitation" : "(Eren et al., 2013b)", "previouslyFormattedCitation" : "(Eren et al., 2013b)" }, "properties" : {  }, "schema" : "https://github.com/citation-style-language/schema/raw/master/csl-citation.json" }</w:instrText>
      </w:r>
      <w:r>
        <w:fldChar w:fldCharType="separate"/>
      </w:r>
      <w:r w:rsidRPr="007D5DCA">
        <w:rPr>
          <w:noProof/>
        </w:rPr>
        <w:t>(Eren et al., 2013b)</w:t>
      </w:r>
      <w:r>
        <w:fldChar w:fldCharType="end"/>
      </w:r>
      <w:r w:rsidRPr="00CD56D4">
        <w:t xml:space="preserve">. </w:t>
      </w:r>
      <w:r>
        <w:t>All sequences were uploaded to VAMPS (visualization and analysis of microbial population structure) and classified directly using the GAST pipeline with the SILVA database, i</w:t>
      </w:r>
      <w:r w:rsidRPr="00CD56D4">
        <w:t>n order to compare between the three trials</w:t>
      </w:r>
      <w:r>
        <w:t xml:space="preserve"> </w:t>
      </w:r>
      <w:r>
        <w:fldChar w:fldCharType="begin" w:fldLock="1"/>
      </w:r>
      <w:r w:rsidR="00BA2257">
        <w:instrText>ADDIN CSL_CITATION { "citationItems" : [ { "id" : "ITEM-1", "itemData" : { "DOI" : "10.1186/1471-2105-15-41", "ISBN" : "10.1186/1471-2105-15-41", "ISSN" : "14712105", "PMID" : "24499292", "abstract" : "BACKGROUND: The advent of next-generation DNA sequencing platforms has revolutionized molecular microbial ecology by making the detailed analysis of complex communities over time and space a tractable research pursuit for small research groups. However, the ability to generate 10(5)-10(8) reads with relative ease brings with it many downstream complications. Beyond the computational resources and skills needed to process and analyze data, it is difficult to compare datasets in an intuitive and interactive manner that leads to hypothesis generation and testing. RESULTS: We developed the free web service VAMPS (Visualization and Analysis of Microbial Population Structures, http://vamps.mbl.edu) to address these challenges and to facilitate research by individuals or collaborating groups working on projects with large-scale sequencing data. Users can upload marker gene sequences and associated metadata; reads are quality filtered and assigned to both taxonomic structures and to taxonomy-independent clusters. A simple point-and-click interface allows users to select for analysis any combination of their own or their collaborators' private data and data from public projects, filter these by their choice of taxonomic and/or abundance criteria, and then explore these data using a wide range of analytic methods and visualizations. Each result is extensively hyperlinked to other analysis and visualization options, promoting data exploration and leading to a greater understanding of data relationships. CONCLUSIONS: VAMPS allows researchers using marker gene sequence data to analyze the diversity of microbial communities and the relationships between communities, to explore these analyses in an intuitive visual context, and to download data, results, and images for publication. VAMPS obviates the need for individual research groups to make the considerable investment in computational infrastructure and bioinformatic support otherwise necessary to process, analyze, and interpret massive amounts of next-generation sequence data. Any web-capable device can be used to upload, process, explore, and extract data and results from VAMPS. VAMPS encourages researchers to share sequence and metadata, and fosters collaboration between researchers of disparate biomes who recognize common patterns in shared data.", "author" : [ { "dropping-particle" : "", "family" : "Huse", "given" : "Susan M", "non-dropping-particle" : "", "parse-names" : false, "suffix" : "" }, { "dropping-particle" : "", "family" : "Mark Welch", "given" : "David B", "non-dropping-particle" : "", "parse-names" : false, "suffix" : "" }, { "dropping-particle" : "", "family" : "Voorhis", "given" : "Andy", "non-dropping-particle" : "", "parse-names" : false, "suffix" : "" }, { "dropping-particle" : "", "family" : "Shipunova", "given" : "Anna", "non-dropping-particle" : "", "parse-names" : false, "suffix" : "" }, { "dropping-particle" : "", "family" : "Morrison", "given" : "Hilary G", "non-dropping-particle" : "", "parse-names" : false, "suffix" : "" }, { "dropping-particle" : "", "family" : "Eren", "given" : "A. M.", "non-dropping-particle" : "", "parse-names" : false, "suffix" : "" }, { "dropping-particle" : "", "family" : "Sogin", "given" : "Mitchell L", "non-dropping-particle" : "", "parse-names" : false, "suffix" : "" } ], "container-title" : "BMC Bioinformatics", "id" : "ITEM-1", "issue" : "1", "issued" : { "date-parts" : [ [ "2014", "2", "5" ] ] }, "page" : "41", "publisher" : "BioMed Central", "title" : "VAMPS: A website for visualization and analysis of microbial population structures", "type" : "article-journal", "volume" : "15" }, "uris" : [ "http://www.mendeley.com/documents/?uuid=4af23f5e-4f22-3cf9-bf57-b8be43536eb1" ] } ], "mendeley" : { "formattedCitation" : "(Huse et al., 2014)", "plainTextFormattedCitation" : "(Huse et al., 2014)", "previouslyFormattedCitation" : "(Huse et al., 2014)" }, "properties" : {  }, "schema" : "https://github.com/citation-style-language/schema/raw/master/csl-citation.json" }</w:instrText>
      </w:r>
      <w:r>
        <w:fldChar w:fldCharType="separate"/>
      </w:r>
      <w:r w:rsidRPr="007D5DCA">
        <w:rPr>
          <w:noProof/>
        </w:rPr>
        <w:t>(Huse et al., 2014)</w:t>
      </w:r>
      <w:r>
        <w:fldChar w:fldCharType="end"/>
      </w:r>
      <w:r>
        <w:t xml:space="preserve">. The taxonomy data from each trial were separately normalized to the total reads of each sample and then exported as a matrix or BIOM file for analysis in R (Version 3.3.1). </w:t>
      </w:r>
      <w:r>
        <w:rPr>
          <w:i/>
        </w:rPr>
        <w:t xml:space="preserve">Vibrio </w:t>
      </w:r>
      <w:r>
        <w:t xml:space="preserve">spp. sequences in water samples from Trial 3 were processed through the </w:t>
      </w:r>
      <w:proofErr w:type="spellStart"/>
      <w:r>
        <w:t>oligotyping</w:t>
      </w:r>
      <w:proofErr w:type="spellEnd"/>
      <w:r>
        <w:t xml:space="preserve"> pipeline described in </w:t>
      </w:r>
      <w:r>
        <w:fldChar w:fldCharType="begin" w:fldLock="1"/>
      </w:r>
      <w:r w:rsidR="00BA2257">
        <w:instrText>ADDIN CSL_CITATION { "citationItems" : [ { "id" : "ITEM-1", "itemData" : { "DOI" : "10.1111/2041-210X.12114", "ISBN" : "7175314566", "ISSN" : "2041210X", "PMID" : "24358444", "abstract" : "Bacteria comprise the most diverse domain of life on Earth, where they occupy nearly every possible ecological niche and play key roles in biological and chemical processes. Studying the composition and ecology of bacterial ecosystems and understanding their function is of prime importance. High-throughput sequencing technologies enable nearly comprehensive descriptions of bacterial diversity through 16S ribosomal RNA gene amplicons. Analyses of these communities generally rely upon taxonomic assignments through reference databases, or clustering approaches using de facto sequence similarity thresholds to identify operational taxonomic units. However, these methods often fail to resolve ecologically meaningful differences between closely related organisms in complex microbial datasets.In this paper we describe oligotyping, a novel supervised computational method that allows researchers to investigate the diversity of closely related but distinct bacterial organisms in final operational taxonomic units identified in environmental datasets through 16S ribosomal RNA gene data by the canonical approaches.Our analysis of two datasets from two distinct environments demonstrates the capacity of oligotyping at discriminating distinct microbial populations of ecological importance.Oligotyping can resolve the distribution of closely related organisms across environments and unveil previously overlooked ecological patterns for microbial communities. The URL http://oligotyping.org offers an open-source software pipeline for oligotyping.", "author" : [ { "dropping-particle" : "", "family" : "Eren", "given" : "A Murat", "non-dropping-particle" : "", "parse-names" : false, "suffix" : "" }, { "dropping-particle" : "", "family" : "Maignien", "given" : "Lo\u00efs", "non-dropping-particle" : "", "parse-names" : false, "suffix" : "" }, { "dropping-particle" : "", "family" : "Sul", "given" : "Woo Jun", "non-dropping-particle" : "", "parse-names" : false, "suffix" : "" }, { "dropping-particle" : "", "family" : "Murphy", "given" : "Leslie G", "non-dropping-particle" : "", "parse-names" : false, "suffix" : "" }, { "dropping-particle" : "", "family" : "Grim", "given" : "Sharon L", "non-dropping-particle" : "", "parse-names" : false, "suffix" : "" }, { "dropping-particle" : "", "family" : "Morrison", "given" : "Hilary G", "non-dropping-particle" : "", "parse-names" : false, "suffix" : "" }, { "dropping-particle" : "", "family" : "Sogin", "given" : "Mitchell L", "non-dropping-particle" : "", "parse-names" : false, "suffix" : "" } ], "container-title" : "Methods in Ecology and Evolution", "id" : "ITEM-1", "issue" : "12", "issued" : { "date-parts" : [ [ "2013", "12", "1" ] ] }, "page" : "1111-1119", "publisher" : "Wiley-Blackwell", "title" : "Oligotyping: Differentiating between closely related microbial taxa using 16S rRNA gene data", "type" : "article-journal", "volume" : "4" }, "uris" : [ "http://www.mendeley.com/documents/?uuid=d394f051-11cc-3cb4-a9c0-8e2bdf54f20d" ] } ], "mendeley" : { "formattedCitation" : "(Eren et al., 2013a)", "manualFormatting" : "Eren, Maignien, et al. (2013", "plainTextFormattedCitation" : "(Eren et al., 2013a)", "previouslyFormattedCitation" : "(Eren et al., 2013a)" }, "properties" : {  }, "schema" : "https://github.com/citation-style-language/schema/raw/master/csl-citation.json" }</w:instrText>
      </w:r>
      <w:r>
        <w:fldChar w:fldCharType="separate"/>
      </w:r>
      <w:r w:rsidRPr="005076AE">
        <w:rPr>
          <w:noProof/>
        </w:rPr>
        <w:t xml:space="preserve">Eren, Maignien, et al. </w:t>
      </w:r>
      <w:r>
        <w:rPr>
          <w:noProof/>
        </w:rPr>
        <w:t>(</w:t>
      </w:r>
      <w:r w:rsidRPr="005076AE">
        <w:rPr>
          <w:noProof/>
        </w:rPr>
        <w:t>2013</w:t>
      </w:r>
      <w:r>
        <w:fldChar w:fldCharType="end"/>
      </w:r>
      <w:r>
        <w:t xml:space="preserve">), which is implemented in VAMPS, and annotated using SILVA. </w:t>
      </w:r>
    </w:p>
    <w:p w14:paraId="3587138A" w14:textId="63D56E7F" w:rsidR="002B224F" w:rsidRPr="002B224F" w:rsidRDefault="002B224F" w:rsidP="002B224F">
      <w:pPr>
        <w:pStyle w:val="Heading2"/>
      </w:pPr>
      <w:r>
        <w:t xml:space="preserve">Statistical </w:t>
      </w:r>
      <w:r w:rsidR="001630B7">
        <w:t xml:space="preserve">and Network </w:t>
      </w:r>
      <w:r>
        <w:t>Analysis</w:t>
      </w:r>
    </w:p>
    <w:p w14:paraId="695FFD13" w14:textId="3C696673" w:rsidR="00B116F8" w:rsidRDefault="00B116F8" w:rsidP="00B116F8">
      <w:r>
        <w:t xml:space="preserve">All descriptive and statistical analyses were performed in the R statistical computing environment with the </w:t>
      </w:r>
      <w:r>
        <w:rPr>
          <w:i/>
        </w:rPr>
        <w:t>vegan</w:t>
      </w:r>
      <w:r>
        <w:t xml:space="preserve"> and </w:t>
      </w:r>
      <w:proofErr w:type="spellStart"/>
      <w:r>
        <w:rPr>
          <w:i/>
        </w:rPr>
        <w:t>phyloseq</w:t>
      </w:r>
      <w:proofErr w:type="spellEnd"/>
      <w:r>
        <w:t xml:space="preserve"> packages. Overall </w:t>
      </w:r>
      <w:commentRangeStart w:id="89"/>
      <w:r>
        <w:t xml:space="preserve">diversity values </w:t>
      </w:r>
      <w:commentRangeEnd w:id="89"/>
      <w:r w:rsidR="00102A06">
        <w:rPr>
          <w:rStyle w:val="CommentReference"/>
        </w:rPr>
        <w:commentReference w:id="89"/>
      </w:r>
      <w:r>
        <w:t xml:space="preserve">were calculated for each sample at the order level using the </w:t>
      </w:r>
      <w:r>
        <w:rPr>
          <w:i/>
        </w:rPr>
        <w:t>vegan</w:t>
      </w:r>
      <w:r>
        <w:t xml:space="preserve"> package Version 2.4-1 </w:t>
      </w:r>
      <w:r>
        <w:fldChar w:fldCharType="begin" w:fldLock="1"/>
      </w:r>
      <w:r w:rsidR="00BA2257">
        <w:instrText>ADDIN CSL_CITATION { "citationItems" : [ { "id" : "ITEM-1", "itemData" : { "DOI" : "10.1111/j.1654-1103.2003.tb02228.x", "ISBN" : "1515294404", "ISSN" : "11009233", "PMID" : "189220100019", "abstract" : "Abstract. VEGAN adds vegetation analysis functions to the general-purpose statistical program R. Both R and VEGAN can be downloaded for free. VEGAN implements several ordination methods, including Canonical Correspondence Analysis and Non-metric Multidimensional Scaling, vector fitting of environmental variables, randomization tests, and various other analyses of vegetation data. It can be used for large data. Graphical output can be customized using the R \\nlanguage\u2019s extensive graphics capabilities. VEGAN is appro- priate for routine and research use, if you are willing to learn some R.", "author" : [ { "dropping-particle" : "", "family" : "Dixon", "given" : "Philip", "non-dropping-particle" : "", "parse-names" : false, "suffix" : "" } ], "container-title" : "Journal of Vegetation Science", "id" : "ITEM-1", "issue" : "6", "issued" : { "date-parts" : [ [ "2003", "12", "1" ] ] }, "page" : "927-930", "publisher" : "Blackwell Publishing Ltd", "title" : "VEGAN, a package of R functions for community ecology", "type" : "article", "volume" : "14" }, "uris" : [ "http://www.mendeley.com/documents/?uuid=549507d2-8bfe-3962-b5e3-01caaf324fdb" ] } ], "mendeley" : { "formattedCitation" : "(Dixon, 2003)", "plainTextFormattedCitation" : "(Dixon, 2003)", "previouslyFormattedCitation" : "(Dixon, 2003)" }, "properties" : {  }, "schema" : "https://github.com/citation-style-language/schema/raw/master/csl-citation.json" }</w:instrText>
      </w:r>
      <w:r>
        <w:fldChar w:fldCharType="separate"/>
      </w:r>
      <w:r w:rsidRPr="007D5DCA">
        <w:rPr>
          <w:noProof/>
        </w:rPr>
        <w:t>(Dixon, 2003)</w:t>
      </w:r>
      <w:r>
        <w:fldChar w:fldCharType="end"/>
      </w:r>
      <w:r>
        <w:t xml:space="preserve">. Non-metric dimensional analysis (NMDS) was used to determine the influence of time, probiotic treatment, or sample type on the bacterial community composition, based on methods by </w:t>
      </w:r>
      <w:r>
        <w:fldChar w:fldCharType="begin" w:fldLock="1"/>
      </w:r>
      <w:r w:rsidR="00BA2257">
        <w:instrText>ADDIN CSL_CITATION { "citationItems" : [ { "id" : "ITEM-1", "itemData" : { "DOI" : "10.1111/1751-7915.12334", "ISBN" : "1751-7915", "ISSN" : "17517915", "PMID" : "26875588", "abstract" : "Improving the rate and extent of faecal decomposition in basic forms of sanitation such as pit latrines would benefit around 1.7 billion users worldwide, but to do so requires a major advance in our understanding of the biology of these systems. As a critical first step, bacterial diversity and composition was studied in 30 latrines in Tanzania and Vietnam using pyrosequencing of 16S rRNA genes, and correlated with a number of intrinsic environmental factors such as pH, temperature, organic matter content/composition and geographical factors. Clear differences were observed at the operational taxonomic unit, family and phylum level in terms of richness and community composition between latrines in Tanzania and Vietnam. The results also clearly show that environmental variables, particularly substrate type and availability, can exert a strong structuring influence on bacterial communities in latrines from both countries. The origins and significance of these environmental differences are discussed. This work describes the bacterial ecology of pit latrines in combination with inherent latrine characteristics at an unprecedented level of detail. As such, it provides useful baseline information for future studies that aim to understand the factors that affect decomposition rates in pit latrines.", "author" : [ { "dropping-particle" : "", "family" : "Torondel", "given" : "Belen", "non-dropping-particle" : "", "parse-names" : false, "suffix" : "" }, { "dropping-particle" : "", "family" : "Ensink", "given" : "Jeroen H.J.", "non-dropping-particle" : "", "parse-names" : false, "suffix" : "" }, { "dropping-particle" : "", "family" : "Gundogdu", "given" : "Ozan", "non-dropping-particle" : "", "parse-names" : false, "suffix" : "" }, { "dropping-particle" : "", "family" : "Ijaz", "given" : "Umer Zeeshan", "non-dropping-particle" : "", "parse-names" : false, "suffix" : "" }, { "dropping-particle" : "", "family" : "Parkhill", "given" : "Julian", "non-dropping-particle" : "", "parse-names" : false, "suffix" : "" }, { "dropping-particle" : "", "family" : "Abdelahi", "given" : "Faraji", "non-dropping-particle" : "", "parse-names" : false, "suffix" : "" }, { "dropping-particle" : "", "family" : "Nguyen", "given" : "Viet Anh", "non-dropping-particle" : "", "parse-names" : false, "suffix" : "" }, { "dropping-particle" : "", "family" : "Sudgen", "given" : "Steven", "non-dropping-particle" : "", "parse-names" : false, "suffix" : "" }, { "dropping-particle" : "", "family" : "Gibson", "given" : "Walter", "non-dropping-particle" : "", "parse-names" : false, "suffix" : "" }, { "dropping-particle" : "", "family" : "Walker", "given" : "Alan W.", "non-dropping-particle" : "", "parse-names" : false, "suffix" : "" }, { "dropping-particle" : "", "family" : "Quince", "given" : "Christopher", "non-dropping-particle" : "", "parse-names" : false, "suffix" : "" } ], "container-title" : "Microbial Biotechnology", "id" : "ITEM-1", "issue" : "2", "issued" : { "date-parts" : [ [ "2016", "3", "1" ] ] }, "page" : "209-223", "title" : "Assessment of the influence of intrinsic environmental and geographical factors on the bacterial ecology of pit latrines", "type" : "article-journal", "volume" : "9" }, "uris" : [ "http://www.mendeley.com/documents/?uuid=6f78dd56-5840-3ef3-b0a1-4caddd98dc99" ] } ], "mendeley" : { "formattedCitation" : "(Torondel et al., 2016)", "manualFormatting" : "Torondel et al., 2016", "plainTextFormattedCitation" : "(Torondel et al., 2016)", "previouslyFormattedCitation" : "(Torondel et al., 2016)" }, "properties" : {  }, "schema" : "https://github.com/citation-style-language/schema/raw/master/csl-citation.json" }</w:instrText>
      </w:r>
      <w:r>
        <w:fldChar w:fldCharType="separate"/>
      </w:r>
      <w:r w:rsidRPr="005C4A7D">
        <w:rPr>
          <w:noProof/>
        </w:rPr>
        <w:t>Torondel et al., 2016</w:t>
      </w:r>
      <w:r>
        <w:fldChar w:fldCharType="end"/>
      </w:r>
      <w:r>
        <w:t xml:space="preserve"> and implemented using </w:t>
      </w:r>
      <w:r>
        <w:rPr>
          <w:i/>
        </w:rPr>
        <w:t>vegan</w:t>
      </w:r>
      <w:r>
        <w:t xml:space="preserve">. The Bray-Curtis dissimilarity metric was used with k=2 for 50 iterations and 95% </w:t>
      </w:r>
      <w:r>
        <w:lastRenderedPageBreak/>
        <w:t xml:space="preserve">confidence intervals were plotted. Additionally, relative abundances of specific taxa </w:t>
      </w:r>
      <w:bookmarkStart w:id="90" w:name="_GoBack"/>
      <w:bookmarkEnd w:id="90"/>
      <w:r>
        <w:t>were extracted and plotted according to treatment and time</w:t>
      </w:r>
      <w:r w:rsidR="003D3F5D">
        <w:t>, and analyzed using t-test</w:t>
      </w:r>
      <w:r w:rsidR="0061055B">
        <w:t>s</w:t>
      </w:r>
      <w:r w:rsidR="003D3F5D">
        <w:t xml:space="preserve"> in R</w:t>
      </w:r>
      <w:r w:rsidR="00C300D4">
        <w:t>.</w:t>
      </w:r>
    </w:p>
    <w:p w14:paraId="68C871DE" w14:textId="068B9DDA" w:rsidR="0026252E" w:rsidRDefault="0026252E" w:rsidP="0026252E">
      <w:r>
        <w:t xml:space="preserve">A co-occurrence network was generated with normalized taxa counts at the Order level from water samples </w:t>
      </w:r>
      <w:r w:rsidR="005938A4">
        <w:t>in Trial 3 (n=18</w:t>
      </w:r>
      <w:r>
        <w:t xml:space="preserve">), to determine hypothetical relationships resulting from each treatment. The </w:t>
      </w:r>
      <w:proofErr w:type="spellStart"/>
      <w:r>
        <w:t>make_network</w:t>
      </w:r>
      <w:proofErr w:type="spellEnd"/>
      <w:r>
        <w:t xml:space="preserve">() command from the </w:t>
      </w:r>
      <w:proofErr w:type="spellStart"/>
      <w:r w:rsidRPr="00A81319">
        <w:rPr>
          <w:i/>
        </w:rPr>
        <w:t>phyloseq</w:t>
      </w:r>
      <w:proofErr w:type="spellEnd"/>
      <w:r>
        <w:t xml:space="preserve"> package was used with the Bray-Curtis dissimilarity metric, max distance=0.5 </w:t>
      </w:r>
      <w:r>
        <w:fldChar w:fldCharType="begin" w:fldLock="1"/>
      </w:r>
      <w:r w:rsidR="00BA2257">
        <w:instrText>ADDIN CSL_CITATION { "citationItems" : [ { "id" : "ITEM-1", "itemData" : { "DOI" : "10.1371/journal.pone.0061217", "ISBN" : "1932-6203 (Electronic)\\r1932-6203 (Linking)", "ISSN" : "19326203", "PMID" : "23630581", "abstract" : "BACKGROUND: the analysis of microbial communities through dna sequencing brings many challenges: the integration of different types of data with methods from ecology, genetics, phylogenetics, multivariate statistics, visualization and testing. With the increased breadth of experimental designs now being pursued, project-specific statistical analyses are often needed, and these analyses are often difficult (or impossible) for peer researchers to independently reproduce. The vast majority of the requisite tools for performing these analyses reproducibly are already implemented in R and its extensions (packages), but with limited support for high throughput microbiome census data.\\n\\nRESULTS: Here we describe a software project, phyloseq, dedicated to the object-oriented representation and analysis of microbiome census data in R. It supports importing data from a variety of common formats, as well as many analysis techniques. These include calibration, filtering, subsetting, agglomeration, multi-table comparisons, diversity analysis, parallelized Fast UniFrac, ordination methods, and production of publication-quality graphics; all in a manner that is easy to document, share, and modify. We show how to apply functions from other R packages to phyloseq-represented data, illustrating the availability of a large number of open source analysis techniques. We discuss the use of phyloseq with tools for reproducible research, a practice common in other fields but still rare in the analysis of highly parallel microbiome census data. We have made available all of the materials necessary to completely reproduce the analysis and figures included in this article, an example of best practices for reproducible research.\\n\\nCONCLUSIONS: The phyloseq project for R is a new open-source software package, freely available on the web from both GitHub and Bioconductor.", "author" : [ { "dropping-particle" : "", "family" : "McMurdie", "given" : "Paul J.", "non-dropping-particle" : "", "parse-names" : false, "suffix" : "" }, { "dropping-particle" : "", "family" : "Holmes", "given" : "Susan", "non-dropping-particle" : "", "parse-names" : false, "suffix" : "" } ], "container-title" : "PLoS ONE", "editor" : [ { "dropping-particle" : "", "family" : "Watson", "given" : "Michael", "non-dropping-particle" : "", "parse-names" : false, "suffix" : "" } ], "id" : "ITEM-1", "issue" : "4", "issued" : { "date-parts" : [ [ "2013", "4", "22" ] ] }, "page" : "e61217", "publisher" : "Public Library of Science", "title" : "Phyloseq: An R Package for Reproducible Interactive Analysis and Graphics of Microbiome Census Data", "type" : "article-journal", "volume" : "8" }, "uris" : [ "http://www.mendeley.com/documents/?uuid=2092b2a5-96e2-3b2f-8310-1c58fa5ef444" ] } ], "mendeley" : { "formattedCitation" : "(McMurdie and Holmes, 2013)", "plainTextFormattedCitation" : "(McMurdie and Holmes, 2013)", "previouslyFormattedCitation" : "(McMurdie and Holmes, 2013)" }, "properties" : {  }, "schema" : "https://github.com/citation-style-language/schema/raw/master/csl-citation.json" }</w:instrText>
      </w:r>
      <w:r>
        <w:fldChar w:fldCharType="separate"/>
      </w:r>
      <w:r w:rsidRPr="007D5DCA">
        <w:rPr>
          <w:noProof/>
        </w:rPr>
        <w:t>(McMurdie and Holmes, 2013)</w:t>
      </w:r>
      <w:r>
        <w:fldChar w:fldCharType="end"/>
      </w:r>
      <w:r>
        <w:t xml:space="preserve">. The mean resulting relationship table including </w:t>
      </w:r>
      <w:r w:rsidR="00240612">
        <w:t>123</w:t>
      </w:r>
      <w:r>
        <w:t xml:space="preserve"> taxa (nodes) and</w:t>
      </w:r>
      <w:r w:rsidR="00A27638">
        <w:t xml:space="preserve"> 670</w:t>
      </w:r>
      <w:r>
        <w:t xml:space="preserve"> relationships (edges) was exported to </w:t>
      </w:r>
      <w:proofErr w:type="spellStart"/>
      <w:r>
        <w:t>Cytoscape</w:t>
      </w:r>
      <w:proofErr w:type="spellEnd"/>
      <w:r>
        <w:t xml:space="preserve"> Version 3.6.0 for visualization and analysis </w:t>
      </w:r>
      <w:r>
        <w:fldChar w:fldCharType="begin" w:fldLock="1"/>
      </w:r>
      <w:r w:rsidR="00BA2257">
        <w:instrText>ADDIN CSL_CITATION { "citationItems" : [ { "id" : "ITEM-1", "itemData" : { "DOI" : "10.1101/gr.1239303", "ISBN" : "1088-9051 (Print)\\r1088-9051 (Linking)", "ISSN" : "10889051", "PMID" : "14597658", "abstract" : "Cytoscape is an open source software project for integrating biomolecular interaction networks with high-throughput expression data and other molecular states into a unified conceptual framework. Although applicable to any system of molecular components and interactions, Cytoscape is most powerful when used in conjunction with large databases of protein-protein, protein-DNA, and genetic interactions that are increasingly available for humans and model organisms. Cytoscape's software Core provides basic functionality to layout and query the network; to visually integrate the network with expression profiles, phenotypes, and other molecular states; and to link the network to databases of functional annotations. The Core is extensible through a straightforward plug-in architecture, allowing rapid development of additional computational analyses and features. Several case studies of Cytoscape plug-ins are surveyed, including a search for interaction pathways correlating with changes in gene expression, a study of protein complexes involved in cellular recovery to DNA damage, inference of a combined physical/functional interaction network for Halobacterium, and an interface to detailed stochastic/kinetic gene regulatory models.", "author" : [ { "dropping-particle" : "", "family" : "Shannon", "given" : "Paul", "non-dropping-particle" : "", "parse-names" : false, "suffix" : "" }, { "dropping-particle" : "", "family" : "Markiel", "given" : "Andrew", "non-dropping-particle" : "", "parse-names" : false, "suffix" : "" }, { "dropping-particle" : "", "family" : "Ozier", "given" : "Owen", "non-dropping-particle" : "", "parse-names" : false, "suffix" : "" }, { "dropping-particle" : "", "family" : "Baliga", "given" : "Nitin S", "non-dropping-particle" : "", "parse-names" : false, "suffix" : "" }, { "dropping-particle" : "", "family" : "Wang", "given" : "Jonathan T", "non-dropping-particle" : "", "parse-names" : false, "suffix" : "" }, { "dropping-particle" : "", "family" : "Ramage", "given" : "Daniel", "non-dropping-particle" : "", "parse-names" : false, "suffix" : "" }, { "dropping-particle" : "", "family" : "Amin", "given" : "Nada", "non-dropping-particle" : "", "parse-names" : false, "suffix" : "" }, { "dropping-particle" : "", "family" : "Schwikowski", "given" : "Beno", "non-dropping-particle" : "", "parse-names" : false, "suffix" : "" }, { "dropping-particle" : "", "family" : "Ideker", "given" : "Trey", "non-dropping-particle" : "", "parse-names" : false, "suffix" : "" } ], "container-title" : "Genome Research", "id" : "ITEM-1", "issue" : "11", "issued" : { "date-parts" : [ [ "2003", "11", "1" ] ] }, "page" : "2498-2504", "title" : "Cytoscape: A software Environment for integrated models of biomolecular interaction networks", "type" : "article-journal", "volume" : "13" }, "uris" : [ "http://www.mendeley.com/documents/?uuid=2abb4102-ca82-3c04-b094-5d5eff8a30b9" ] } ], "mendeley" : { "formattedCitation" : "(Shannon et al., 2003)", "plainTextFormattedCitation" : "(Shannon et al., 2003)", "previouslyFormattedCitation" : "(Shannon et al., 2003)" }, "properties" : {  }, "schema" : "https://github.com/citation-style-language/schema/raw/master/csl-citation.json" }</w:instrText>
      </w:r>
      <w:r>
        <w:fldChar w:fldCharType="separate"/>
      </w:r>
      <w:r w:rsidRPr="007D5DCA">
        <w:rPr>
          <w:noProof/>
        </w:rPr>
        <w:t>(Shannon et al., 2003)</w:t>
      </w:r>
      <w:r>
        <w:fldChar w:fldCharType="end"/>
      </w:r>
      <w:r>
        <w:t xml:space="preserve">. Nodes were assigned continuous size attributes based on the number of total reads in all samples per taxa (2 to </w:t>
      </w:r>
      <w:r w:rsidR="00512B15">
        <w:t>2</w:t>
      </w:r>
      <w:r w:rsidR="009E6FBA">
        <w:t>,</w:t>
      </w:r>
      <w:r w:rsidR="00512B15">
        <w:t>720</w:t>
      </w:r>
      <w:r w:rsidR="009E6FBA">
        <w:t>,</w:t>
      </w:r>
      <w:r w:rsidR="00512B15">
        <w:t>021</w:t>
      </w:r>
      <w:r>
        <w:t>), and discrete shape and continuous color according to whether the taxa are more abundant in the control or probiotic-treated samples</w:t>
      </w:r>
      <w:r w:rsidR="009E6FBA">
        <w:t xml:space="preserve"> (0 to 3.6 times)</w:t>
      </w:r>
      <w:r>
        <w:t xml:space="preserve">. </w:t>
      </w:r>
    </w:p>
    <w:p w14:paraId="47317B86" w14:textId="77777777" w:rsidR="00BF57B9" w:rsidRDefault="00BF57B9" w:rsidP="001630B7"/>
    <w:p w14:paraId="5D56D9F0" w14:textId="77777777" w:rsidR="001D5C23" w:rsidRDefault="001444D0" w:rsidP="001D5C23">
      <w:pPr>
        <w:pStyle w:val="Heading1"/>
      </w:pPr>
      <w:r>
        <w:t>Results</w:t>
      </w:r>
    </w:p>
    <w:p w14:paraId="67F3B8E8" w14:textId="689D0ACB" w:rsidR="001444D0" w:rsidRDefault="00A711D7" w:rsidP="001444D0">
      <w:pPr>
        <w:pStyle w:val="Heading2"/>
      </w:pPr>
      <w:r>
        <w:t>Bacterial</w:t>
      </w:r>
      <w:r w:rsidR="001444D0">
        <w:t xml:space="preserve"> Structure and Diversity</w:t>
      </w:r>
      <w:r w:rsidR="00EC77C6">
        <w:t xml:space="preserve"> Over Time</w:t>
      </w:r>
    </w:p>
    <w:p w14:paraId="73A55FE6" w14:textId="4F909C30" w:rsidR="0026252E" w:rsidRPr="00F24D9E" w:rsidRDefault="0026252E" w:rsidP="0026252E">
      <w:r w:rsidRPr="005D00C0">
        <w:t>A total of</w:t>
      </w:r>
      <w:r w:rsidR="00AB7403" w:rsidRPr="005D00C0">
        <w:t xml:space="preserve"> </w:t>
      </w:r>
      <w:r w:rsidR="0064111E" w:rsidRPr="0064111E">
        <w:t>18</w:t>
      </w:r>
      <w:r w:rsidR="0064111E">
        <w:t>,</w:t>
      </w:r>
      <w:r w:rsidR="0064111E" w:rsidRPr="0064111E">
        <w:t>103</w:t>
      </w:r>
      <w:r w:rsidR="0064111E">
        <w:t>,</w:t>
      </w:r>
      <w:r w:rsidR="0064111E" w:rsidRPr="0064111E">
        <w:t>647</w:t>
      </w:r>
      <w:r w:rsidRPr="005D00C0">
        <w:t xml:space="preserve"> - quality controlled - 16S </w:t>
      </w:r>
      <w:commentRangeStart w:id="91"/>
      <w:del w:id="92" w:author="Anton Post" w:date="2018-05-21T12:31:00Z">
        <w:r w:rsidRPr="005D00C0" w:rsidDel="00101703">
          <w:delText xml:space="preserve">rDNA </w:delText>
        </w:r>
      </w:del>
      <w:ins w:id="93" w:author="Anton Post" w:date="2018-05-21T12:31:00Z">
        <w:r w:rsidR="00101703" w:rsidRPr="005D00C0">
          <w:t>r</w:t>
        </w:r>
        <w:r w:rsidR="00101703">
          <w:t>R</w:t>
        </w:r>
        <w:r w:rsidR="00101703" w:rsidRPr="005D00C0">
          <w:t xml:space="preserve">NA </w:t>
        </w:r>
        <w:commentRangeEnd w:id="91"/>
        <w:r w:rsidR="00101703">
          <w:rPr>
            <w:rStyle w:val="CommentReference"/>
          </w:rPr>
          <w:commentReference w:id="91"/>
        </w:r>
      </w:ins>
      <w:r w:rsidRPr="005D00C0">
        <w:t xml:space="preserve">gene amplicon sequences were analyzed from 42 rearing water, </w:t>
      </w:r>
      <w:r w:rsidR="005D00C0" w:rsidRPr="005D00C0">
        <w:t>24</w:t>
      </w:r>
      <w:r w:rsidRPr="005D00C0">
        <w:t xml:space="preserve"> tank biofilm </w:t>
      </w:r>
      <w:r w:rsidR="003C0CD2" w:rsidRPr="005D00C0">
        <w:t>swab</w:t>
      </w:r>
      <w:r w:rsidRPr="005D00C0">
        <w:t xml:space="preserve">, and 21 pooled larvae samples from three hatchery trials. </w:t>
      </w:r>
      <w:r w:rsidRPr="004D05C3">
        <w:t>There was an average of 20</w:t>
      </w:r>
      <w:r w:rsidR="00307397" w:rsidRPr="004D05C3">
        <w:t>8</w:t>
      </w:r>
      <w:r w:rsidRPr="004D05C3">
        <w:t>,</w:t>
      </w:r>
      <w:r w:rsidR="00307397" w:rsidRPr="004D05C3">
        <w:t>087</w:t>
      </w:r>
      <w:r w:rsidRPr="004D05C3">
        <w:t xml:space="preserve"> reads for each of the </w:t>
      </w:r>
      <w:r w:rsidR="00622D90" w:rsidRPr="004D05C3">
        <w:t>87</w:t>
      </w:r>
      <w:r w:rsidRPr="004D05C3">
        <w:t xml:space="preserve"> samples, </w:t>
      </w:r>
      <w:r w:rsidR="00C40697" w:rsidRPr="004D05C3">
        <w:t>ranging between 961-1,117,380</w:t>
      </w:r>
      <w:r w:rsidR="00C40697">
        <w:t xml:space="preserve"> </w:t>
      </w:r>
      <w:r>
        <w:t>depend</w:t>
      </w:r>
      <w:r w:rsidR="00C40697">
        <w:t>ing</w:t>
      </w:r>
      <w:r>
        <w:t xml:space="preserve"> on the sequencing method and sample type (Figure 1, top). Direct taxonomical classification resulted in the detection of 168 orders across 29 phyla in all samples. The most dominant phyla in the water community were </w:t>
      </w:r>
      <w:proofErr w:type="spellStart"/>
      <w:r w:rsidRPr="00ED7631">
        <w:rPr>
          <w:i/>
        </w:rPr>
        <w:t>Proteobacteria</w:t>
      </w:r>
      <w:proofErr w:type="spellEnd"/>
      <w:r>
        <w:t xml:space="preserve"> (52.9% ± 6.3%), </w:t>
      </w:r>
      <w:proofErr w:type="spellStart"/>
      <w:r w:rsidRPr="00ED7631">
        <w:rPr>
          <w:i/>
        </w:rPr>
        <w:t>Bacteroidetes</w:t>
      </w:r>
      <w:proofErr w:type="spellEnd"/>
      <w:r>
        <w:t xml:space="preserve"> (25.7% ± 9.8%), </w:t>
      </w:r>
      <w:r w:rsidRPr="00ED7631">
        <w:rPr>
          <w:i/>
        </w:rPr>
        <w:t>Cyanobacteria</w:t>
      </w:r>
      <w:r>
        <w:t xml:space="preserve"> (12.3% ± 9.8%), </w:t>
      </w:r>
      <w:proofErr w:type="spellStart"/>
      <w:r w:rsidRPr="00ED7631">
        <w:rPr>
          <w:i/>
        </w:rPr>
        <w:t>Actinobacteria</w:t>
      </w:r>
      <w:proofErr w:type="spellEnd"/>
      <w:r>
        <w:t xml:space="preserve"> (5</w:t>
      </w:r>
      <w:r w:rsidRPr="00064AD7">
        <w:t xml:space="preserve">.4% ± 5.2%), and </w:t>
      </w:r>
      <w:proofErr w:type="spellStart"/>
      <w:r w:rsidRPr="00064AD7">
        <w:rPr>
          <w:i/>
        </w:rPr>
        <w:t>Planctomycetes</w:t>
      </w:r>
      <w:proofErr w:type="spellEnd"/>
      <w:r w:rsidRPr="00064AD7">
        <w:t xml:space="preserve"> (1.8% ± 1.2%) (Figure 1, bottom</w:t>
      </w:r>
      <w:ins w:id="94" w:author="Marta Gomez-Chiarri" w:date="2018-08-17T08:03:00Z">
        <w:r w:rsidR="00F6173F">
          <w:t xml:space="preserve"> right</w:t>
        </w:r>
      </w:ins>
      <w:r w:rsidRPr="00064AD7">
        <w:t>). The larva</w:t>
      </w:r>
      <w:r w:rsidR="00C40697" w:rsidRPr="00064AD7">
        <w:t>l</w:t>
      </w:r>
      <w:r w:rsidRPr="00064AD7">
        <w:t xml:space="preserve"> samples were dominated by </w:t>
      </w:r>
      <w:proofErr w:type="spellStart"/>
      <w:r w:rsidRPr="00064AD7">
        <w:rPr>
          <w:i/>
        </w:rPr>
        <w:t>Proteobacteria</w:t>
      </w:r>
      <w:proofErr w:type="spellEnd"/>
      <w:r w:rsidRPr="00064AD7">
        <w:t xml:space="preserve"> (87.3% ± 11.6%) and the swab samples by </w:t>
      </w:r>
      <w:proofErr w:type="spellStart"/>
      <w:r w:rsidRPr="00064AD7">
        <w:rPr>
          <w:i/>
        </w:rPr>
        <w:t>Proteobacteria</w:t>
      </w:r>
      <w:proofErr w:type="spellEnd"/>
      <w:r w:rsidRPr="00064AD7">
        <w:t xml:space="preserve"> (6</w:t>
      </w:r>
      <w:r w:rsidR="00D60EF7" w:rsidRPr="00064AD7">
        <w:t>7</w:t>
      </w:r>
      <w:r w:rsidRPr="00064AD7">
        <w:t>.</w:t>
      </w:r>
      <w:r w:rsidR="00D60EF7" w:rsidRPr="00064AD7">
        <w:t>5</w:t>
      </w:r>
      <w:r w:rsidRPr="00064AD7">
        <w:t>% ±1</w:t>
      </w:r>
      <w:r w:rsidR="00C11DA9" w:rsidRPr="00064AD7">
        <w:t>6</w:t>
      </w:r>
      <w:r w:rsidRPr="00064AD7">
        <w:t>.</w:t>
      </w:r>
      <w:r w:rsidR="00C11DA9" w:rsidRPr="00064AD7">
        <w:t>6</w:t>
      </w:r>
      <w:r w:rsidRPr="00064AD7">
        <w:t xml:space="preserve">%), </w:t>
      </w:r>
      <w:r w:rsidRPr="00064AD7">
        <w:rPr>
          <w:i/>
        </w:rPr>
        <w:t>Cyanobacteria</w:t>
      </w:r>
      <w:r w:rsidRPr="00064AD7">
        <w:t xml:space="preserve"> (</w:t>
      </w:r>
      <w:r w:rsidR="00C11DA9" w:rsidRPr="00064AD7">
        <w:t>18</w:t>
      </w:r>
      <w:r w:rsidRPr="00064AD7">
        <w:t>.</w:t>
      </w:r>
      <w:r w:rsidR="00C11DA9" w:rsidRPr="00064AD7">
        <w:t>9</w:t>
      </w:r>
      <w:r w:rsidRPr="00064AD7">
        <w:t>% ± 1</w:t>
      </w:r>
      <w:r w:rsidR="00C11DA9" w:rsidRPr="00064AD7">
        <w:t>5</w:t>
      </w:r>
      <w:r w:rsidRPr="00064AD7">
        <w:t>.</w:t>
      </w:r>
      <w:r w:rsidR="00C11DA9" w:rsidRPr="00064AD7">
        <w:t>9</w:t>
      </w:r>
      <w:r w:rsidRPr="00064AD7">
        <w:t xml:space="preserve">%), and </w:t>
      </w:r>
      <w:proofErr w:type="spellStart"/>
      <w:r w:rsidRPr="00064AD7">
        <w:rPr>
          <w:i/>
        </w:rPr>
        <w:t>Bacteroidetes</w:t>
      </w:r>
      <w:proofErr w:type="spellEnd"/>
      <w:r w:rsidRPr="00064AD7">
        <w:t xml:space="preserve"> (8.</w:t>
      </w:r>
      <w:r w:rsidR="00064AD7" w:rsidRPr="00064AD7">
        <w:t>4</w:t>
      </w:r>
      <w:r w:rsidRPr="00064AD7">
        <w:t>% ± 3.</w:t>
      </w:r>
      <w:r w:rsidR="00064AD7" w:rsidRPr="00064AD7">
        <w:t>8</w:t>
      </w:r>
      <w:r w:rsidRPr="00064AD7">
        <w:t>%)</w:t>
      </w:r>
      <w:ins w:id="95" w:author="Marta Gomez-Chiarri" w:date="2018-08-17T08:04:00Z">
        <w:r w:rsidR="00F6173F">
          <w:t xml:space="preserve"> (Figure 1, bottom left)</w:t>
        </w:r>
      </w:ins>
      <w:r w:rsidRPr="00064AD7">
        <w:t>.</w:t>
      </w:r>
      <w:r>
        <w:t xml:space="preserve"> </w:t>
      </w:r>
      <w:r w:rsidR="00321CAC">
        <w:t xml:space="preserve">There is a significant enrichment in </w:t>
      </w:r>
      <w:r w:rsidR="00F24D9E" w:rsidRPr="00F24D9E">
        <w:rPr>
          <w:i/>
        </w:rPr>
        <w:t>P</w:t>
      </w:r>
      <w:r w:rsidR="00321CAC" w:rsidRPr="00F24D9E">
        <w:rPr>
          <w:i/>
        </w:rPr>
        <w:t>roteobacteria</w:t>
      </w:r>
      <w:r w:rsidR="00321CAC">
        <w:t xml:space="preserve"> </w:t>
      </w:r>
      <w:r w:rsidR="00F24D9E">
        <w:t xml:space="preserve">in larval and swab samples, at the expense of </w:t>
      </w:r>
      <w:proofErr w:type="spellStart"/>
      <w:r w:rsidR="006811C1">
        <w:rPr>
          <w:i/>
        </w:rPr>
        <w:t>Bacteroidetes</w:t>
      </w:r>
      <w:proofErr w:type="spellEnd"/>
      <w:ins w:id="96" w:author="Marta Gomez-Chiarri" w:date="2018-08-17T08:04:00Z">
        <w:r w:rsidR="00F6173F">
          <w:rPr>
            <w:i/>
          </w:rPr>
          <w:t xml:space="preserve">, </w:t>
        </w:r>
        <w:r w:rsidR="00F6173F">
          <w:t xml:space="preserve">as compared to water </w:t>
        </w:r>
        <w:commentRangeStart w:id="97"/>
        <w:r w:rsidR="00F6173F">
          <w:t>samples</w:t>
        </w:r>
      </w:ins>
      <w:commentRangeEnd w:id="97"/>
      <w:ins w:id="98" w:author="Marta Gomez-Chiarri" w:date="2018-08-17T08:05:00Z">
        <w:r w:rsidR="00F6173F">
          <w:rPr>
            <w:rStyle w:val="CommentReference"/>
          </w:rPr>
          <w:commentReference w:id="97"/>
        </w:r>
      </w:ins>
      <w:r w:rsidR="00F24D9E">
        <w:t xml:space="preserve">. </w:t>
      </w:r>
    </w:p>
    <w:p w14:paraId="2A5CE002" w14:textId="2B70134B" w:rsidR="0026252E" w:rsidRDefault="0026252E" w:rsidP="0026252E">
      <w:r>
        <w:t xml:space="preserve">Simpson’s Diversity Index indicated </w:t>
      </w:r>
      <w:r w:rsidR="000D4827">
        <w:t xml:space="preserve">significantly </w:t>
      </w:r>
      <w:r>
        <w:t>higher diversity in rearing water samples from Trial 3 (0.878-0.924), than from Trials 1 (0.807-0.865) and 2 (0.795-0.908)</w:t>
      </w:r>
      <w:ins w:id="99" w:author="Marta Gomez-Chiarri" w:date="2018-08-17T08:11:00Z">
        <w:r w:rsidR="001669B8">
          <w:t xml:space="preserve"> (Figure 2)</w:t>
        </w:r>
      </w:ins>
      <w:r>
        <w:t xml:space="preserve">, </w:t>
      </w:r>
      <w:ins w:id="100" w:author="Marta Gomez-Chiarri" w:date="2018-08-17T08:10:00Z">
        <w:r w:rsidR="007C4AA9">
          <w:t xml:space="preserve">most probably </w:t>
        </w:r>
      </w:ins>
      <w:r>
        <w:t xml:space="preserve">due to the greater sequencing depth </w:t>
      </w:r>
      <w:r w:rsidR="000E7BC8">
        <w:t>and different 16S variable region</w:t>
      </w:r>
      <w:r>
        <w:t xml:space="preserve"> in </w:t>
      </w:r>
      <w:r w:rsidR="00594686">
        <w:t>Trial 3</w:t>
      </w:r>
      <w:ins w:id="101" w:author="Marta Gomez-Chiarri" w:date="2018-08-17T08:11:00Z">
        <w:r w:rsidR="001669B8">
          <w:t xml:space="preserve"> (Figure S1)</w:t>
        </w:r>
      </w:ins>
      <w:del w:id="102" w:author="Marta Gomez-Chiarri" w:date="2018-08-17T08:11:00Z">
        <w:r w:rsidDel="001669B8">
          <w:delText xml:space="preserve"> (Figure 2</w:delText>
        </w:r>
        <w:r w:rsidR="00F0390C" w:rsidDel="001669B8">
          <w:delText>, Figure S1</w:delText>
        </w:r>
        <w:r w:rsidDel="001669B8">
          <w:delText>)</w:delText>
        </w:r>
      </w:del>
      <w:r>
        <w:t xml:space="preserve">. </w:t>
      </w:r>
      <w:moveToRangeStart w:id="103" w:author="Marta Gomez-Chiarri" w:date="2018-08-17T08:58:00Z" w:name="move522259634"/>
      <w:moveTo w:id="104" w:author="Marta Gomez-Chiarri" w:date="2018-08-17T08:58:00Z">
        <w:r w:rsidR="00410DE0">
          <w:t xml:space="preserve">Overall, there was very high variability among replicate samples from each </w:t>
        </w:r>
        <w:proofErr w:type="spellStart"/>
        <w:r w:rsidR="00410DE0">
          <w:t>timepoint</w:t>
        </w:r>
        <w:proofErr w:type="spellEnd"/>
        <w:r w:rsidR="00410DE0">
          <w:t xml:space="preserve"> and treatment (Figure 2, Figure S2). </w:t>
        </w:r>
      </w:moveTo>
      <w:moveToRangeEnd w:id="103"/>
      <w:r>
        <w:t>There was no</w:t>
      </w:r>
      <w:r w:rsidR="00015F54">
        <w:t xml:space="preserve"> significant</w:t>
      </w:r>
      <w:r>
        <w:t xml:space="preserve"> difference </w:t>
      </w:r>
      <w:r w:rsidR="00015F54">
        <w:t>between control and treated samples</w:t>
      </w:r>
      <w:r w:rsidR="005B44A6">
        <w:t xml:space="preserve"> at each </w:t>
      </w:r>
      <w:r w:rsidR="00754E24">
        <w:t>time</w:t>
      </w:r>
      <w:ins w:id="105" w:author="Marta Gomez-Chiarri" w:date="2018-08-17T08:18:00Z">
        <w:r w:rsidR="00D32760">
          <w:t>-</w:t>
        </w:r>
      </w:ins>
      <w:r w:rsidR="00754E24">
        <w:t>point</w:t>
      </w:r>
      <w:r w:rsidR="00DC26E8">
        <w:t xml:space="preserve"> </w:t>
      </w:r>
      <w:del w:id="106" w:author="Marta Gomez-Chiarri" w:date="2018-08-17T08:46:00Z">
        <w:r w:rsidR="00DC26E8" w:rsidDel="00017B6E">
          <w:delText xml:space="preserve">per </w:delText>
        </w:r>
      </w:del>
      <w:ins w:id="107" w:author="Marta Gomez-Chiarri" w:date="2018-08-17T08:46:00Z">
        <w:r w:rsidR="00017B6E">
          <w:t xml:space="preserve">and </w:t>
        </w:r>
      </w:ins>
      <w:r w:rsidR="00DC26E8">
        <w:t>sample type</w:t>
      </w:r>
      <w:r w:rsidR="00684303">
        <w:t xml:space="preserve"> </w:t>
      </w:r>
      <w:commentRangeStart w:id="108"/>
      <w:r w:rsidR="00684303">
        <w:t>(</w:t>
      </w:r>
      <w:r w:rsidR="000A67BA">
        <w:t>T</w:t>
      </w:r>
      <w:r w:rsidR="00684303">
        <w:t>-test, p</w:t>
      </w:r>
      <w:r w:rsidR="00F25B55">
        <w:t>&gt;</w:t>
      </w:r>
      <w:r w:rsidR="00684303">
        <w:t>0.05</w:t>
      </w:r>
      <w:commentRangeEnd w:id="108"/>
      <w:r w:rsidR="00D32760">
        <w:rPr>
          <w:rStyle w:val="CommentReference"/>
        </w:rPr>
        <w:commentReference w:id="108"/>
      </w:r>
      <w:r w:rsidR="00684303">
        <w:t>)</w:t>
      </w:r>
      <w:r w:rsidR="00015F54">
        <w:t xml:space="preserve">. </w:t>
      </w:r>
      <w:r w:rsidR="0039700E">
        <w:t xml:space="preserve">However, there were significant increases in </w:t>
      </w:r>
      <w:r w:rsidR="00D06A1C">
        <w:t xml:space="preserve">bacterial </w:t>
      </w:r>
      <w:r w:rsidR="0039700E">
        <w:t>diversity over time</w:t>
      </w:r>
      <w:r w:rsidR="00111ED0">
        <w:t xml:space="preserve"> in the rearing water in Trials 2 and 3</w:t>
      </w:r>
      <w:r w:rsidR="00C27630">
        <w:t xml:space="preserve"> (T-test, p&lt;0.05)</w:t>
      </w:r>
      <w:r w:rsidR="00111ED0">
        <w:t>, and the oyster larvae and biofilm swabs in Trial 1</w:t>
      </w:r>
      <w:r w:rsidR="000A67BA">
        <w:t xml:space="preserve"> </w:t>
      </w:r>
      <w:r w:rsidR="00F25B55">
        <w:t>(T-test, p&lt;0.001</w:t>
      </w:r>
      <w:r w:rsidR="000A67BA">
        <w:t>)</w:t>
      </w:r>
      <w:r w:rsidR="00111ED0">
        <w:t>.</w:t>
      </w:r>
      <w:ins w:id="109" w:author="Marta Gomez-Chiarri" w:date="2018-08-17T08:54:00Z">
        <w:r w:rsidR="00E84072">
          <w:t xml:space="preserve"> The</w:t>
        </w:r>
      </w:ins>
      <w:r w:rsidR="00781820">
        <w:t xml:space="preserve"> </w:t>
      </w:r>
      <w:del w:id="110" w:author="Marta Gomez-Chiarri" w:date="2018-08-17T08:54:00Z">
        <w:r w:rsidR="00046437" w:rsidDel="00E84072">
          <w:delText xml:space="preserve">The rearing water </w:delText>
        </w:r>
        <w:r w:rsidR="00EA786A" w:rsidDel="00E84072">
          <w:delText>has</w:delText>
        </w:r>
      </w:del>
      <w:ins w:id="111" w:author="Marta Gomez-Chiarri" w:date="2018-08-17T08:54:00Z">
        <w:r w:rsidR="00E84072">
          <w:t>bacterial community in rearing water was</w:t>
        </w:r>
      </w:ins>
      <w:r w:rsidR="00EA786A">
        <w:t xml:space="preserve"> significantly</w:t>
      </w:r>
      <w:ins w:id="112" w:author="Marta Gomez-Chiarri" w:date="2018-08-17T08:55:00Z">
        <w:r w:rsidR="00E84072">
          <w:t xml:space="preserve"> more</w:t>
        </w:r>
      </w:ins>
      <w:del w:id="113" w:author="Marta Gomez-Chiarri" w:date="2018-08-17T08:55:00Z">
        <w:r w:rsidR="00EA786A" w:rsidDel="00E84072">
          <w:delText xml:space="preserve"> higher</w:delText>
        </w:r>
      </w:del>
      <w:r w:rsidR="00EA786A">
        <w:t xml:space="preserve"> divers</w:t>
      </w:r>
      <w:ins w:id="114" w:author="Marta Gomez-Chiarri" w:date="2018-08-17T08:55:00Z">
        <w:r w:rsidR="00E84072">
          <w:t>e</w:t>
        </w:r>
      </w:ins>
      <w:del w:id="115" w:author="Marta Gomez-Chiarri" w:date="2018-08-17T08:55:00Z">
        <w:r w:rsidR="00EA786A" w:rsidDel="00E84072">
          <w:delText>ity</w:delText>
        </w:r>
      </w:del>
      <w:r w:rsidR="00EA786A">
        <w:t xml:space="preserve"> than the </w:t>
      </w:r>
      <w:ins w:id="116" w:author="Marta Gomez-Chiarri" w:date="2018-08-17T08:55:00Z">
        <w:r w:rsidR="00E84072">
          <w:t xml:space="preserve">community in </w:t>
        </w:r>
      </w:ins>
      <w:r w:rsidR="00EA786A">
        <w:t>oyster larvae and biofilm swab samples</w:t>
      </w:r>
      <w:r w:rsidR="00171FE8">
        <w:t xml:space="preserve"> (T-test, p&lt;0.05)</w:t>
      </w:r>
      <w:ins w:id="117" w:author="Marta Gomez-Chiarri" w:date="2018-08-17T08:55:00Z">
        <w:r w:rsidR="00E84072">
          <w:t xml:space="preserve">, </w:t>
        </w:r>
      </w:ins>
      <w:ins w:id="118" w:author="Marta Gomez-Chiarri" w:date="2018-08-17T08:57:00Z">
        <w:r w:rsidR="00410DE0">
          <w:t>reflecting an enrichment in</w:t>
        </w:r>
      </w:ins>
      <w:del w:id="119" w:author="Marta Gomez-Chiarri" w:date="2018-08-17T08:55:00Z">
        <w:r w:rsidR="00EA786A" w:rsidDel="00E84072">
          <w:delText>.</w:delText>
        </w:r>
      </w:del>
      <w:r w:rsidR="00EA786A">
        <w:t xml:space="preserve"> </w:t>
      </w:r>
      <w:del w:id="120" w:author="Marta Gomez-Chiarri" w:date="2018-08-17T08:55:00Z">
        <w:r w:rsidR="00ED451E" w:rsidDel="00E84072">
          <w:delText xml:space="preserve">This indicates </w:delText>
        </w:r>
      </w:del>
      <w:r w:rsidR="00ED451E">
        <w:t xml:space="preserve">specific </w:t>
      </w:r>
      <w:ins w:id="121" w:author="Marta Gomez-Chiarri" w:date="2018-08-17T08:57:00Z">
        <w:r w:rsidR="00410DE0">
          <w:t>community members</w:t>
        </w:r>
      </w:ins>
      <w:del w:id="122" w:author="Marta Gomez-Chiarri" w:date="2018-08-17T08:57:00Z">
        <w:r w:rsidR="00ED451E" w:rsidDel="00410DE0">
          <w:delText>selection</w:delText>
        </w:r>
      </w:del>
      <w:r w:rsidR="00ED451E">
        <w:t xml:space="preserve"> </w:t>
      </w:r>
      <w:del w:id="123" w:author="Marta Gomez-Chiarri" w:date="2018-08-17T08:56:00Z">
        <w:r w:rsidR="00ED451E" w:rsidDel="000B2247">
          <w:delText xml:space="preserve">of </w:delText>
        </w:r>
      </w:del>
      <w:commentRangeStart w:id="124"/>
      <w:del w:id="125" w:author="Marta Gomez-Chiarri" w:date="2018-08-17T09:03:00Z">
        <w:r w:rsidR="00ED451E" w:rsidDel="00D65281">
          <w:delText>larv</w:delText>
        </w:r>
      </w:del>
      <w:del w:id="126" w:author="Marta Gomez-Chiarri" w:date="2018-08-17T08:56:00Z">
        <w:r w:rsidR="00ED451E" w:rsidDel="000B2247">
          <w:delText>al</w:delText>
        </w:r>
      </w:del>
      <w:commentRangeEnd w:id="124"/>
      <w:del w:id="127" w:author="Marta Gomez-Chiarri" w:date="2018-08-17T09:03:00Z">
        <w:r w:rsidR="00D65281" w:rsidDel="00D65281">
          <w:rPr>
            <w:rStyle w:val="CommentReference"/>
          </w:rPr>
          <w:commentReference w:id="124"/>
        </w:r>
        <w:r w:rsidR="00ED451E" w:rsidDel="00D65281">
          <w:delText xml:space="preserve"> and </w:delText>
        </w:r>
      </w:del>
      <w:del w:id="128" w:author="Marta Gomez-Chiarri" w:date="2018-08-17T08:57:00Z">
        <w:r w:rsidR="00ED451E" w:rsidDel="00410DE0">
          <w:delText>biofilm colonizers</w:delText>
        </w:r>
      </w:del>
      <w:del w:id="129" w:author="Marta Gomez-Chiarri" w:date="2018-08-17T09:03:00Z">
        <w:r w:rsidR="00ED451E" w:rsidDel="00D65281">
          <w:delText xml:space="preserve"> </w:delText>
        </w:r>
      </w:del>
      <w:r w:rsidR="00ED451E">
        <w:t>from the more diverse rearing water community</w:t>
      </w:r>
      <w:ins w:id="130" w:author="Marta Gomez-Chiarri" w:date="2018-08-17T09:03:00Z">
        <w:r w:rsidR="00D65281">
          <w:t xml:space="preserve"> in </w:t>
        </w:r>
        <w:commentRangeStart w:id="131"/>
        <w:r w:rsidR="00D65281">
          <w:t>larvae</w:t>
        </w:r>
        <w:commentRangeEnd w:id="131"/>
        <w:r w:rsidR="00D65281">
          <w:rPr>
            <w:rStyle w:val="CommentReference"/>
          </w:rPr>
          <w:commentReference w:id="131"/>
        </w:r>
        <w:r w:rsidR="00D65281">
          <w:t xml:space="preserve"> and tank surfaces</w:t>
        </w:r>
        <w:r w:rsidR="00436100">
          <w:t xml:space="preserve"> (Figure 1)</w:t>
        </w:r>
      </w:ins>
      <w:r w:rsidR="00ED451E">
        <w:t xml:space="preserve">. </w:t>
      </w:r>
      <w:moveFromRangeStart w:id="132" w:author="Marta Gomez-Chiarri" w:date="2018-08-17T08:58:00Z" w:name="move522259634"/>
      <w:moveFrom w:id="133" w:author="Marta Gomez-Chiarri" w:date="2018-08-17T08:58:00Z">
        <w:r w:rsidR="00781820" w:rsidDel="00410DE0">
          <w:t>Overall,</w:t>
        </w:r>
        <w:r w:rsidDel="00410DE0">
          <w:t xml:space="preserve"> there was very high variability among replicate samples</w:t>
        </w:r>
        <w:r w:rsidR="00482629" w:rsidDel="00410DE0">
          <w:t xml:space="preserve"> </w:t>
        </w:r>
        <w:r w:rsidR="00666A83" w:rsidDel="00410DE0">
          <w:t xml:space="preserve">from each timepoint and treatment </w:t>
        </w:r>
        <w:r w:rsidR="00482629" w:rsidDel="00410DE0">
          <w:t>(Figure 2</w:t>
        </w:r>
        <w:r w:rsidR="00941F62" w:rsidDel="00410DE0">
          <w:t>, Figure</w:t>
        </w:r>
        <w:r w:rsidR="00FF3082" w:rsidDel="00410DE0">
          <w:t xml:space="preserve"> S2</w:t>
        </w:r>
        <w:r w:rsidR="00482629" w:rsidDel="00410DE0">
          <w:t>)</w:t>
        </w:r>
        <w:r w:rsidDel="00410DE0">
          <w:t xml:space="preserve">. </w:t>
        </w:r>
      </w:moveFrom>
      <w:moveFromRangeEnd w:id="132"/>
    </w:p>
    <w:p w14:paraId="07693A6E" w14:textId="0A32783B" w:rsidR="00EC77C6" w:rsidRDefault="0026252E" w:rsidP="0026252E">
      <w:pPr>
        <w:rPr>
          <w:highlight w:val="yellow"/>
        </w:rPr>
      </w:pPr>
      <w:del w:id="134" w:author="Marta Gomez-Chiarri" w:date="2018-08-17T08:46:00Z">
        <w:r w:rsidDel="00102A06">
          <w:delText xml:space="preserve">However, </w:delText>
        </w:r>
      </w:del>
      <w:ins w:id="135" w:author="Marta Gomez-Chiarri" w:date="2018-08-17T08:46:00Z">
        <w:r w:rsidR="00102A06">
          <w:t>T</w:t>
        </w:r>
      </w:ins>
      <w:del w:id="136" w:author="Marta Gomez-Chiarri" w:date="2018-08-17T08:46:00Z">
        <w:r w:rsidDel="00102A06">
          <w:delText>t</w:delText>
        </w:r>
      </w:del>
      <w:r>
        <w:t>he bacterial community structures of the water and oyster larvae samples were significantly different (Bray-Curtis, k=2, 95% confidence) in both Trial 1 and Trial 2</w:t>
      </w:r>
      <w:del w:id="137" w:author="Marta Gomez-Chiarri" w:date="2018-08-17T09:15:00Z">
        <w:r w:rsidDel="00613512">
          <w:delText xml:space="preserve"> (</w:delText>
        </w:r>
        <w:r w:rsidRPr="00F72F36" w:rsidDel="00613512">
          <w:delText>Figure 3</w:delText>
        </w:r>
        <w:r w:rsidDel="00613512">
          <w:delText>a</w:delText>
        </w:r>
        <w:r w:rsidRPr="00F72F36" w:rsidDel="00613512">
          <w:delText>)</w:delText>
        </w:r>
      </w:del>
      <w:r w:rsidRPr="00F72F36">
        <w:t>.</w:t>
      </w:r>
      <w:r>
        <w:t xml:space="preserve"> The</w:t>
      </w:r>
      <w:r w:rsidR="00897DE4">
        <w:t xml:space="preserve"> </w:t>
      </w:r>
      <w:r w:rsidR="00942692">
        <w:t xml:space="preserve">community structure of </w:t>
      </w:r>
      <w:r>
        <w:t>microbiome</w:t>
      </w:r>
      <w:r w:rsidR="00942692">
        <w:t>s</w:t>
      </w:r>
      <w:r>
        <w:t xml:space="preserve"> </w:t>
      </w:r>
      <w:r w:rsidR="00897DE4">
        <w:t xml:space="preserve">in tank biofilms (swab samples) </w:t>
      </w:r>
      <w:r>
        <w:t>was not significantly different from either the water or oyster larvae samples</w:t>
      </w:r>
      <w:r w:rsidR="000D4D99">
        <w:t>, suggesting an intermediate</w:t>
      </w:r>
      <w:r w:rsidR="008808DD">
        <w:t xml:space="preserve"> microbiome</w:t>
      </w:r>
      <w:r w:rsidR="000D4D99">
        <w:t xml:space="preserve"> stage</w:t>
      </w:r>
      <w:ins w:id="138" w:author="Marta Gomez-Chiarri" w:date="2018-08-17T09:15:00Z">
        <w:r w:rsidR="00613512">
          <w:t xml:space="preserve"> (</w:t>
        </w:r>
        <w:r w:rsidR="00613512" w:rsidRPr="00F72F36">
          <w:t>Figure 3</w:t>
        </w:r>
        <w:r w:rsidR="00613512">
          <w:t>a</w:t>
        </w:r>
        <w:r w:rsidR="00613512" w:rsidRPr="00F72F36">
          <w:t>)</w:t>
        </w:r>
      </w:ins>
      <w:r>
        <w:t xml:space="preserve">. Bacterial communities in the rearing water were significantly different between sampling timepoints (Bray-Curtis, k=2, 95% confidence) in all three Trials (Figure 3b). These results suggest that </w:t>
      </w:r>
      <w:ins w:id="139" w:author="Marta Gomez-Chiarri" w:date="2018-08-17T09:24:00Z">
        <w:r w:rsidR="0097476E">
          <w:t xml:space="preserve">hatchery </w:t>
        </w:r>
      </w:ins>
      <w:ins w:id="140" w:author="Marta Gomez-Chiarri" w:date="2018-08-17T09:23:00Z">
        <w:r w:rsidR="0097476E">
          <w:t xml:space="preserve">tanks </w:t>
        </w:r>
        <w:r w:rsidR="0097476E">
          <w:lastRenderedPageBreak/>
          <w:t xml:space="preserve">containing </w:t>
        </w:r>
      </w:ins>
      <w:r>
        <w:t>oyster larvae</w:t>
      </w:r>
      <w:del w:id="141" w:author="Marta Gomez-Chiarri" w:date="2018-08-17T09:23:00Z">
        <w:r w:rsidDel="0097476E">
          <w:delText xml:space="preserve"> </w:delText>
        </w:r>
      </w:del>
      <w:ins w:id="142" w:author="Marta Gomez-Chiarri" w:date="2018-08-17T09:24:00Z">
        <w:r w:rsidR="0097476E">
          <w:t xml:space="preserve"> </w:t>
        </w:r>
      </w:ins>
      <w:del w:id="143" w:author="Marta Gomez-Chiarri" w:date="2018-08-17T09:23:00Z">
        <w:r w:rsidDel="0097476E">
          <w:delText xml:space="preserve">in oyster hatcheries </w:delText>
        </w:r>
      </w:del>
      <w:r>
        <w:t xml:space="preserve">have dynamically developing microbiomes, </w:t>
      </w:r>
      <w:r w:rsidR="00EC77C6" w:rsidRPr="001A49BA">
        <w:t xml:space="preserve">despite the </w:t>
      </w:r>
      <w:del w:id="144" w:author="Marta Gomez-Chiarri" w:date="2018-08-17T09:16:00Z">
        <w:r w:rsidR="00EC77C6" w:rsidRPr="001A49BA" w:rsidDel="00FB357E">
          <w:delText>consistency</w:delText>
        </w:r>
        <w:r w:rsidR="00427B70" w:rsidRPr="00427B70" w:rsidDel="00FB357E">
          <w:delText xml:space="preserve"> </w:delText>
        </w:r>
        <w:r w:rsidR="00427B70" w:rsidDel="00FB357E">
          <w:delText>of the bacterial</w:delText>
        </w:r>
        <w:r w:rsidR="00427B70" w:rsidRPr="001A49BA" w:rsidDel="00FB357E">
          <w:delText xml:space="preserve"> community</w:delText>
        </w:r>
        <w:r w:rsidR="00EC77C6" w:rsidRPr="001A49BA" w:rsidDel="00FB357E">
          <w:delText xml:space="preserve"> in the</w:delText>
        </w:r>
      </w:del>
      <w:ins w:id="145" w:author="Marta Gomez-Chiarri" w:date="2018-08-17T09:16:00Z">
        <w:r w:rsidR="00FB357E">
          <w:t>fact that they are all receiving the same</w:t>
        </w:r>
      </w:ins>
      <w:r w:rsidR="00EC77C6" w:rsidRPr="001A49BA">
        <w:t xml:space="preserve"> inflow </w:t>
      </w:r>
      <w:commentRangeStart w:id="146"/>
      <w:commentRangeStart w:id="147"/>
      <w:commentRangeStart w:id="148"/>
      <w:r w:rsidR="00EC77C6" w:rsidRPr="001A49BA">
        <w:t>seawater</w:t>
      </w:r>
      <w:commentRangeEnd w:id="146"/>
      <w:r w:rsidR="000E2FA7">
        <w:rPr>
          <w:rStyle w:val="CommentReference"/>
        </w:rPr>
        <w:commentReference w:id="146"/>
      </w:r>
      <w:commentRangeEnd w:id="147"/>
      <w:r w:rsidR="004A0D42">
        <w:rPr>
          <w:rStyle w:val="CommentReference"/>
        </w:rPr>
        <w:commentReference w:id="147"/>
      </w:r>
      <w:commentRangeEnd w:id="148"/>
      <w:r w:rsidR="00FB357E">
        <w:rPr>
          <w:rStyle w:val="CommentReference"/>
        </w:rPr>
        <w:commentReference w:id="148"/>
      </w:r>
      <w:r w:rsidR="00EC77C6" w:rsidRPr="001A49BA">
        <w:t>.</w:t>
      </w:r>
    </w:p>
    <w:p w14:paraId="653E4FD1" w14:textId="4BC932AB" w:rsidR="001444D0" w:rsidRDefault="00BF57B9" w:rsidP="001444D0">
      <w:pPr>
        <w:pStyle w:val="Heading2"/>
      </w:pPr>
      <w:r>
        <w:t xml:space="preserve">Effects of the </w:t>
      </w:r>
      <w:r w:rsidR="001444D0">
        <w:t xml:space="preserve">Probiotic on the </w:t>
      </w:r>
      <w:r w:rsidR="00192704">
        <w:t>S</w:t>
      </w:r>
      <w:r w:rsidR="008E49A4">
        <w:t xml:space="preserve">elected </w:t>
      </w:r>
      <w:r w:rsidR="00192704">
        <w:t>M</w:t>
      </w:r>
      <w:r w:rsidR="008E49A4">
        <w:t xml:space="preserve">embers of the </w:t>
      </w:r>
      <w:r w:rsidR="00192704">
        <w:t>B</w:t>
      </w:r>
      <w:r w:rsidR="008E49A4">
        <w:t xml:space="preserve">acterial </w:t>
      </w:r>
      <w:r w:rsidR="00192704">
        <w:t>C</w:t>
      </w:r>
      <w:r w:rsidR="008E49A4">
        <w:t>ommunity</w:t>
      </w:r>
    </w:p>
    <w:p w14:paraId="53DE250E" w14:textId="0A2DAA3D" w:rsidR="00D4024E" w:rsidRPr="00F40F23" w:rsidRDefault="00E21F25" w:rsidP="00D4024E">
      <w:moveToRangeStart w:id="149" w:author="Marta Gomez-Chiarri" w:date="2018-08-17T12:36:00Z" w:name="move522272731"/>
      <w:moveTo w:id="150" w:author="Marta Gomez-Chiarri" w:date="2018-08-17T12:36:00Z">
        <w:r>
          <w:t>Although</w:t>
        </w:r>
        <w:del w:id="151" w:author="Marta Gomez-Chiarri" w:date="2018-08-17T12:36:00Z">
          <w:r w:rsidDel="00E21F25">
            <w:delText xml:space="preserve"> there</w:delText>
          </w:r>
        </w:del>
        <w:r>
          <w:t xml:space="preserve"> </w:t>
        </w:r>
        <w:del w:id="152" w:author="Marta Gomez-Chiarri" w:date="2018-08-17T12:36:00Z">
          <w:r w:rsidDel="00E21F25">
            <w:delText xml:space="preserve">were changes in </w:delText>
          </w:r>
          <w:r w:rsidDel="00E21F25">
            <w:rPr>
              <w:i/>
            </w:rPr>
            <w:delText>Oceanospirillales</w:delText>
          </w:r>
          <w:r w:rsidDel="00E21F25">
            <w:delText xml:space="preserve"> and </w:delText>
          </w:r>
          <w:r w:rsidDel="00E21F25">
            <w:rPr>
              <w:i/>
            </w:rPr>
            <w:delText xml:space="preserve">Bacillus </w:delText>
          </w:r>
          <w:r w:rsidDel="00E21F25">
            <w:delText xml:space="preserve">spp., </w:delText>
          </w:r>
        </w:del>
        <w:del w:id="153" w:author="Marta Gomez-Chiarri" w:date="2018-08-17T12:52:00Z">
          <w:r w:rsidDel="00D13431">
            <w:delText xml:space="preserve">the </w:delText>
          </w:r>
        </w:del>
        <w:del w:id="154" w:author="Marta Gomez-Chiarri" w:date="2018-08-17T12:51:00Z">
          <w:r w:rsidDel="00D13431">
            <w:delText xml:space="preserve">overall </w:delText>
          </w:r>
        </w:del>
        <w:del w:id="155" w:author="Marta Gomez-Chiarri" w:date="2018-08-17T12:52:00Z">
          <w:r w:rsidDel="00D13431">
            <w:delText xml:space="preserve">bacterial communities were not significantly different </w:delText>
          </w:r>
        </w:del>
        <w:del w:id="156" w:author="Marta Gomez-Chiarri" w:date="2018-08-17T12:37:00Z">
          <w:r w:rsidDel="00E21F25">
            <w:delText>with probiotic treatment</w:delText>
          </w:r>
        </w:del>
      </w:moveTo>
      <w:ins w:id="157" w:author="Marta Gomez-Chiarri" w:date="2018-08-17T12:37:00Z">
        <w:r>
          <w:t>control and probiotic-treated tanks</w:t>
        </w:r>
      </w:ins>
      <w:moveTo w:id="158" w:author="Marta Gomez-Chiarri" w:date="2018-08-17T12:36:00Z">
        <w:r>
          <w:t xml:space="preserve"> </w:t>
        </w:r>
      </w:moveTo>
      <w:ins w:id="159" w:author="Marta Gomez-Chiarri" w:date="2018-08-17T12:52:00Z">
        <w:r w:rsidR="00D13431">
          <w:t xml:space="preserve">showed no significant differences in diversity and structure of bacterial communities </w:t>
        </w:r>
      </w:ins>
      <w:ins w:id="160" w:author="Marta Gomez-Chiarri" w:date="2018-08-17T12:51:00Z">
        <w:r w:rsidR="00D13431">
          <w:t xml:space="preserve">overall </w:t>
        </w:r>
      </w:ins>
      <w:moveTo w:id="161" w:author="Marta Gomez-Chiarri" w:date="2018-08-17T12:36:00Z">
        <w:r>
          <w:t>(Figure 3c)</w:t>
        </w:r>
      </w:moveTo>
      <w:ins w:id="162" w:author="Marta Gomez-Chiarri" w:date="2018-08-17T12:37:00Z">
        <w:r>
          <w:t xml:space="preserve">, significant differences in the </w:t>
        </w:r>
      </w:ins>
      <w:ins w:id="163" w:author="Marta Gomez-Chiarri" w:date="2018-08-17T12:52:00Z">
        <w:r w:rsidR="00760EED">
          <w:t xml:space="preserve">read </w:t>
        </w:r>
      </w:ins>
      <w:ins w:id="164" w:author="Marta Gomez-Chiarri" w:date="2018-08-17T12:37:00Z">
        <w:r>
          <w:t>abundance of several specific taxa were</w:t>
        </w:r>
      </w:ins>
      <w:ins w:id="165" w:author="Marta Gomez-Chiarri" w:date="2018-08-17T12:38:00Z">
        <w:r>
          <w:t xml:space="preserve"> </w:t>
        </w:r>
        <w:commentRangeStart w:id="166"/>
        <w:r>
          <w:t>detected</w:t>
        </w:r>
      </w:ins>
      <w:commentRangeEnd w:id="166"/>
      <w:ins w:id="167" w:author="Marta Gomez-Chiarri" w:date="2018-08-17T14:56:00Z">
        <w:r w:rsidR="00D2731A">
          <w:rPr>
            <w:rStyle w:val="CommentReference"/>
          </w:rPr>
          <w:commentReference w:id="166"/>
        </w:r>
      </w:ins>
      <w:moveTo w:id="168" w:author="Marta Gomez-Chiarri" w:date="2018-08-17T12:36:00Z">
        <w:r>
          <w:t>.</w:t>
        </w:r>
      </w:moveTo>
      <w:moveToRangeEnd w:id="149"/>
      <w:ins w:id="169" w:author="Marta Gomez-Chiarri" w:date="2018-08-17T12:38:00Z">
        <w:r>
          <w:t xml:space="preserve"> </w:t>
        </w:r>
      </w:ins>
      <w:ins w:id="170" w:author="Marta Gomez-Chiarri" w:date="2018-08-17T12:55:00Z">
        <w:r w:rsidR="00963E27">
          <w:t xml:space="preserve">In all trials, </w:t>
        </w:r>
      </w:ins>
      <w:del w:id="171" w:author="Marta Gomez-Chiarri" w:date="2018-08-17T12:53:00Z">
        <w:r w:rsidR="0028502E" w:rsidDel="00760EED">
          <w:delText xml:space="preserve">We were able to detect the administered </w:delText>
        </w:r>
        <w:r w:rsidR="0028502E" w:rsidRPr="00332233" w:rsidDel="00760EED">
          <w:rPr>
            <w:i/>
          </w:rPr>
          <w:delText>Bacillus</w:delText>
        </w:r>
        <w:r w:rsidR="0028502E" w:rsidDel="00760EED">
          <w:delText xml:space="preserve"> probiotic among the 16S rDNA sequences in all probiotic-treated samples</w:delText>
        </w:r>
        <w:r w:rsidR="00E1574B" w:rsidDel="00760EED">
          <w:delText xml:space="preserve"> based on changes in </w:delText>
        </w:r>
        <w:commentRangeStart w:id="172"/>
        <w:r w:rsidR="00E1574B" w:rsidDel="00760EED">
          <w:delText>read abundance</w:delText>
        </w:r>
        <w:commentRangeEnd w:id="172"/>
        <w:r w:rsidR="005276CA" w:rsidDel="00760EED">
          <w:rPr>
            <w:rStyle w:val="CommentReference"/>
          </w:rPr>
          <w:commentReference w:id="172"/>
        </w:r>
        <w:r w:rsidR="0028502E" w:rsidDel="00760EED">
          <w:delText xml:space="preserve">. </w:delText>
        </w:r>
      </w:del>
      <w:del w:id="173" w:author="Marta Gomez-Chiarri" w:date="2018-08-17T12:55:00Z">
        <w:r w:rsidR="0028502E" w:rsidDel="00963E27">
          <w:delText xml:space="preserve">By the final sampling day, </w:delText>
        </w:r>
      </w:del>
      <w:r w:rsidR="0028502E">
        <w:rPr>
          <w:i/>
        </w:rPr>
        <w:t>Bacillus</w:t>
      </w:r>
      <w:r w:rsidR="0028502E">
        <w:t xml:space="preserve"> spp. reads in the probiotic-treated water samples</w:t>
      </w:r>
      <w:ins w:id="174" w:author="Marta Gomez-Chiarri" w:date="2018-08-17T12:55:00Z">
        <w:r w:rsidR="008E031C">
          <w:t xml:space="preserve"> increased through time, and</w:t>
        </w:r>
      </w:ins>
      <w:r w:rsidR="0028502E">
        <w:t xml:space="preserve"> were </w:t>
      </w:r>
      <w:r w:rsidR="00433937">
        <w:t>significantly more a</w:t>
      </w:r>
      <w:r w:rsidR="0028502E">
        <w:t xml:space="preserve">bundant </w:t>
      </w:r>
      <w:ins w:id="175" w:author="Marta Gomez-Chiarri" w:date="2018-08-17T12:56:00Z">
        <w:r w:rsidR="008E031C">
          <w:t xml:space="preserve">in samples from treated tanks </w:t>
        </w:r>
      </w:ins>
      <w:r w:rsidR="0028502E">
        <w:t>than in the control</w:t>
      </w:r>
      <w:ins w:id="176" w:author="Marta Gomez-Chiarri" w:date="2018-08-17T12:56:00Z">
        <w:r w:rsidR="008E031C">
          <w:t xml:space="preserve"> tanks</w:t>
        </w:r>
      </w:ins>
      <w:del w:id="177" w:author="Marta Gomez-Chiarri" w:date="2018-08-17T12:56:00Z">
        <w:r w:rsidR="0028502E" w:rsidDel="008E031C">
          <w:delText xml:space="preserve"> samples</w:delText>
        </w:r>
      </w:del>
      <w:r w:rsidR="0028502E">
        <w:t xml:space="preserve"> </w:t>
      </w:r>
      <w:ins w:id="178" w:author="Marta Gomez-Chiarri" w:date="2018-08-17T12:55:00Z">
        <w:r w:rsidR="00963E27">
          <w:t xml:space="preserve">by the final sampling day </w:t>
        </w:r>
      </w:ins>
      <w:del w:id="179" w:author="Marta Gomez-Chiarri" w:date="2018-08-17T12:55:00Z">
        <w:r w:rsidR="0028502E" w:rsidDel="00963E27">
          <w:delText xml:space="preserve">in all three Trials </w:delText>
        </w:r>
      </w:del>
      <w:r w:rsidR="0028502E">
        <w:t>(Figure 4a</w:t>
      </w:r>
      <w:r w:rsidR="00A23E33">
        <w:t>, T-test p&lt;0.05</w:t>
      </w:r>
      <w:r w:rsidR="0028502E">
        <w:t>)</w:t>
      </w:r>
      <w:ins w:id="180" w:author="Marta Gomez-Chiarri" w:date="2018-08-17T12:53:00Z">
        <w:r w:rsidR="008E031C">
          <w:t>. These results suggest</w:t>
        </w:r>
        <w:r w:rsidR="00760EED">
          <w:t xml:space="preserve"> that those reads correspond to the added probiotic</w:t>
        </w:r>
      </w:ins>
      <w:r w:rsidR="0028502E">
        <w:t xml:space="preserve">. </w:t>
      </w:r>
      <w:del w:id="181" w:author="Marta Gomez-Chiarri" w:date="2018-08-17T12:55:00Z">
        <w:r w:rsidR="0028502E" w:rsidDel="00963E27">
          <w:delText xml:space="preserve">Additionally, the number of </w:delText>
        </w:r>
        <w:r w:rsidR="0028502E" w:rsidRPr="003D0C83" w:rsidDel="00963E27">
          <w:rPr>
            <w:i/>
          </w:rPr>
          <w:delText>Bacillus</w:delText>
        </w:r>
        <w:r w:rsidR="0028502E" w:rsidDel="00963E27">
          <w:delText xml:space="preserve"> spp. </w:delText>
        </w:r>
        <w:r w:rsidR="0028502E" w:rsidRPr="00407BF7" w:rsidDel="00963E27">
          <w:delText>reads</w:delText>
        </w:r>
        <w:r w:rsidR="0028502E" w:rsidDel="00963E27">
          <w:delText xml:space="preserve"> </w:delText>
        </w:r>
        <w:r w:rsidR="00933FF4" w:rsidDel="00963E27">
          <w:delText xml:space="preserve">significantly </w:delText>
        </w:r>
        <w:commentRangeStart w:id="182"/>
        <w:commentRangeStart w:id="183"/>
        <w:r w:rsidR="00D4024E" w:rsidDel="00963E27">
          <w:delText xml:space="preserve">increased </w:delText>
        </w:r>
        <w:commentRangeEnd w:id="182"/>
        <w:r w:rsidR="00F55D63" w:rsidDel="00963E27">
          <w:rPr>
            <w:rStyle w:val="CommentReference"/>
          </w:rPr>
          <w:commentReference w:id="182"/>
        </w:r>
        <w:commentRangeEnd w:id="183"/>
        <w:r w:rsidR="008A3E93" w:rsidDel="00963E27">
          <w:rPr>
            <w:rStyle w:val="CommentReference"/>
          </w:rPr>
          <w:commentReference w:id="183"/>
        </w:r>
        <w:r w:rsidR="00D4024E" w:rsidDel="00963E27">
          <w:delText>over time in the probiotic-treated tanks in Trial 3</w:delText>
        </w:r>
        <w:r w:rsidR="003647CC" w:rsidDel="00963E27">
          <w:delText xml:space="preserve"> (T-test, p&lt;0.05)</w:delText>
        </w:r>
        <w:r w:rsidR="00D4024E" w:rsidDel="00963E27">
          <w:delText xml:space="preserve">. </w:delText>
        </w:r>
      </w:del>
      <w:commentRangeStart w:id="185"/>
      <w:r w:rsidR="002715A0">
        <w:t xml:space="preserve">This increase in </w:t>
      </w:r>
      <w:r w:rsidR="002715A0" w:rsidRPr="002715A0">
        <w:rPr>
          <w:i/>
        </w:rPr>
        <w:t>Bacillus</w:t>
      </w:r>
      <w:r w:rsidR="002715A0">
        <w:t xml:space="preserve"> spp. reads at the final timepoint is due to </w:t>
      </w:r>
      <w:r w:rsidR="00BB7C92">
        <w:t xml:space="preserve">natural mortality </w:t>
      </w:r>
      <w:r w:rsidR="002715A0">
        <w:t>in larvae</w:t>
      </w:r>
      <w:r w:rsidR="00BB7C92">
        <w:t xml:space="preserve"> over time, </w:t>
      </w:r>
      <w:r w:rsidR="00EE43FA">
        <w:t>with</w:t>
      </w:r>
      <w:r w:rsidR="00BB7C92">
        <w:t xml:space="preserve"> a consistent daily dosage of the probiotic</w:t>
      </w:r>
      <w:commentRangeEnd w:id="185"/>
      <w:r w:rsidR="005276CA">
        <w:rPr>
          <w:rStyle w:val="CommentReference"/>
        </w:rPr>
        <w:commentReference w:id="185"/>
      </w:r>
      <w:r w:rsidR="00BB7C92">
        <w:t>.</w:t>
      </w:r>
      <w:r w:rsidR="002715A0">
        <w:t xml:space="preserve"> </w:t>
      </w:r>
      <w:ins w:id="186" w:author="Marta Gomez-Chiarri" w:date="2018-08-17T12:35:00Z">
        <w:r w:rsidRPr="002715A0">
          <w:t>The</w:t>
        </w:r>
        <w:r>
          <w:t xml:space="preserve"> number of </w:t>
        </w:r>
        <w:proofErr w:type="spellStart"/>
        <w:r>
          <w:rPr>
            <w:i/>
          </w:rPr>
          <w:t>Oceanospirillales</w:t>
        </w:r>
        <w:proofErr w:type="spellEnd"/>
        <w:r>
          <w:t xml:space="preserve"> reads was </w:t>
        </w:r>
      </w:ins>
      <w:ins w:id="187" w:author="Marta Gomez-Chiarri" w:date="2018-08-17T14:58:00Z">
        <w:r w:rsidR="00D2731A">
          <w:t xml:space="preserve">also </w:t>
        </w:r>
      </w:ins>
      <w:ins w:id="188" w:author="Marta Gomez-Chiarri" w:date="2018-08-17T12:35:00Z">
        <w:r>
          <w:t>significantly higher</w:t>
        </w:r>
      </w:ins>
      <w:ins w:id="189" w:author="Marta Gomez-Chiarri" w:date="2018-08-17T14:58:00Z">
        <w:r w:rsidR="00D2731A">
          <w:t xml:space="preserve"> at all time points</w:t>
        </w:r>
      </w:ins>
      <w:ins w:id="190" w:author="Marta Gomez-Chiarri" w:date="2018-08-17T12:35:00Z">
        <w:r>
          <w:t xml:space="preserve"> (</w:t>
        </w:r>
        <w:commentRangeStart w:id="191"/>
        <w:r>
          <w:t>20-34% of reads</w:t>
        </w:r>
        <w:commentRangeEnd w:id="191"/>
        <w:r>
          <w:rPr>
            <w:rStyle w:val="CommentReference"/>
          </w:rPr>
          <w:commentReference w:id="191"/>
        </w:r>
        <w:r>
          <w:t>) in probiotic-treated rearing water compared to control water in Trial 3 (Figure 4b, T-test p&lt;0.05</w:t>
        </w:r>
        <w:r w:rsidRPr="008F3326">
          <w:rPr>
            <w:highlight w:val="yellow"/>
            <w:rPrChange w:id="192" w:author="Marta Gomez-Chiarri" w:date="2018-08-17T15:02:00Z">
              <w:rPr/>
            </w:rPrChange>
          </w:rPr>
          <w:t>).</w:t>
        </w:r>
      </w:ins>
      <w:ins w:id="193" w:author="Marta Gomez-Chiarri" w:date="2018-08-17T14:58:00Z">
        <w:r w:rsidR="00D2731A" w:rsidRPr="008F3326">
          <w:rPr>
            <w:highlight w:val="yellow"/>
            <w:rPrChange w:id="194" w:author="Marta Gomez-Chiarri" w:date="2018-08-17T15:02:00Z">
              <w:rPr/>
            </w:rPrChange>
          </w:rPr>
          <w:t xml:space="preserve">  </w:t>
        </w:r>
      </w:ins>
      <w:ins w:id="195" w:author="Marta Gomez-Chiarri" w:date="2018-08-17T15:01:00Z">
        <w:r w:rsidR="008F3326" w:rsidRPr="008F3326">
          <w:rPr>
            <w:highlight w:val="yellow"/>
            <w:rPrChange w:id="196" w:author="Marta Gomez-Chiarri" w:date="2018-08-17T15:02:00Z">
              <w:rPr/>
            </w:rPrChange>
          </w:rPr>
          <w:t>SAY SOMETHING HERE ABOUT HOW THEY ARE PRETTY ABUNDANT (IN ALL SAMPLES OR JUST WATER?)</w:t>
        </w:r>
        <w:r w:rsidR="008F3326">
          <w:t xml:space="preserve"> </w:t>
        </w:r>
      </w:ins>
      <w:ins w:id="197" w:author="Marta Gomez-Chiarri" w:date="2018-08-17T14:59:00Z">
        <w:r w:rsidR="00D2731A">
          <w:t xml:space="preserve"> </w:t>
        </w:r>
      </w:ins>
      <w:ins w:id="198" w:author="Marta Gomez-Chiarri" w:date="2018-08-17T14:58:00Z">
        <w:r w:rsidR="00D2731A">
          <w:t xml:space="preserve"> </w:t>
        </w:r>
      </w:ins>
      <w:del w:id="199" w:author="Marta Gomez-Chiarri" w:date="2018-08-17T12:35:00Z">
        <w:r w:rsidR="003A2918" w:rsidRPr="002715A0" w:rsidDel="00E21F25">
          <w:delText>The</w:delText>
        </w:r>
        <w:r w:rsidR="003A2918" w:rsidDel="00E21F25">
          <w:delText xml:space="preserve"> number of </w:delText>
        </w:r>
        <w:r w:rsidR="003A2918" w:rsidDel="00E21F25">
          <w:rPr>
            <w:i/>
          </w:rPr>
          <w:delText>Oceanospirillales</w:delText>
        </w:r>
        <w:r w:rsidR="003A2918" w:rsidDel="00E21F25">
          <w:delText xml:space="preserve"> reads</w:delText>
        </w:r>
      </w:del>
      <w:del w:id="200" w:author="Marta Gomez-Chiarri" w:date="2018-08-17T09:38:00Z">
        <w:r w:rsidR="003A2918" w:rsidDel="005276CA">
          <w:delText>, a mollusc symbiont,</w:delText>
        </w:r>
      </w:del>
      <w:del w:id="201" w:author="Marta Gomez-Chiarri" w:date="2018-08-17T12:35:00Z">
        <w:r w:rsidR="003A2918" w:rsidDel="00E21F25">
          <w:delText xml:space="preserve"> was significantly </w:delText>
        </w:r>
      </w:del>
      <w:del w:id="202" w:author="Marta Gomez-Chiarri" w:date="2018-08-17T09:38:00Z">
        <w:r w:rsidR="003A2918" w:rsidDel="005276CA">
          <w:delText>more abundant</w:delText>
        </w:r>
      </w:del>
      <w:del w:id="203" w:author="Marta Gomez-Chiarri" w:date="2018-08-17T12:35:00Z">
        <w:r w:rsidR="003A2918" w:rsidDel="00E21F25">
          <w:delText xml:space="preserve"> (</w:delText>
        </w:r>
      </w:del>
      <w:del w:id="204" w:author="Marta Gomez-Chiarri" w:date="2018-08-17T09:38:00Z">
        <w:r w:rsidR="000B18DC" w:rsidDel="005276CA">
          <w:delText>19.7</w:delText>
        </w:r>
      </w:del>
      <w:del w:id="205" w:author="Marta Gomez-Chiarri" w:date="2018-08-17T12:35:00Z">
        <w:r w:rsidR="000B18DC" w:rsidDel="00E21F25">
          <w:delText>-3</w:delText>
        </w:r>
      </w:del>
      <w:del w:id="206" w:author="Marta Gomez-Chiarri" w:date="2018-08-17T09:38:00Z">
        <w:r w:rsidR="000B18DC" w:rsidDel="005276CA">
          <w:delText>3.6</w:delText>
        </w:r>
      </w:del>
      <w:del w:id="207" w:author="Marta Gomez-Chiarri" w:date="2018-08-17T12:35:00Z">
        <w:r w:rsidR="000B18DC" w:rsidDel="00E21F25">
          <w:delText>%</w:delText>
        </w:r>
        <w:r w:rsidR="003A2918" w:rsidDel="00E21F25">
          <w:delText>) in probiotic-treated rearing water compared to control water in Trial 3 (Figure 4b, T-test p&lt;0.05).</w:delText>
        </w:r>
        <w:commentRangeStart w:id="208"/>
        <w:r w:rsidR="00D4024E" w:rsidDel="00E21F25">
          <w:delText xml:space="preserve"> </w:delText>
        </w:r>
      </w:del>
      <w:r w:rsidR="00495408">
        <w:t>T</w:t>
      </w:r>
      <w:r w:rsidR="00D4024E">
        <w:t xml:space="preserve">he abundance </w:t>
      </w:r>
      <w:r w:rsidR="00CB57DE">
        <w:t xml:space="preserve">of </w:t>
      </w:r>
      <w:proofErr w:type="spellStart"/>
      <w:r w:rsidR="00CB57DE">
        <w:rPr>
          <w:i/>
        </w:rPr>
        <w:t>Oceanospirillales</w:t>
      </w:r>
      <w:proofErr w:type="spellEnd"/>
      <w:r w:rsidR="00CB57DE">
        <w:t xml:space="preserve"> reads </w:t>
      </w:r>
      <w:r w:rsidR="00D4024E">
        <w:t xml:space="preserve">decreased </w:t>
      </w:r>
      <w:r w:rsidR="001C0A6F">
        <w:t xml:space="preserve">by </w:t>
      </w:r>
      <w:r w:rsidR="00E66B85">
        <w:t>41</w:t>
      </w:r>
      <w:del w:id="209" w:author="Marta Gomez-Chiarri" w:date="2018-08-17T12:34:00Z">
        <w:r w:rsidR="00E66B85" w:rsidDel="00E21F25">
          <w:delText>.4</w:delText>
        </w:r>
      </w:del>
      <w:r w:rsidR="00E66B85">
        <w:t>-6</w:t>
      </w:r>
      <w:ins w:id="210" w:author="Marta Gomez-Chiarri" w:date="2018-08-17T12:34:00Z">
        <w:r>
          <w:t>2</w:t>
        </w:r>
      </w:ins>
      <w:del w:id="211" w:author="Marta Gomez-Chiarri" w:date="2018-08-17T12:34:00Z">
        <w:r w:rsidR="00E66B85" w:rsidDel="00E21F25">
          <w:delText>1.7</w:delText>
        </w:r>
      </w:del>
      <w:r w:rsidR="00E66B85">
        <w:t xml:space="preserve">% </w:t>
      </w:r>
      <w:r w:rsidR="00D4024E">
        <w:t>over time in all Trials (Figure 4b</w:t>
      </w:r>
      <w:r w:rsidR="007C7B90">
        <w:t>, T-test p&lt;0.05</w:t>
      </w:r>
      <w:r w:rsidR="00D4024E">
        <w:t xml:space="preserve">). </w:t>
      </w:r>
      <w:commentRangeEnd w:id="208"/>
      <w:ins w:id="212" w:author="Marta Gomez-Chiarri" w:date="2018-08-17T16:10:00Z">
        <w:r w:rsidR="00BF1F4D" w:rsidRPr="00722703">
          <w:rPr>
            <w:highlight w:val="yellow"/>
          </w:rPr>
          <w:t xml:space="preserve">MENTION HERE </w:t>
        </w:r>
      </w:ins>
      <w:ins w:id="213" w:author="Marta Gomez-Chiarri" w:date="2018-08-17T16:11:00Z">
        <w:r w:rsidR="00BF1F4D">
          <w:rPr>
            <w:highlight w:val="yellow"/>
          </w:rPr>
          <w:t>IF THE SAME PATTERN WAS OBSERVED</w:t>
        </w:r>
      </w:ins>
      <w:ins w:id="214" w:author="Marta Gomez-Chiarri" w:date="2018-08-17T16:10:00Z">
        <w:r w:rsidR="00BF1F4D" w:rsidRPr="00722703">
          <w:rPr>
            <w:highlight w:val="yellow"/>
          </w:rPr>
          <w:t xml:space="preserve"> IN OTHER SAMPLE TYPES  (OR THAT NO SIGNIFICANCE DIFFERENCE BETWEEN TREATMENTS WAS SEEN</w:t>
        </w:r>
      </w:ins>
      <w:del w:id="215" w:author="Marta Gomez-Chiarri" w:date="2018-08-17T16:10:00Z">
        <w:r w:rsidR="00CE50C8" w:rsidDel="00BF1F4D">
          <w:rPr>
            <w:rStyle w:val="CommentReference"/>
          </w:rPr>
          <w:commentReference w:id="208"/>
        </w:r>
      </w:del>
      <w:ins w:id="217" w:author="Marta Gomez-Chiarri" w:date="2018-08-17T16:11:00Z">
        <w:r w:rsidR="00BF1F4D">
          <w:t xml:space="preserve"> – OR THAT YOU DIDN’T ANALYZE BECAUSE OF LACK OF ENOUGH READS TO SEE DIFFERENCE?</w:t>
        </w:r>
      </w:ins>
      <w:ins w:id="218" w:author="Marta Gomez-Chiarri" w:date="2018-08-17T16:10:00Z">
        <w:r w:rsidR="00BF1F4D">
          <w:t>)</w:t>
        </w:r>
      </w:ins>
      <w:moveFromRangeStart w:id="219" w:author="Marta Gomez-Chiarri" w:date="2018-08-17T12:36:00Z" w:name="move522272731"/>
      <w:moveFrom w:id="220" w:author="Marta Gomez-Chiarri" w:date="2018-08-17T12:36:00Z">
        <w:r w:rsidR="00D4024E" w:rsidDel="00E21F25">
          <w:t xml:space="preserve">Although there were changes in </w:t>
        </w:r>
        <w:r w:rsidR="00810C32" w:rsidDel="00E21F25">
          <w:rPr>
            <w:i/>
          </w:rPr>
          <w:t>Oceanospirillales</w:t>
        </w:r>
        <w:r w:rsidR="00810C32" w:rsidDel="00E21F25">
          <w:t xml:space="preserve"> and </w:t>
        </w:r>
        <w:r w:rsidR="00810C32" w:rsidDel="00E21F25">
          <w:rPr>
            <w:i/>
          </w:rPr>
          <w:t xml:space="preserve">Bacillus </w:t>
        </w:r>
        <w:r w:rsidR="00810C32" w:rsidDel="00E21F25">
          <w:t xml:space="preserve">spp., </w:t>
        </w:r>
        <w:r w:rsidR="00D4024E" w:rsidDel="00E21F25">
          <w:t>the overall bacterial communities were not significan</w:t>
        </w:r>
      </w:moveFrom>
      <w:ins w:id="221" w:author="Marta Gomez-Chiarri" w:date="2018-08-17T16:10:00Z">
        <w:r w:rsidR="00BF1F4D" w:rsidDel="00E21F25">
          <w:t xml:space="preserve"> </w:t>
        </w:r>
      </w:ins>
      <w:moveFrom w:id="222" w:author="Marta Gomez-Chiarri" w:date="2018-08-17T12:36:00Z">
        <w:r w:rsidR="00D4024E" w:rsidDel="00E21F25">
          <w:t>tly different with probiotic treatment (Figure 3c).</w:t>
        </w:r>
      </w:moveFrom>
      <w:moveFromRangeEnd w:id="219"/>
    </w:p>
    <w:p w14:paraId="5277B695" w14:textId="77777777" w:rsidR="004E7D4E" w:rsidRDefault="00FF26D4" w:rsidP="00D4024E">
      <w:pPr>
        <w:rPr>
          <w:ins w:id="223" w:author="Marta Gomez-Chiarri" w:date="2018-08-17T16:50:00Z"/>
        </w:rPr>
      </w:pPr>
      <w:r>
        <w:t xml:space="preserve">Since </w:t>
      </w:r>
      <w:commentRangeStart w:id="224"/>
      <w:r w:rsidRPr="007B4F1D">
        <w:rPr>
          <w:i/>
        </w:rPr>
        <w:t>Vibrio</w:t>
      </w:r>
      <w:r>
        <w:t xml:space="preserve"> spp. </w:t>
      </w:r>
      <w:commentRangeEnd w:id="224"/>
      <w:r w:rsidR="00BE7C63">
        <w:rPr>
          <w:rStyle w:val="CommentReference"/>
        </w:rPr>
        <w:commentReference w:id="224"/>
      </w:r>
      <w:r>
        <w:t xml:space="preserve">is </w:t>
      </w:r>
      <w:r w:rsidR="00D4024E">
        <w:t xml:space="preserve">a </w:t>
      </w:r>
      <w:proofErr w:type="spellStart"/>
      <w:r>
        <w:t>taxon</w:t>
      </w:r>
      <w:proofErr w:type="spellEnd"/>
      <w:r>
        <w:t xml:space="preserve"> that comprises a</w:t>
      </w:r>
      <w:r w:rsidR="00D4024E">
        <w:t xml:space="preserve"> </w:t>
      </w:r>
      <w:r>
        <w:t xml:space="preserve">significant number </w:t>
      </w:r>
      <w:r w:rsidR="00D4024E">
        <w:t>of larval oyster pathogens</w:t>
      </w:r>
      <w:r w:rsidR="002F0436">
        <w:t xml:space="preserve"> </w:t>
      </w:r>
      <w:r w:rsidR="002F0436">
        <w:fldChar w:fldCharType="begin" w:fldLock="1"/>
      </w:r>
      <w:r w:rsidR="002D630D">
        <w:instrText>ADDIN CSL_CITATION { "citationItems" : [ { "id" : "ITEM-1", "itemData" : { "DOI" : "10.1128/AEM.02930-14", "ISSN" : "10985336", "PMID" : "25344234", "abstract" : "Vibrio tubiashii is reported to be a bacterial pathogen of larval Eastern oysters (Crassostrea virginica) and Pacific oysters (Crassostrea gigas) and has been associated with major hatchery crashes, causing shortages in seed oysters for commercial shellfish producers. Another bacterium, Vibrio coralliilyticus, a well-known coral pathogen, has recently been shown to elicit mortality in fish and shellfish. Several strains of V. coralliilyticus, such as ATCC 19105 and Pacific isolates RE22 and RE98, were misidentified as V. tubiashii until recently. We compared the mortalities caused by two V. tubiashii and four V. coralliilyticus strains in Eastern and Pacific oyster larvae. The 50% lethal dose (LD50) of V. coralliilyticus in Eastern oysters (defined here as the dose required to kill 50% of the population in 6 days) ranged from 1.1 \u00d7 10(4) to 3.0 \u00d7 10(4) CFU/ml seawater; strains RE98 and RE22 were the most virulent. This study shows that V. coralliilyticus causes mortality in Eastern oyster larvae. Results for Pacific oysters were similar, with LD50s between 1.2 \u00d7 10(4) and 4.0 \u00d7 10(4) CFU/ml. Vibrio tubiashii ATCC 19106 and ATCC 19109 were highly infectious toward Eastern oyster larvae but were essentially nonpathogenic toward healthy Pacific oyster larvae at dosages of \u22651.1 \u00d7 10(4) CFU/ml. These data, coupled with the fact that several isolates originally thought to be V. tubiashii are actually V. coralliilyticus, suggest that V. coralliilyticus has been a more significant pathogen for larval bivalve shellfish than V. tubiashii, particularly on the U.S. West Coast, contributing to substantial hatchery-associated morbidity and mortality in recent years.", "author" : [ { "dropping-particle" : "", "family" : "Richards", "given" : "Gary P.", "non-dropping-particle" : "", "parse-names" : false, "suffix" : "" }, { "dropping-particle" : "", "family" : "Watson", "given" : "Michael A.", "non-dropping-particle" : "", "parse-names" : false, "suffix" : "" }, { "dropping-particle" : "", "family" : "Needleman", "given" : "David S.", "non-dropping-particle" : "", "parse-names" : false, "suffix" : "" }, { "dropping-particle" : "", "family" : "Church", "given" : "Karlee M.", "non-dropping-particle" : "", "parse-names" : false, "suffix" : "" }, { "dropping-particle" : "", "family" : "H\u00e4se", "given" : "Claudia C.", "non-dropping-particle" : "", "parse-names" : false, "suffix" : "" } ], "container-title" : "Applied and Environmental Microbiology", "editor" : [ { "dropping-particle" : "", "family" : "Griffiths", "given" : "M. W.", "non-dropping-particle" : "", "parse-names" : false, "suffix" : "" } ], "id" : "ITEM-1", "issue" : "1", "issued" : { "date-parts" : [ [ "2015", "1", "1" ] ] }, "page" : "292-297", "title" : "Mortalities of Eastern And Pacific oyster larvae caused by the pathogens Vibrio coralliilyticus and Vibrio tubiashii", "type" : "article-journal", "volume" : "81" }, "uris" : [ "http://www.mendeley.com/documents/?uuid=25b30307-f7a4-3e49-856a-08a86ef07717" ] }, { "id" : "ITEM-2", "itemData" : { "DOI" : "10.1016/0044-8486(81)90043-0", "ISBN" : "0044-8486", "ISSN" : "00448486", "abstract" : "Epizootic vibriosis of larval American oysters, Crassostrea virginica, in a commercial hatchery was studied by examining hatchery production records and also examining larval oysters with interference microscopy, the dye exclusion test, histological techniques and vibrio-specific fluorescent antibody methods. Two larval spawns sampled for laboratory analysis showed 95% or greater mortality in 6 of the 7 groups sampled. Hatchery production was severely depressed over a 5-week period. The production for 1979, the year in which the disease occurred, was only one-third of that of the previous year. Both examination of live larvae and histological analysis demonstrated that pathological lipid deposition in the digestive gland and other digestive system organs was a consistent sign of the disease. The trypan-blue dye exclusion test was a rapid and simple method which facilitated recognition of some of the early pathological changes in larval oyster vibriosis. The antibody test provided a rapid and specific diagnosis of the etiologic agent as a Vibrio spp. The clinical, histological and immunofluorescent findings in this case of larval oyster vibriosis in a commercial hatchery demonstrated a pathogenesis which was identical to that previously reported in experimental vibriosis. \u00a9 1981.", "author" : [ { "dropping-particle" : "", "family" : "Elston", "given" : "Ralph", "non-dropping-particle" : "", "parse-names" : false, "suffix" : "" }, { "dropping-particle" : "", "family" : "Leibovitz", "given" : "Louis", "non-dropping-particle" : "", "parse-names" : false, "suffix" : "" }, { "dropping-particle" : "", "family" : "Relyea", "given" : "David", "non-dropping-particle" : "", "parse-names" : false, "suffix" : "" }, { "dropping-particle" : "", "family" : "Zatila", "given" : "Joseph", "non-dropping-particle" : "", "parse-names" : false, "suffix" : "" } ], "container-title" : "Aquaculture", "id" : "ITEM-2", "issue" : "C", "issued" : { "date-parts" : [ [ "1981", "1", "1" ] ] }, "page" : "53-62", "publisher" : "Elsevier", "title" : "Diagnosis of vibriosis in a commercial oyster hatchery epizootic: Diagnostic tools and management features", "type" : "article-journal", "volume" : "24" }, "uris" : [ "http://www.mendeley.com/documents/?uuid=57c396e2-bbde-36c9-b90c-11ba0e65b904" ] }, { "id" : "ITEM-3", "itemData" : { "DOI" : "10.1016/j.tim.2016.03.006", "ISBN" : "0966-842X", "ISSN" : "18784380", "PMID" : "27038736", "abstract" : "Disease dynamics in the wild are influenced by a number of ecological and evolutionary factors not addressed by traditional laboratory-based characterization of pathogens. Here we propose the oyster, Crassostrea gigas, as a model for studying the interaction of the environment, bacterial pathogens, and the host in disease dynamics. We show that an important first step is to ask whether the functional unit of pathogenesis is a bacterial clone, a population, or a consortium in order to assess triggers of disease outbreaks and devise appropriate monitoring tools. Moreover, the development of specific-pathogen-free (SPF) oysters has enabled assessment of the infection process under natural conditions. Finally, recent results show the importance of microbial interactions and host genetics in determining oyster health and disease.", "author" : [ { "dropping-particle" : "", "family" : "Roux", "given" : "Fr\u00e9d\u00e9rique", "non-dropping-particle" : "Le", "parse-names" : false, "suffix" : "" }, { "dropping-particle" : "", "family" : "Wegner", "given" : "K. Mathias", "non-dropping-particle" : "", "parse-names" : false, "suffix" : "" }, { "dropping-particle" : "", "family" : "Polz", "given" : "Martin F.", "non-dropping-particle" : "", "parse-names" : false, "suffix" : "" } ], "container-title" : "Trends in Microbiology", "id" : "ITEM-3", "issue" : "7", "issued" : { "date-parts" : [ [ "2016", "7" ] ] }, "page" : "568-580", "title" : "Oysters and Vibrios as a Model for Disease Dynamics in Wild Animals", "type" : "article", "volume" : "24" }, "uris" : [ "http://www.mendeley.com/documents/?uuid=efe431d3-55ad-3c7a-9973-abba1673f7e0" ] } ], "mendeley" : { "formattedCitation" : "(Elston et al., 1981; Le Roux et al., 2016; Richards et al., 2015a)", "plainTextFormattedCitation" : "(Elston et al., 1981; Le Roux et al., 2016; Richards et al., 2015a)", "previouslyFormattedCitation" : "(Elston et al., 1981; Le Roux et al., 2016; Richards et al., 2015a)" }, "properties" : {  }, "schema" : "https://github.com/citation-style-language/schema/raw/master/csl-citation.json" }</w:instrText>
      </w:r>
      <w:r w:rsidR="002F0436">
        <w:fldChar w:fldCharType="separate"/>
      </w:r>
      <w:r w:rsidR="009E6FBA" w:rsidRPr="009E6FBA">
        <w:rPr>
          <w:noProof/>
        </w:rPr>
        <w:t>(Elston et al., 1981; Le Roux et al., 2016; Richards et al., 2015a)</w:t>
      </w:r>
      <w:r w:rsidR="002F0436">
        <w:fldChar w:fldCharType="end"/>
      </w:r>
      <w:r w:rsidR="00D4024E">
        <w:t xml:space="preserve">, </w:t>
      </w:r>
      <w:r>
        <w:t xml:space="preserve">we evaluated the </w:t>
      </w:r>
      <w:r w:rsidR="00D4024E">
        <w:t xml:space="preserve">changes in </w:t>
      </w:r>
      <w:r w:rsidR="00D4024E">
        <w:rPr>
          <w:i/>
        </w:rPr>
        <w:t>Vibrio</w:t>
      </w:r>
      <w:r w:rsidR="00D4024E">
        <w:t xml:space="preserve"> spp. </w:t>
      </w:r>
      <w:del w:id="225" w:author="Marta Gomez-Chiarri" w:date="2018-08-17T16:12:00Z">
        <w:r w:rsidR="00D4024E" w:rsidDel="00BF1F4D">
          <w:delText>reads</w:delText>
        </w:r>
        <w:r w:rsidDel="00BF1F4D">
          <w:delText xml:space="preserve"> </w:delText>
        </w:r>
      </w:del>
      <w:ins w:id="226" w:author="Marta Gomez-Chiarri" w:date="2018-08-17T16:12:00Z">
        <w:r w:rsidR="00BF1F4D">
          <w:t xml:space="preserve">diversity and abundance </w:t>
        </w:r>
      </w:ins>
      <w:r>
        <w:t>over time</w:t>
      </w:r>
      <w:ins w:id="227" w:author="Marta Gomez-Chiarri" w:date="2018-08-17T16:05:00Z">
        <w:r w:rsidR="007B204E">
          <w:t xml:space="preserve"> in the hatchery</w:t>
        </w:r>
      </w:ins>
      <w:del w:id="228" w:author="Marta Gomez-Chiarri" w:date="2018-08-17T16:05:00Z">
        <w:r w:rsidDel="007B204E">
          <w:delText xml:space="preserve"> in the various experiments</w:delText>
        </w:r>
      </w:del>
      <w:r w:rsidR="00D4024E">
        <w:t>.</w:t>
      </w:r>
      <w:ins w:id="229" w:author="Marta Gomez-Chiarri" w:date="2018-08-17T16:21:00Z">
        <w:r w:rsidR="003F129E">
          <w:t xml:space="preserve"> </w:t>
        </w:r>
      </w:ins>
      <w:ins w:id="230" w:author="Marta Gomez-Chiarri" w:date="2018-08-17T16:35:00Z">
        <w:r w:rsidR="002D5442">
          <w:t xml:space="preserve">Overall, </w:t>
        </w:r>
      </w:ins>
      <w:ins w:id="231" w:author="Marta Gomez-Chiarri" w:date="2018-08-17T16:21:00Z">
        <w:r w:rsidR="002D5442">
          <w:t>n</w:t>
        </w:r>
        <w:r w:rsidR="003F129E">
          <w:t xml:space="preserve">o significant differences in abundance of </w:t>
        </w:r>
        <w:proofErr w:type="spellStart"/>
        <w:r w:rsidR="003F129E">
          <w:t>vibrios</w:t>
        </w:r>
        <w:proofErr w:type="spellEnd"/>
        <w:r w:rsidR="003F129E">
          <w:t xml:space="preserve"> </w:t>
        </w:r>
      </w:ins>
      <w:ins w:id="232" w:author="Marta Gomez-Chiarri" w:date="2018-08-17T16:22:00Z">
        <w:r w:rsidR="003F129E">
          <w:t xml:space="preserve">between control and probiotic treated-tanks </w:t>
        </w:r>
      </w:ins>
      <w:ins w:id="233" w:author="Marta Gomez-Chiarri" w:date="2018-08-17T16:21:00Z">
        <w:r w:rsidR="003F129E">
          <w:t xml:space="preserve">were detected </w:t>
        </w:r>
      </w:ins>
      <w:ins w:id="234" w:author="Marta Gomez-Chiarri" w:date="2018-08-17T16:22:00Z">
        <w:r w:rsidR="003F129E">
          <w:t>for</w:t>
        </w:r>
      </w:ins>
      <w:ins w:id="235" w:author="Marta Gomez-Chiarri" w:date="2018-08-17T16:21:00Z">
        <w:r w:rsidR="003F129E">
          <w:t xml:space="preserve"> any of the </w:t>
        </w:r>
      </w:ins>
      <w:ins w:id="236" w:author="Marta Gomez-Chiarri" w:date="2018-08-17T16:22:00Z">
        <w:r w:rsidR="003F129E">
          <w:t>sample types or trials.</w:t>
        </w:r>
      </w:ins>
      <w:ins w:id="237" w:author="Marta Gomez-Chiarri" w:date="2018-08-17T16:21:00Z">
        <w:r w:rsidR="003F129E">
          <w:t xml:space="preserve"> </w:t>
        </w:r>
      </w:ins>
      <w:ins w:id="238" w:author="Marta Gomez-Chiarri" w:date="2018-08-17T16:25:00Z">
        <w:r w:rsidR="00BE7C63">
          <w:t xml:space="preserve">However, a significant effect of treatment </w:t>
        </w:r>
      </w:ins>
      <w:ins w:id="239" w:author="Marta Gomez-Chiarri" w:date="2018-08-17T16:26:00Z">
        <w:r w:rsidR="00BE7C63">
          <w:t xml:space="preserve">was observed in </w:t>
        </w:r>
      </w:ins>
      <w:ins w:id="240" w:author="Marta Gomez-Chiarri" w:date="2018-08-17T16:45:00Z">
        <w:r w:rsidR="005B78CC">
          <w:t xml:space="preserve">vibrio diversity (as measured using the </w:t>
        </w:r>
        <w:r w:rsidR="005B78CC">
          <w:t>Simpson’s Index of diversity</w:t>
        </w:r>
        <w:r w:rsidR="005B78CC">
          <w:t>) in</w:t>
        </w:r>
        <w:r w:rsidR="005B78CC">
          <w:t xml:space="preserve"> </w:t>
        </w:r>
      </w:ins>
      <w:ins w:id="241" w:author="Marta Gomez-Chiarri" w:date="2018-08-17T16:26:00Z">
        <w:r w:rsidR="00BE7C63">
          <w:t xml:space="preserve">water samples collected </w:t>
        </w:r>
      </w:ins>
      <w:ins w:id="242" w:author="Marta Gomez-Chiarri" w:date="2018-08-17T16:45:00Z">
        <w:r w:rsidR="005B78CC">
          <w:t xml:space="preserve">on day </w:t>
        </w:r>
      </w:ins>
      <w:ins w:id="243" w:author="Marta Gomez-Chiarri" w:date="2018-08-17T16:46:00Z">
        <w:r w:rsidR="005B78CC">
          <w:t>12</w:t>
        </w:r>
      </w:ins>
      <w:ins w:id="244" w:author="Marta Gomez-Chiarri" w:date="2018-08-17T16:28:00Z">
        <w:r w:rsidR="00BE7C63">
          <w:t xml:space="preserve"> </w:t>
        </w:r>
      </w:ins>
      <w:ins w:id="245" w:author="Marta Gomez-Chiarri" w:date="2018-08-17T16:26:00Z">
        <w:r w:rsidR="005B78CC">
          <w:t>in Trial 1</w:t>
        </w:r>
      </w:ins>
      <w:ins w:id="246" w:author="Marta Gomez-Chiarri" w:date="2018-08-17T16:46:00Z">
        <w:r w:rsidR="000F5347">
          <w:t xml:space="preserve"> (Figure 5a)</w:t>
        </w:r>
      </w:ins>
      <w:ins w:id="247" w:author="Marta Gomez-Chiarri" w:date="2018-08-17T16:26:00Z">
        <w:r w:rsidR="00BE7C63">
          <w:t xml:space="preserve">. </w:t>
        </w:r>
      </w:ins>
      <w:r w:rsidR="00D4024E">
        <w:t xml:space="preserve"> </w:t>
      </w:r>
      <w:ins w:id="248" w:author="Marta Gomez-Chiarri" w:date="2018-08-17T16:42:00Z">
        <w:r w:rsidR="00C92803">
          <w:t xml:space="preserve">This trend was </w:t>
        </w:r>
        <w:r w:rsidR="00C92803">
          <w:t xml:space="preserve">also detected in </w:t>
        </w:r>
        <w:r w:rsidR="00C92803">
          <w:t xml:space="preserve">water samples from Trials 2 and 3 (Figure S4). </w:t>
        </w:r>
      </w:ins>
    </w:p>
    <w:p w14:paraId="360B1AFF" w14:textId="063C6C9B" w:rsidR="00736D17" w:rsidRDefault="000F5347" w:rsidP="00D4024E">
      <w:commentRangeStart w:id="249"/>
      <w:ins w:id="250" w:author="Marta Gomez-Chiarri" w:date="2018-08-17T16:47:00Z">
        <w:r>
          <w:t>T</w:t>
        </w:r>
      </w:ins>
      <w:del w:id="251" w:author="Marta Gomez-Chiarri" w:date="2018-08-17T16:35:00Z">
        <w:r w:rsidR="00D4024E" w:rsidDel="002D5442">
          <w:delText>In Trial 1, t</w:delText>
        </w:r>
      </w:del>
      <w:r w:rsidR="00D4024E">
        <w:t xml:space="preserve">he </w:t>
      </w:r>
      <w:del w:id="252" w:author="Marta Gomez-Chiarri" w:date="2018-08-17T16:48:00Z">
        <w:r w:rsidR="00D4024E" w:rsidDel="004E7D4E">
          <w:delText xml:space="preserve">number </w:delText>
        </w:r>
      </w:del>
      <w:ins w:id="253" w:author="Marta Gomez-Chiarri" w:date="2018-08-17T16:48:00Z">
        <w:r w:rsidR="004E7D4E">
          <w:t>abundance</w:t>
        </w:r>
        <w:r w:rsidR="004E7D4E">
          <w:t xml:space="preserve"> </w:t>
        </w:r>
      </w:ins>
      <w:r w:rsidR="00D4024E">
        <w:t xml:space="preserve">of </w:t>
      </w:r>
      <w:r w:rsidR="00D4024E">
        <w:rPr>
          <w:i/>
        </w:rPr>
        <w:t>Vibrio</w:t>
      </w:r>
      <w:r w:rsidR="00D4024E">
        <w:t xml:space="preserve"> spp. </w:t>
      </w:r>
      <w:del w:id="254" w:author="Marta Gomez-Chiarri" w:date="2018-08-17T16:49:00Z">
        <w:r w:rsidR="00D4024E" w:rsidDel="004E7D4E">
          <w:delText xml:space="preserve">reads </w:delText>
        </w:r>
      </w:del>
      <w:r w:rsidR="00D4024E">
        <w:t xml:space="preserve">in </w:t>
      </w:r>
      <w:del w:id="255" w:author="Marta Gomez-Chiarri" w:date="2018-08-17T16:49:00Z">
        <w:r w:rsidR="00D4024E" w:rsidDel="004E7D4E">
          <w:delText xml:space="preserve">the </w:delText>
        </w:r>
      </w:del>
      <w:r w:rsidR="00D4024E">
        <w:t>oyster larvae</w:t>
      </w:r>
      <w:r w:rsidR="00946222">
        <w:t>, biofilm swabs, and rearing water samples</w:t>
      </w:r>
      <w:r w:rsidR="00D4024E">
        <w:t xml:space="preserve"> </w:t>
      </w:r>
      <w:r w:rsidR="005B43DD">
        <w:t>significantly</w:t>
      </w:r>
      <w:r w:rsidR="00D4024E">
        <w:t xml:space="preserve"> decreased over time </w:t>
      </w:r>
      <w:ins w:id="256" w:author="Marta Gomez-Chiarri" w:date="2018-08-17T16:43:00Z">
        <w:r w:rsidR="00C92803">
          <w:t xml:space="preserve">in Trial 1 </w:t>
        </w:r>
      </w:ins>
      <w:r w:rsidR="00D4024E">
        <w:t>(Figure 5</w:t>
      </w:r>
      <w:ins w:id="257" w:author="Marta Gomez-Chiarri" w:date="2018-08-17T16:12:00Z">
        <w:r w:rsidR="00BF1F4D">
          <w:t>b</w:t>
        </w:r>
      </w:ins>
      <w:r w:rsidR="00D4024E">
        <w:t>, Figure S</w:t>
      </w:r>
      <w:r w:rsidR="00CE47B2">
        <w:t>3</w:t>
      </w:r>
      <w:r w:rsidR="00946222">
        <w:t>, T-test</w:t>
      </w:r>
      <w:ins w:id="258" w:author="Marta Gomez-Chiarri" w:date="2018-08-17T16:04:00Z">
        <w:r w:rsidR="007B204E">
          <w:t>,</w:t>
        </w:r>
      </w:ins>
      <w:r w:rsidR="00946222">
        <w:t xml:space="preserve"> p&lt;0.05</w:t>
      </w:r>
      <w:r w:rsidR="00D4024E">
        <w:t xml:space="preserve">). </w:t>
      </w:r>
      <w:r w:rsidR="00D4024E">
        <w:rPr>
          <w:i/>
        </w:rPr>
        <w:t>Vibrio</w:t>
      </w:r>
      <w:r w:rsidR="00D4024E">
        <w:t xml:space="preserve"> spp. reads </w:t>
      </w:r>
      <w:r w:rsidR="00FB7F9C">
        <w:t>were significantly more abundant in the larvae, than</w:t>
      </w:r>
      <w:r w:rsidR="00D4024E">
        <w:t xml:space="preserve"> in the biofilm swabs on Day 12</w:t>
      </w:r>
      <w:r w:rsidR="00EC402D">
        <w:t xml:space="preserve"> and </w:t>
      </w:r>
      <w:r w:rsidR="00D4024E">
        <w:t>a</w:t>
      </w:r>
      <w:r w:rsidR="00EC402D">
        <w:t>ll</w:t>
      </w:r>
      <w:r w:rsidR="00D4024E">
        <w:t xml:space="preserve"> of the water samples</w:t>
      </w:r>
      <w:r w:rsidR="00FB7F9C">
        <w:t>.</w:t>
      </w:r>
      <w:r w:rsidR="00164D16">
        <w:t xml:space="preserve"> </w:t>
      </w:r>
      <w:del w:id="259" w:author="Marta Gomez-Chiarri" w:date="2018-08-17T16:13:00Z">
        <w:r w:rsidR="00276F7D" w:rsidDel="00BF1F4D">
          <w:delText>T</w:delText>
        </w:r>
        <w:r w:rsidR="00164D16" w:rsidDel="00BF1F4D">
          <w:delText>he</w:delText>
        </w:r>
        <w:r w:rsidR="00276F7D" w:rsidDel="00BF1F4D">
          <w:delText xml:space="preserve"> Simpson’s Index of</w:delText>
        </w:r>
        <w:r w:rsidR="00164D16" w:rsidDel="00BF1F4D">
          <w:delText xml:space="preserve"> </w:delText>
        </w:r>
        <w:r w:rsidR="007928F5" w:rsidDel="00BF1F4D">
          <w:delText>D</w:delText>
        </w:r>
        <w:r w:rsidR="00164D16" w:rsidDel="00BF1F4D">
          <w:delText xml:space="preserve">iversity did not show </w:delText>
        </w:r>
      </w:del>
      <w:ins w:id="260" w:author="Marta Gomez-Chiarri" w:date="2018-08-17T16:13:00Z">
        <w:r w:rsidR="00BF1F4D">
          <w:t xml:space="preserve">No </w:t>
        </w:r>
      </w:ins>
      <w:r w:rsidR="00164D16">
        <w:t xml:space="preserve">significant </w:t>
      </w:r>
      <w:del w:id="261" w:author="Marta Gomez-Chiarri" w:date="2018-08-17T16:14:00Z">
        <w:r w:rsidR="00164D16" w:rsidDel="00BF1F4D">
          <w:delText xml:space="preserve">change </w:delText>
        </w:r>
      </w:del>
      <w:ins w:id="262" w:author="Marta Gomez-Chiarri" w:date="2018-08-17T16:14:00Z">
        <w:r w:rsidR="00BF1F4D">
          <w:t xml:space="preserve">differences in </w:t>
        </w:r>
        <w:r w:rsidR="00BF1F4D">
          <w:t xml:space="preserve">Simpson’s Index of Diversity </w:t>
        </w:r>
        <w:r w:rsidR="00BF1F4D">
          <w:t>was detected</w:t>
        </w:r>
        <w:r w:rsidR="00BF1F4D">
          <w:t xml:space="preserve"> </w:t>
        </w:r>
      </w:ins>
      <w:r w:rsidR="00164D16">
        <w:t>between treatments</w:t>
      </w:r>
      <w:r w:rsidR="00276F7D">
        <w:t xml:space="preserve"> in the larvae or biofilm samples</w:t>
      </w:r>
      <w:ins w:id="263" w:author="Marta Gomez-Chiarri" w:date="2018-08-17T16:15:00Z">
        <w:r w:rsidR="00BF1F4D">
          <w:t xml:space="preserve"> (Figure 5a)</w:t>
        </w:r>
      </w:ins>
      <w:r w:rsidR="00276F7D">
        <w:t xml:space="preserve">. </w:t>
      </w:r>
      <w:del w:id="264" w:author="Marta Gomez-Chiarri" w:date="2018-08-17T16:14:00Z">
        <w:r w:rsidR="00D4024E" w:rsidDel="00BF1F4D">
          <w:delText>However, t</w:delText>
        </w:r>
      </w:del>
      <w:ins w:id="265" w:author="Marta Gomez-Chiarri" w:date="2018-08-17T16:14:00Z">
        <w:r w:rsidR="00BF1F4D">
          <w:t>T</w:t>
        </w:r>
      </w:ins>
      <w:r w:rsidR="00D4024E">
        <w:t xml:space="preserve">he diversity of the </w:t>
      </w:r>
      <w:r w:rsidR="00D4024E">
        <w:rPr>
          <w:i/>
        </w:rPr>
        <w:t>Vibrio</w:t>
      </w:r>
      <w:r w:rsidR="00D4024E">
        <w:t xml:space="preserve"> spp. </w:t>
      </w:r>
      <w:del w:id="266" w:author="Marta Gomez-Chiarri" w:date="2018-08-17T16:50:00Z">
        <w:r w:rsidR="00D4024E" w:rsidDel="004E7D4E">
          <w:delText xml:space="preserve">in the swab samples </w:delText>
        </w:r>
      </w:del>
      <w:r w:rsidR="00D4024E">
        <w:t xml:space="preserve">was </w:t>
      </w:r>
      <w:del w:id="267" w:author="Marta Gomez-Chiarri" w:date="2018-08-17T16:50:00Z">
        <w:r w:rsidR="00D4024E" w:rsidDel="004E7D4E">
          <w:delText>the highest</w:delText>
        </w:r>
      </w:del>
      <w:ins w:id="268" w:author="Marta Gomez-Chiarri" w:date="2018-08-17T16:50:00Z">
        <w:r w:rsidR="004E7D4E">
          <w:t>higher</w:t>
        </w:r>
      </w:ins>
      <w:r w:rsidR="00D4024E">
        <w:t xml:space="preserve"> </w:t>
      </w:r>
      <w:ins w:id="269" w:author="Marta Gomez-Chiarri" w:date="2018-08-17T16:50:00Z">
        <w:r w:rsidR="004E7D4E">
          <w:t>in</w:t>
        </w:r>
        <w:r w:rsidR="004E7D4E">
          <w:t xml:space="preserve"> swab </w:t>
        </w:r>
        <w:r w:rsidR="004E7D4E">
          <w:t xml:space="preserve">and oyster </w:t>
        </w:r>
        <w:r w:rsidR="004E7D4E">
          <w:t>samples</w:t>
        </w:r>
      </w:ins>
      <w:del w:id="270" w:author="Marta Gomez-Chiarri" w:date="2018-08-17T16:50:00Z">
        <w:r w:rsidR="00D4024E" w:rsidDel="004E7D4E">
          <w:delText>overall</w:delText>
        </w:r>
      </w:del>
      <w:r w:rsidR="00D4024E">
        <w:t xml:space="preserve">, and </w:t>
      </w:r>
      <w:r w:rsidR="008E6099">
        <w:t>significantly increased from</w:t>
      </w:r>
      <w:r w:rsidR="00D4024E">
        <w:t xml:space="preserve"> Day 5</w:t>
      </w:r>
      <w:r w:rsidR="008E6099">
        <w:t xml:space="preserve"> to Day 12 (T-test, p&lt;0.0</w:t>
      </w:r>
      <w:r w:rsidR="005954B8">
        <w:t>01</w:t>
      </w:r>
      <w:r w:rsidR="008E6099">
        <w:t>)</w:t>
      </w:r>
      <w:r w:rsidR="00D4024E">
        <w:t xml:space="preserve">. </w:t>
      </w:r>
      <w:del w:id="271" w:author="Marta Gomez-Chiarri" w:date="2018-08-17T16:23:00Z">
        <w:r w:rsidR="00D4024E" w:rsidDel="003F129E">
          <w:rPr>
            <w:i/>
          </w:rPr>
          <w:delText>Vibrio</w:delText>
        </w:r>
        <w:r w:rsidR="00D4024E" w:rsidDel="003F129E">
          <w:delText xml:space="preserve"> spp. </w:delText>
        </w:r>
        <w:r w:rsidR="00451E26" w:rsidDel="003F129E">
          <w:delText xml:space="preserve">diversity </w:delText>
        </w:r>
        <w:r w:rsidR="00D4024E" w:rsidDel="003F129E">
          <w:delText>in the rearing water samples</w:delText>
        </w:r>
        <w:r w:rsidR="006A7DDD" w:rsidDel="003F129E">
          <w:delText xml:space="preserve"> also significantly</w:delText>
        </w:r>
        <w:r w:rsidR="00D4024E" w:rsidDel="003F129E">
          <w:delText xml:space="preserve"> increased over </w:delText>
        </w:r>
        <w:r w:rsidR="00E136D3" w:rsidDel="003F129E">
          <w:delText>time and</w:delText>
        </w:r>
        <w:r w:rsidR="00D4024E" w:rsidDel="003F129E">
          <w:delText xml:space="preserve"> </w:delText>
        </w:r>
      </w:del>
      <w:del w:id="272" w:author="Marta Gomez-Chiarri" w:date="2018-08-17T16:15:00Z">
        <w:r w:rsidR="00D4024E" w:rsidDel="00BF1F4D">
          <w:delText xml:space="preserve">increased more </w:delText>
        </w:r>
      </w:del>
      <w:del w:id="273" w:author="Marta Gomez-Chiarri" w:date="2018-08-17T16:23:00Z">
        <w:r w:rsidR="00D4024E" w:rsidDel="003F129E">
          <w:delText xml:space="preserve">in </w:delText>
        </w:r>
      </w:del>
      <w:del w:id="274" w:author="Marta Gomez-Chiarri" w:date="2018-08-17T16:15:00Z">
        <w:r w:rsidR="00D4024E" w:rsidDel="00BF1F4D">
          <w:delText xml:space="preserve">the </w:delText>
        </w:r>
      </w:del>
      <w:del w:id="275" w:author="Marta Gomez-Chiarri" w:date="2018-08-17T16:23:00Z">
        <w:r w:rsidR="00D4024E" w:rsidDel="003F129E">
          <w:delText xml:space="preserve">treated than </w:delText>
        </w:r>
      </w:del>
      <w:del w:id="276" w:author="Marta Gomez-Chiarri" w:date="2018-08-17T16:15:00Z">
        <w:r w:rsidR="00D4024E" w:rsidDel="00BF1F4D">
          <w:delText xml:space="preserve">the </w:delText>
        </w:r>
      </w:del>
      <w:del w:id="277" w:author="Marta Gomez-Chiarri" w:date="2018-08-17T16:23:00Z">
        <w:r w:rsidR="00D4024E" w:rsidDel="003F129E">
          <w:delText>control</w:delText>
        </w:r>
        <w:r w:rsidR="00D4024E" w:rsidRPr="008A7023" w:rsidDel="003F129E">
          <w:delText xml:space="preserve"> </w:delText>
        </w:r>
        <w:r w:rsidR="00D4024E" w:rsidDel="003F129E">
          <w:delText>samples</w:delText>
        </w:r>
        <w:r w:rsidR="004B495B" w:rsidDel="003F129E">
          <w:delText xml:space="preserve"> (T-test, p&lt;0.01)</w:delText>
        </w:r>
        <w:r w:rsidR="00D4024E" w:rsidDel="003F129E">
          <w:delText xml:space="preserve">. </w:delText>
        </w:r>
      </w:del>
      <w:del w:id="278" w:author="Marta Gomez-Chiarri" w:date="2018-08-17T16:36:00Z">
        <w:r w:rsidR="00D4024E" w:rsidDel="00A9230E">
          <w:delText xml:space="preserve">This trend </w:delText>
        </w:r>
        <w:r w:rsidR="00B47138" w:rsidDel="00A9230E">
          <w:delText>was</w:delText>
        </w:r>
        <w:r w:rsidR="00D4024E" w:rsidDel="00A9230E">
          <w:delText xml:space="preserve"> further confirmed in the water samples from Trials 2 and 3 (Figure S</w:delText>
        </w:r>
        <w:r w:rsidR="00CE47B2" w:rsidDel="00A9230E">
          <w:delText>4</w:delText>
        </w:r>
        <w:r w:rsidR="00D4024E" w:rsidDel="00A9230E">
          <w:delText xml:space="preserve">). </w:delText>
        </w:r>
      </w:del>
      <w:commentRangeEnd w:id="249"/>
      <w:r w:rsidR="004E7D4E">
        <w:rPr>
          <w:rStyle w:val="CommentReference"/>
        </w:rPr>
        <w:commentReference w:id="249"/>
      </w:r>
    </w:p>
    <w:p w14:paraId="6C45A9E8" w14:textId="522E77D2" w:rsidR="00D61475" w:rsidRPr="00D4024E" w:rsidRDefault="00154B6A" w:rsidP="00D4024E">
      <w:ins w:id="279" w:author="Marta Gomez-Chiarri" w:date="2018-08-17T16:52:00Z">
        <w:r>
          <w:t xml:space="preserve">Since the V6 region </w:t>
        </w:r>
      </w:ins>
      <w:ins w:id="280" w:author="Marta Gomez-Chiarri" w:date="2018-08-17T16:53:00Z">
        <w:r>
          <w:t xml:space="preserve">of the 16S </w:t>
        </w:r>
        <w:proofErr w:type="spellStart"/>
        <w:r>
          <w:t>rRNA</w:t>
        </w:r>
        <w:proofErr w:type="spellEnd"/>
        <w:r>
          <w:t xml:space="preserve"> gene </w:t>
        </w:r>
      </w:ins>
      <w:ins w:id="281" w:author="Marta Gomez-Chiarri" w:date="2018-08-17T16:52:00Z">
        <w:r>
          <w:t xml:space="preserve">was amplified </w:t>
        </w:r>
      </w:ins>
      <w:ins w:id="282" w:author="Marta Gomez-Chiarri" w:date="2018-08-17T16:53:00Z">
        <w:r>
          <w:t xml:space="preserve">in Trial 3, </w:t>
        </w:r>
      </w:ins>
      <w:ins w:id="283" w:author="Marta Gomez-Chiarri" w:date="2018-08-17T16:51:00Z">
        <w:r>
          <w:t xml:space="preserve">we were able to perform an </w:t>
        </w:r>
        <w:proofErr w:type="spellStart"/>
        <w:r>
          <w:t>oligotyping</w:t>
        </w:r>
        <w:proofErr w:type="spellEnd"/>
        <w:r>
          <w:t xml:space="preserve"> analysis </w:t>
        </w:r>
      </w:ins>
      <w:del w:id="284" w:author="Marta Gomez-Chiarri" w:date="2018-08-17T16:53:00Z">
        <w:r w:rsidR="00D4024E" w:rsidDel="00154B6A">
          <w:delText>In Trial 3, oligotyping</w:delText>
        </w:r>
        <w:r w:rsidR="00451E26" w:rsidDel="00154B6A">
          <w:delText xml:space="preserve"> </w:delText>
        </w:r>
      </w:del>
      <w:r w:rsidR="00451E26">
        <w:t xml:space="preserve">- a method that detects genetic variants within a </w:t>
      </w:r>
      <w:proofErr w:type="spellStart"/>
      <w:r w:rsidR="00451E26">
        <w:t>taxon</w:t>
      </w:r>
      <w:proofErr w:type="spellEnd"/>
      <w:r w:rsidR="00451E26">
        <w:t xml:space="preserve"> -</w:t>
      </w:r>
      <w:r w:rsidR="00D4024E">
        <w:t xml:space="preserve"> of </w:t>
      </w:r>
      <w:r w:rsidR="00D4024E">
        <w:rPr>
          <w:i/>
        </w:rPr>
        <w:t>Vibrio</w:t>
      </w:r>
      <w:r w:rsidR="00D4024E">
        <w:t xml:space="preserve"> spp.</w:t>
      </w:r>
      <w:r w:rsidR="00451E26">
        <w:t xml:space="preserve"> reads</w:t>
      </w:r>
      <w:r w:rsidR="00D4024E">
        <w:t xml:space="preserve"> </w:t>
      </w:r>
      <w:ins w:id="285" w:author="Marta Gomez-Chiarri" w:date="2018-08-17T16:54:00Z">
        <w:r>
          <w:t xml:space="preserve">on this data (only </w:t>
        </w:r>
      </w:ins>
      <w:del w:id="286" w:author="Marta Gomez-Chiarri" w:date="2018-08-17T16:54:00Z">
        <w:r w:rsidR="00D4024E" w:rsidDel="00154B6A">
          <w:delText xml:space="preserve">in the </w:delText>
        </w:r>
      </w:del>
      <w:r w:rsidR="00D4024E">
        <w:t xml:space="preserve">water samples </w:t>
      </w:r>
      <w:ins w:id="287" w:author="Marta Gomez-Chiarri" w:date="2018-08-17T16:54:00Z">
        <w:r>
          <w:t xml:space="preserve">were collected). </w:t>
        </w:r>
      </w:ins>
      <w:del w:id="288" w:author="Marta Gomez-Chiarri" w:date="2018-08-17T16:54:00Z">
        <w:r w:rsidR="00D4024E" w:rsidDel="00154B6A">
          <w:delText>show</w:delText>
        </w:r>
        <w:r w:rsidR="00451E26" w:rsidDel="00154B6A">
          <w:delText>ed</w:delText>
        </w:r>
        <w:r w:rsidR="00D4024E" w:rsidDel="00154B6A">
          <w:delText xml:space="preserve"> c</w:delText>
        </w:r>
      </w:del>
      <w:ins w:id="289" w:author="Marta Gomez-Chiarri" w:date="2018-08-17T16:54:00Z">
        <w:r>
          <w:t>C</w:t>
        </w:r>
      </w:ins>
      <w:r w:rsidR="00D4024E">
        <w:t xml:space="preserve">hanges in the overall composition of the </w:t>
      </w:r>
      <w:r w:rsidR="00D4024E">
        <w:rPr>
          <w:i/>
        </w:rPr>
        <w:t>Vibrio</w:t>
      </w:r>
      <w:r w:rsidR="00D4024E">
        <w:t xml:space="preserve"> community </w:t>
      </w:r>
      <w:r w:rsidR="00451E26">
        <w:t xml:space="preserve">over </w:t>
      </w:r>
      <w:r w:rsidR="00D4024E">
        <w:t xml:space="preserve">time and </w:t>
      </w:r>
      <w:r w:rsidR="00451E26">
        <w:t xml:space="preserve">by </w:t>
      </w:r>
      <w:r w:rsidR="00D4024E">
        <w:t xml:space="preserve">treatment </w:t>
      </w:r>
      <w:ins w:id="290" w:author="Marta Gomez-Chiarri" w:date="2018-08-17T16:55:00Z">
        <w:r>
          <w:t xml:space="preserve">were observed by </w:t>
        </w:r>
        <w:proofErr w:type="spellStart"/>
        <w:r>
          <w:t>oligotyping</w:t>
        </w:r>
        <w:proofErr w:type="spellEnd"/>
        <w:r>
          <w:t xml:space="preserve"> </w:t>
        </w:r>
      </w:ins>
      <w:r w:rsidR="00D4024E">
        <w:t xml:space="preserve">(Figure 6). On Day 5, the probiotic treated tanks </w:t>
      </w:r>
      <w:r w:rsidR="00B00012">
        <w:t xml:space="preserve">were </w:t>
      </w:r>
      <w:r w:rsidR="00D4024E">
        <w:t xml:space="preserve">dominated by </w:t>
      </w:r>
      <w:proofErr w:type="spellStart"/>
      <w:r w:rsidR="00174B53">
        <w:t>oligotypes</w:t>
      </w:r>
      <w:proofErr w:type="spellEnd"/>
      <w:r w:rsidR="006151EA">
        <w:t xml:space="preserve"> closely related to</w:t>
      </w:r>
      <w:r w:rsidR="00174B53">
        <w:t xml:space="preserve"> </w:t>
      </w:r>
      <w:r w:rsidR="00D4024E" w:rsidRPr="00754A42">
        <w:rPr>
          <w:i/>
        </w:rPr>
        <w:t xml:space="preserve">Vibrio </w:t>
      </w:r>
      <w:proofErr w:type="spellStart"/>
      <w:r w:rsidR="00D4024E" w:rsidRPr="00754A42">
        <w:rPr>
          <w:i/>
        </w:rPr>
        <w:t>alginolyticus</w:t>
      </w:r>
      <w:proofErr w:type="spellEnd"/>
      <w:r w:rsidR="00D4024E">
        <w:t xml:space="preserve"> WW1 and </w:t>
      </w:r>
      <w:proofErr w:type="spellStart"/>
      <w:r w:rsidR="00D4024E" w:rsidRPr="00754A42">
        <w:rPr>
          <w:i/>
        </w:rPr>
        <w:t>Halovibrio</w:t>
      </w:r>
      <w:proofErr w:type="spellEnd"/>
      <w:r w:rsidR="00D4024E">
        <w:t xml:space="preserve"> sp. 5F5, and the control tanks </w:t>
      </w:r>
      <w:r w:rsidR="00B00012">
        <w:t xml:space="preserve">were </w:t>
      </w:r>
      <w:r w:rsidR="00D4024E">
        <w:t>dominated by</w:t>
      </w:r>
      <w:r w:rsidR="002E467F">
        <w:t xml:space="preserve"> the </w:t>
      </w:r>
      <w:proofErr w:type="spellStart"/>
      <w:r w:rsidR="002E467F">
        <w:t>oligotype</w:t>
      </w:r>
      <w:proofErr w:type="spellEnd"/>
      <w:r w:rsidR="00D4024E">
        <w:t xml:space="preserve"> </w:t>
      </w:r>
      <w:r w:rsidR="00D4024E" w:rsidRPr="00754A42">
        <w:rPr>
          <w:i/>
        </w:rPr>
        <w:t xml:space="preserve">Vibrio </w:t>
      </w:r>
      <w:proofErr w:type="spellStart"/>
      <w:r w:rsidR="00D4024E" w:rsidRPr="00754A42">
        <w:rPr>
          <w:i/>
        </w:rPr>
        <w:t>alginolyticus</w:t>
      </w:r>
      <w:proofErr w:type="spellEnd"/>
      <w:r w:rsidR="00D4024E">
        <w:t xml:space="preserve"> WW1. By Day 12,</w:t>
      </w:r>
      <w:r w:rsidR="00D4024E" w:rsidRPr="007358C3">
        <w:rPr>
          <w:i/>
        </w:rPr>
        <w:t xml:space="preserve"> </w:t>
      </w:r>
      <w:r w:rsidR="00D4024E" w:rsidRPr="00754A42">
        <w:rPr>
          <w:i/>
        </w:rPr>
        <w:t xml:space="preserve">Vibrio </w:t>
      </w:r>
      <w:proofErr w:type="spellStart"/>
      <w:r w:rsidR="00D4024E" w:rsidRPr="00754A42">
        <w:rPr>
          <w:i/>
        </w:rPr>
        <w:t>alginolyticus</w:t>
      </w:r>
      <w:proofErr w:type="spellEnd"/>
      <w:r w:rsidR="00D4024E">
        <w:t xml:space="preserve"> WW1 is succeeded by </w:t>
      </w:r>
      <w:r w:rsidR="00D4024E" w:rsidRPr="006541CE">
        <w:rPr>
          <w:i/>
        </w:rPr>
        <w:t xml:space="preserve">Vibrio </w:t>
      </w:r>
      <w:proofErr w:type="spellStart"/>
      <w:r w:rsidR="00D4024E" w:rsidRPr="006541CE">
        <w:rPr>
          <w:i/>
        </w:rPr>
        <w:t>celticus</w:t>
      </w:r>
      <w:proofErr w:type="spellEnd"/>
      <w:r w:rsidR="00D4024E">
        <w:t xml:space="preserve"> 5OM18 in the probiotic treated tanks and </w:t>
      </w:r>
      <w:r w:rsidR="00D4024E">
        <w:rPr>
          <w:i/>
        </w:rPr>
        <w:t xml:space="preserve">Vibrio </w:t>
      </w:r>
      <w:proofErr w:type="spellStart"/>
      <w:r w:rsidR="00D4024E">
        <w:rPr>
          <w:i/>
        </w:rPr>
        <w:t>orientalis</w:t>
      </w:r>
      <w:proofErr w:type="spellEnd"/>
      <w:r w:rsidR="00D4024E">
        <w:t xml:space="preserve"> LK2HaP4 in the control tanks. </w:t>
      </w:r>
    </w:p>
    <w:p w14:paraId="47941601" w14:textId="20DC9F40" w:rsidR="001444D0" w:rsidRDefault="00A711D7" w:rsidP="0038579E">
      <w:pPr>
        <w:pStyle w:val="Heading2"/>
      </w:pPr>
      <w:r>
        <w:t>Bacterial</w:t>
      </w:r>
      <w:r w:rsidR="0038579E">
        <w:t xml:space="preserve"> Relationships with Co-Occurrence Analysis</w:t>
      </w:r>
    </w:p>
    <w:p w14:paraId="12CCC7B0" w14:textId="41F5545A" w:rsidR="002C7377" w:rsidRDefault="009F2BED" w:rsidP="001E2FDF">
      <w:ins w:id="291" w:author="Marta Gomez-Chiarri" w:date="2018-08-17T16:55:00Z">
        <w:r>
          <w:t>A c</w:t>
        </w:r>
      </w:ins>
      <w:del w:id="292" w:author="Marta Gomez-Chiarri" w:date="2018-08-17T16:55:00Z">
        <w:r w:rsidR="001E2FDF" w:rsidDel="009F2BED">
          <w:delText>C</w:delText>
        </w:r>
      </w:del>
      <w:r w:rsidR="001E2FDF">
        <w:t xml:space="preserve">o-occurrence analysis </w:t>
      </w:r>
      <w:r w:rsidR="00B00012">
        <w:t>of members of the bacterial community</w:t>
      </w:r>
      <w:ins w:id="293" w:author="Anton Post" w:date="2018-05-21T13:04:00Z">
        <w:r w:rsidR="0031142D">
          <w:t xml:space="preserve"> (Figure 7)</w:t>
        </w:r>
      </w:ins>
      <w:r w:rsidR="00B00012">
        <w:t xml:space="preserve"> in </w:t>
      </w:r>
      <w:r w:rsidR="001E2FDF">
        <w:t xml:space="preserve">the </w:t>
      </w:r>
      <w:r w:rsidR="003D1B57">
        <w:t>18</w:t>
      </w:r>
      <w:r w:rsidR="001E2FDF">
        <w:t xml:space="preserve"> water samples from </w:t>
      </w:r>
      <w:r w:rsidR="002B4554">
        <w:t>Trial 3</w:t>
      </w:r>
      <w:r w:rsidR="001E2FDF">
        <w:t xml:space="preserve"> </w:t>
      </w:r>
      <w:del w:id="294" w:author="Marta Gomez-Chiarri" w:date="2018-08-17T16:56:00Z">
        <w:r w:rsidR="001E2FDF" w:rsidDel="009F2BED">
          <w:delText xml:space="preserve">shows </w:delText>
        </w:r>
      </w:del>
      <w:ins w:id="295" w:author="Marta Gomez-Chiarri" w:date="2018-08-17T16:56:00Z">
        <w:r>
          <w:t>was performed to illustrate: a)</w:t>
        </w:r>
        <w:r>
          <w:t xml:space="preserve"> </w:t>
        </w:r>
      </w:ins>
      <w:r w:rsidR="001E2FDF">
        <w:t xml:space="preserve">how </w:t>
      </w:r>
      <w:r w:rsidR="00207716">
        <w:t xml:space="preserve">abundance of </w:t>
      </w:r>
      <w:r w:rsidR="001E2FDF">
        <w:t xml:space="preserve">each Order </w:t>
      </w:r>
      <w:r w:rsidR="00207716">
        <w:t>changed</w:t>
      </w:r>
      <w:r w:rsidR="001E2FDF">
        <w:t xml:space="preserve"> relative to other</w:t>
      </w:r>
      <w:r w:rsidR="00207716">
        <w:t>s</w:t>
      </w:r>
      <w:r w:rsidR="001E2FDF">
        <w:t xml:space="preserve"> (</w:t>
      </w:r>
      <w:commentRangeStart w:id="296"/>
      <w:r w:rsidR="001E2FDF">
        <w:t>edge</w:t>
      </w:r>
      <w:ins w:id="297" w:author="Anton Post" w:date="2018-05-21T13:04:00Z">
        <w:r w:rsidR="0031142D">
          <w:t xml:space="preserve"> length</w:t>
        </w:r>
      </w:ins>
      <w:commentRangeEnd w:id="296"/>
      <w:ins w:id="298" w:author="Anton Post" w:date="2018-05-21T13:05:00Z">
        <w:r w:rsidR="0031142D">
          <w:rPr>
            <w:rStyle w:val="CommentReference"/>
          </w:rPr>
          <w:commentReference w:id="296"/>
        </w:r>
      </w:ins>
      <w:del w:id="299" w:author="Anton Post" w:date="2018-05-21T13:04:00Z">
        <w:r w:rsidR="001E2FDF" w:rsidDel="0031142D">
          <w:delText>s</w:delText>
        </w:r>
      </w:del>
      <w:r w:rsidR="001E2FDF">
        <w:t>)</w:t>
      </w:r>
      <w:ins w:id="300" w:author="Marta Gomez-Chiarri" w:date="2018-08-17T16:56:00Z">
        <w:r>
          <w:t>;</w:t>
        </w:r>
      </w:ins>
      <w:del w:id="301" w:author="Marta Gomez-Chiarri" w:date="2018-08-17T16:56:00Z">
        <w:r w:rsidR="001E2FDF" w:rsidDel="009F2BED">
          <w:delText>,</w:delText>
        </w:r>
      </w:del>
      <w:r w:rsidR="001E2FDF">
        <w:t xml:space="preserve"> </w:t>
      </w:r>
      <w:ins w:id="302" w:author="Marta Gomez-Chiarri" w:date="2018-08-17T16:56:00Z">
        <w:r>
          <w:t xml:space="preserve">b) </w:t>
        </w:r>
      </w:ins>
      <w:r w:rsidR="001E2FDF">
        <w:t xml:space="preserve">which Orders </w:t>
      </w:r>
      <w:r w:rsidR="00207716">
        <w:t xml:space="preserve">were </w:t>
      </w:r>
      <w:r w:rsidR="001E2FDF">
        <w:t>most abundant in the system (node size)</w:t>
      </w:r>
      <w:ins w:id="303" w:author="Marta Gomez-Chiarri" w:date="2018-08-17T16:56:00Z">
        <w:r>
          <w:t>;</w:t>
        </w:r>
      </w:ins>
      <w:del w:id="304" w:author="Marta Gomez-Chiarri" w:date="2018-08-17T16:56:00Z">
        <w:r w:rsidR="001E2FDF" w:rsidDel="009F2BED">
          <w:delText>,</w:delText>
        </w:r>
      </w:del>
      <w:r w:rsidR="001E2FDF">
        <w:t xml:space="preserve"> and </w:t>
      </w:r>
      <w:ins w:id="305" w:author="Marta Gomez-Chiarri" w:date="2018-08-17T16:56:00Z">
        <w:r>
          <w:t xml:space="preserve">c) </w:t>
        </w:r>
      </w:ins>
      <w:r w:rsidR="001E2FDF">
        <w:t xml:space="preserve">how probiotic </w:t>
      </w:r>
      <w:r w:rsidR="001E2FDF">
        <w:lastRenderedPageBreak/>
        <w:t>treatment affect</w:t>
      </w:r>
      <w:r w:rsidR="00207716">
        <w:t>ed</w:t>
      </w:r>
      <w:r w:rsidR="001E2FDF">
        <w:t xml:space="preserve"> their relative abundances (node color and shape)</w:t>
      </w:r>
      <w:del w:id="306" w:author="Anton Post" w:date="2018-05-21T13:04:00Z">
        <w:r w:rsidR="001E2FDF" w:rsidDel="0031142D">
          <w:delText xml:space="preserve"> (Figure 7)</w:delText>
        </w:r>
      </w:del>
      <w:r w:rsidR="001E2FDF">
        <w:t>. The most abundant taxa (</w:t>
      </w:r>
      <w:proofErr w:type="spellStart"/>
      <w:r w:rsidR="001E2FDF" w:rsidRPr="001320D4">
        <w:rPr>
          <w:i/>
        </w:rPr>
        <w:t>Rhodobacterales</w:t>
      </w:r>
      <w:proofErr w:type="spellEnd"/>
      <w:r w:rsidR="001E2FDF" w:rsidRPr="001320D4">
        <w:rPr>
          <w:i/>
        </w:rPr>
        <w:t xml:space="preserve">, </w:t>
      </w:r>
      <w:proofErr w:type="spellStart"/>
      <w:r w:rsidR="001E2FDF" w:rsidRPr="001320D4">
        <w:rPr>
          <w:i/>
        </w:rPr>
        <w:t>Micrococcales</w:t>
      </w:r>
      <w:proofErr w:type="spellEnd"/>
      <w:r w:rsidR="001E2FDF" w:rsidRPr="001320D4">
        <w:rPr>
          <w:i/>
        </w:rPr>
        <w:t xml:space="preserve">, </w:t>
      </w:r>
      <w:proofErr w:type="spellStart"/>
      <w:r w:rsidR="001E2FDF" w:rsidRPr="001320D4">
        <w:rPr>
          <w:i/>
        </w:rPr>
        <w:t>Sphin</w:t>
      </w:r>
      <w:r w:rsidR="00C037F2">
        <w:rPr>
          <w:i/>
        </w:rPr>
        <w:t>g</w:t>
      </w:r>
      <w:r w:rsidR="001E2FDF" w:rsidRPr="001320D4">
        <w:rPr>
          <w:i/>
        </w:rPr>
        <w:t>obacteriales</w:t>
      </w:r>
      <w:proofErr w:type="spellEnd"/>
      <w:r w:rsidR="001E2FDF" w:rsidRPr="001320D4">
        <w:rPr>
          <w:i/>
        </w:rPr>
        <w:t xml:space="preserve">, </w:t>
      </w:r>
      <w:proofErr w:type="spellStart"/>
      <w:r w:rsidR="00292114">
        <w:rPr>
          <w:i/>
        </w:rPr>
        <w:t>Flavobacteriales</w:t>
      </w:r>
      <w:proofErr w:type="spellEnd"/>
      <w:r w:rsidR="00292114">
        <w:t>,</w:t>
      </w:r>
      <w:r w:rsidR="00B11862">
        <w:t xml:space="preserve"> </w:t>
      </w:r>
      <w:proofErr w:type="spellStart"/>
      <w:r w:rsidR="008432A2">
        <w:rPr>
          <w:i/>
        </w:rPr>
        <w:t>Deferribacterales</w:t>
      </w:r>
      <w:proofErr w:type="spellEnd"/>
      <w:r w:rsidR="001E2FDF" w:rsidRPr="001320D4">
        <w:rPr>
          <w:i/>
        </w:rPr>
        <w:t xml:space="preserve">, </w:t>
      </w:r>
      <w:r w:rsidR="001E2FDF">
        <w:t xml:space="preserve">and </w:t>
      </w:r>
      <w:proofErr w:type="spellStart"/>
      <w:r w:rsidR="001E2FDF" w:rsidRPr="001320D4">
        <w:rPr>
          <w:i/>
        </w:rPr>
        <w:t>Oceanospirillales</w:t>
      </w:r>
      <w:proofErr w:type="spellEnd"/>
      <w:r w:rsidR="001E2FDF">
        <w:t>) chang</w:t>
      </w:r>
      <w:r w:rsidR="00207716">
        <w:t>ed</w:t>
      </w:r>
      <w:r w:rsidR="001E2FDF">
        <w:t xml:space="preserve"> in similar </w:t>
      </w:r>
      <w:r w:rsidR="00207716">
        <w:t>fashion</w:t>
      </w:r>
      <w:r w:rsidR="001E2FDF">
        <w:t>, but ha</w:t>
      </w:r>
      <w:r w:rsidR="00207716">
        <w:t>d</w:t>
      </w:r>
      <w:r w:rsidR="001E2FDF">
        <w:t xml:space="preserve"> different occurrence ratios between control and treatment samples. Orders </w:t>
      </w:r>
      <w:r w:rsidR="00ED2F6C">
        <w:t xml:space="preserve">that </w:t>
      </w:r>
      <w:del w:id="307" w:author="Anton Post" w:date="2018-05-21T13:07:00Z">
        <w:r w:rsidR="00ED2F6C" w:rsidDel="0031142D">
          <w:delText xml:space="preserve">are </w:delText>
        </w:r>
      </w:del>
      <w:ins w:id="308" w:author="Anton Post" w:date="2018-05-21T13:07:00Z">
        <w:r w:rsidR="0031142D">
          <w:t xml:space="preserve">were </w:t>
        </w:r>
      </w:ins>
      <w:r w:rsidR="00ED2F6C">
        <w:t xml:space="preserve">significantly </w:t>
      </w:r>
      <w:r w:rsidR="001E2FDF">
        <w:t xml:space="preserve">more abundant in the control samples </w:t>
      </w:r>
      <w:r w:rsidR="002A0BFE">
        <w:t xml:space="preserve">than in treatment samples </w:t>
      </w:r>
      <w:r w:rsidR="00ED2F6C">
        <w:t xml:space="preserve">include </w:t>
      </w:r>
      <w:proofErr w:type="spellStart"/>
      <w:r w:rsidR="00ED2F6C" w:rsidRPr="00A668F6">
        <w:rPr>
          <w:i/>
        </w:rPr>
        <w:t>Oceanospirillales</w:t>
      </w:r>
      <w:proofErr w:type="spellEnd"/>
      <w:r w:rsidR="00ED2F6C">
        <w:t xml:space="preserve">, </w:t>
      </w:r>
      <w:proofErr w:type="spellStart"/>
      <w:r w:rsidR="00ED2F6C" w:rsidRPr="00A668F6">
        <w:rPr>
          <w:i/>
        </w:rPr>
        <w:t>Caulobacterales</w:t>
      </w:r>
      <w:proofErr w:type="spellEnd"/>
      <w:r w:rsidR="00ED2F6C">
        <w:t xml:space="preserve">, </w:t>
      </w:r>
      <w:proofErr w:type="spellStart"/>
      <w:r w:rsidR="00ED2F6C" w:rsidRPr="00A668F6">
        <w:rPr>
          <w:i/>
        </w:rPr>
        <w:t>Lentispherales</w:t>
      </w:r>
      <w:proofErr w:type="spellEnd"/>
      <w:r w:rsidR="00A668F6">
        <w:t xml:space="preserve">, </w:t>
      </w:r>
      <w:proofErr w:type="spellStart"/>
      <w:r w:rsidR="00A668F6" w:rsidRPr="00A668F6">
        <w:rPr>
          <w:i/>
        </w:rPr>
        <w:t>Acidithiobacillales</w:t>
      </w:r>
      <w:proofErr w:type="spellEnd"/>
      <w:r w:rsidR="00A668F6">
        <w:t xml:space="preserve">, </w:t>
      </w:r>
      <w:proofErr w:type="spellStart"/>
      <w:r w:rsidR="00A668F6" w:rsidRPr="00A668F6">
        <w:rPr>
          <w:i/>
        </w:rPr>
        <w:t>Chrococcales</w:t>
      </w:r>
      <w:proofErr w:type="spellEnd"/>
      <w:r w:rsidR="00A668F6">
        <w:t xml:space="preserve">, and </w:t>
      </w:r>
      <w:proofErr w:type="spellStart"/>
      <w:r w:rsidR="00A668F6">
        <w:t>Bacillales</w:t>
      </w:r>
      <w:proofErr w:type="spellEnd"/>
      <w:r w:rsidR="001E2FDF">
        <w:t xml:space="preserve">. </w:t>
      </w:r>
      <w:r w:rsidR="00A668F6">
        <w:t xml:space="preserve">These nodes </w:t>
      </w:r>
      <w:del w:id="309" w:author="Anton Post" w:date="2018-05-21T13:07:00Z">
        <w:r w:rsidR="00A668F6" w:rsidDel="0031142D">
          <w:delText xml:space="preserve">are </w:delText>
        </w:r>
      </w:del>
      <w:r w:rsidR="00A668F6">
        <w:t>scattered throughout the network and d</w:t>
      </w:r>
      <w:ins w:id="310" w:author="Anton Post" w:date="2018-05-21T13:07:00Z">
        <w:r w:rsidR="0031142D">
          <w:t>id</w:t>
        </w:r>
      </w:ins>
      <w:del w:id="311" w:author="Anton Post" w:date="2018-05-21T13:07:00Z">
        <w:r w:rsidR="00A668F6" w:rsidDel="0031142D">
          <w:delText>o</w:delText>
        </w:r>
      </w:del>
      <w:r w:rsidR="00A668F6">
        <w:t xml:space="preserve"> not share direct </w:t>
      </w:r>
      <w:r w:rsidR="001D1096">
        <w:t>edges</w:t>
      </w:r>
      <w:r w:rsidR="00DA1DA4">
        <w:t>,</w:t>
      </w:r>
      <w:r w:rsidR="001D1096">
        <w:t xml:space="preserve"> but</w:t>
      </w:r>
      <w:r w:rsidR="00A668F6">
        <w:t xml:space="preserve"> are within 3-5 edges of each other. </w:t>
      </w:r>
    </w:p>
    <w:p w14:paraId="42093241" w14:textId="266D8816" w:rsidR="001E2FDF" w:rsidRPr="007E1F13" w:rsidRDefault="001E2FDF" w:rsidP="001E2FDF">
      <w:proofErr w:type="spellStart"/>
      <w:r w:rsidRPr="00966BB7">
        <w:rPr>
          <w:i/>
        </w:rPr>
        <w:t>Bacillales</w:t>
      </w:r>
      <w:proofErr w:type="spellEnd"/>
      <w:r>
        <w:t xml:space="preserve">, </w:t>
      </w:r>
      <w:r w:rsidR="00207716">
        <w:t xml:space="preserve">the Order to which the </w:t>
      </w:r>
      <w:r>
        <w:t>probioti</w:t>
      </w:r>
      <w:r w:rsidR="00207716">
        <w:t>c used in these exper</w:t>
      </w:r>
      <w:r w:rsidR="007F25F8">
        <w:t>i</w:t>
      </w:r>
      <w:r w:rsidR="00207716">
        <w:t>ments belongs</w:t>
      </w:r>
      <w:r w:rsidR="003B2A4E">
        <w:t xml:space="preserve"> and</w:t>
      </w:r>
      <w:r>
        <w:t xml:space="preserve"> </w:t>
      </w:r>
      <w:r w:rsidR="00207716">
        <w:t xml:space="preserve">was </w:t>
      </w:r>
      <w:r>
        <w:t>most abundant in the treated samples</w:t>
      </w:r>
      <w:r w:rsidR="001E6635">
        <w:t xml:space="preserve">, </w:t>
      </w:r>
      <w:ins w:id="312" w:author="Anton Post" w:date="2018-05-21T13:07:00Z">
        <w:r w:rsidR="0031142D">
          <w:t>wa</w:t>
        </w:r>
      </w:ins>
      <w:del w:id="313" w:author="Anton Post" w:date="2018-05-21T13:07:00Z">
        <w:r w:rsidR="001E6635" w:rsidDel="0031142D">
          <w:delText>i</w:delText>
        </w:r>
      </w:del>
      <w:r w:rsidR="001E6635">
        <w:t>s shown to be</w:t>
      </w:r>
      <w:r w:rsidR="001E6635" w:rsidRPr="008205B2">
        <w:t xml:space="preserve"> </w:t>
      </w:r>
      <w:r w:rsidR="001E6635">
        <w:t xml:space="preserve">most </w:t>
      </w:r>
      <w:r w:rsidR="001E6635" w:rsidRPr="008205B2">
        <w:t xml:space="preserve">directly associated </w:t>
      </w:r>
      <w:r w:rsidR="001E6635">
        <w:t xml:space="preserve">in the network </w:t>
      </w:r>
      <w:r w:rsidR="001E6635" w:rsidRPr="008205B2">
        <w:t xml:space="preserve">with </w:t>
      </w:r>
      <w:r w:rsidR="00B803E4">
        <w:t>four</w:t>
      </w:r>
      <w:r w:rsidR="001E6635" w:rsidRPr="008205B2">
        <w:t xml:space="preserve"> </w:t>
      </w:r>
      <w:r w:rsidR="001E6635">
        <w:t xml:space="preserve">other </w:t>
      </w:r>
      <w:r w:rsidR="001E6635" w:rsidRPr="008205B2">
        <w:t>Orders</w:t>
      </w:r>
      <w:r w:rsidR="001E6635">
        <w:t xml:space="preserve"> </w:t>
      </w:r>
      <w:r w:rsidR="0083642F">
        <w:t>that</w:t>
      </w:r>
      <w:r w:rsidR="001E6635">
        <w:t xml:space="preserve"> change in abundance between control and treatment samples</w:t>
      </w:r>
      <w:r w:rsidR="001E6635" w:rsidRPr="008205B2">
        <w:t>:</w:t>
      </w:r>
      <w:r w:rsidR="00C61F56">
        <w:t xml:space="preserve"> </w:t>
      </w:r>
      <w:proofErr w:type="spellStart"/>
      <w:r w:rsidR="00C61F56">
        <w:rPr>
          <w:i/>
        </w:rPr>
        <w:t>Chromatiale</w:t>
      </w:r>
      <w:r w:rsidR="00A95639">
        <w:rPr>
          <w:i/>
        </w:rPr>
        <w:t>s</w:t>
      </w:r>
      <w:proofErr w:type="spellEnd"/>
      <w:r w:rsidR="00C61F56">
        <w:rPr>
          <w:i/>
        </w:rPr>
        <w:t xml:space="preserve">, </w:t>
      </w:r>
      <w:proofErr w:type="spellStart"/>
      <w:r w:rsidR="00C61F56">
        <w:rPr>
          <w:i/>
        </w:rPr>
        <w:t>Xanthomonadales</w:t>
      </w:r>
      <w:proofErr w:type="spellEnd"/>
      <w:r w:rsidR="00C61F56">
        <w:rPr>
          <w:i/>
        </w:rPr>
        <w:t xml:space="preserve">, </w:t>
      </w:r>
      <w:proofErr w:type="spellStart"/>
      <w:r w:rsidR="00C61F56">
        <w:rPr>
          <w:i/>
        </w:rPr>
        <w:t>Cytophagia</w:t>
      </w:r>
      <w:proofErr w:type="spellEnd"/>
      <w:r w:rsidR="00C61F56">
        <w:rPr>
          <w:i/>
        </w:rPr>
        <w:t xml:space="preserve"> </w:t>
      </w:r>
      <w:r w:rsidR="00C61F56">
        <w:t xml:space="preserve">Order II, and </w:t>
      </w:r>
      <w:proofErr w:type="spellStart"/>
      <w:r w:rsidR="00C61F56">
        <w:rPr>
          <w:i/>
        </w:rPr>
        <w:t>Vibrionales</w:t>
      </w:r>
      <w:proofErr w:type="spellEnd"/>
      <w:r w:rsidR="001E6635" w:rsidRPr="008205B2">
        <w:t>.</w:t>
      </w:r>
      <w:r w:rsidR="00BF3F0D">
        <w:t xml:space="preserve"> This direct</w:t>
      </w:r>
      <w:r w:rsidR="005B3D23">
        <w:t xml:space="preserve"> connection </w:t>
      </w:r>
      <w:r w:rsidR="00764396">
        <w:t xml:space="preserve">between </w:t>
      </w:r>
      <w:proofErr w:type="spellStart"/>
      <w:r w:rsidR="00764396">
        <w:rPr>
          <w:i/>
        </w:rPr>
        <w:t>Bacillales</w:t>
      </w:r>
      <w:proofErr w:type="spellEnd"/>
      <w:r w:rsidR="00764396">
        <w:t xml:space="preserve"> and</w:t>
      </w:r>
      <w:r w:rsidR="005B3D23">
        <w:t xml:space="preserve"> </w:t>
      </w:r>
      <w:proofErr w:type="spellStart"/>
      <w:r w:rsidR="005B3D23">
        <w:rPr>
          <w:i/>
        </w:rPr>
        <w:t>Vibrionales</w:t>
      </w:r>
      <w:proofErr w:type="spellEnd"/>
      <w:r w:rsidR="005B3D23">
        <w:t xml:space="preserve"> indicates that these Orders of bacteria </w:t>
      </w:r>
      <w:r w:rsidR="00764396">
        <w:t xml:space="preserve">may </w:t>
      </w:r>
      <w:ins w:id="314" w:author="Anton Post" w:date="2018-05-21T13:06:00Z">
        <w:r w:rsidR="0031142D">
          <w:t xml:space="preserve">have </w:t>
        </w:r>
      </w:ins>
      <w:r w:rsidR="00764396">
        <w:t>be</w:t>
      </w:r>
      <w:ins w:id="315" w:author="Anton Post" w:date="2018-05-21T13:06:00Z">
        <w:r w:rsidR="0031142D">
          <w:t>en</w:t>
        </w:r>
      </w:ins>
      <w:r w:rsidR="00764396">
        <w:t xml:space="preserve"> directly associated.</w:t>
      </w:r>
      <w:r w:rsidR="001E6635" w:rsidRPr="008205B2">
        <w:t xml:space="preserve"> </w:t>
      </w:r>
      <w:proofErr w:type="spellStart"/>
      <w:r w:rsidR="001E6635" w:rsidRPr="008205B2">
        <w:rPr>
          <w:i/>
        </w:rPr>
        <w:t>Oceanospirillales</w:t>
      </w:r>
      <w:proofErr w:type="spellEnd"/>
      <w:r w:rsidR="001E6635" w:rsidRPr="008205B2">
        <w:t xml:space="preserve"> </w:t>
      </w:r>
      <w:r w:rsidR="001E6635">
        <w:t>is located in the network</w:t>
      </w:r>
      <w:r w:rsidR="001E6635" w:rsidRPr="008205B2">
        <w:t xml:space="preserve"> 5 edges away from </w:t>
      </w:r>
      <w:proofErr w:type="spellStart"/>
      <w:r w:rsidR="001E6635" w:rsidRPr="008205B2">
        <w:rPr>
          <w:i/>
        </w:rPr>
        <w:t>Bacillales</w:t>
      </w:r>
      <w:proofErr w:type="spellEnd"/>
      <w:r w:rsidR="001E6635">
        <w:rPr>
          <w:i/>
        </w:rPr>
        <w:t>,</w:t>
      </w:r>
      <w:r w:rsidR="001E6635" w:rsidRPr="008205B2">
        <w:t xml:space="preserve"> shar</w:t>
      </w:r>
      <w:r w:rsidR="001E6635">
        <w:t>ing</w:t>
      </w:r>
      <w:r w:rsidR="001E6635" w:rsidRPr="008205B2">
        <w:t xml:space="preserve"> an edge with the treatment-abundant </w:t>
      </w:r>
      <w:proofErr w:type="spellStart"/>
      <w:r w:rsidR="001E6635" w:rsidRPr="008205B2">
        <w:rPr>
          <w:i/>
        </w:rPr>
        <w:t>Flavobacteriales</w:t>
      </w:r>
      <w:proofErr w:type="spellEnd"/>
      <w:r w:rsidR="001E6635" w:rsidRPr="008205B2">
        <w:t xml:space="preserve">, a common environmental bacteria taxa </w:t>
      </w:r>
      <w:r w:rsidR="001E6635" w:rsidRPr="008205B2">
        <w:fldChar w:fldCharType="begin" w:fldLock="1"/>
      </w:r>
      <w:r w:rsidR="00BA2257">
        <w:instrText>ADDIN CSL_CITATION { "citationItems" : [ { "id" : "ITEM-1", "itemData" : { "DOI" : "10.1002/9781118960608.obm00033", "ISBN" : "9781118960608", "author" : [ { "dropping-particle" : "", "family" : "Bernardet", "given" : "Jean-Fran\u00e7ois", "non-dropping-particle" : "", "parse-names" : false, "suffix" : "" }, { "dropping-particle" : "", "family" : "Bernardet", "given" : "", "non-dropping-particle" : "", "parse-names" : false, "suffix" : "" }, { "dropping-particle" : "", "family" : "Jean\u2010Fran\u00e7ois", "given" : "", "non-dropping-particle" : "", "parse-names" : false, "suffix" : "" } ], "container-title" : "Bergey's Manual of Systematics of Archaea and Bacteria", "id" : "ITEM-1", "issued" : { "date-parts" : [ [ "2015", "9", "14" ] ] }, "page" : "1-2", "publisher" : "John Wiley &amp; Sons, Ltd", "publisher-place" : "Chichester, UK", "title" : "Flavobacteriales ord. nov", "type" : "chapter" }, "uris" : [ "http://www.mendeley.com/documents/?uuid=e7c2f2f5-1844-3239-b09d-50a789011d65" ] } ], "mendeley" : { "formattedCitation" : "(Bernardet et al., 2015)", "plainTextFormattedCitation" : "(Bernardet et al., 2015)", "previouslyFormattedCitation" : "(Bernardet et al., 2015)" }, "properties" : {  }, "schema" : "https://github.com/citation-style-language/schema/raw/master/csl-citation.json" }</w:instrText>
      </w:r>
      <w:r w:rsidR="001E6635" w:rsidRPr="008205B2">
        <w:fldChar w:fldCharType="separate"/>
      </w:r>
      <w:r w:rsidR="001E6635" w:rsidRPr="007D5DCA">
        <w:rPr>
          <w:noProof/>
        </w:rPr>
        <w:t>(Bernardet et al., 2015)</w:t>
      </w:r>
      <w:r w:rsidR="001E6635" w:rsidRPr="008205B2">
        <w:rPr>
          <w:lang w:val="en-GB"/>
        </w:rPr>
        <w:fldChar w:fldCharType="end"/>
      </w:r>
      <w:r w:rsidR="00130DB8">
        <w:rPr>
          <w:lang w:val="en-GB"/>
        </w:rPr>
        <w:t>.</w:t>
      </w:r>
      <w:r>
        <w:t xml:space="preserve"> This</w:t>
      </w:r>
      <w:r w:rsidR="00234C81">
        <w:t xml:space="preserve"> network</w:t>
      </w:r>
      <w:r>
        <w:t xml:space="preserve"> indicates that the probio</w:t>
      </w:r>
      <w:r w:rsidR="00207716">
        <w:t>tic</w:t>
      </w:r>
      <w:r>
        <w:t xml:space="preserve"> </w:t>
      </w:r>
      <w:r w:rsidR="00207716">
        <w:t xml:space="preserve">did </w:t>
      </w:r>
      <w:r>
        <w:t xml:space="preserve">not directly alter the overall </w:t>
      </w:r>
      <w:r w:rsidR="00A711D7">
        <w:t>bacterial</w:t>
      </w:r>
      <w:r>
        <w:t xml:space="preserve"> community in the rearing water in an oyster hatchery</w:t>
      </w:r>
      <w:r w:rsidR="009F5D2A">
        <w:t>, but acted through associated bacteria</w:t>
      </w:r>
      <w:r>
        <w:t xml:space="preserve">. </w:t>
      </w:r>
    </w:p>
    <w:p w14:paraId="171CED6C" w14:textId="77777777" w:rsidR="001444D0" w:rsidRDefault="001444D0" w:rsidP="001444D0"/>
    <w:p w14:paraId="4BCCFF88" w14:textId="77777777" w:rsidR="00B657B8" w:rsidRDefault="00196F38" w:rsidP="00B657B8">
      <w:pPr>
        <w:numPr>
          <w:ilvl w:val="0"/>
          <w:numId w:val="17"/>
        </w:numPr>
        <w:tabs>
          <w:tab w:val="clear" w:pos="567"/>
        </w:tabs>
        <w:rPr>
          <w:b/>
          <w:bCs/>
          <w:szCs w:val="24"/>
          <w:lang w:val="en-GB"/>
        </w:rPr>
      </w:pPr>
      <w:r>
        <w:rPr>
          <w:b/>
          <w:bCs/>
          <w:szCs w:val="24"/>
          <w:lang w:val="en-GB"/>
        </w:rPr>
        <w:t>Discussion</w:t>
      </w:r>
    </w:p>
    <w:p w14:paraId="306D3306" w14:textId="7E50535D" w:rsidR="00F05E88" w:rsidRDefault="007566C0" w:rsidP="00F05E88">
      <w:r>
        <w:t xml:space="preserve">Manipulation </w:t>
      </w:r>
      <w:del w:id="316" w:author="Anton Post" w:date="2018-05-22T11:34:00Z">
        <w:r w:rsidDel="00162D70">
          <w:delText>of t</w:delText>
        </w:r>
        <w:r w:rsidR="002A0BFE" w:rsidDel="00162D70">
          <w:delText xml:space="preserve">he composition </w:delText>
        </w:r>
      </w:del>
      <w:del w:id="317" w:author="Anton Post" w:date="2018-05-22T11:33:00Z">
        <w:r w:rsidR="002A0BFE" w:rsidDel="00162D70">
          <w:delText xml:space="preserve">and dynamics </w:delText>
        </w:r>
      </w:del>
      <w:r w:rsidR="002A0BFE">
        <w:t>of b</w:t>
      </w:r>
      <w:r w:rsidR="00F05E88">
        <w:t xml:space="preserve">acterial </w:t>
      </w:r>
      <w:r w:rsidR="002A0BFE">
        <w:t>communit</w:t>
      </w:r>
      <w:ins w:id="318" w:author="Anton Post" w:date="2018-05-22T11:34:00Z">
        <w:r w:rsidR="00162D70">
          <w:t>y structures</w:t>
        </w:r>
      </w:ins>
      <w:del w:id="319" w:author="Anton Post" w:date="2018-05-22T11:34:00Z">
        <w:r w:rsidR="002A0BFE" w:rsidDel="00162D70">
          <w:delText>ies</w:delText>
        </w:r>
      </w:del>
      <w:r w:rsidR="002A0BFE">
        <w:t xml:space="preserve"> </w:t>
      </w:r>
      <w:r w:rsidR="00F05E88">
        <w:t>in aquaculture</w:t>
      </w:r>
      <w:r w:rsidR="002A0BFE">
        <w:t xml:space="preserve"> systems</w:t>
      </w:r>
      <w:r>
        <w:t xml:space="preserve"> is</w:t>
      </w:r>
      <w:r w:rsidR="00F05E88">
        <w:t xml:space="preserve"> a potential mechanism </w:t>
      </w:r>
      <w:del w:id="320" w:author="Anton Post" w:date="2018-05-22T11:38:00Z">
        <w:r w:rsidR="00F05E88" w:rsidDel="00162D70">
          <w:delText xml:space="preserve">of </w:delText>
        </w:r>
      </w:del>
      <w:ins w:id="321" w:author="Anton Post" w:date="2018-05-22T11:38:00Z">
        <w:r w:rsidR="00162D70">
          <w:t xml:space="preserve">for </w:t>
        </w:r>
      </w:ins>
      <w:del w:id="322" w:author="Anton Post" w:date="2018-05-22T11:38:00Z">
        <w:r w:rsidR="00F05E88" w:rsidDel="00162D70">
          <w:delText xml:space="preserve">disease </w:delText>
        </w:r>
      </w:del>
      <w:del w:id="323" w:author="Anton Post" w:date="2018-05-22T11:33:00Z">
        <w:r w:rsidDel="00162D70">
          <w:delText>management</w:delText>
        </w:r>
      </w:del>
      <w:ins w:id="324" w:author="Anton Post" w:date="2018-05-22T11:33:00Z">
        <w:r w:rsidR="00162D70">
          <w:t>pr</w:t>
        </w:r>
      </w:ins>
      <w:ins w:id="325" w:author="Anton Post" w:date="2018-05-22T11:34:00Z">
        <w:r w:rsidR="00162D70">
          <w:t>e</w:t>
        </w:r>
      </w:ins>
      <w:ins w:id="326" w:author="Anton Post" w:date="2018-05-22T11:33:00Z">
        <w:r w:rsidR="00162D70">
          <w:t>vention</w:t>
        </w:r>
      </w:ins>
      <w:ins w:id="327" w:author="Anton Post" w:date="2018-05-22T11:38:00Z">
        <w:r w:rsidR="00162D70" w:rsidRPr="00162D70">
          <w:t xml:space="preserve"> </w:t>
        </w:r>
        <w:r w:rsidR="00162D70">
          <w:t>of disease among the commercial crop grown in these systems</w:t>
        </w:r>
      </w:ins>
      <w:r>
        <w:t xml:space="preserve">. Moreover, </w:t>
      </w:r>
      <w:del w:id="328" w:author="Anton Post" w:date="2018-05-22T11:40:00Z">
        <w:r w:rsidDel="00162D70">
          <w:delText xml:space="preserve">characterization </w:delText>
        </w:r>
      </w:del>
      <w:ins w:id="329" w:author="Anton Post" w:date="2018-05-22T11:40:00Z">
        <w:r w:rsidR="00162D70">
          <w:t xml:space="preserve">study </w:t>
        </w:r>
      </w:ins>
      <w:r>
        <w:t xml:space="preserve">of these microbial communities </w:t>
      </w:r>
      <w:del w:id="330" w:author="Anton Post" w:date="2018-05-22T11:39:00Z">
        <w:r w:rsidDel="00162D70">
          <w:delText xml:space="preserve">could </w:delText>
        </w:r>
      </w:del>
      <w:ins w:id="331" w:author="Anton Post" w:date="2018-05-22T11:40:00Z">
        <w:r w:rsidR="00162D70">
          <w:t>informs</w:t>
        </w:r>
      </w:ins>
      <w:del w:id="332" w:author="Anton Post" w:date="2018-05-22T11:40:00Z">
        <w:r w:rsidDel="00162D70">
          <w:delText>provide clues on</w:delText>
        </w:r>
      </w:del>
      <w:r>
        <w:t xml:space="preserve"> potential </w:t>
      </w:r>
      <w:del w:id="333" w:author="Anton Post" w:date="2018-05-22T11:35:00Z">
        <w:r w:rsidDel="00162D70">
          <w:delText xml:space="preserve">mechanisms of </w:delText>
        </w:r>
      </w:del>
      <w:r>
        <w:t>action</w:t>
      </w:r>
      <w:ins w:id="334" w:author="Anton Post" w:date="2018-05-22T11:35:00Z">
        <w:r w:rsidR="00162D70">
          <w:t xml:space="preserve">s </w:t>
        </w:r>
      </w:ins>
      <w:del w:id="335" w:author="Anton Post" w:date="2018-05-22T11:35:00Z">
        <w:r w:rsidDel="00162D70">
          <w:delText xml:space="preserve"> of management tools </w:delText>
        </w:r>
      </w:del>
      <w:r>
        <w:t>such as probiotic treatment. This information can then be used to optimize disease management strategies.</w:t>
      </w:r>
      <w:r w:rsidR="00417134">
        <w:t xml:space="preserve"> </w:t>
      </w:r>
      <w:r w:rsidR="00F05E88">
        <w:t xml:space="preserve">Our study </w:t>
      </w:r>
      <w:del w:id="336" w:author="Anton Post" w:date="2018-05-22T11:37:00Z">
        <w:r w:rsidR="00F05E88" w:rsidDel="00162D70">
          <w:delText xml:space="preserve">found </w:delText>
        </w:r>
      </w:del>
      <w:ins w:id="337" w:author="Anton Post" w:date="2018-05-22T11:37:00Z">
        <w:r w:rsidR="00162D70">
          <w:t xml:space="preserve">established </w:t>
        </w:r>
      </w:ins>
      <w:r w:rsidR="00F05E88">
        <w:t xml:space="preserve">that </w:t>
      </w:r>
      <w:r w:rsidR="00A711D7">
        <w:t>bacterial</w:t>
      </w:r>
      <w:r w:rsidR="00F05E88">
        <w:t xml:space="preserve"> community structure </w:t>
      </w:r>
      <w:del w:id="338" w:author="Anton Post" w:date="2018-05-22T11:37:00Z">
        <w:r w:rsidR="00F05E88" w:rsidDel="00162D70">
          <w:delText xml:space="preserve">and diversity </w:delText>
        </w:r>
      </w:del>
      <w:r>
        <w:t xml:space="preserve">in an oyster hatchery </w:t>
      </w:r>
      <w:del w:id="339" w:author="Anton Post" w:date="2018-05-22T11:37:00Z">
        <w:r w:rsidDel="00162D70">
          <w:delText>were</w:delText>
        </w:r>
        <w:r w:rsidR="00F05E88" w:rsidDel="00162D70">
          <w:delText xml:space="preserve"> </w:delText>
        </w:r>
      </w:del>
      <w:r w:rsidR="00F05E88">
        <w:t>differe</w:t>
      </w:r>
      <w:ins w:id="340" w:author="Anton Post" w:date="2018-05-22T11:37:00Z">
        <w:r w:rsidR="00162D70">
          <w:t>d</w:t>
        </w:r>
      </w:ins>
      <w:del w:id="341" w:author="Anton Post" w:date="2018-05-22T11:37:00Z">
        <w:r w:rsidR="00F05E88" w:rsidDel="00162D70">
          <w:delText>nt</w:delText>
        </w:r>
      </w:del>
      <w:r w:rsidR="00F05E88">
        <w:t xml:space="preserve"> b</w:t>
      </w:r>
      <w:r w:rsidR="00F05E88" w:rsidRPr="00934F21">
        <w:t>etween rearing water, oyster larvae, and tank biofilm</w:t>
      </w:r>
      <w:r w:rsidR="00F05E88">
        <w:t xml:space="preserve"> swabs. Additionally, the microbiome change</w:t>
      </w:r>
      <w:r>
        <w:t>d</w:t>
      </w:r>
      <w:r w:rsidR="00F05E88">
        <w:t xml:space="preserve"> significantly o</w:t>
      </w:r>
      <w:r w:rsidR="00F05E88" w:rsidRPr="00934F21">
        <w:t xml:space="preserve">ver time in </w:t>
      </w:r>
      <w:r w:rsidR="00F05E88">
        <w:t xml:space="preserve">the rearing </w:t>
      </w:r>
      <w:r w:rsidR="00F05E88" w:rsidRPr="00934F21">
        <w:t>water</w:t>
      </w:r>
      <w:r w:rsidR="00F05E88">
        <w:t xml:space="preserve">, specifically with an increase in </w:t>
      </w:r>
      <w:r w:rsidR="00F05E88" w:rsidRPr="00225161">
        <w:rPr>
          <w:i/>
        </w:rPr>
        <w:t>Actinobacteria</w:t>
      </w:r>
      <w:r w:rsidR="00F05E88">
        <w:t xml:space="preserve"> and a decrease in </w:t>
      </w:r>
      <w:r w:rsidR="00416102" w:rsidRPr="00225161">
        <w:rPr>
          <w:i/>
        </w:rPr>
        <w:t>Bacteroidetes</w:t>
      </w:r>
      <w:r w:rsidR="00F05E88">
        <w:t xml:space="preserve">. The </w:t>
      </w:r>
      <w:r>
        <w:t xml:space="preserve">strong </w:t>
      </w:r>
      <w:r w:rsidR="00F05E88">
        <w:t>effect of time</w:t>
      </w:r>
      <w:r w:rsidR="00C81D7D">
        <w:t xml:space="preserve"> initially</w:t>
      </w:r>
      <w:r w:rsidR="00F05E88">
        <w:t xml:space="preserve"> obscure</w:t>
      </w:r>
      <w:r>
        <w:t>d</w:t>
      </w:r>
      <w:r w:rsidR="00F05E88">
        <w:t xml:space="preserve"> the </w:t>
      </w:r>
      <w:r w:rsidR="00795E8C">
        <w:t xml:space="preserve">overall </w:t>
      </w:r>
      <w:r w:rsidR="00F05E88">
        <w:t xml:space="preserve">effects of treatment, trial, or sample type. </w:t>
      </w:r>
      <w:r w:rsidR="00F05E88">
        <w:rPr>
          <w:i/>
        </w:rPr>
        <w:t>Proteobacteria</w:t>
      </w:r>
      <w:r w:rsidR="00F05E88">
        <w:t xml:space="preserve"> was</w:t>
      </w:r>
      <w:r w:rsidR="009D30C1">
        <w:t>, on average,</w:t>
      </w:r>
      <w:r w:rsidR="00F05E88">
        <w:t xml:space="preserve"> </w:t>
      </w:r>
      <w:r w:rsidR="009D30C1">
        <w:t>the most</w:t>
      </w:r>
      <w:r w:rsidR="00F05E88">
        <w:t xml:space="preserve"> abundant</w:t>
      </w:r>
      <w:r w:rsidR="009D30C1">
        <w:t xml:space="preserve"> phyl</w:t>
      </w:r>
      <w:ins w:id="342" w:author="Anton Post" w:date="2018-05-22T11:41:00Z">
        <w:r w:rsidR="00162D70">
          <w:t>um</w:t>
        </w:r>
      </w:ins>
      <w:del w:id="343" w:author="Anton Post" w:date="2018-05-22T11:41:00Z">
        <w:r w:rsidR="009D30C1" w:rsidDel="00162D70">
          <w:delText>a</w:delText>
        </w:r>
      </w:del>
      <w:r w:rsidR="00F05E88">
        <w:t xml:space="preserve"> in all samples (up to 87% in larvae), consistent with previous studies where it </w:t>
      </w:r>
      <w:del w:id="344" w:author="Anton Post" w:date="2018-05-22T11:42:00Z">
        <w:r w:rsidR="00F05E88" w:rsidDel="00162D70">
          <w:delText xml:space="preserve">is </w:delText>
        </w:r>
      </w:del>
      <w:ins w:id="345" w:author="Anton Post" w:date="2018-05-22T11:42:00Z">
        <w:r w:rsidR="00162D70">
          <w:t xml:space="preserve">was shown to make up </w:t>
        </w:r>
      </w:ins>
      <w:r w:rsidR="00F05E88">
        <w:t xml:space="preserve">the largest and most diverse phylum in oyster-associated microbiota </w:t>
      </w:r>
      <w:r w:rsidR="00F05E88">
        <w:fldChar w:fldCharType="begin" w:fldLock="1"/>
      </w:r>
      <w:r w:rsidR="00BA2257">
        <w:instrText>ADDIN CSL_CITATION { "citationItems" : [ { "id" : "ITEM-1", "itemData" : { "DOI" : "10.1111/j.1365-2672.2005.02800.x", "ISBN" : "1364-5072 (Print)\\n1364-5072 (Linking)", "ISSN" : "13645072", "PMID" : "16553721", "abstract" : "AIMS: To carry out a rapid and reliable identification of bacterial diversity in the oyster Crassostrea gigas from Todos Santos Bay, M\u00e9xico, in the current study we applied the molecular techniques of fluorescent in situ hybridization (FISH) and polymerase chain reaction (PCR). In order to reach this goal, genus and group-specific oligonucleotides targeted to 16S rDNA/rRNA were used. METHODS AND RESULTS: Oysters were collected and different tissues were analysed by means of culture-independent methodologies. In the digestive glands and gonads gamma-Proteobacteria and Gram-positive bacteria with a low G+C content, were identified as metabolically active by FISH. In the oyster gills a higher active diversity was observed, including Gram-positive bacteria with a low and high G+C content, members of the Cytophaga/Flavobacterium cluster and gamma-Proteobacteria. Consistent with FISH analysis, the amplification of 16S rDNA genes fragments with genus and group-specific oligonucleotides confirmed the presence of the same groups, as well as members of the alpha- and beta-Proteobacterias, Pseudomonas spp. and Bacillus spp. CONCLUSIONS: The combination of accurate and very easy-to-apply molecular methods allowed us to carry out a rapid screening of high bacterial diversity in oysters. SIGNIFICANCE AND IMPACT OF THE STUDY: This work is the first report about bacterial diversity in oyster tissues analysed by FISH and PCR, without using culture-dependent methods and allowed us to determine the phylogenetic diversity of the bacterial communities present in oyster cultures, including bacteria with and without metabolic activity, as well as uncultivable cells, which are generally underestimated by traditional identification.", "author" : [ { "dropping-particle" : "", "family" : "Hern\u00e1ndez-Z\u00e1rate", "given" : "G.", "non-dropping-particle" : "", "parse-names" : false, "suffix" : "" }, { "dropping-particle" : "", "family" : "Olmos-Soto", "given" : "J.", "non-dropping-particle" : "", "parse-names" : false, "suffix" : "" } ], "container-title" : "Journal of Applied Microbiology", "id" : "ITEM-1", "issue" : "4", "issued" : { "date-parts" : [ [ "2006", "4" ] ] }, "language" : "en", "page" : "664-672", "title" : "Identification of bacterial diversity in the oyster Crassostrea gigas by fluorescent in situ hybridization and polymerase chain reaction", "type" : "article-journal", "volume" : "100" }, "uris" : [ "http://www.mendeley.com/documents/?uuid=a2bb269f-12c6-489e-b27a-3e74d3df0236" ] }, { "id" : "ITEM-2", "itemData" : { "DOI" : "10.1111/1574-6941.12270", "ISSN" : "15746941", "PMID" : "24325323", "abstract" : "The resident microbiota of three oyster species (Crassostrea corteziensis, Crassostrea gigas and Crassostrea sikamea) was characterised using a high-throughput sequencing approach (pyrosequencing) that was based on the V3-V5 regions of the 16S rRNA gene. We analysed the changes in the bacterial community beginning with the postlarvae produced in a hatchery, which were later planted at two grow-out cultivation sites until they reached the adult stage. DNA samples from the oysters were amplified, and 31 008 sequences belonging to 13 phyla (including Proteobacteria, Bacteroidetes, Actinobacteria and Firmicutes) and 243 genera were generated. Considering all life stages, Proteobacteria was the most abundant phylum, but it showed variations at the genus level between the postlarvae and the adult oysters. Bacteroidetes was the second most common phylum, but it was found in higher abundance in the postlarvae than in adults. The relative abundance showed that the microbiota that was associated with the postlarvae and adults differed substantially, and higher diversity and richness were evident in the postlarvae in comparison with adults of the same species. The site of rearing influenced the bacterial community composition of C. corteziensis and C. sikamea adults. The bacterial groups that were found in these oysters were complex and metabolically versatile, making it difficult to understand the host-bacteria symbiotic relationships; therefore, the physiological and ecological significances of the resident microbiota remain uncertain.", "author" : [ { "dropping-particle" : "", "family" : "Trabal Fern\u00e1ndez", "given" : "Natalia", "non-dropping-particle" : "", "parse-names" : false, "suffix" : "" }, { "dropping-particle" : "", "family" : "Maz\u00f3n-Su\u00e1stegui", "given" : "Jos\u00e9 M.", "non-dropping-particle" : "", "parse-names" : false, "suffix" : "" }, { "dropping-particle" : "", "family" : "V\u00e1zquez-Ju\u00e1rez", "given" : "Ricardo", "non-dropping-particle" : "", "parse-names" : false, "suffix" : "" }, { "dropping-particle" : "", "family" : "Ascencio-Valle", "given" : "Felipe", "non-dropping-particle" : "", "parse-names" : false, "suffix" : "" }, { "dropping-particle" : "", "family" : "Romero", "given" : "Jaime", "non-dropping-particle" : "", "parse-names" : false, "suffix" : "" } ], "container-title" : "FEMS Microbiology Ecology", "id" : "ITEM-2", "issue" : "1", "issued" : { "date-parts" : [ [ "2014", "4" ] ] }, "language" : "en", "page" : "69-83", "title" : "Changes in the composition and diversity of the bacterial microbiota associated with oysters (Crassostrea corteziensis, Crassostrea gigas and Crassostrea sikamea) during commercial production", "type" : "article-journal", "volume" : "88" }, "uris" : [ "http://www.mendeley.com/documents/?uuid=b1e15933-0d19-49ef-b5f9-a691e15913ce" ] } ], "mendeley" : { "formattedCitation" : "(Hern\u00e1ndez-Z\u00e1rate and Olmos-Soto, 2006; Trabal Fern\u00e1ndez et al., 2014)", "plainTextFormattedCitation" : "(Hern\u00e1ndez-Z\u00e1rate and Olmos-Soto, 2006; Trabal Fern\u00e1ndez et al., 2014)", "previouslyFormattedCitation" : "(Hern\u00e1ndez-Z\u00e1rate and Olmos-Soto, 2006; Trabal Fern\u00e1ndez et al., 2014)" }, "properties" : {  }, "schema" : "https://github.com/citation-style-language/schema/raw/master/csl-citation.json" }</w:instrText>
      </w:r>
      <w:r w:rsidR="00F05E88">
        <w:fldChar w:fldCharType="separate"/>
      </w:r>
      <w:r w:rsidR="007D5DCA" w:rsidRPr="007D5DCA">
        <w:rPr>
          <w:noProof/>
        </w:rPr>
        <w:t>(Hernández-Zárate and Olmos-Soto, 2006; Trabal Fernández et al., 2014)</w:t>
      </w:r>
      <w:r w:rsidR="00F05E88">
        <w:fldChar w:fldCharType="end"/>
      </w:r>
      <w:r w:rsidR="00F05E88">
        <w:t>.</w:t>
      </w:r>
      <w:r w:rsidR="00DE3017">
        <w:t xml:space="preserve"> The other phyla, however, showed variation in relative abundances based on sample type, day, and treatment</w:t>
      </w:r>
      <w:r w:rsidR="00252371">
        <w:t xml:space="preserve">, including </w:t>
      </w:r>
      <w:r w:rsidR="00416102">
        <w:rPr>
          <w:i/>
        </w:rPr>
        <w:t>Bacteroidetes</w:t>
      </w:r>
      <w:r w:rsidR="00252371">
        <w:rPr>
          <w:i/>
        </w:rPr>
        <w:t xml:space="preserve">, </w:t>
      </w:r>
      <w:r w:rsidR="000F778B">
        <w:rPr>
          <w:i/>
        </w:rPr>
        <w:t xml:space="preserve">Cyanobacteria, </w:t>
      </w:r>
      <w:r w:rsidR="000F778B">
        <w:t xml:space="preserve">and </w:t>
      </w:r>
      <w:r w:rsidR="000F778B">
        <w:rPr>
          <w:i/>
        </w:rPr>
        <w:t>Actinobacteria</w:t>
      </w:r>
      <w:r w:rsidR="00DE3017">
        <w:t>.</w:t>
      </w:r>
    </w:p>
    <w:p w14:paraId="684B3F39" w14:textId="38B5C4D9" w:rsidR="00F05E88" w:rsidRDefault="00F05E88" w:rsidP="00F05E88">
      <w:r>
        <w:t xml:space="preserve">Our results show variability within the replicate samples, especially </w:t>
      </w:r>
      <w:ins w:id="346" w:author="Anton Post" w:date="2018-05-22T11:47:00Z">
        <w:r w:rsidR="00FE1A6C">
          <w:t xml:space="preserve">among </w:t>
        </w:r>
      </w:ins>
      <w:r>
        <w:t xml:space="preserve">the </w:t>
      </w:r>
      <w:del w:id="347" w:author="Anton Post" w:date="2018-05-22T11:47:00Z">
        <w:r w:rsidDel="00FE1A6C">
          <w:delText xml:space="preserve">oyster larvae </w:delText>
        </w:r>
      </w:del>
      <w:r>
        <w:t>bacterial communities</w:t>
      </w:r>
      <w:ins w:id="348" w:author="Anton Post" w:date="2018-05-22T11:47:00Z">
        <w:r w:rsidR="00FE1A6C" w:rsidRPr="00FE1A6C">
          <w:t xml:space="preserve"> </w:t>
        </w:r>
        <w:r w:rsidR="00FE1A6C">
          <w:t>of oyster larvae</w:t>
        </w:r>
      </w:ins>
      <w:r>
        <w:t xml:space="preserve">, consistent with past studies </w:t>
      </w:r>
      <w:r>
        <w:fldChar w:fldCharType="begin" w:fldLock="1"/>
      </w:r>
      <w:r w:rsidR="00BA2257">
        <w:instrText>ADDIN CSL_CITATION { "citationItems" : [ { "id" : "ITEM-1", "itemData" : { "DOI" : "10.1186/1471-2180-13-252", "ISBN" : "1471-2180 (Electronic)\\r1471-2180 (Linking)", "ISSN" : "1471-2180", "PMID" : "24206899", "abstract" : "Studies of oyster microbiomes have revealed that a limited number of microbes, including pathogens, can dominate microbial communities in host tissues such as gills and gut. Much of the bacterial diversity however remains underexplored and unexplained, although environmental conditions and host genetics have been implicated. We used 454 next generation 16S rRNA amplicon sequencing of individually tagged PCR reactions to explore the diversity of bacterial communities in gill tissue of the invasive Pacific oyster Crassostrea gigas stemming from genetically differentiated beds under ambient outdoor conditions and after a multifaceted disturbance treatment imposing stress on the host. While the gill associated microbial communities in oysters were dominated by few abundant taxa (i.e. Sphingomonas, Mycoplasma) the distribution of rare bacterial groups correlated to relatedness between the hosts under ambient conditions. Exposing the host to disturbance broke apart this relationship by removing rare phylotypes thereby reducing overall microbial diversity. Shifts in the microbiome composition in response to stress did not result in a net increase in genera known to contain potentially pathogenic strains. The decrease in microbial diversity and the disassociation between population genetic structure of the hosts and their associated microbiome suggest that disturbance (i.e. stress) may play a significant role for the assembly of the natural microbiome. Such community shifts may in turn also feed back on the course of disease and the occurrence of mass mortality events in oyster populations.", "author" : [ { "dropping-particle" : "", "family" : "Wegner", "given" : "Karl", "non-dropping-particle" : "", "parse-names" : false, "suffix" : "" }, { "dropping-particle" : "", "family" : "Volkenborn", "given" : "Nils", "non-dropping-particle" : "", "parse-names" : false, "suffix" : "" }, { "dropping-particle" : "", "family" : "Peter", "given" : "Hannes", "non-dropping-particle" : "", "parse-names" : false, "suffix" : "" }, { "dropping-particle" : "", "family" : "Eiler", "given" : "Alexander", "non-dropping-particle" : "", "parse-names" : false, "suffix" : "" } ], "container-title" : "BMC Microbiology", "id" : "ITEM-1", "issue" : "1", "issued" : { "date-parts" : [ [ "2013" ] ] }, "page" : "252", "title" : "Disturbance induced decoupling between host genetics and composition of the associated microbiome", "type" : "article-journal", "volume" : "13" }, "uris" : [ "http://www.mendeley.com/documents/?uuid=502d31e4-75ad-4b0a-991e-0dda0af94d8d" ] }, { "id" : "ITEM-2", "itemData" : { "DOI" : "10.1371/journal.pone.0051475", "ISBN" : "1932-6203 (Electronic)\\r1932-6203 (Linking)", "ISSN" : "19326203", "PMID" : "23251548", "abstract" : "We used high throughput pyrosequencing to characterize stomach and gut content microbiomes of Crassostrea virginica, the Easter oyster, obtained from two sites, one in Barataria Bay (Hackberry Bay) and the other in Terrebonne Bay (Lake Caillou), Louisiana, USA. Stomach microbiomes in oysters from Hackberry Bay were overwhelmingly dominated by Mollicutes most closely related to Mycoplasma; a more rich community dominated by Planctomyctes occurred in Lake Caillou oyster stomachs. Gut communities for oysters from both sites differed from stomach communities, and harbored a relatively diverse assemblage of phylotypes. Phylotypes most closely related to Shewanella and a Chloroflexi strain dominated the Lake Caillou and Hackberry Bay gut microbiota, respectively. While many members of the stomach and gut microbiomes appeared to be transients or opportunists, a putative core microbiome was identified based on phylotypes that occurred in all stomach or gut samples only. The putative core stomach microbiome comprised 5 OTUs in 3 phyla, while the putative core gut microbiome contained 44 OTUs in 12 phyla. These results collectively revealed novel microbial communities within the oyster digestive system, the functions of the oyster microbiome are largely unknown. A comparison of microbiomes from Louisiana oysters with bacterial communities reported for other marine invertebrates and fish indicated that molluscan microbiomes were more similar to each other than to microbiomes of polychaetes, decapods and fish.", "author" : [ { "dropping-particle" : "", "family" : "King", "given" : "Gary M.", "non-dropping-particle" : "", "parse-names" : false, "suffix" : "" }, { "dropping-particle" : "", "family" : "Judd", "given" : "Craig", "non-dropping-particle" : "", "parse-names" : false, "suffix" : "" }, { "dropping-particle" : "", "family" : "Kuske", "given" : "Cheryl R.", "non-dropping-particle" : "", "parse-names" : false, "suffix" : "" }, { "dropping-particle" : "", "family" : "Smith", "given" : "Conor", "non-dropping-particle" : "", "parse-names" : false, "suffix" : "" } ], "container-title" : "PLoS ONE", "id" : "ITEM-2", "issue" : "12", "issued" : { "date-parts" : [ [ "2012" ] ] }, "title" : "Analysis of Stomach and Gut Microbiomes of the Eastern Oyster (Crassostrea virginica) from Coastal Louisiana, USA", "type" : "article-journal", "volume" : "7" }, "uris" : [ "http://www.mendeley.com/documents/?uuid=9b8b8f99-5938-4da1-a445-7fbe06755f22" ] } ], "mendeley" : { "formattedCitation" : "(King et al., 2012; Wegner et al., 2013)", "plainTextFormattedCitation" : "(King et al., 2012; Wegner et al., 2013)", "previouslyFormattedCitation" : "(King et al., 2012; Wegner et al., 2013)" }, "properties" : {  }, "schema" : "https://github.com/citation-style-language/schema/raw/master/csl-citation.json" }</w:instrText>
      </w:r>
      <w:r>
        <w:fldChar w:fldCharType="separate"/>
      </w:r>
      <w:r w:rsidR="007D5DCA" w:rsidRPr="007D5DCA">
        <w:rPr>
          <w:noProof/>
        </w:rPr>
        <w:t>(King et al., 2012; Wegner et al., 2013)</w:t>
      </w:r>
      <w:r>
        <w:fldChar w:fldCharType="end"/>
      </w:r>
      <w:r w:rsidR="005539B1">
        <w:t xml:space="preserve"> </w:t>
      </w:r>
      <w:commentRangeStart w:id="349"/>
      <w:r w:rsidR="005539B1">
        <w:t xml:space="preserve">and </w:t>
      </w:r>
      <w:commentRangeEnd w:id="349"/>
      <w:r w:rsidR="00FE1A6C">
        <w:rPr>
          <w:rStyle w:val="CommentReference"/>
        </w:rPr>
        <w:commentReference w:id="349"/>
      </w:r>
      <w:r w:rsidR="005539B1">
        <w:t xml:space="preserve">with variability in larval performance in replicate tanks </w:t>
      </w:r>
      <w:r w:rsidR="005539B1" w:rsidRPr="00E83B9F">
        <w:rPr>
          <w:highlight w:val="yellow"/>
        </w:rPr>
        <w:t xml:space="preserve">(Sohn et al. </w:t>
      </w:r>
      <w:r w:rsidR="005539B1" w:rsidRPr="00E83B9F">
        <w:rPr>
          <w:i/>
          <w:highlight w:val="yellow"/>
        </w:rPr>
        <w:t>in prep</w:t>
      </w:r>
      <w:r w:rsidR="005539B1">
        <w:t>)</w:t>
      </w:r>
      <w:r>
        <w:t xml:space="preserve">. These differences within replicates may have been due to </w:t>
      </w:r>
      <w:r w:rsidR="00251AFE">
        <w:t>inevitable</w:t>
      </w:r>
      <w:r w:rsidR="00E87596">
        <w:t xml:space="preserve"> </w:t>
      </w:r>
      <w:r w:rsidR="00ED451E">
        <w:t>variance</w:t>
      </w:r>
      <w:r>
        <w:t xml:space="preserve"> in husbandry</w:t>
      </w:r>
      <w:r w:rsidR="00806109">
        <w:t xml:space="preserve"> and handling</w:t>
      </w:r>
      <w:r>
        <w:t xml:space="preserve"> technique</w:t>
      </w:r>
      <w:r w:rsidR="00726C50">
        <w:t xml:space="preserve"> at the hatchery</w:t>
      </w:r>
      <w:r>
        <w:t>. Lower diversity indices in the larvae and tank biofilm swabs than the water indicates niche selection of larval and biofilm colonizers in the tank</w:t>
      </w:r>
      <w:r w:rsidR="00974971">
        <w:t xml:space="preserve"> (Figure 2, Figure S2)</w:t>
      </w:r>
      <w:r>
        <w:t xml:space="preserve">. </w:t>
      </w:r>
      <w:r w:rsidR="007F3B60">
        <w:t>It is likely that t</w:t>
      </w:r>
      <w:r>
        <w:t xml:space="preserve">he oysters </w:t>
      </w:r>
      <w:del w:id="350" w:author="Anton Post" w:date="2018-05-22T11:53:00Z">
        <w:r w:rsidDel="00FE1A6C">
          <w:delText>are actively choosing</w:delText>
        </w:r>
      </w:del>
      <w:ins w:id="351" w:author="Anton Post" w:date="2018-05-22T11:53:00Z">
        <w:r w:rsidR="00FE1A6C">
          <w:t>select</w:t>
        </w:r>
      </w:ins>
      <w:r>
        <w:t xml:space="preserve"> their </w:t>
      </w:r>
      <w:commentRangeStart w:id="352"/>
      <w:r>
        <w:t xml:space="preserve">symbionts </w:t>
      </w:r>
      <w:commentRangeEnd w:id="352"/>
      <w:r w:rsidR="00FE1A6C">
        <w:rPr>
          <w:rStyle w:val="CommentReference"/>
        </w:rPr>
        <w:commentReference w:id="352"/>
      </w:r>
      <w:r>
        <w:t xml:space="preserve">from a diverse pool of bacteria in the rearing water and </w:t>
      </w:r>
      <w:r w:rsidR="007656EC">
        <w:t>micro</w:t>
      </w:r>
      <w:r>
        <w:t xml:space="preserve">algal feed. </w:t>
      </w:r>
      <w:r w:rsidR="00042C93">
        <w:t xml:space="preserve">This hypothesis is consistent with </w:t>
      </w:r>
      <w:ins w:id="353" w:author="Anton Post" w:date="2018-05-22T11:53:00Z">
        <w:r w:rsidR="00FE1A6C">
          <w:t xml:space="preserve">outcomes of </w:t>
        </w:r>
      </w:ins>
      <w:r w:rsidR="00042C93">
        <w:t xml:space="preserve">past studies that </w:t>
      </w:r>
      <w:del w:id="354" w:author="Anton Post" w:date="2018-05-22T11:54:00Z">
        <w:r w:rsidR="00042C93" w:rsidDel="00FE1A6C">
          <w:delText xml:space="preserve">have </w:delText>
        </w:r>
      </w:del>
      <w:r w:rsidR="00042C93">
        <w:t>suggest</w:t>
      </w:r>
      <w:del w:id="355" w:author="Anton Post" w:date="2018-05-22T11:54:00Z">
        <w:r w:rsidR="00042C93" w:rsidDel="00FE1A6C">
          <w:delText>ed</w:delText>
        </w:r>
      </w:del>
      <w:r w:rsidR="00042C93">
        <w:t xml:space="preserve"> </w:t>
      </w:r>
      <w:r w:rsidR="007656EC">
        <w:t>interactions between microalga</w:t>
      </w:r>
      <w:r w:rsidR="007B147D">
        <w:t>e</w:t>
      </w:r>
      <w:r w:rsidR="00A9084C">
        <w:t>,</w:t>
      </w:r>
      <w:r w:rsidR="00DE0456">
        <w:t xml:space="preserve"> bacteria</w:t>
      </w:r>
      <w:r w:rsidR="00A9084C">
        <w:t>, and animals</w:t>
      </w:r>
      <w:r w:rsidR="00445525">
        <w:t xml:space="preserve"> in aquaculture. </w:t>
      </w:r>
      <w:r w:rsidR="000A7202">
        <w:t xml:space="preserve">Bacteria are </w:t>
      </w:r>
      <w:r w:rsidR="00DF2C30">
        <w:t xml:space="preserve">an essential </w:t>
      </w:r>
      <w:r w:rsidR="00ED74FC">
        <w:t>component of</w:t>
      </w:r>
      <w:r w:rsidR="00D353A6">
        <w:t xml:space="preserve"> aquaculture</w:t>
      </w:r>
      <w:r w:rsidR="00420C1F">
        <w:t xml:space="preserve"> nutrition</w:t>
      </w:r>
      <w:r w:rsidR="00D353A6">
        <w:t xml:space="preserve">, </w:t>
      </w:r>
      <w:r w:rsidR="00DC74A9">
        <w:t xml:space="preserve">as </w:t>
      </w:r>
      <w:commentRangeStart w:id="356"/>
      <w:r w:rsidR="00DC74A9">
        <w:t xml:space="preserve">food </w:t>
      </w:r>
      <w:commentRangeEnd w:id="356"/>
      <w:r w:rsidR="00BC10A6">
        <w:rPr>
          <w:rStyle w:val="CommentReference"/>
        </w:rPr>
        <w:commentReference w:id="356"/>
      </w:r>
      <w:r w:rsidR="00DC74A9">
        <w:t xml:space="preserve">for </w:t>
      </w:r>
      <w:r w:rsidR="00D353A6">
        <w:t xml:space="preserve">both the </w:t>
      </w:r>
      <w:r w:rsidR="00D06741">
        <w:t>micro</w:t>
      </w:r>
      <w:r w:rsidR="00D353A6">
        <w:t xml:space="preserve">algae </w:t>
      </w:r>
      <w:r w:rsidR="00084925">
        <w:t>and</w:t>
      </w:r>
      <w:r w:rsidR="007232B5">
        <w:t xml:space="preserve"> the</w:t>
      </w:r>
      <w:r w:rsidR="00D353A6">
        <w:t xml:space="preserve"> </w:t>
      </w:r>
      <w:r w:rsidR="006A2586">
        <w:t>larvae</w:t>
      </w:r>
      <w:r w:rsidR="0004246A">
        <w:t xml:space="preserve">, </w:t>
      </w:r>
      <w:r w:rsidR="00123348">
        <w:t>since</w:t>
      </w:r>
      <w:r w:rsidR="0004246A">
        <w:t xml:space="preserve"> they can </w:t>
      </w:r>
      <w:r w:rsidR="00296F62">
        <w:t xml:space="preserve">effectively </w:t>
      </w:r>
      <w:r w:rsidR="0004246A">
        <w:t>filter bacteria directly from the rearing water</w:t>
      </w:r>
      <w:r w:rsidR="00420C1F">
        <w:t xml:space="preserve"> </w:t>
      </w:r>
      <w:r w:rsidR="002D630D">
        <w:fldChar w:fldCharType="begin" w:fldLock="1"/>
      </w:r>
      <w:r w:rsidR="00792B2E">
        <w:instrText>ADDIN CSL_CITATION { "citationItems" : [ { "id" : "ITEM-1", "itemData" : { "DOI" : "10.1111/raq.12155", "ISSN" : "17535131", "abstract" : "\u00a9 2016 Wiley Publishing Asia Pty Ltd.Bacterioplankton is an important component of marine as well as fresh waters and accounts for a large fraction of the production of particulate matter in those ecosystems. The concept of bacteria as providers of essential nutrients in aquatic food webs has been raised most recently in relation to the utilization of bacteria as a food source in aquaculture food chains. This article represents a comprehensive review on the potential role of bacteria as a direct food source for aquaculture organisms. After studying shortly the analytical tools that can be applied to determine the uptake and assimilation of bacteria by higher trophic levels, it describes the bacterial loads that are found in closed and open aquaculture systems and elaborates on the composition of bacteria from a nutritional point of view. Next this study elaborates in more detail on the role of bacteria as food for the zooplankton groups used as live food in aquaculture hatcheries and for various groups of aquaculture target organisms, such as fish, crustaceans and especially bivalves. This includes an assessment of the specific uptake mechanisms of the different taxonomic groups of interest in relation to their efficiency to ingest bacteria. Finally, future research lines are suggested to elucidate the nutritional impact of the bacterial community in aquaculture systems and how to steer this in order to optimize the production.", "author" : [ { "dropping-particle" : "", "family" : "Nevejan", "given" : "Nancy", "non-dropping-particle" : "", "parse-names" : false, "suffix" : "" }, { "dropping-particle" : "", "family" : "Schryver", "given" : "Peter", "non-dropping-particle" : "De", "parse-names" : false, "suffix" : "" }, { "dropping-particle" : "", "family" : "Wille", "given" : "Mathieu", "non-dropping-particle" : "", "parse-names" : false, "suffix" : "" }, { "dropping-particle" : "", "family" : "Dierckens", "given" : "Kristof", "non-dropping-particle" : "", "parse-names" : false, "suffix" : "" }, { "dropping-particle" : "", "family" : "Baruah", "given" : "Kartik", "non-dropping-particle" : "", "parse-names" : false, "suffix" : "" }, { "dropping-particle" : "", "family" : "Stappen", "given" : "Gilbert", "non-dropping-particle" : "Van", "parse-names" : false, "suffix" : "" } ], "container-title" : "Reviews in Aquaculture", "id" : "ITEM-1", "issue" : "1", "issued" : { "date-parts" : [ [ "2016", "3", "1" ] ] }, "page" : "180-212", "publisher" : "Wiley/Blackwell (10.1111)", "title" : "Bacteria as food in aquaculture: Do they make a difference?", "type" : "article-newspaper", "volume" : "10" }, "uris" : [ "http://www.mendeley.com/documents/?uuid=8eaeb58a-a32d-3fac-b302-a11b635d4882" ] }, { "id" : "ITEM-2", "itemData" : { "abstract" : "Information on planktonic food webs around bivalve farms is important, be-cause bivalves utilize natural suspended matter as food. Not only phytoplankton but also other heterotrophic protists are occasionally essential to bivalves. Oysters cannot use bacterioplankton, but they can ingest protists that feed on bacterioplankton, thus using microbial energy indirectly through this microbial loop. To evaluate the impor-tance of the microbial loop in planktonic food webs, occurrences of bacteria and heterotrophic protists were studied in the eutrophic Hiroshima Bay, where oyster aquaculture is economically important. Temporal changes in microbial loop components suggested that energy flow within the microbial loop was enhanced at the end of a phytoplankton bloom. The distribution of microbes and other protists implies that transfer efficiencies within planktonic food webs including the microbial loop differed among regions of the bay. Thus, the microbial loop may play an important role in planktonic food webs in Hiroshima Bay. In some oyster ponds in France, the importance of microbial energy flow to oyster production was actually evaluated. Possibly, energy flow within the microbial loop is also important to oyster production in Japan.", "author" : [ { "dropping-particle" : "", "family" : "Kamiyama", "given" : "Takashi", "non-dropping-particle" : "", "parse-names" : false, "suffix" : "" } ], "container-title" : "Fisheries Research", "id" : "ITEM-2", "issue" : "1", "issued" : { "date-parts" : [ [ "2004" ] ] }, "page" : "41-50", "title" : "The microbial loop in a eutrophic bay and its contribution to bivalve aquaculture", "type" : "article-journal" }, "uris" : [ "http://www.mendeley.com/documents/?uuid=25a404e7-d643-3176-85d3-368ea533dd11" ] }, { "id" : "ITEM-3", "itemData" : { "DOI" : "10.1111/raq.12024", "ISBN" : "1753-5123", "ISSN" : "17535123", "abstract" : "Knowledge on the importance of associations between bacteria and microalgae in aquatic ecosystems is rather limited at the moment, mostly due to a lack of studies at the molecular and biochemical level of microorganisms. This paper discusses the current knowledge on microalgae\u2013bacteria interactions and their potential impacts on the productivity, efficiency and sustainability of aquaculture. Current findings suggest that the interactions are complex and specific. The release of stimulatory products by bacteria that enhance the growth of microalgae, and vice versa, indicates the existence of mutualistic relations. Other factors, such as sig- nalling between bacteria and microalgae, may also play an important role. Although these interactions may be of significant importance, to date, only a few findings have been reported on the use of consortia consisting of microalgae and bacteria for practical purposes. Interestingly, these results pointed out that a com- bination of microalgae and bacteria is often better than using either of them alone. Further research is needed to obtain a thorough understanding of the mechanisms behind the interactions between these microorganisms, including the identification of active compounds. This knowledge will enable the selection of appropriate consortia for different applications in aquaculture, including disease control and high and sustainable production of feed.", "author" : [ { "dropping-particle" : "", "family" : "Natrah", "given" : "Fatin M.I.", "non-dropping-particle" : "", "parse-names" : false, "suffix" : "" }, { "dropping-particle" : "", "family" : "Bossier", "given" : "Peter", "non-dropping-particle" : "", "parse-names" : false, "suffix" : "" }, { "dropping-particle" : "", "family" : "Sorgeloos", "given" : "Patrick", "non-dropping-particle" : "", "parse-names" : false, "suffix" : "" }, { "dropping-particle" : "", "family" : "Yusoff", "given" : "Fatimah Md.", "non-dropping-particle" : "", "parse-names" : false, "suffix" : "" }, { "dropping-particle" : "", "family" : "Defoirdt", "given" : "Tom", "non-dropping-particle" : "", "parse-names" : false, "suffix" : "" } ], "container-title" : "Reviews in Aquaculture", "id" : "ITEM-3", "issue" : "1", "issued" : { "date-parts" : [ [ "2014", "3", "1" ] ] }, "page" : "48-61", "publisher" : "Wiley/Blackwell (10.1111)", "title" : "Significance of microalgal-bacterial interactions for aquaculture", "type" : "article", "volume" : "6" }, "uris" : [ "http://www.mendeley.com/documents/?uuid=c6d07a63-82b0-39a7-b95d-41455d7df745" ] } ], "mendeley" : { "formattedCitation" : "(Kamiyama, 2004; Natrah et al., 2014; Nevejan et al., 2016)", "plainTextFormattedCitation" : "(Kamiyama, 2004; Natrah et al., 2014; Nevejan et al., 2016)", "previouslyFormattedCitation" : "(Kamiyama, 2004; Natrah et al., 2014; Nevejan et al., 2016)" }, "properties" : {  }, "schema" : "https://github.com/citation-style-language/schema/raw/master/csl-citation.json" }</w:instrText>
      </w:r>
      <w:r w:rsidR="002D630D">
        <w:fldChar w:fldCharType="separate"/>
      </w:r>
      <w:r w:rsidR="00792B2E" w:rsidRPr="00792B2E">
        <w:rPr>
          <w:noProof/>
        </w:rPr>
        <w:t>(Kamiyama, 2004; Natrah et al., 2014; Nevejan et al., 2016)</w:t>
      </w:r>
      <w:r w:rsidR="002D630D">
        <w:fldChar w:fldCharType="end"/>
      </w:r>
      <w:r w:rsidR="002D630D">
        <w:t>.</w:t>
      </w:r>
      <w:r w:rsidR="00AC064B">
        <w:t xml:space="preserve"> </w:t>
      </w:r>
      <w:r w:rsidR="004077BF">
        <w:t xml:space="preserve">Studies have shown differential </w:t>
      </w:r>
      <w:r w:rsidR="004112BF">
        <w:t xml:space="preserve">selection of microbes in </w:t>
      </w:r>
      <w:r w:rsidR="00BC51BE">
        <w:t xml:space="preserve">Eastern </w:t>
      </w:r>
      <w:r w:rsidR="003B4524">
        <w:t>oysters</w:t>
      </w:r>
      <w:r w:rsidR="004112BF">
        <w:t xml:space="preserve"> based on size</w:t>
      </w:r>
      <w:r w:rsidR="00A41CCC">
        <w:t>,</w:t>
      </w:r>
      <w:r w:rsidR="004112BF">
        <w:t xml:space="preserve"> </w:t>
      </w:r>
      <w:r w:rsidR="00A37FD7">
        <w:t>chemistry</w:t>
      </w:r>
      <w:r w:rsidR="006B11F9">
        <w:t xml:space="preserve">, and accompanying </w:t>
      </w:r>
      <w:r w:rsidR="006D51B2">
        <w:t xml:space="preserve">bacteria </w:t>
      </w:r>
      <w:r w:rsidR="006D51B2">
        <w:fldChar w:fldCharType="begin" w:fldLock="1"/>
      </w:r>
      <w:r w:rsidR="00792B2E">
        <w:instrText>ADDIN CSL_CITATION { "citationItems" : [ { "id" : "ITEM-1", "itemData" : { "DOI" : "10.1111/raq.12155", "ISSN" : "17535131", "abstract" : "\u00a9 2016 Wiley Publishing Asia Pty Ltd.Bacterioplankton is an important component of marine as well as fresh waters and accounts for a large fraction of the production of particulate matter in those ecosystems. The concept of bacteria as providers of essential nutrients in aquatic food webs has been raised most recently in relation to the utilization of bacteria as a food source in aquaculture food chains. This article represents a comprehensive review on the potential role of bacteria as a direct food source for aquaculture organisms. After studying shortly the analytical tools that can be applied to determine the uptake and assimilation of bacteria by higher trophic levels, it describes the bacterial loads that are found in closed and open aquaculture systems and elaborates on the composition of bacteria from a nutritional point of view. Next this study elaborates in more detail on the role of bacteria as food for the zooplankton groups used as live food in aquaculture hatcheries and for various groups of aquaculture target organisms, such as fish, crustaceans and especially bivalves. This includes an assessment of the specific uptake mechanisms of the different taxonomic groups of interest in relation to their efficiency to ingest bacteria. Finally, future research lines are suggested to elucidate the nutritional impact of the bacterial community in aquaculture systems and how to steer this in order to optimize the production.", "author" : [ { "dropping-particle" : "", "family" : "Nevejan", "given" : "Nancy", "non-dropping-particle" : "", "parse-names" : false, "suffix" : "" }, { "dropping-particle" : "", "family" : "Schryver", "given" : "Peter", "non-dropping-particle" : "De", "parse-names" : false, "suffix" : "" }, { "dropping-particle" : "", "family" : "Wille", "given" : "Mathieu", "non-dropping-particle" : "", "parse-names" : false, "suffix" : "" }, { "dropping-particle" : "", "family" : "Dierckens", "given" : "Kristof", "non-dropping-particle" : "", "parse-names" : false, "suffix" : "" }, { "dropping-particle" : "", "family" : "Baruah", "given" : "Kartik", "non-dropping-particle" : "", "parse-names" : false, "suffix" : "" }, { "dropping-particle" : "", "family" : "Stappen", "given" : "Gilbert", "non-dropping-particle" : "Van", "parse-names" : false, "suffix" : "" } ], "container-title" : "Reviews in Aquaculture", "id" : "ITEM-1", "issue" : "1", "issued" : { "date-parts" : [ [ "2016", "3", "1" ] ] }, "page" : "180-212", "publisher" : "Wiley/Blackwell (10.1111)", "title" : "Bacteria as food in aquaculture: Do they make a difference?", "type" : "article-newspaper", "volume" : "10" }, "uris" : [ "http://www.mendeley.com/documents/?uuid=8eaeb58a-a32d-3fac-b302-a11b635d4882" ] }, { "id" : "ITEM-2", "itemData" : { "DOI" : "217/2/130 [pii]", "ISBN" : "0006-3185", "ISSN" : "00063185", "PMID" : "19875818", "abstract" : "Despite advances in the study of particle selection in suspension-feeding bivalves, the mechanisms upon which bivalves rely to discriminate among particles have not been elucidated. We hypothesized that particle sorting in suspension-feeding bivalves could be based, in part, on a biochemical recognition mechanism mediated by lectins within the mucus that covers the feeding organs. Using Crassostrea virginica, the Eastern oyster, our investigations demonstrated that lectins from oyster mucus can specifically bind several microalgal species as well as different types of red blood cells (RBC), triggering their agglutination. Agglutination of microalgal species and RBC varied with the source of mucus (gills vs: labial palps). Hemagglutination and hemagglutination inhibition assays emphasized that mucus contains several lectins. In feeding experiments, Nitzschia closterium and Tetraselmis maculata were separately incubated with mucus before being fed to oysters. Results showed that pre-treating these microalgae with mucus significantly alters the ability of oysters to sort particles. In another experiment, oysters were fed a mixture of microspheres coated with either bovine serum albumin (BSA) or glucosamide-BSA. Results show that oysters preferentially ingest microspheres with bound carbohydrates, highlighting probable interactions between lectins and carbohydrates in the mechanisms of microalgae recognition. This study confirms the presence of lectins in mucus that covers the feeding organs of oysters and suggests a new concept with regard to particle processing by suspension-feeding bivalves: specific interactions between carbohydrates on the surface of particles and lectins within the mucus mediate the selection and rejection processes.", "author" : [ { "dropping-particle" : "", "family" : "Emmanuelle", "given" : "Pales Espinosa", "non-dropping-particle" : "", "parse-names" : false, "suffix" : "" }, { "dropping-particle" : "", "family" : "Mickael", "given" : "Perrigault", "non-dropping-particle" : "", "parse-names" : false, "suffix" : "" }, { "dropping-particle" : "", "family" : "Evan Ward", "given" : "J.", "non-dropping-particle" : "", "parse-names" : false, "suffix" : "" }, { "dropping-particle" : "", "family" : "Shumway", "given" : "Sandra E", "non-dropping-particle" : "", "parse-names" : false, "suffix" : "" }, { "dropping-particle" : "", "family" : "Bassem", "given" : "Allam", "non-dropping-particle" : "", "parse-names" : false, "suffix" : "" } ], "container-title" : "Biological Bulletin", "id" : "ITEM-2", "issue" : "2", "issued" : { "date-parts" : [ [ "2009", "10", "29" ] ] }, "page" : "130-141", "publisher" : "Marine Biological Laboratory", "title" : "Lectins associated with the feeding organs of the oyster crassostrea virginica can mediate particle selection", "type" : "article-journal", "volume" : "217" }, "uris" : [ "http://www.mendeley.com/documents/?uuid=ad3bfe8a-3311-3069-b01a-27425533ca93" ] }, { "id" : "ITEM-3", "itemData" : { "DOI" : "10.3354/meps013047", "ISBN" : "0171-8630", "ISSN" : "0171-8630", "abstract" : "Using an artificial diet, composed of silt &lt; 32 p in diameter and the alga Tetraselmis suecica, it was demonstrated that the oyster Crassostrea virginica could significantly reduce the concentration of algae voided in the pseudofaeces (measured as extracted chlorophyll pigment) by over 50 %, compared to levels in the food. More importantly, it was also shown that for C. virginica fed natural seston at concentrations between 4 to 20 mg I-', the proportion of energy, carbon and nitrogen voided in the pseudofaeces could also be reduced significantly compared to that in the food. As the organic material in natural seston is from a wide range of sources -e.g. phytoplankton of different sizes, bacteria, detritus particles, etc. -these results indicate that C. virginica has a well developed ability to ingest preferentially various types of organic material and to reject other particles as pseudofaeces. This discriminatory mechanism must be able to operate on individual particles despite the fact that they are bound in viscous mucus. We hypothesise (based on literature information for the properties of molluscan mucus) that the viscosity of the mucus in which the food particles are entrapped may be significantly reduced by the ciliary action on the ridged surfaces of the opposed labial palps. This reduced viscosity mucus is possibly moved to the free edge of the palp where, with a cessation of the mechanical stimulation, it regains its original viscosity. The individual particles may then be subject to chemical testing by chemoreceptors which determine whether a particle is moved over the palp ridge to the mouth or is admitted to the deep rejection tracts. These rejected particles move to the free edge of the palps where they are re-incorporated in the mucus and rejected as pseudofaeces.", "author" : [ { "dropping-particle" : "", "family" : "Newell", "given" : "Roger I", "non-dropping-particle" : "", "parse-names" : false, "suffix" : "" }, { "dropping-particle" : "", "family" : "Jordan", "given" : "Stephen J", "non-dropping-particle" : "", "parse-names" : false, "suffix" : "" } ], "container-title" : "Marine Ecology - Progress Series", "id" : "ITEM-3", "issued" : { "date-parts" : [ [ "1983" ] ] }, "page" : "47-53", "title" : "Preferential ingestion of organic material by the American oyster Crassostrea virginica", "type" : "article-journal", "volume" : "13" }, "uris" : [ "http://www.mendeley.com/documents/?uuid=d5100ea9-7a00-3c79-8299-19c52bd7ffaf" ] }, { "id" : "ITEM-4", "itemData" : { "DOI" : "10.1007/BF00350328", "ISBN" : "0025-3162", "ISSN" : "00253162", "abstract" : "I investigated selective particle ingestion by oyster larvae (Crassostrea virginica) feeding on natural seston from Chesapeake Bay and laboratory-cultured algae of different sizes or chemical content. In 15 of 16 experiments with complex natural suspensions as food, small (&lt;150 mu m) and large (&gt;150 mu m) larvae selected most strongly for small (2 to 4 mu m) food particles, but in the presence of a large (&gt;10 mu m)-cell dinoflagellate bloom, large larvae strongly selected much larger (22 to 30 mu m) food material (presumably dinoflagellates). When fed simplified mixtures of four cultured algal species (Synechococcus bacillaris, Isochrysis sp., Dunaliella tertiolecta, and Prorocentrum minimum) ranging in size from 1 to 11 mu m, small larvae preferred 1 mu m algae while large larvae preferred 11 mu m algae. In experiments with algal mixtures, and with suspensions of natural particles and added algae, large larvae preferred algal species harvested from exponential-phase cultures over other species from stationary-phase cultures. Larval ingestion rates of the cultured alga Thalassiosira pseudonana were about three times higher for cells with a low carbon:nitrogen ratio (7.2:1) than for high C:N ratio (16.2:1) cells when these cells were offered separately in suspensions of equal concentration. As a result, more algal cells, algal C, and algal N was ingested by larvae fed low C:N cells. However, larvae did not show a significant preference for either type of cell when they were offered in a 1:1 cell mixture. Feeding patterns of C. virginica larvae in natural food suspensions can vary with the composition of these complex suspensions, and ingestion seems dependent not only on the size, but on the growth rate and chemical quality of food particles.", "author" : [ { "dropping-particle" : "", "family" : "Baldwin", "given" : "B. S.", "non-dropping-particle" : "", "parse-names" : false, "suffix" : "" } ], "container-title" : "Marine Biology", "id" : "ITEM-4", "issue" : "1", "issued" : { "date-parts" : [ [ "1995", "7" ] ] }, "page" : "95-107", "publisher" : "Springer-Verlag", "title" : "Selective particle ingestion by oyster larvae (Crassostrea virginica) feeding on natural seston and cultured algae", "type" : "article-journal", "volume" : "123" }, "uris" : [ "http://www.mendeley.com/documents/?uuid=6b459d8a-0720-376f-8868-e869aca19686" ] } ], "mendeley" : { "formattedCitation" : "(Baldwin, 1995; Emmanuelle et al., 2009; Nevejan et al., 2016; Newell and Jordan, 1983)", "plainTextFormattedCitation" : "(Baldwin, 1995; Emmanuelle et al., 2009; Nevejan et al., 2016; Newell and Jordan, 1983)", "previouslyFormattedCitation" : "(Baldwin, 1995; Emmanuelle et al., 2009; Nevejan et al., 2016; Newell and Jordan, 1983)" }, "properties" : {  }, "schema" : "https://github.com/citation-style-language/schema/raw/master/csl-citation.json" }</w:instrText>
      </w:r>
      <w:r w:rsidR="006D51B2">
        <w:fldChar w:fldCharType="separate"/>
      </w:r>
      <w:r w:rsidR="00056F14" w:rsidRPr="00056F14">
        <w:rPr>
          <w:noProof/>
        </w:rPr>
        <w:t>(Baldwin, 1995; Emmanuelle et al., 2009; Nevejan et al., 2016; Newell and Jordan, 1983)</w:t>
      </w:r>
      <w:r w:rsidR="006D51B2">
        <w:fldChar w:fldCharType="end"/>
      </w:r>
      <w:r w:rsidR="006D51B2">
        <w:t>.</w:t>
      </w:r>
      <w:r w:rsidR="00E733E9">
        <w:t xml:space="preserve"> </w:t>
      </w:r>
      <w:r w:rsidR="00E733E9">
        <w:lastRenderedPageBreak/>
        <w:t xml:space="preserve">The consequences of this </w:t>
      </w:r>
      <w:r w:rsidR="002F0644">
        <w:t>bacterial selection in the larvae is observed</w:t>
      </w:r>
      <w:r w:rsidR="00EE20EB">
        <w:t xml:space="preserve"> </w:t>
      </w:r>
      <w:r w:rsidR="00030625">
        <w:t xml:space="preserve">in the relative </w:t>
      </w:r>
      <w:r w:rsidR="00D90BED">
        <w:t>abundances</w:t>
      </w:r>
      <w:r w:rsidR="00214212">
        <w:t xml:space="preserve"> and diversity</w:t>
      </w:r>
      <w:r w:rsidR="00030625">
        <w:t xml:space="preserve"> </w:t>
      </w:r>
      <w:r w:rsidR="00B5460E">
        <w:t xml:space="preserve">of </w:t>
      </w:r>
      <w:r w:rsidR="000F6BA3">
        <w:t>bacteria</w:t>
      </w:r>
      <w:r w:rsidR="00151C0A">
        <w:t>l taxa</w:t>
      </w:r>
      <w:del w:id="357" w:author="Anton Post" w:date="2018-05-22T11:46:00Z">
        <w:r w:rsidR="00283096" w:rsidDel="00FE1A6C">
          <w:delText>,</w:delText>
        </w:r>
      </w:del>
      <w:r w:rsidR="00283096">
        <w:t xml:space="preserve"> and</w:t>
      </w:r>
      <w:r w:rsidR="00EB1792">
        <w:t xml:space="preserve"> </w:t>
      </w:r>
      <w:r w:rsidR="00B5460E">
        <w:t>differs</w:t>
      </w:r>
      <w:r w:rsidR="00D32FB0">
        <w:t xml:space="preserve"> over time</w:t>
      </w:r>
      <w:r w:rsidR="00B5460E">
        <w:t xml:space="preserve"> with</w:t>
      </w:r>
      <w:r w:rsidR="00EB1792">
        <w:t xml:space="preserve"> the presence of the probiotic.</w:t>
      </w:r>
      <w:r w:rsidR="00C06EAA">
        <w:t xml:space="preserve"> </w:t>
      </w:r>
      <w:r w:rsidR="00E14ED5">
        <w:t xml:space="preserve">More effort is needed to elucidate </w:t>
      </w:r>
      <w:r w:rsidR="00AB7DDB">
        <w:t xml:space="preserve">the mechanisms of </w:t>
      </w:r>
      <w:r w:rsidR="001738CB">
        <w:t xml:space="preserve">differential </w:t>
      </w:r>
      <w:r w:rsidR="000513B7">
        <w:t xml:space="preserve">bacterial </w:t>
      </w:r>
      <w:r w:rsidR="001738CB">
        <w:t xml:space="preserve">selection </w:t>
      </w:r>
      <w:r w:rsidR="005A128C">
        <w:t xml:space="preserve">in aquaculture in the presence of probiotics. </w:t>
      </w:r>
    </w:p>
    <w:p w14:paraId="29C569F1" w14:textId="418D5001" w:rsidR="00F05E88" w:rsidRDefault="00F05E88" w:rsidP="00F05E88">
      <w:r>
        <w:t xml:space="preserve">Despite a </w:t>
      </w:r>
      <w:r w:rsidR="005539B1">
        <w:t xml:space="preserve">significant </w:t>
      </w:r>
      <w:r>
        <w:t xml:space="preserve">improvement in larval survival with the addition of </w:t>
      </w:r>
      <w:del w:id="358" w:author="Anton Post" w:date="2018-05-22T12:01:00Z">
        <w:r w:rsidDel="00BC10A6">
          <w:delText xml:space="preserve">the </w:delText>
        </w:r>
      </w:del>
      <w:r>
        <w:t>probiotic</w:t>
      </w:r>
      <w:ins w:id="359" w:author="Anton Post" w:date="2018-05-22T12:01:00Z">
        <w:r w:rsidR="00BC10A6">
          <w:t>s</w:t>
        </w:r>
      </w:ins>
      <w:r w:rsidR="005539B1">
        <w:t xml:space="preserve"> (</w:t>
      </w:r>
      <w:r w:rsidR="005539B1" w:rsidRPr="00AE6FD9">
        <w:rPr>
          <w:highlight w:val="yellow"/>
        </w:rPr>
        <w:t xml:space="preserve">Sohn et al. </w:t>
      </w:r>
      <w:r w:rsidR="005539B1" w:rsidRPr="00AE6FD9">
        <w:rPr>
          <w:i/>
          <w:highlight w:val="yellow"/>
        </w:rPr>
        <w:t>in prep</w:t>
      </w:r>
      <w:r w:rsidR="005539B1" w:rsidRPr="00821793">
        <w:t>)</w:t>
      </w:r>
      <w:r w:rsidRPr="00821793">
        <w:t xml:space="preserve">, there was no global effect on </w:t>
      </w:r>
      <w:r w:rsidR="00A711D7" w:rsidRPr="00821793">
        <w:t>bacterial</w:t>
      </w:r>
      <w:r w:rsidRPr="00821793">
        <w:t xml:space="preserve"> diversity or structure in any of the sample types</w:t>
      </w:r>
      <w:r w:rsidR="005539B1" w:rsidRPr="00821793">
        <w:t>, suggesting</w:t>
      </w:r>
      <w:r w:rsidR="005539B1">
        <w:t xml:space="preserve"> that the probiotic effect is exerted directly on the larvae (e.g. by modulation of the immune system) and/or that</w:t>
      </w:r>
      <w:r w:rsidR="004270D3">
        <w:t xml:space="preserve"> it</w:t>
      </w:r>
      <w:r w:rsidR="005539B1">
        <w:t xml:space="preserve"> is mediated by subtle, targeted changes in the microbiome</w:t>
      </w:r>
      <w:r>
        <w:t xml:space="preserve">. Previous studies of the impact of probiotics on microbiota in humans and fish </w:t>
      </w:r>
      <w:r w:rsidR="00FA778F">
        <w:t xml:space="preserve">also </w:t>
      </w:r>
      <w:r>
        <w:t>show</w:t>
      </w:r>
      <w:ins w:id="360" w:author="Anton Post" w:date="2018-05-22T12:02:00Z">
        <w:r w:rsidR="00BC10A6">
          <w:t>ed</w:t>
        </w:r>
      </w:ins>
      <w:r>
        <w:t xml:space="preserve"> subtle changes of certain taxa, but no consistent effect on the diversity of the host’s </w:t>
      </w:r>
      <w:r w:rsidR="00A711D7">
        <w:t>bacterial</w:t>
      </w:r>
      <w:r>
        <w:t xml:space="preserve"> community </w:t>
      </w:r>
      <w:r>
        <w:fldChar w:fldCharType="begin" w:fldLock="1"/>
      </w:r>
      <w:r w:rsidR="00D961A8">
        <w:instrText>ADDIN CSL_CITATION { "citationItems" : [ { "id" : "ITEM-1", "itemData" : { "DOI" : "10.1186/s12866-017-1090-7", "ISSN" : "1471-2180", "abstract" : "Probiotics are increasingly applied to prevent and treat a range of infectious, immune related and gastrointestinal diseases. Despite this, the mechanisms behind the putative effects of probiotics are poorly understood. One of the suggested modes of probiotic action is modulation of the endogenous gut microbiota, however probiotic intervention studies in adults have failed to show significant effects on gut microbiota composition. The gut microbiota of young children is known to be unstable and more responsive to external factors than that of adults. Therefore, potential effects of probiotic intervention on gut microbiota may be easier detectable in early life. We thus investigated the effects of a 6 month placebo-controlled probiotic intervention with Bifidobacterium animalis subsp. lactis (BB-12\u00ae) and Lactobacillus rhamnosus (LGG\u00ae) on gut microbiota composition and diversity in more than 200 Danish infants (N\u00a0=\u00a0290 enrolled; N\u00a0=\u00a0201 all samples analyzed), as assessed by 16S rRNA amplicon sequencing. Further, we evaluated probiotic presence and proliferation by use of specific quantitative polymerase chain reaction (qPCR). Probiotic administration did not significantly alter gut microbiota community structure or diversity as compared to placebo. The probiotic strains were detected in 91.3% of the fecal samples from children receiving probiotics and in 1% of the placebo treated children. Baseline gut microbiota was not found to predict the ability of probiotics to establish in the gut after the 6 month intervention. Within the probiotics group, proliferation of the strains LGG\u00ae and BB-12\u00ae in the gut was detected in 44.7% and 83.5% of the participants, respectively. A sub-analysis of the gut microbiota including only individuals with detected growth of the probiotics LGG\u00ae or BB-12\u00ae and comparing these to placebo revealed no differences in community structure or diversity. Six months of probiotic administration during early life did not change gut microbiota community structure or diversity, despite active proliferation of the administered probiotic strains. Therefore, alteration of the healthy infant gut microbiota is not likely to be a prominent mechanism by which these specific probiotics works to exert beneficial effects on host health. \n                           \n                    NCT02180581\n                    \n                  . Registered 30 June 2014.", "author" : [ { "dropping-particle" : "", "family" : "Laursen", "given" : "Martin Frederik", "non-dropping-particle" : "", "parse-names" : false, "suffix" : "" }, { "dropping-particle" : "", "family" : "Laursen", "given" : "Rikke Pilmann", "non-dropping-particle" : "", "parse-names" : false, "suffix" : "" }, { "dropping-particle" : "", "family" : "Larnkj\u00e6r", "given" : "Anni", "non-dropping-particle" : "", "parse-names" : false, "suffix" : "" }, { "dropping-particle" : "", "family" : "Michaelsen", "given" : "Kim F.", "non-dropping-particle" : "", "parse-names" : false, "suffix" : "" }, { "dropping-particle" : "", "family" : "Bahl", "given" : "Martin Iain", "non-dropping-particle" : "", "parse-names" : false, "suffix" : "" }, { "dropping-particle" : "", "family" : "Licht", "given" : "Tine Rask", "non-dropping-particle" : "", "parse-names" : false, "suffix" : "" } ], "container-title" : "BMC Microbiology", "id" : "ITEM-1", "issue" : "1", "issued" : { "date-parts" : [ [ "2017", "12", "17" ] ] }, "page" : "175", "publisher" : "BioMed Central", "title" : "Administration of two probiotic strains during early childhood does not affect the endogenous gut microbiota composition despite probiotic proliferation", "type" : "article-journal", "volume" : "17" }, "uris" : [ "http://www.mendeley.com/documents/?uuid=f284ee65-61ae-3abd-a622-9be7881a8ccf" ] }, { "id" : "ITEM-2", "itemData" : { "DOI" : "10.1128/mSystems.00133-17", "ISSN" : "2379-5077", "abstract" : "&lt;p&gt; Prophylactic antibiotics in the aquaculture and ornamental fish industry are intended to prevent the negative impacts of disease outbreaks. Research in mice and humans suggests that antibiotics may disturb microbiome communities and decrease microbiome-mediated disease resistance, also known as \u201ccolonization resistance.\u201d If antibiotics impact fish as they do mice and humans, prophylactic administrations on aquaculture farms may increase downstream disease susceptibility in target hosts, despite short-term pathogen control benefits. We tested the effects of antibiotics on mortality after a pathogen challenge in the &lt;italic&gt;Poecilia sphenops&lt;/italic&gt; black molly and subsequently tested if probiotic inoculations could reverse any antibiotic-induced losses of disease resistance. We found that antibiotic treatment significantly increased fish mortality. We further found that our two candidate probiotic bacterial species, &lt;italic&gt;Phaeobacter inhibens&lt;/italic&gt; S4Sm and &lt;italic&gt;Bacillus pumilus&lt;/italic&gt; RI06-95Sm, were able to colonize black molly microbiomes and reverse the negative impacts of antibiotics. Despite the positive impact on survival, probiotic treatment did not influence overall microbiome community structure or diversity. Our results suggest that subtle manipulations of microbiome composition can have dramatic impacts on host phenotype. The results of this study have implications for how antibiotic-treated microbiomes can be restored and suggest that small-scale additions may be as effective as wholesale transplants. &lt;/p&gt;", "author" : [ { "dropping-particle" : "", "family" : "Schmidt", "given" : "Victor", "non-dropping-particle" : "", "parse-names" : false, "suffix" : "" }, { "dropping-particle" : "", "family" : "Gomez-Chiarri", "given" : "Marta", "non-dropping-particle" : "", "parse-names" : false, "suffix" : "" }, { "dropping-particle" : "", "family" : "Roy", "given" : "Chelsea", "non-dropping-particle" : "", "parse-names" : false, "suffix" : "" }, { "dropping-particle" : "", "family" : "Smith", "given" : "Katherine", "non-dropping-particle" : "", "parse-names" : false, "suffix" : "" }, { "dropping-particle" : "", "family" : "Amaral-Zettler", "given" : "Linda", "non-dropping-particle" : "", "parse-names" : false, "suffix" : "" } ], "container-title" : "mSystems", "editor" : [ { "dropping-particle" : "", "family" : "Knight", "given" : "Rob", "non-dropping-particle" : "", "parse-names" : false, "suffix" : "" } ], "id" : "ITEM-2", "issue" : "6", "issued" : { "date-parts" : [ [ "2017", "12", "26" ] ] }, "page" : "e00133-17", "publisher" : "American Society for Microbiology Journals", "title" : "Subtle Microbiome Manipulation Using Probiotics Reduces Antibiotic-Associated Mortality in Fish", "type" : "article-journal", "volume" : "2" }, "uris" : [ "http://www.mendeley.com/documents/?uuid=12f1b48f-87a3-3e7a-b92b-a4a92a0a67b7" ] }, { "id" : "ITEM-3", "itemData" : { "DOI" : "10.1007/s00253-015-6702-2", "ISSN" : "0175-7598", "author" : [ { "dropping-particle" : "", "family" : "Standen", "given" : "B . T.", "non-dropping-particle" : "", "parse-names" : false, "suffix" : "" }, { "dropping-particle" : "", "family" : "Rodiles", "given" : "A.", "non-dropping-particle" : "", "parse-names" : false, "suffix" : "" }, { "dropping-particle" : "", "family" : "Peggs", "given" : "D. L.", "non-dropping-particle" : "", "parse-names" : false, "suffix" : "" }, { "dropping-particle" : "", "family" : "Davies", "given" : "S. J.", "non-dropping-particle" : "", "parse-names" : false, "suffix" : "" }, { "dropping-particle" : "", "family" : "Santos", "given" : "G. A.", "non-dropping-particle" : "", "parse-names" : false, "suffix" : "" }, { "dropping-particle" : "", "family" : "Merrifield", "given" : "D. L.", "non-dropping-particle" : "", "parse-names" : false, "suffix" : "" } ], "container-title" : "Applied Microbiology and Biotechnology", "id" : "ITEM-3", "issue" : "20", "issued" : { "date-parts" : [ [ "2015", "10", "27" ] ] }, "page" : "8403-8417", "publisher" : "Springer Berlin Heidelberg", "title" : "Modulation of the intestinal microbiota and morphology of tilapia, Oreochromis niloticus, following the application of a multi-species probiotic", "type" : "article-journal", "volume" : "99" }, "uris" : [ "http://www.mendeley.com/documents/?uuid=25f74f86-3eee-39eb-a1de-d3263cf38eb7" ] }, { "id" : "ITEM-4", "itemData" : { "DOI" : "10.1002/9781118897263.ch8", "ISBN" : "9781118897263", "abstract" : "A growing body of literature is available on the effects of probiotics on fish growth performance, digestive function, immunity, disease resistance, fecundity, oxidative stress and deformities but, perhaps surprisingly, many of these studies have not investigated the effect of probiotic applications on the gastrointestinal (GI) microbiota. Despite the debate on the precise definition of a \u2018probiotic\u2019 for aquaculture applications, the different definitions are consistent in that host benefits are driven, in part at least, by modulation of the host microbiota. Too often fish probiotic studies either lack a microbial investigation, or conduct the minimum assessment: enumeration of probiotic levels. Given the complexity of the gut microbiome, and its importance to the host, it is not sufficient to determine only the probiont levels and to attribute host benefits solely to the direct presence of the probiotic, which is usually only present as a minor component of the total microbial population. Changes in the indigenous populations must be examined as these potential changes are also factors involved in driving host benefits. This chapter summarizes the findings of studies which have addressed this topic and discusses the data to support the claims of probiotic \u2018colonization\u2019. From the literature it is clear that a greater emphasis on understanding the effects of probiotics on the complex microecology of the GI tract of fish is essential, and future studies must incorporate quantitative techniques to determine microbial abundance as well as elucidating microbial functionality and activity.", "author" : [ { "dropping-particle" : "", "family" : "Merrifield", "given" : "Daniel L.", "non-dropping-particle" : "", "parse-names" : false, "suffix" : "" }, { "dropping-particle" : "", "family" : "Carnevali", "given" : "Oliana", "non-dropping-particle" : "", "parse-names" : false, "suffix" : "" } ], "container-title" : "Aquaculture Nutrition", "id" : "ITEM-4", "issued" : { "date-parts" : [ [ "2014", "9", "26" ] ] }, "page" : "185-222", "publisher" : "John Wiley &amp; Sons, Ltd", "publisher-place" : "Chichester, UK", "title" : "Probiotic Modulation of the Gut Microbiota of Fish", "type" : "article-journal", "volume" : "588" }, "uris" : [ "http://www.mendeley.com/documents/?uuid=ede05ec6-576e-3cf6-b188-49c9a92d3e5f" ] }, { "id" : "ITEM-5", "itemData" : { "DOI" : "10.1139/cjm-2013-0443", "ISSN" : "1480-3275", "PMID" : "24102219", "abstract" : "Next-generation sequencing is revealing the complex interactive networks of host-bacteria interactions, as it is now possible to screen in detail the microbiota harbored by a host. This study investigated the influence of a probiotic treatment on the survival and microbiota of brook charr (Salvelinus fontinalis), focusing on its disturbance of the natural microbiota (dysbiosis). The results indicated that an indigenous probiotic strain (identified as Rhodococcus sp.) colonized neither the fish skin mucus nor the water following the probiotic treatment. Instead, the probiotic strain was detected only in the biofilm of the test tank. Nevertheless, a substantial beneficial effect of the probiotic treatment was observed: the population of the pathogen Flavobacterium psychrophilum decreased in the treated tank water. This study clearly shows that the indigenous strain chosen for the probiotic treatment did not disturb the natural fish skin mucus microbiota but acted directly through the production system to control the growth of the pathogen and, as a consequence, to enhance fish survival.", "author" : [ { "dropping-particle" : "", "family" : "Boutin", "given" : "S\u00e9bastien", "non-dropping-particle" : "", "parse-names" : false, "suffix" : "" }, { "dropping-particle" : "", "family" : "Audet", "given" : "C\u00e9line", "non-dropping-particle" : "", "parse-names" : false, "suffix" : "" }, { "dropping-particle" : "", "family" : "Derome", "given" : "Nicolas", "non-dropping-particle" : "", "parse-names" : false, "suffix" : "" } ], "container-title" : "Canadian journal of microbiology", "id" : "ITEM-5", "issue" : "10", "issued" : { "date-parts" : [ [ "2013", "10" ] ] }, "page" : "662-70", "publisher" : "NRC Research Press", "title" : "Probiotic treatment by indigenous bacteria decreases mortality without disturbing the natural microbiota of Salvelinus fontinalis.", "type" : "article-journal", "volume" : "59" }, "uris" : [ "http://www.mendeley.com/documents/?uuid=2121e02e-762e-3621-8e2a-8d3a53e7f7dd" ] } ], "mendeley" : { "formattedCitation" : "(Boutin et al., 2013; Laursen et al., 2017; Merrifield and Carnevali, 2014; Schmidt et al., 2017; Standen et al., 2015)", "plainTextFormattedCitation" : "(Boutin et al., 2013; Laursen et al., 2017; Merrifield and Carnevali, 2014; Schmidt et al., 2017; Standen et al., 2015)", "previouslyFormattedCitation" : "(Boutin et al., 2013; Laursen et al., 2017; Merrifield and Carnevali, 2014; Schmidt et al., 2017; Standen et al., 2015)" }, "properties" : {  }, "schema" : "https://github.com/citation-style-language/schema/raw/master/csl-citation.json" }</w:instrText>
      </w:r>
      <w:r>
        <w:fldChar w:fldCharType="separate"/>
      </w:r>
      <w:r w:rsidR="00D961A8" w:rsidRPr="00D961A8">
        <w:rPr>
          <w:noProof/>
        </w:rPr>
        <w:t>(Boutin et al., 2013; Laursen et al., 2017; Merrifield and Carnevali, 2014; Schmidt et al., 2017; Standen et al., 2015)</w:t>
      </w:r>
      <w:r>
        <w:fldChar w:fldCharType="end"/>
      </w:r>
      <w:r>
        <w:t xml:space="preserve">. </w:t>
      </w:r>
      <w:r w:rsidR="00C95480">
        <w:t xml:space="preserve">However, other studies </w:t>
      </w:r>
      <w:r w:rsidR="00C343EA">
        <w:t>report</w:t>
      </w:r>
      <w:r w:rsidR="00C95480">
        <w:t xml:space="preserve"> dramatic changes in </w:t>
      </w:r>
      <w:r w:rsidR="00BC2FBE">
        <w:t>fish</w:t>
      </w:r>
      <w:r w:rsidR="00D961A8">
        <w:t xml:space="preserve"> microbiomes</w:t>
      </w:r>
      <w:r w:rsidR="00A3711A">
        <w:t xml:space="preserve"> as a result of probiotic treatment</w:t>
      </w:r>
      <w:r w:rsidR="00D961A8">
        <w:t xml:space="preserve"> </w:t>
      </w:r>
      <w:r w:rsidR="00D961A8">
        <w:fldChar w:fldCharType="begin" w:fldLock="1"/>
      </w:r>
      <w:r w:rsidR="00E46D91">
        <w:instrText>ADDIN CSL_CITATION { "citationItems" : [ { "id" : "ITEM-1", "itemData" : { "DOI" : "10.1016/j.fsi.2013.06.014", "ISBN" : "1050-4648", "ISSN" : "10504648", "PMID" : "23811408", "abstract" : "We investigated the effects of administration of putative endogenous probiotics Lactococcus lactis spp. lactis or Bacillus circulans, alone and in combination with arabinoxylan-oligosaccharides (AXOS), a new class of candidate prebiotics, in juvenile Siberian sturgeon. (Acipenser baerii). Eight experimental diets were tested: basal diet (Diet 1), basal diet supplemented with 2% AXOS (Diet 2), or L.lactis ST G81 (Diet 3), L.lactis ST G45 (Diet 4), B.circulans ST M53 (Diet 5), L.lactis ST G81+2% AXOS (Diet 6), L.lactis ST G45+2% AXOS (Diet 7), B.circulans ST M53+2% AXOS (Diet 8). After four weeks, growth performance and feed conversion ratio significantly improved in fish fed diet 7. Innate immune responses of fish were boosted with both AXOS and probiotic diets, however synergistic effects of AXOS and probiotic diets were only observed for phagocytic and alternative complement activity. Phagocytic and respiratory burst activity of fish macrophage increased in fish fed diet 2 and 7, while humoral immune responses only increased in fish fed diet 7. Pyrosequencing analysis (16S rDNA) of the hindgut microbiota demonstrated that AXOS improved the colonization or/and growth capacity of L.lactis, as a higher relative abundance of L.lactis was observed in fish receiving diet 7. However, no observable colonization of B.circulans was found in the hindgut of fish fed diet 5 or 8, containing this bacterium. The dietary L.lactis ST G45+2% AXOS caused significant alterations in the intestinal microbiota by significantly decreasing in bacterial diversity, demonstrated by the fall in richness and Shannon diversity, and improved growth performance and boosted immune responses of Siberian sturgeon \u00a9 2013 Elsevier Ltd.", "author" : [ { "dropping-particle" : "", "family" : "Geraylou", "given" : "Zahra", "non-dropping-particle" : "", "parse-names" : false, "suffix" : "" }, { "dropping-particle" : "", "family" : "Souffreau", "given" : "Caroline", "non-dropping-particle" : "", "parse-names" : false, "suffix" : "" }, { "dropping-particle" : "", "family" : "Rurangwa", "given" : "Eugene", "non-dropping-particle" : "", "parse-names" : false, "suffix" : "" }, { "dropping-particle" : "", "family" : "Meester", "given" : "Luc", "non-dropping-particle" : "De", "parse-names" : false, "suffix" : "" }, { "dropping-particle" : "", "family" : "Courtin", "given" : "Christophe M.", "non-dropping-particle" : "", "parse-names" : false, "suffix" : "" }, { "dropping-particle" : "", "family" : "Delcour", "given" : "Jan A.", "non-dropping-particle" : "", "parse-names" : false, "suffix" : "" }, { "dropping-particle" : "", "family" : "Buyse", "given" : "Johan", "non-dropping-particle" : "", "parse-names" : false, "suffix" : "" }, { "dropping-particle" : "", "family" : "Ollevier", "given" : "Frans", "non-dropping-particle" : "", "parse-names" : false, "suffix" : "" } ], "container-title" : "Fish and Shellfish Immunology", "id" : "ITEM-1", "issue" : "3", "issued" : { "date-parts" : [ [ "2013", "9", "1" ] ] }, "page" : "766-775", "publisher" : "Academic Press", "title" : "Effects of dietary arabinoxylan-oligosaccharides (AXOS) and endogenous probiotics on the growth performance, non-specific immunity and gut microbiota of juvenile Siberian sturgeon (Acipenser baerii)", "type" : "article-journal", "volume" : "35" }, "uris" : [ "http://www.mendeley.com/documents/?uuid=89015b2d-4d15-3bae-a6f6-5e0f34ac3251" ] }, { "id" : "ITEM-2", "itemData" : { "DOI" : "10.1111/jam.13437", "ISSN" : "13652672", "PMID" : "28256031", "abstract" : "AIMS: This study used high-throughput sequencing to evaluate the intestinal microbiome dynamics in rainbow trout (Oncorhynchus mykiss) fed commercial diets supplemented with either pre- or probiotics (0.6% mannan-oligosaccharides and 0.5% Saccharomyces cerevisiae respectively) or the mixture of both. METHODS AND RESULTS: A total of 57 fish whole intestinal mucosa and contents bacterial communities were characterized by high-throughput sequencing and analysis of the V3-V4 region of the 16S rRNA gene, as well as the relationship between plasma biochemical health indicators and microbiome diversity. This was performed at 7, 14 and 30 days after start feeding functional diets, and microbiome diversity increased when fish fed functional diets after 7 days and it was positively correlated with plasma cholesterol levels. Dominant phyla were, in descending order, Proteobacteria, Firmicutes, Actinobacteria, Acidobacteria, Bacteroidetes and Fusobacteria. However, functional diets reduced the abundance of Gammaproteobacteria to favour abundances of organisms from Firmicutes and Fusobacteria, two phyla with members that confer beneficial effects. A dynamic shift of the microbiome composition was observed with changes after 7 days of feeding and the modulation by functional diets tend to cluster the corresponding groups apart from CTRL group. The core microbiome showed an overall stability with functional diets, except genus such as Escherichia-Shigella that suffered severe reductions on their abundances when feeding any of the functional diets. CONCLUSIONS: Functional diets based on pre- or probiotics dynamically modulate intestinal microbiota of juvenile trout engaging taxonomical abundance shifts that might impact fish physiological performance. SIGNIFICANCE AND IMPACT OF THE STUDY: This study shows for the first time the microbiome modulation dynamics by functional diets based on mannan-oligosaccharides and S. cerevisiae and their synergy using culture independent high-throughput sequencing technology, revealing the complexity behind the dietary modulation with functional feeds in aquatic organisms.", "author" : [ { "dropping-particle" : "", "family" : "Gon\u00e7alves", "given" : "A. T.", "non-dropping-particle" : "", "parse-names" : false, "suffix" : "" }, { "dropping-particle" : "", "family" : "Gallardo-Esc\u00e1rate", "given" : "C.", "non-dropping-particle" : "", "parse-names" : false, "suffix" : "" } ], "container-title" : "Journal of Applied Microbiology", "id" : "ITEM-2", "issue" : "5", "issued" : { "date-parts" : [ [ "2017" ] ] }, "page" : "1333-1347", "title" : "Microbiome dynamic modulation through functional diets based on pre- and probiotics (mannan-oligosaccharides and Saccharomyces cerevisiae) in juvenile rainbow trout (Oncorhynchus mykiss)", "type" : "article-journal", "volume" : "122" }, "uris" : [ "http://www.mendeley.com/documents/?uuid=87f5a69d-add5-3b22-bb19-4c06ed3760c0" ] } ], "mendeley" : { "formattedCitation" : "(Geraylou et al., 2013; Gon\u00e7alves and Gallardo-Esc\u00e1rate, 2017)", "plainTextFormattedCitation" : "(Geraylou et al., 2013; Gon\u00e7alves and Gallardo-Esc\u00e1rate, 2017)", "previouslyFormattedCitation" : "(Geraylou et al., 2013; Gon\u00e7alves and Gallardo-Esc\u00e1rate, 2017)" }, "properties" : {  }, "schema" : "https://github.com/citation-style-language/schema/raw/master/csl-citation.json" }</w:instrText>
      </w:r>
      <w:r w:rsidR="00D961A8">
        <w:fldChar w:fldCharType="separate"/>
      </w:r>
      <w:r w:rsidR="00E46D91" w:rsidRPr="00E46D91">
        <w:rPr>
          <w:noProof/>
        </w:rPr>
        <w:t>(Geraylou et al., 2013; Gonçalves and Gallardo-Escárate, 2017)</w:t>
      </w:r>
      <w:r w:rsidR="00D961A8">
        <w:fldChar w:fldCharType="end"/>
      </w:r>
      <w:r w:rsidR="00D961A8">
        <w:t>.</w:t>
      </w:r>
      <w:commentRangeStart w:id="361"/>
      <w:r>
        <w:t xml:space="preserve">The </w:t>
      </w:r>
      <w:commentRangeEnd w:id="361"/>
      <w:r w:rsidR="001C2ED3">
        <w:rPr>
          <w:rStyle w:val="CommentReference"/>
        </w:rPr>
        <w:commentReference w:id="361"/>
      </w:r>
      <w:r>
        <w:t xml:space="preserve">presence of the probiotic was confirmed with </w:t>
      </w:r>
      <w:r w:rsidR="00A278F0">
        <w:t xml:space="preserve">higher </w:t>
      </w:r>
      <w:r>
        <w:t xml:space="preserve">total </w:t>
      </w:r>
      <w:r>
        <w:rPr>
          <w:i/>
        </w:rPr>
        <w:t>Bacillus</w:t>
      </w:r>
      <w:r>
        <w:t xml:space="preserve"> </w:t>
      </w:r>
      <w:r w:rsidR="00906492">
        <w:t xml:space="preserve">spp. read </w:t>
      </w:r>
      <w:r>
        <w:t xml:space="preserve">counts in the probiotic-treated water and increased abundance throughout the Trials, </w:t>
      </w:r>
      <w:r w:rsidR="0083356C">
        <w:t>likely</w:t>
      </w:r>
      <w:r>
        <w:t xml:space="preserve"> due to natural mortality</w:t>
      </w:r>
      <w:r w:rsidR="00897630">
        <w:t xml:space="preserve"> </w:t>
      </w:r>
      <w:r w:rsidR="00783A06">
        <w:t xml:space="preserve">and therefore </w:t>
      </w:r>
      <w:r w:rsidR="00897630">
        <w:t>decreased</w:t>
      </w:r>
      <w:r w:rsidR="00783A06">
        <w:t xml:space="preserve"> </w:t>
      </w:r>
      <w:r w:rsidR="00897630">
        <w:t>grazing</w:t>
      </w:r>
      <w:r>
        <w:t xml:space="preserve"> in the tanks. </w:t>
      </w:r>
    </w:p>
    <w:p w14:paraId="157DFC2C" w14:textId="6C778CB8" w:rsidR="00F05E88" w:rsidRDefault="00F05E88" w:rsidP="00F05E88">
      <w:commentRangeStart w:id="362"/>
      <w:r>
        <w:t>A</w:t>
      </w:r>
      <w:r w:rsidRPr="00934F21">
        <w:t xml:space="preserve">mplification </w:t>
      </w:r>
      <w:commentRangeEnd w:id="362"/>
      <w:r w:rsidR="00B23463">
        <w:rPr>
          <w:rStyle w:val="CommentReference"/>
        </w:rPr>
        <w:commentReference w:id="362"/>
      </w:r>
      <w:r w:rsidRPr="00934F21">
        <w:t>of certain taxa in treated</w:t>
      </w:r>
      <w:r>
        <w:t xml:space="preserve"> samples</w:t>
      </w:r>
      <w:r w:rsidRPr="00934F21">
        <w:t xml:space="preserve"> compared to </w:t>
      </w:r>
      <w:r>
        <w:t xml:space="preserve">the </w:t>
      </w:r>
      <w:r w:rsidRPr="00934F21">
        <w:t>control</w:t>
      </w:r>
      <w:r w:rsidRPr="0013050C">
        <w:t xml:space="preserve"> </w:t>
      </w:r>
      <w:r>
        <w:t xml:space="preserve">was observed, most notably in the </w:t>
      </w:r>
      <w:proofErr w:type="spellStart"/>
      <w:r>
        <w:rPr>
          <w:i/>
        </w:rPr>
        <w:t>Oceanospirillales</w:t>
      </w:r>
      <w:proofErr w:type="spellEnd"/>
      <w:r>
        <w:t xml:space="preserve"> order. This group of bacteria </w:t>
      </w:r>
      <w:r w:rsidR="0023270C">
        <w:t>was</w:t>
      </w:r>
      <w:r>
        <w:t xml:space="preserve"> consistently more abundant in probiotic-treated rearing water, and </w:t>
      </w:r>
      <w:r w:rsidR="00B31926">
        <w:t>significantly</w:t>
      </w:r>
      <w:r w:rsidR="0023270C">
        <w:t xml:space="preserve"> </w:t>
      </w:r>
      <w:r>
        <w:t>decrease</w:t>
      </w:r>
      <w:r w:rsidR="0023270C">
        <w:t>d</w:t>
      </w:r>
      <w:r>
        <w:t xml:space="preserve"> with time in all three trials. </w:t>
      </w:r>
      <w:proofErr w:type="spellStart"/>
      <w:r>
        <w:rPr>
          <w:i/>
        </w:rPr>
        <w:t>Oceanospirillales</w:t>
      </w:r>
      <w:proofErr w:type="spellEnd"/>
      <w:r>
        <w:t xml:space="preserve"> are heterotrophs commonly associated with mollusks and are found in the gills of many bivalves </w:t>
      </w:r>
      <w:r>
        <w:fldChar w:fldCharType="begin" w:fldLock="1"/>
      </w:r>
      <w:r w:rsidR="00BA2257">
        <w:instrText>ADDIN CSL_CITATION { "citationItems" : [ { "id" : "ITEM-1", "itemData" : { "DOI" : "10.1111/j.1574-6941.2010.00981.x", "ISSN" : "01686496", "author" : [ { "dropping-particle" : "", "family" : "Jensen", "given" : "Sigmund", "non-dropping-particle" : "", "parse-names" : false, "suffix" : "" }, { "dropping-particle" : "", "family" : "Duperron", "given" : "S\u00e9bastien", "non-dropping-particle" : "", "parse-names" : false, "suffix" : "" }, { "dropping-particle" : "", "family" : "Birkeland", "given" : "Nils-K\u00e5re", "non-dropping-particle" : "", "parse-names" : false, "suffix" : "" }, { "dropping-particle" : "", "family" : "Hovland", "given" : "Martin", "non-dropping-particle" : "", "parse-names" : false, "suffix" : "" } ], "container-title" : "FEMS Microbiology Ecology", "id" : "ITEM-1", "issue" : "3", "issued" : { "date-parts" : [ [ "2010", "12" ] ] }, "page" : "523-533", "title" : "Intracellular Oceanospirillales bacteria inhabit gills of Acesta bivalves", "type" : "article-journal", "volume" : "74" }, "uris" : [ "http://www.mendeley.com/documents/?uuid=d8498e7b-c42e-30f5-9695-67b45cfee2eb" ] }, { "id" : "ITEM-2", "itemData" : { "DOI" : "10.1111/1758-2229.12183", "ISSN" : "17582229", "author" : [ { "dropping-particle" : "", "family" : "Beinart", "given" : "R. A.", "non-dropping-particle" : "", "parse-names" : false, "suffix" : "" }, { "dropping-particle" : "V.", "family" : "Nyholm", "given" : "S.", "non-dropping-particle" : "", "parse-names" : false, "suffix" : "" }, { "dropping-particle" : "", "family" : "Dubilier", "given" : "N.", "non-dropping-particle" : "", "parse-names" : false, "suffix" : "" }, { "dropping-particle" : "", "family" : "Girguis", "given" : "P. R.", "non-dropping-particle" : "", "parse-names" : false, "suffix" : "" } ], "container-title" : "Environmental Microbiology Reports", "id" : "ITEM-2", "issue" : "6", "issued" : { "date-parts" : [ [ "2014", "12", "1" ] ] }, "page" : "656-664", "title" : "Intracellular Oceanospirillales inhabit the gills of the hydrothermal vent snail &lt;i&gt;A&lt;/i&gt; &lt;i&gt;lviniconcha&lt;/i&gt; with chemosynthetic, \u03b3-Proteobacterial symbionts", "type" : "article-journal", "volume" : "6" }, "uris" : [ "http://www.mendeley.com/documents/?uuid=870deeb0-8f8d-3cf0-b7ae-ce68e25c5c02" ] }, { "id" : "ITEM-3", "itemData" : { "DOI" : "10.1111/j.1462-2920.2011.02448.x", "ISSN" : "14622912", "PMID" : "21635673", "abstract" : "Gill bacterial communities of Chama pacifica, an Indo-Pacific invasive oyster to the eastern Mediterranean Sea, were compared with those of Chama savignyi, its northern Red Sea congeneric species. Summer and winter bacterial populations were characterized and compared using 16S rDNA clone libraries, and seasonal population dynamics were monitored by automated ribosomal intergenic spacer analysis (ARISA). Clone libraries revealed a specific clade of bacteria, closely related to marine endosymbionts from the Indo-Pacific, found in both ecosystems, of which one taxon was conserved in oysters from both sites. This taxon was dominant in summer libraries and was weakly present in winter ones, where other members of this group were dominant. ARISA results revealed significant seasonal variation in bacterial populations of Mediterranean Sea oysters, as opposed to Red Sea ones that were stable throughout the year. We suggest that this conserved association between bacteria and oyster reflects either a symbiosis between the oyster host and some of its bacteria, a co-invasion of both parties, or both.", "author" : [ { "dropping-particle" : "", "family" : "Zurel", "given" : "Dror", "non-dropping-particle" : "", "parse-names" : false, "suffix" : "" }, { "dropping-particle" : "", "family" : "Benayahu", "given" : "Yehuda", "non-dropping-particle" : "", "parse-names" : false, "suffix" : "" }, { "dropping-particle" : "", "family" : "Or", "given" : "Amitai", "non-dropping-particle" : "", "parse-names" : false, "suffix" : "" }, { "dropping-particle" : "", "family" : "Kovacs", "given" : "Amir", "non-dropping-particle" : "", "parse-names" : false, "suffix" : "" }, { "dropping-particle" : "", "family" : "Gophna", "given" : "Uri", "non-dropping-particle" : "", "parse-names" : false, "suffix" : "" } ], "container-title" : "Environmental Microbiology", "id" : "ITEM-3", "issue" : "6", "issued" : { "date-parts" : [ [ "2011", "6" ] ] }, "page" : "1467-1476", "title" : "Composition and dynamics of the gill microbiota of an invasive Indo-Pacific oyster in the eastern Mediterranean Sea", "type" : "article-journal", "volume" : "13" }, "uris" : [ "http://www.mendeley.com/documents/?uuid=3c637ab6-cc1b-3f4b-ac4b-d038bff4d098" ] }, { "id" : "ITEM-4", "itemData" : { "DOI" : "10.1016/j.aquaculture.2012.10.006", "ISBN" : "0044-8486", "ISSN" : "00448486", "abstract" : "A parasite screening combining histological and molecular techniques was performed on healthy grooved carpet shell clams collected from a commercial shellfish bed in Southern Portugal. The study included the first attempt to develop molecular techniques to detect and identify Rickettsia/. Chlamydia-like bacteria and gill ciliates infecting this high-value bivalve. Although the animals failed to reveal significant pathologies relatable to infectious agents, both techniques detected low-moderate levels of infection by bacteria and protozoans, the latter including the apicomplexan Perkinsus olseni, the ciliate Boveria subcylindrica and a yet unclassified haplosporidian. Infections by P. olseni and bacteria were the most frequent and most disseminated within the two surveyed organs, gills and digestive glands. Gill and digestive gland bacteria belonged to distinct groups, the former more related to Rickettsiales and the latter to Chlamydiales. However, while gill bacteria could be clearly allocated within the Spongiobacter/. Endocoizomonas group, thus likely belonging to Oceanospirillales, no evident taxonomic position could be attributed to digestive gland bacteria, most possibly consisting of a new species of parasite. In face of the current findings, symbiotic or commensal relationships between these bacteria and the bivalve should not be excluded. The results showed that healthy clams act as a repository of multiple agents of infection, which is of particular importance to a species that is known to be particularly sensitive to parasitism. The PCR techniques developed for the detection of Boveria sp. and bacteria were proven efficient and were appended to the methods for Perkinsus sp. and haplosporidians described elsewhere. \u00a9 2012 Elsevier B.V.", "author" : [ { "dropping-particle" : "", "family" : "Costa", "given" : "Pedro M.", "non-dropping-particle" : "", "parse-names" : false, "suffix" : "" }, { "dropping-particle" : "", "family" : "Carreira", "given" : "Sara", "non-dropping-particle" : "", "parse-names" : false, "suffix" : "" }, { "dropping-particle" : "", "family" : "Lobo", "given" : "Jorge", "non-dropping-particle" : "", "parse-names" : false, "suffix" : "" }, { "dropping-particle" : "", "family" : "Costa", "given" : "Maria H.", "non-dropping-particle" : "", "parse-names" : false, "suffix" : "" } ], "container-title" : "Aquaculture", "id" : "ITEM-4", "issued" : { "date-parts" : [ [ "2012", "12", "11" ] ] }, "page" : "61-67", "publisher" : "Elsevier", "title" : "Molecular detection of prokaryote and protozoan parasites in the commercial bivalve Ruditapes decussatus from southern Portugal", "type" : "article-journal", "volume" : "370-371" }, "uris" : [ "http://www.mendeley.com/documents/?uuid=fe17cc2b-d64c-3633-971a-f519e24a26e1" ] } ], "mendeley" : { "formattedCitation" : "(Beinart et al., 2014; Costa et al., 2012; Jensen et al., 2010; Zurel et al., 2011)", "plainTextFormattedCitation" : "(Beinart et al., 2014; Costa et al., 2012; Jensen et al., 2010; Zurel et al., 2011)", "previouslyFormattedCitation" : "(Beinart et al., 2014; Costa et al., 2012; Jensen et al., 2010; Zurel et al., 2011)" }, "properties" : {  }, "schema" : "https://github.com/citation-style-language/schema/raw/master/csl-citation.json" }</w:instrText>
      </w:r>
      <w:r>
        <w:fldChar w:fldCharType="separate"/>
      </w:r>
      <w:r w:rsidR="007D5DCA" w:rsidRPr="007D5DCA">
        <w:rPr>
          <w:noProof/>
        </w:rPr>
        <w:t>(Beinart et al., 2014; Costa et al., 2012; Jensen et al., 2010; Zurel et al., 2011)</w:t>
      </w:r>
      <w:r>
        <w:fldChar w:fldCharType="end"/>
      </w:r>
      <w:r>
        <w:t xml:space="preserve">. </w:t>
      </w:r>
      <w:r w:rsidR="00814F4E">
        <w:t>Additionally</w:t>
      </w:r>
      <w:r>
        <w:t xml:space="preserve">, they are </w:t>
      </w:r>
      <w:del w:id="363" w:author="Anton Post" w:date="2018-05-22T12:27:00Z">
        <w:r w:rsidR="0079292F" w:rsidDel="00B23463">
          <w:delText>famous</w:delText>
        </w:r>
        <w:r w:rsidDel="00B23463">
          <w:delText xml:space="preserve"> </w:delText>
        </w:r>
      </w:del>
      <w:ins w:id="364" w:author="Anton Post" w:date="2018-05-22T12:27:00Z">
        <w:r w:rsidR="00B23463">
          <w:t xml:space="preserve">recognized </w:t>
        </w:r>
      </w:ins>
      <w:r>
        <w:t xml:space="preserve">for their ability to degrade organic compounds in the environment and their abundance in oil plume microbial communities </w:t>
      </w:r>
      <w:r>
        <w:fldChar w:fldCharType="begin" w:fldLock="1"/>
      </w:r>
      <w:r w:rsidR="00E55C21">
        <w:instrText>ADDIN CSL_CITATION { "citationItems" : [ { "id" : "ITEM-1", "itemData" : { "DOI" : "10.1126/science.1195979", "ISSN" : "1095-9203", "PMID" : "20736401", "abstract" : "The biological effects and expected fate of the vast amount of oil in the Gulf of Mexico from the Deepwater Horizon blowout are unknown owing to the depth and magnitude of this event. Here, we report that the dispersed hydrocarbon plume stimulated deep-sea indigenous \u03b3-Proteobacteria that are closely related to known petroleum degraders. Hydrocarbon-degrading genes coincided with the concentration of various oil contaminants. Changes in hydrocarbon composition with distance from the source and incubation experiments with environmental isolates demonstrated faster-than-expected hydrocarbon biodegradation rates at 5\u00b0C. Based on these results, the potential exists for intrinsic bioremediation of the oil plume in the deep-water column without substantial oxygen drawdown.", "author" : [ { "dropping-particle" : "", "family" : "Hazen", "given" : "Terry C", "non-dropping-particle" : "", "parse-names" : false, "suffix" : "" }, { "dropping-particle" : "", "family" : "Dubinsky", "given" : "Eric A", "non-dropping-particle" : "", "parse-names" : false, "suffix" : "" }, { "dropping-particle" : "", "family" : "DeSantis", "given" : "Todd Z", "non-dropping-particle" : "", "parse-names" : false, "suffix" : "" }, { "dropping-particle" : "", "family" : "Andersen", "given" : "Gary L", "non-dropping-particle" : "", "parse-names" : false, "suffix" : "" }, { "dropping-particle" : "", "family" : "Piceno", "given" : "Yvette M", "non-dropping-particle" : "", "parse-names" : false, "suffix" : "" }, { "dropping-particle" : "", "family" : "Singh", "given" : "Navjeet", "non-dropping-particle" : "", "parse-names" : false, "suffix" : "" }, { "dropping-particle" : "", "family" : "Jansson", "given" : "Janet K", "non-dropping-particle" : "", "parse-names" : false, "suffix" : "" }, { "dropping-particle" : "", "family" : "Probst", "given" : "Alexander", "non-dropping-particle" : "", "parse-names" : false, "suffix" : "" }, { "dropping-particle" : "", "family" : "Borglin", "given" : "Sharon E", "non-dropping-particle" : "", "parse-names" : false, "suffix" : "" }, { "dropping-particle" : "", "family" : "Fortney", "given" : "Julian L", "non-dropping-particle" : "", "parse-names" : false, "suffix" : "" }, { "dropping-particle" : "", "family" : "Stringfellow", "given" : "William T", "non-dropping-particle" : "", "parse-names" : false, "suffix" : "" }, { "dropping-particle" : "", "family" : "Bill", "given" : "Markus", "non-dropping-particle" : "", "parse-names" : false, "suffix" : "" }, { "dropping-particle" : "", "family" : "Conrad", "given" : "Mark E", "non-dropping-particle" : "", "parse-names" : false, "suffix" : "" }, { "dropping-particle" : "", "family" : "Tom", "given" : "Lauren M", "non-dropping-particle" : "", "parse-names" : false, "suffix" : "" }, { "dropping-particle" : "", "family" : "Chavarria", "given" : "Krystle L", "non-dropping-particle" : "", "parse-names" : false, "suffix" : "" }, { "dropping-particle" : "", "family" : "Alusi", "given" : "Thana R", "non-dropping-particle" : "", "parse-names" : false, "suffix" : "" }, { "dropping-particle" : "", "family" : "Lamendella", "given" : "Regina", "non-dropping-particle" : "", "parse-names" : false, "suffix" : "" }, { "dropping-particle" : "", "family" : "Joyner", "given" : "Dominique C", "non-dropping-particle" : "", "parse-names" : false, "suffix" : "" }, { "dropping-particle" : "", "family" : "Spier", "given" : "Chelsea", "non-dropping-particle" : "", "parse-names" : false, "suffix" : "" }, { "dropping-particle" : "", "family" : "Baelum", "given" : "Jacob", "non-dropping-particle" : "", "parse-names" : false, "suffix" : "" }, { "dropping-particle" : "", "family" : "Auer", "given" : "Manfred", "non-dropping-particle" : "", "parse-names" : false, "suffix" : "" }, { "dropping-particle" : "", "family" : "Zemla", "given" : "Marcin L", "non-dropping-particle" : "", "parse-names" : false, "suffix" : "" }, { "dropping-particle" : "", "family" : "Chakraborty", "given" : "Romy", "non-dropping-particle" : "", "parse-names" : false, "suffix" : "" }, { "dropping-particle" : "", "family" : "Sonnenthal", "given" : "Eric L", "non-dropping-particle" : "", "parse-names" : false, "suffix" : "" }, { "dropping-particle" : "", "family" : "D'haeseleer", "given" : "Patrik", "non-dropping-particle" : "", "parse-names" : false, "suffix" : "" }, { "dropping-particle" : "", "family" : "Holman", "given" : "Hoi-Ying N", "non-dropping-particle" : "", "parse-names" : false, "suffix" : "" }, { "dropping-particle" : "", "family" : "Osman", "given" : "Shariff", "non-dropping-particle" : "", "parse-names" : false, "suffix" : "" }, { "dropping-particle" : "", "family" : "Lu", "given" : "Zhenmei", "non-dropping-particle" : "", "parse-names" : false, "suffix" : "" }, { "dropping-particle" : "", "family" : "Nostrand", "given" : "Joy D", "non-dropping-particle" : "Van", "parse-names" : false, "suffix" : "" }, { "dropping-particle" : "", "family" : "Deng", "given" : "Ye", "non-dropping-particle" : "", "parse-names" : false, "suffix" : "" }, { "dropping-particle" : "", "family" : "Zhou", "given" : "Jizhong", "non-dropping-particle" : "", "parse-names" : false, "suffix" : "" }, { "dropping-particle" : "", "family" : "Mason", "given" : "Olivia U", "non-dropping-particle" : "", "parse-names" : false, "suffix" : "" } ], "container-title" : "Science (New York, N.Y.)", "id" : "ITEM-1", "issue" : "6001", "issued" : { "date-parts" : [ [ "2010", "10", "8" ] ] }, "page" : "204-8", "publisher" : "American Association for the Advancement of Science", "title" : "Deep-sea oil plume enriches indigenous oil-degrading bacteria.", "type" : "article-journal", "volume" : "330" }, "uris" : [ "http://www.mendeley.com/documents/?uuid=fab6af16-54cd-396c-a7d5-a9bb4cdd3479" ] }, { "id" : "ITEM-2", "itemData" : { "DOI" : "10.1021/es401676y", "ISBN" : "1520-5851 (Electronic)\\r0013-936X (Linking)", "ISSN" : "0013936X", "PMID" : "23937111", "abstract" : "The Deepwater Horizon oil spill produced large subsurface plumes of dispersed oil and gas in the Gulf of Mexico that stimulated growth of psychrophilic, hydrocarbon degrading bacteria. We tracked succession of plume bacteria before, during and after the 83-day spill to determine the microbial response and biodegradation potential throughout the incident. Dominant bacteria shifted substantially over time and were dependent on relative quantities of different hydrocarbon fractions. Unmitigated flow from the wellhead early in the spill resulted in the highest proportions of n-alkanes and cycloalkanes at depth and corresponded with dominance by Oceanospirillaceae and Pseudomonas. Once partial capture of oil and gas began 43 days into the spill, petroleum hydrocarbons decreased, the fraction of aromatic hydrocarbons increased, and Colwellia, Cycloclasticus, and Pseudoalteromonas increased in dominance. Enrichment of Methylomonas coincided with positive shifts in the \u03b4(13)C values of methane in the plume and indicated significant methane oxidation occurred earlier than previously reported. Anomalous oxygen depressions persisted at plume depths for over six weeks after well shut-in and were likely caused by common marine heterotrophs associated with degradation of high-molecular-weight organic matter, including Methylophaga. Multiple hydrocarbon-degrading bacteria operated simultaneously throughout the spill, but their relative importance was controlled by changes in hydrocarbon supply.", "author" : [ { "dropping-particle" : "", "family" : "Dubinsky", "given" : "Eric A.", "non-dropping-particle" : "", "parse-names" : false, "suffix" : "" }, { "dropping-particle" : "", "family" : "Conrad", "given" : "Mark E.", "non-dropping-particle" : "", "parse-names" : false, "suffix" : "" }, { "dropping-particle" : "", "family" : "Chakraborty", "given" : "Romy", "non-dropping-particle" : "", "parse-names" : false, "suffix" : "" }, { "dropping-particle" : "", "family" : "Bill", "given" : "Markus", "non-dropping-particle" : "", "parse-names" : false, "suffix" : "" }, { "dropping-particle" : "", "family" : "Borglin", "given" : "Sharon E.", "non-dropping-particle" : "", "parse-names" : false, "suffix" : "" }, { "dropping-particle" : "", "family" : "Hollibaugh", "given" : "James T.", "non-dropping-particle" : "", "parse-names" : false, "suffix" : "" }, { "dropping-particle" : "", "family" : "Mason", "given" : "Olivia U.", "non-dropping-particle" : "", "parse-names" : false, "suffix" : "" }, { "dropping-particle" : "", "family" : "M. Piceno", "given" : "Yvette", "non-dropping-particle" : "", "parse-names" : false, "suffix" : "" }, { "dropping-particle" : "", "family" : "Reid", "given" : "Francine C.", "non-dropping-particle" : "", "parse-names" : false, "suffix" : "" }, { "dropping-particle" : "", "family" : "Stringfellow", "given" : "William T.", "non-dropping-particle" : "", "parse-names" : false, "suffix" : "" }, { "dropping-particle" : "", "family" : "Tom", "given" : "Lauren M.", "non-dropping-particle" : "", "parse-names" : false, "suffix" : "" }, { "dropping-particle" : "", "family" : "Hazen", "given" : "Terry C.", "non-dropping-particle" : "", "parse-names" : false, "suffix" : "" }, { "dropping-particle" : "", "family" : "Andersen", "given" : "Gary L.", "non-dropping-particle" : "", "parse-names" : false, "suffix" : "" } ], "container-title" : "Environmental Science and Technology", "id" : "ITEM-2", "issue" : "19", "issued" : { "date-parts" : [ [ "2013", "10", "19" ] ] }, "page" : "10860-10867", "title" : "Succession of hydrocarbon-degrading bacteria in the aftermath of the deepwater horizon oil spill in the gulf of Mexico", "type" : "article-journal", "volume" : "47" }, "uris" : [ "http://www.mendeley.com/documents/?uuid=ecd3a6de-4b3d-3174-b788-1cdd73fa0df3" ] } ], "mendeley" : { "formattedCitation" : "(Dubinsky et al., 2013; Hazen et al., 2010)", "manualFormatting" : "(Dubinsky et al., 2013; Hazen et al., 2010)", "plainTextFormattedCitation" : "(Dubinsky et al., 2013; Hazen et al., 2010)", "previouslyFormattedCitation" : "(Dubinsky et al., 2013; Hazen et al., 2010)" }, "properties" : {  }, "schema" : "https://github.com/citation-style-language/schema/raw/master/csl-citation.json" }</w:instrText>
      </w:r>
      <w:r>
        <w:fldChar w:fldCharType="separate"/>
      </w:r>
      <w:r w:rsidR="007D5DCA" w:rsidRPr="007D5DCA">
        <w:rPr>
          <w:noProof/>
        </w:rPr>
        <w:t>(Dubinsky et al., 2013; Hazen et al., 2010)</w:t>
      </w:r>
      <w:r>
        <w:fldChar w:fldCharType="end"/>
      </w:r>
      <w:r>
        <w:t xml:space="preserve">. The observed increase in </w:t>
      </w:r>
      <w:proofErr w:type="spellStart"/>
      <w:r>
        <w:rPr>
          <w:i/>
        </w:rPr>
        <w:t>Oceanospirillales</w:t>
      </w:r>
      <w:proofErr w:type="spellEnd"/>
      <w:r>
        <w:t xml:space="preserve"> </w:t>
      </w:r>
      <w:r w:rsidR="00CA069D">
        <w:t xml:space="preserve">abundance </w:t>
      </w:r>
      <w:r>
        <w:t xml:space="preserve">with probiotic treatment indicates that this group of bacteria may respond to the </w:t>
      </w:r>
      <w:r>
        <w:rPr>
          <w:i/>
        </w:rPr>
        <w:t>Bacillus</w:t>
      </w:r>
      <w:r>
        <w:t xml:space="preserve"> as a symbiont or mechanism of protection for the </w:t>
      </w:r>
      <w:r w:rsidR="00355138">
        <w:t xml:space="preserve">larval oysters. </w:t>
      </w:r>
    </w:p>
    <w:p w14:paraId="3044D1B2" w14:textId="1F6B2987" w:rsidR="00F05E88" w:rsidRDefault="00C1130C" w:rsidP="00F05E88">
      <w:r>
        <w:t>P</w:t>
      </w:r>
      <w:r w:rsidR="00484A45">
        <w:t xml:space="preserve">revious research (Sohn et al. 2016) suggested that probiotic treatment in the hatchery potentially decreases levels of </w:t>
      </w:r>
      <w:r w:rsidR="00484A45">
        <w:rPr>
          <w:i/>
        </w:rPr>
        <w:t xml:space="preserve">Vibrio </w:t>
      </w:r>
      <w:r w:rsidR="00484A45">
        <w:t xml:space="preserve">spp. in the hatchery. </w:t>
      </w:r>
      <w:r w:rsidR="00F05E88">
        <w:t xml:space="preserve">Characterization studies have shown that our probiotic species, </w:t>
      </w:r>
      <w:r w:rsidR="00F05E88">
        <w:rPr>
          <w:i/>
        </w:rPr>
        <w:t xml:space="preserve">Bacillus </w:t>
      </w:r>
      <w:proofErr w:type="spellStart"/>
      <w:r w:rsidR="00484A45">
        <w:rPr>
          <w:i/>
        </w:rPr>
        <w:t>pumilus</w:t>
      </w:r>
      <w:proofErr w:type="spellEnd"/>
      <w:r w:rsidR="00F05E88">
        <w:t xml:space="preserve">, </w:t>
      </w:r>
      <w:r w:rsidR="00484A45">
        <w:t xml:space="preserve">as well as other </w:t>
      </w:r>
      <w:r w:rsidR="00484A45">
        <w:rPr>
          <w:i/>
        </w:rPr>
        <w:t xml:space="preserve">Bacillus </w:t>
      </w:r>
      <w:proofErr w:type="spellStart"/>
      <w:r w:rsidR="00484A45">
        <w:t>spp</w:t>
      </w:r>
      <w:proofErr w:type="spellEnd"/>
      <w:r w:rsidR="00484A45">
        <w:t>, inhibit</w:t>
      </w:r>
      <w:r w:rsidR="00F05E88">
        <w:t xml:space="preserve"> </w:t>
      </w:r>
      <w:r w:rsidR="00F05E88">
        <w:rPr>
          <w:i/>
        </w:rPr>
        <w:t>in vitro</w:t>
      </w:r>
      <w:r w:rsidR="00F05E88">
        <w:t xml:space="preserve"> growth of </w:t>
      </w:r>
      <w:proofErr w:type="spellStart"/>
      <w:r w:rsidR="00F05E88">
        <w:rPr>
          <w:i/>
        </w:rPr>
        <w:t>Vibrios</w:t>
      </w:r>
      <w:proofErr w:type="spellEnd"/>
      <w:r w:rsidR="00F05E88">
        <w:rPr>
          <w:i/>
        </w:rPr>
        <w:t xml:space="preserve"> </w:t>
      </w:r>
      <w:r w:rsidR="00F05E88">
        <w:rPr>
          <w:i/>
        </w:rPr>
        <w:fldChar w:fldCharType="begin" w:fldLock="1"/>
      </w:r>
      <w:r w:rsidR="00BA2257">
        <w:rPr>
          <w:i/>
        </w:rPr>
        <w:instrText>ADDIN CSL_CITATION { "citationItems" : [ { "id" : "ITEM-1", "itemData" : { "DOI" : "10.2983/035.035.0206", "ISSN" : "0730-8000", "abstract" : "Hatcheries providing seed for bivalve mollusc aquaculture can suffer from disease outbreaks resulting in high losses of larvae. Previous research demonstrated the effectiveness of candidate probiotics Phaeobacter inhibens S4 (S4) and Bacillus pumilus RI06\u201395 (RI) in protecting the larvae of eastern oysters Crassostrea virginica, against bacterial challenge. In this study, the ability of this probionts in protecting larvae of other bivalve species, including northern quahog Mercenaria mercenaria, bay scallops Argopecten irradians, blue mussels Mytilus edulis, and razor clams Ensis directus, was investigated. Pretreatment of larvae with 106 colony forming units /ml probiotic S4 and a mixture of S4 and RI protected bay scallop larvae [relative percent survival (RPS): 69% \u00b1 4%]. In pilot-scale hatchery trials, daily additions of candidate probiotics to the water of static tanks containing northern quahog or bay scallop larvae had no significant impact on larval growth and survival. Daily treatment of tanks with the probiotic RI led to significantly lower levels of Vibrio spp. levels in water and larvae compared with control on day 8 of the northern quahog hatchery trial (P &lt; 0.05), but not for the bay scallop trial. Exposure of bay scallop larvae to S4 and a mixture of S4 and RI in the hatchery provided partial protection to experimental challenge (RPS: 55% \u00b1 14% and 54% \u00b1 4%, respectively). Treatment of northern quahog larvae with probiotics in the hatchery did not lead to increased protection to bacterial challenge. These candidate probiotic strains appear to have species-specific protective effects for bivalve larvae.", "author" : [ { "dropping-particle" : "", "family" : "Sohn", "given" : "Saebom", "non-dropping-particle" : "", "parse-names" : false, "suffix" : "" }, { "dropping-particle" : "", "family" : "Lundgren", "given" : "Kathryn Markey", "non-dropping-particle" : "", "parse-names" : false, "suffix" : "" }, { "dropping-particle" : "", "family" : "Tammi", "given" : "Karin", "non-dropping-particle" : "", "parse-names" : false, "suffix" : "" }, { "dropping-particle" : "", "family" : "Smolowitz", "given" : "Roxanna", "non-dropping-particle" : "", "parse-names" : false, "suffix" : "" }, { "dropping-particle" : "", "family" : "Nelson", "given" : "David R.", "non-dropping-particle" : "", "parse-names" : false, "suffix" : "" }, { "dropping-particle" : "", "family" : "Rowley", "given" : "David C.", "non-dropping-particle" : "", "parse-names" : false, "suffix" : "" }, { "dropping-particle" : "", "family" : "G\u00f3mez-Chiarri", "given" : "Marta", "non-dropping-particle" : "", "parse-names" : false, "suffix" : "" } ], "container-title" : "Journal of Shellfish Research", "id" : "ITEM-1", "issue" : "2", "issued" : { "date-parts" : [ [ "2016", "8", "9" ] ] }, "page" : "319-328", "publisher" : "National Shellfisheries Association", "title" : "Efficacy of Probiotics in Preventing Vibriosis in the Larviculture of Different Species of Bivalve Shellfish", "type" : "article-journal", "volume" : "35" }, "uris" : [ "http://www.mendeley.com/documents/?uuid=2f7f6018-9bbf-34f3-9e80-70a85da98b77" ] }, { "id" : "ITEM-2", "itemData" : { "DOI" : "10.1046/j.1472-765X.2003.01255.x", "ISBN" : "0266-8254 (Print)\\r0266-8254 (Linking)", "ISSN" : "02668254", "PMID" : "12535126", "abstract" : "AIMS: The present study evaluated the in vitro and in vivo antagonistic effect of Bacillus against the pathogenic vibrios. METHODS AND RESULTS: Cell-free extracts of Bacillus subtilis BT23 showed greater inhibitory effects against the growth of Vibrio harveyi isolated by agar antagonism assay from Penaeus monodon with black gill disease. The probiotic effect of Bacillus was tested by exposing shrimp to B. subtilis BT23 at a density of 106-108 cfu ml-1 for 6 d before a challenge with V. harveyi at 103-104 cfu ml-1 for 1 h infection. The combined results of long- and short-term probiotic treatment of B. subtilis BT23 showed a 90% reduction in accumulated mortality. CONCLUSIONS: This study reports that pathogenic vibrios were controlled by Bacillus under in vitro and in vivo conditions. SIGNIFICANCE AND IMPACT OF THE STUDY: Results indicated that probiotic treatment offers a promising alternative to the use of antibiotics in shrimp aquaculture.", "author" : [ { "dropping-particle" : "", "family" : "Vaseeharan", "given" : "B.", "non-dropping-particle" : "", "parse-names" : false, "suffix" : "" }, { "dropping-particle" : "", "family" : "Ramasamy", "given" : "P.", "non-dropping-particle" : "", "parse-names" : false, "suffix" : "" } ], "container-title" : "Letters in Applied Microbiology", "id" : "ITEM-2", "issue" : "2", "issued" : { "date-parts" : [ [ "2003", "2", "1" ] ] }, "page" : "83-87", "publisher" : "Blackwell Science Ltd", "title" : "Control of pathogenic Vibrio spp. by Bacillus subtilis BT23, a possible probiotic treatment for black tiger shrimp Penaeus monodon", "type" : "article-journal", "volume" : "36" }, "uris" : [ "http://www.mendeley.com/documents/?uuid=3b756c06-235e-35c6-80bd-41892f169cac" ] } ], "mendeley" : { "formattedCitation" : "(Sohn et al., 2016; Vaseeharan and Ramasamy, 2003)", "plainTextFormattedCitation" : "(Sohn et al., 2016; Vaseeharan and Ramasamy, 2003)", "previouslyFormattedCitation" : "(Sohn et al., 2016; Vaseeharan and Ramasamy, 2003)" }, "properties" : {  }, "schema" : "https://github.com/citation-style-language/schema/raw/master/csl-citation.json" }</w:instrText>
      </w:r>
      <w:r w:rsidR="00F05E88">
        <w:rPr>
          <w:i/>
        </w:rPr>
        <w:fldChar w:fldCharType="separate"/>
      </w:r>
      <w:r w:rsidR="007D5DCA" w:rsidRPr="007D5DCA">
        <w:rPr>
          <w:noProof/>
        </w:rPr>
        <w:t>(Sohn et al., 2016; Vaseeharan and Ramasamy, 2003)</w:t>
      </w:r>
      <w:r w:rsidR="00F05E88">
        <w:rPr>
          <w:i/>
        </w:rPr>
        <w:fldChar w:fldCharType="end"/>
      </w:r>
      <w:r w:rsidR="00F05E88">
        <w:t xml:space="preserve">. This trend is also observed in the number of </w:t>
      </w:r>
      <w:r w:rsidR="00F05E88">
        <w:rPr>
          <w:i/>
        </w:rPr>
        <w:t>Vibrio</w:t>
      </w:r>
      <w:r w:rsidR="00F05E88">
        <w:t xml:space="preserve"> reads in our 16S </w:t>
      </w:r>
      <w:r w:rsidR="00022D41">
        <w:t>study but</w:t>
      </w:r>
      <w:r w:rsidR="00F05E88">
        <w:t xml:space="preserve"> is not significant due to </w:t>
      </w:r>
      <w:r w:rsidR="00721E3E">
        <w:t xml:space="preserve">high variability and </w:t>
      </w:r>
      <w:r w:rsidR="00F05E88">
        <w:t xml:space="preserve">small sample sizes. </w:t>
      </w:r>
      <w:r w:rsidR="00721E3E">
        <w:t xml:space="preserve">Moreover, failure to detect a significant decrease in </w:t>
      </w:r>
      <w:r w:rsidR="00721E3E">
        <w:rPr>
          <w:i/>
        </w:rPr>
        <w:t xml:space="preserve">Vibrio </w:t>
      </w:r>
      <w:r w:rsidR="00721E3E">
        <w:t xml:space="preserve">reads in Trial 2 was most probably due to the low abundance of </w:t>
      </w:r>
      <w:proofErr w:type="spellStart"/>
      <w:r w:rsidR="00A3318A" w:rsidRPr="00A3318A">
        <w:rPr>
          <w:i/>
        </w:rPr>
        <w:t>V</w:t>
      </w:r>
      <w:r w:rsidR="00721E3E" w:rsidRPr="00A3318A">
        <w:rPr>
          <w:i/>
        </w:rPr>
        <w:t>ibrios</w:t>
      </w:r>
      <w:proofErr w:type="spellEnd"/>
      <w:r w:rsidR="00721E3E">
        <w:t xml:space="preserve"> in this trial, which was conducted in January, when there is lower environmental </w:t>
      </w:r>
      <w:r w:rsidR="00721E3E">
        <w:rPr>
          <w:i/>
        </w:rPr>
        <w:t>Vibrio</w:t>
      </w:r>
      <w:r w:rsidR="00721E3E">
        <w:t xml:space="preserve"> presence </w:t>
      </w:r>
      <w:r w:rsidR="00721E3E">
        <w:fldChar w:fldCharType="begin" w:fldLock="1"/>
      </w:r>
      <w:r w:rsidR="00BA2257">
        <w:instrText>ADDIN CSL_CITATION { "citationItems" : [ { "id" : "ITEM-1", "itemData" : { "DOI" : "10.1128/AEM.00861-09", "ISBN" : "0099-2240, 0099-2240", "ISSN" : "00992240", "PMID" : "20023076", "abstract" : "The presence of Vibrio parahaemolyticus in 123 oyster samples collected from an estuary on the southern coast of Sao Paulo state, Brazil, was investigated. Of the 123 samples, 99.2% were positive with densities ranging from &lt; 3 to 10(5) most probable number (MPN)/g. Densities correlated significantly with water temperature (r = 0.48; P &lt; 0.001) but not with salinity (r = -0.09; P = 0.34). The effect of harvest site on counts was not significant (P &gt; 0.05). These data provide information for the assessment of exposure of V. parahaemolyticus in oysters at harvest.", "author" : [ { "dropping-particle" : "", "family" : "Costa Sobrinho", "given" : "Paulo de S", "non-dropping-particle" : "", "parse-names" : false, "suffix" : "" }, { "dropping-particle" : "", "family" : "Destro", "given" : "Maria T", "non-dropping-particle" : "", "parse-names" : false, "suffix" : "" }, { "dropping-particle" : "", "family" : "Franco", "given" : "Bernadette D G M", "non-dropping-particle" : "", "parse-names" : false, "suffix" : "" }, { "dropping-particle" : "", "family" : "Landgraf", "given" : "Mariza", "non-dropping-particle" : "", "parse-names" : false, "suffix" : "" } ], "container-title" : "Applied and Environmental Microbiology", "id" : "ITEM-1", "issue" : "4", "issued" : { "date-parts" : [ [ "2010", "2" ] ] }, "page" : "1290-1293", "publisher" : "American Society for Microbiology (ASM)", "title" : "Correlation between environmental factors and prevalence of Vibrio parahaemolyticus in oysters harvested in the southern coastal area of Sao Paulo state, Brazil", "type" : "article-journal", "volume" : "76" }, "uris" : [ "http://www.mendeley.com/documents/?uuid=d3359771-29ad-390d-a126-f8f3cde0630c" ] } ], "mendeley" : { "formattedCitation" : "(Costa Sobrinho et al., 2010)", "plainTextFormattedCitation" : "(Costa Sobrinho et al., 2010)", "previouslyFormattedCitation" : "(Costa Sobrinho et al., 2010)" }, "properties" : {  }, "schema" : "https://github.com/citation-style-language/schema/raw/master/csl-citation.json" }</w:instrText>
      </w:r>
      <w:r w:rsidR="00721E3E">
        <w:fldChar w:fldCharType="separate"/>
      </w:r>
      <w:r w:rsidR="00BA2257" w:rsidRPr="00BA2257">
        <w:rPr>
          <w:noProof/>
        </w:rPr>
        <w:t>(Costa Sobrinho et al., 2010)</w:t>
      </w:r>
      <w:r w:rsidR="00721E3E">
        <w:fldChar w:fldCharType="end"/>
      </w:r>
      <w:r w:rsidR="00721E3E">
        <w:t xml:space="preserve">. Interestingly, our research indicates that probiotic treatment leads to </w:t>
      </w:r>
      <w:r w:rsidR="00F05E88">
        <w:t xml:space="preserve">increased </w:t>
      </w:r>
      <w:r w:rsidR="00721E3E">
        <w:t xml:space="preserve">diversity in water and swabs through time. Moreover, the analysis of single base pair changes in </w:t>
      </w:r>
      <w:r w:rsidR="00721E3E">
        <w:rPr>
          <w:i/>
        </w:rPr>
        <w:t>Vibrio</w:t>
      </w:r>
      <w:r w:rsidR="00721E3E">
        <w:t xml:space="preserve"> species in the water samples from the high-resolution sequencing performed in Trial 3 reveal</w:t>
      </w:r>
      <w:r w:rsidR="0033059C">
        <w:t>ed that</w:t>
      </w:r>
      <w:r w:rsidR="00924A9B">
        <w:t>, o</w:t>
      </w:r>
      <w:r w:rsidR="00434B54">
        <w:t xml:space="preserve">ver time, the </w:t>
      </w:r>
      <w:r w:rsidR="00434B54" w:rsidRPr="0073575F">
        <w:rPr>
          <w:i/>
        </w:rPr>
        <w:t>Vibrio</w:t>
      </w:r>
      <w:r w:rsidR="00434B54">
        <w:t xml:space="preserve"> community in the probiotic-treated rearing water transitioned from a predominance in potentially pathogenic species, similar to</w:t>
      </w:r>
      <w:r w:rsidR="00721E3E">
        <w:t xml:space="preserve"> </w:t>
      </w:r>
      <w:r w:rsidR="00721E3E" w:rsidRPr="00754A42">
        <w:rPr>
          <w:i/>
        </w:rPr>
        <w:t xml:space="preserve">Vibrio </w:t>
      </w:r>
      <w:proofErr w:type="spellStart"/>
      <w:r w:rsidR="00721E3E" w:rsidRPr="00754A42">
        <w:rPr>
          <w:i/>
        </w:rPr>
        <w:t>alginolyticus</w:t>
      </w:r>
      <w:proofErr w:type="spellEnd"/>
      <w:r w:rsidR="00721E3E">
        <w:t xml:space="preserve"> WW1, a virulent pathogen originally isolated from amphioxus </w:t>
      </w:r>
      <w:r w:rsidR="00721E3E">
        <w:fldChar w:fldCharType="begin" w:fldLock="1"/>
      </w:r>
      <w:r w:rsidR="00BA2257">
        <w:instrText>ADDIN CSL_CITATION { "citationItems" : [ { "id" : "ITEM-1", "itemData" : { "DOI" : "10.1515/biolog-2016-0102", "ISSN" : "13369563", "abstract" : "Amphioxus is an intermediary species bridging invertebrates and vertebrates used to study the development and evolution of species and genes. In this study, the dominant bacterial strain was isolated from tail lesions of cultured amphioxus and designated WW1. Challenge by intramuscular microinjection revealed the 50% lethal dose of WW1 to be 9 \u00d7 10", "author" : [ { "dropping-particle" : "", "family" : "Zou", "given" : "Yuxia", "non-dropping-particle" : "", "parse-names" : false, "suffix" : "" }, { "dropping-particle" : "", "family" : "Ma", "given" : "Cuiping", "non-dropping-particle" : "", "parse-names" : false, "suffix" : "" }, { "dropping-particle" : "", "family" : "Zhang", "given" : "Yanfei", "non-dropping-particle" : "", "parse-names" : false, "suffix" : "" }, { "dropping-particle" : "", "family" : "Du", "given" : "Zongjun", "non-dropping-particle" : "", "parse-names" : false, "suffix" : "" }, { "dropping-particle" : "", "family" : "You", "given" : "Feng", "non-dropping-particle" : "", "parse-names" : false, "suffix" : "" }, { "dropping-particle" : "", "family" : "Tan", "given" : "Xungang", "non-dropping-particle" : "", "parse-names" : false, "suffix" : "" }, { "dropping-particle" : "", "family" : "Zhang", "given" : "Pei Jun", "non-dropping-particle" : "", "parse-names" : false, "suffix" : "" } ], "container-title" : "Biologia (Poland)", "id" : "ITEM-1", "issue" : "7", "issued" : { "date-parts" : [ [ "2016" ] ] }, "page" : "757-762", "title" : "Isolation and characterization of Vibrio alginolyticus from cultured amphioxus Branchiostoma belcheri tsingtauense", "type" : "article-journal", "volume" : "71" }, "uris" : [ "http://www.mendeley.com/documents/?uuid=dbeac47b-8d91-32a3-be52-8451c46925dd" ] } ], "mendeley" : { "formattedCitation" : "(Zou et al., 2016)", "plainTextFormattedCitation" : "(Zou et al., 2016)", "previouslyFormattedCitation" : "(Zou et al., 2016)" }, "properties" : {  }, "schema" : "https://github.com/citation-style-language/schema/raw/master/csl-citation.json" }</w:instrText>
      </w:r>
      <w:r w:rsidR="00721E3E">
        <w:fldChar w:fldCharType="separate"/>
      </w:r>
      <w:r w:rsidR="00721E3E" w:rsidRPr="007D5DCA">
        <w:rPr>
          <w:noProof/>
        </w:rPr>
        <w:t>(Zou et al., 2016)</w:t>
      </w:r>
      <w:r w:rsidR="00721E3E">
        <w:fldChar w:fldCharType="end"/>
      </w:r>
      <w:r w:rsidR="00434B54">
        <w:t xml:space="preserve"> and </w:t>
      </w:r>
      <w:r w:rsidR="00924A9B" w:rsidRPr="006541CE">
        <w:rPr>
          <w:i/>
        </w:rPr>
        <w:t xml:space="preserve">Vibrio </w:t>
      </w:r>
      <w:proofErr w:type="spellStart"/>
      <w:r w:rsidR="00924A9B" w:rsidRPr="006541CE">
        <w:rPr>
          <w:i/>
        </w:rPr>
        <w:t>celticus</w:t>
      </w:r>
      <w:proofErr w:type="spellEnd"/>
      <w:r w:rsidR="00924A9B">
        <w:t xml:space="preserve"> 5OM18, a virulent anaerobic clam pathogen </w:t>
      </w:r>
      <w:r w:rsidR="00924A9B">
        <w:fldChar w:fldCharType="begin" w:fldLock="1"/>
      </w:r>
      <w:r w:rsidR="00BA2257">
        <w:instrText>ADDIN CSL_CITATION { "citationItems" : [ { "id" : "ITEM-1", "itemData" : { "DOI" : "10.1016/j.syapm.2010.06.007", "ISBN" : "1618-0984 (Electronic)\\r0723-2020 (Linking)", "ISSN" : "07232020", "PMID" : "20724091", "abstract" : "A group of four motile facultative anaerobic marine isolates (Rd 8.15T[=CECT 7224T, =LMG 23850T], Rd 16.13, Rd 6.8 [=LMG 25696] and Rd2L5) were obtained from cultured clams (Ruditapes philippinarum and Venerupis pullastra) in Galicia, north-western Spain. They formed a tight phylogenetic group based on sequences of the 16S rRNA gene and the four housekeeping genes rpoA (encoding the \u03b1-chain of RNA polymerase), rpoD (encoding the sigma factor of RNA polymerase), recA (encoding RecA protein), and atpA (encoding the \u03b1-subunit of bacterial ATP synthase). The phylogenies based on these sequences indicated that the four isolates represented a novel species in the genus Vibrio, and more precisely in the Splendidus clade. DNA-DNA hybridizations with the type strains of species showing more than 98.6% 16S rRNA gene sequence similarity, revealed a DNA-DNA relatedness below 70%. The isolates could be differentiated from the phylogenetically related Vibrio species on the basis of several phenotypic features. In addition, strain Rd 8.15Tshowed potential pathogenic activity for adult clams in virulence assays. The name Vibrio celticus sp. nov. is proposed for this new taxon, with the type strain being Rd 8.15T(=CECT 7224T, =LMG 23850T). \u00a9 2010 Elsevier GmbH.", "author" : [ { "dropping-particle" : "", "family" : "Beaz-Hidalgo", "given" : "Roxana", "non-dropping-particle" : "", "parse-names" : false, "suffix" : "" }, { "dropping-particle" : "", "family" : "Di\u00e9guez", "given" : "Ana L.", "non-dropping-particle" : "", "parse-names" : false, "suffix" : "" }, { "dropping-particle" : "", "family" : "Cleenwerck", "given" : "Ilse", "non-dropping-particle" : "", "parse-names" : false, "suffix" : "" }, { "dropping-particle" : "", "family" : "Balboa", "given" : "Sabela", "non-dropping-particle" : "", "parse-names" : false, "suffix" : "" }, { "dropping-particle" : "", "family" : "Doce", "given" : "Alejandra", "non-dropping-particle" : "", "parse-names" : false, "suffix" : "" }, { "dropping-particle" : "", "family" : "Vos", "given" : "Paul", "non-dropping-particle" : "de", "parse-names" : false, "suffix" : "" }, { "dropping-particle" : "", "family" : "Romalde", "given" : "Jes\u00fas L.", "non-dropping-particle" : "", "parse-names" : false, "suffix" : "" } ], "container-title" : "Systematic and Applied Microbiology", "id" : "ITEM-1", "issue" : "6", "issued" : { "date-parts" : [ [ "2010", "10", "1" ] ] }, "page" : "311-315", "publisher" : "Urban &amp; Fischer", "title" : "Vibrio celticus sp. nov., a new Vibrio species belonging to the Splendidus clade with pathogenic potential for clams", "type" : "article-journal", "volume" : "33" }, "uris" : [ "http://www.mendeley.com/documents/?uuid=500ef642-3a33-36b7-bb36-973b4aedbb16" ] } ], "mendeley" : { "formattedCitation" : "(Beaz-Hidalgo et al., 2010b)", "plainTextFormattedCitation" : "(Beaz-Hidalgo et al., 2010b)", "previouslyFormattedCitation" : "(Beaz-Hidalgo et al., 2010b)" }, "properties" : {  }, "schema" : "https://github.com/citation-style-language/schema/raw/master/csl-citation.json" }</w:instrText>
      </w:r>
      <w:r w:rsidR="00924A9B">
        <w:fldChar w:fldCharType="separate"/>
      </w:r>
      <w:r w:rsidR="00924A9B" w:rsidRPr="007D5DCA">
        <w:rPr>
          <w:noProof/>
        </w:rPr>
        <w:t>(Beaz-Hidalgo et al., 2010b)</w:t>
      </w:r>
      <w:r w:rsidR="00924A9B">
        <w:fldChar w:fldCharType="end"/>
      </w:r>
      <w:r w:rsidR="00434B54">
        <w:t xml:space="preserve"> to a predominance in non-pathogenic species similar to</w:t>
      </w:r>
      <w:r w:rsidR="00924A9B">
        <w:t xml:space="preserve"> </w:t>
      </w:r>
      <w:r w:rsidR="00721E3E">
        <w:rPr>
          <w:i/>
        </w:rPr>
        <w:t xml:space="preserve">Vibrio </w:t>
      </w:r>
      <w:proofErr w:type="spellStart"/>
      <w:r w:rsidR="00721E3E">
        <w:rPr>
          <w:i/>
        </w:rPr>
        <w:t>orientalis</w:t>
      </w:r>
      <w:proofErr w:type="spellEnd"/>
      <w:r w:rsidR="00721E3E">
        <w:t xml:space="preserve">, a species that is often associated with adaptive functions </w:t>
      </w:r>
      <w:r w:rsidR="00721E3E">
        <w:fldChar w:fldCharType="begin" w:fldLock="1"/>
      </w:r>
      <w:r w:rsidR="00BA2257">
        <w:instrText>ADDIN CSL_CITATION { "citationItems" : [ { "id" : "ITEM-1", "itemData" : { "DOI" : "10.1007/BF01566965", "ISSN" : "0343-8651", "author" : [ { "dropping-particle" : "", "family" : "Tangl", "given" : "Jane Sung-en", "non-dropping-particle" : "", "parse-names" : false, "suffix" : "" } ], "container-title" : "Current", "id" : "ITEM-1", "issue" : "2", "issued" : { "date-parts" : [ [ "1983", "3" ] ] }, "page" : "95-100", "publisher" : "Springer-Verlag", "title" : "Vibrio orientalis", "type" : "article-journal", "volume" : "8" }, "uris" : [ "http://www.mendeley.com/documents/?uuid=edb9e4ba-6d1e-3519-aa1f-53443c058aaf" ] }, { "id" : "ITEM-2", "itemData" : { "URL" : "https://www.ncbi.nlm.nih.gov/nuccore/LT221239.1", "accessed" : { "date-parts" : [ [ "2017", "12", "19" ] ] }, "author" : [ { "dropping-particle" : "", "family" : "Mukhta", "given" : "S", "non-dropping-particle" : "", "parse-names" : false, "suffix" : "" }, { "dropping-particle" : "", "family" : "Mehnaz", "given" : "S", "non-dropping-particle" : "", "parse-names" : false, "suffix" : "" }, { "dropping-particle" : "", "family" : "Mirza", "given" : "M.S.", "non-dropping-particle" : "", "parse-names" : false, "suffix" : "" }, { "dropping-particle" : "", "family" : "Mirza", "given" : "B.", "non-dropping-particle" : "", "parse-names" : false, "suffix" : "" }, { "dropping-particle" : "", "family" : "Malik", "given" : "K.A.", "non-dropping-particle" : "", "parse-names" : false, "suffix" : "" } ], "id" : "ITEM-2", "issued" : { "date-parts" : [ [ "2016" ] ] }, "title" : "Accession No. LT221239, Vibrio orientalis partial 16S rRNA gene, isolate LK2HaP4 - Nucleotide - NCBI", "type" : "webpage" }, "uris" : [ "http://www.mendeley.com/documents/?uuid=6b811642-7a7e-3a92-8390-e4d51789f037" ] } ], "mendeley" : { "formattedCitation" : "(Mukhta et al., 2016; Tangl, 1983)", "plainTextFormattedCitation" : "(Mukhta et al., 2016; Tangl, 1983)", "previouslyFormattedCitation" : "(Mukhta et al., 2016; Tangl, 1983)" }, "properties" : {  }, "schema" : "https://github.com/citation-style-language/schema/raw/master/csl-citation.json" }</w:instrText>
      </w:r>
      <w:r w:rsidR="00721E3E">
        <w:fldChar w:fldCharType="separate"/>
      </w:r>
      <w:r w:rsidR="00721E3E" w:rsidRPr="007D5DCA">
        <w:rPr>
          <w:noProof/>
        </w:rPr>
        <w:t>(Mukhta et al., 2016; Tangl, 1983)</w:t>
      </w:r>
      <w:r w:rsidR="00721E3E">
        <w:fldChar w:fldCharType="end"/>
      </w:r>
      <w:r w:rsidR="00434B54">
        <w:t xml:space="preserve"> and </w:t>
      </w:r>
      <w:r w:rsidR="00434B54" w:rsidRPr="006541CE">
        <w:rPr>
          <w:i/>
        </w:rPr>
        <w:t xml:space="preserve">Vibrio </w:t>
      </w:r>
      <w:proofErr w:type="spellStart"/>
      <w:r w:rsidR="00434B54" w:rsidRPr="006541CE">
        <w:rPr>
          <w:i/>
        </w:rPr>
        <w:t>celticus</w:t>
      </w:r>
      <w:proofErr w:type="spellEnd"/>
      <w:r w:rsidR="00434B54">
        <w:t xml:space="preserve"> 5OM18, a virulent anaerobic clam pathogen </w:t>
      </w:r>
      <w:r w:rsidR="00434B54">
        <w:fldChar w:fldCharType="begin" w:fldLock="1"/>
      </w:r>
      <w:r w:rsidR="00BA2257">
        <w:instrText>ADDIN CSL_CITATION { "citationItems" : [ { "id" : "ITEM-1", "itemData" : { "DOI" : "10.1016/j.syapm.2010.06.007", "ISBN" : "1618-0984 (Electronic)\\r0723-2020 (Linking)", "ISSN" : "07232020", "PMID" : "20724091", "abstract" : "A group of four motile facultative anaerobic marine isolates (Rd 8.15T[=CECT 7224T, =LMG 23850T], Rd 16.13, Rd 6.8 [=LMG 25696] and Rd2L5) were obtained from cultured clams (Ruditapes philippinarum and Venerupis pullastra) in Galicia, north-western Spain. They formed a tight phylogenetic group based on sequences of the 16S rRNA gene and the four housekeeping genes rpoA (encoding the \u03b1-chain of RNA polymerase), rpoD (encoding the sigma factor of RNA polymerase), recA (encoding RecA protein), and atpA (encoding the \u03b1-subunit of bacterial ATP synthase). The phylogenies based on these sequences indicated that the four isolates represented a novel species in the genus Vibrio, and more precisely in the Splendidus clade. DNA-DNA hybridizations with the type strains of species showing more than 98.6% 16S rRNA gene sequence similarity, revealed a DNA-DNA relatedness below 70%. The isolates could be differentiated from the phylogenetically related Vibrio species on the basis of several phenotypic features. In addition, strain Rd 8.15Tshowed potential pathogenic activity for adult clams in virulence assays. The name Vibrio celticus sp. nov. is proposed for this new taxon, with the type strain being Rd 8.15T(=CECT 7224T, =LMG 23850T). \u00a9 2010 Elsevier GmbH.", "author" : [ { "dropping-particle" : "", "family" : "Beaz-Hidalgo", "given" : "Roxana", "non-dropping-particle" : "", "parse-names" : false, "suffix" : "" }, { "dropping-particle" : "", "family" : "Di\u00e9guez", "given" : "Ana L.", "non-dropping-particle" : "", "parse-names" : false, "suffix" : "" }, { "dropping-particle" : "", "family" : "Cleenwerck", "given" : "Ilse", "non-dropping-particle" : "", "parse-names" : false, "suffix" : "" }, { "dropping-particle" : "", "family" : "Balboa", "given" : "Sabela", "non-dropping-particle" : "", "parse-names" : false, "suffix" : "" }, { "dropping-particle" : "", "family" : "Doce", "given" : "Alejandra", "non-dropping-particle" : "", "parse-names" : false, "suffix" : "" }, { "dropping-particle" : "", "family" : "Vos", "given" : "Paul", "non-dropping-particle" : "de", "parse-names" : false, "suffix" : "" }, { "dropping-particle" : "", "family" : "Romalde", "given" : "Jes\u00fas L.", "non-dropping-particle" : "", "parse-names" : false, "suffix" : "" } ], "container-title" : "Systematic and Applied Microbiology", "id" : "ITEM-1", "issue" : "6", "issued" : { "date-parts" : [ [ "2010", "10", "1" ] ] }, "page" : "311-315", "publisher" : "Urban &amp; Fischer", "title" : "Vibrio celticus sp. nov., a new Vibrio species belonging to the Splendidus clade with pathogenic potential for clams", "type" : "article-journal", "volume" : "33" }, "uris" : [ "http://www.mendeley.com/documents/?uuid=500ef642-3a33-36b7-bb36-973b4aedbb16" ] } ], "mendeley" : { "formattedCitation" : "(Beaz-Hidalgo et al., 2010b)", "plainTextFormattedCitation" : "(Beaz-Hidalgo et al., 2010b)", "previouslyFormattedCitation" : "(Beaz-Hidalgo et al., 2010b)" }, "properties" : {  }, "schema" : "https://github.com/citation-style-language/schema/raw/master/csl-citation.json" }</w:instrText>
      </w:r>
      <w:r w:rsidR="00434B54">
        <w:fldChar w:fldCharType="separate"/>
      </w:r>
      <w:r w:rsidR="00434B54" w:rsidRPr="007D5DCA">
        <w:rPr>
          <w:noProof/>
        </w:rPr>
        <w:t>(Beaz-Hidalgo et al., 2010b)</w:t>
      </w:r>
      <w:r w:rsidR="00434B54">
        <w:fldChar w:fldCharType="end"/>
      </w:r>
      <w:r w:rsidR="00721E3E">
        <w:t xml:space="preserve">. </w:t>
      </w:r>
      <w:r w:rsidR="00924A9B" w:rsidRPr="00FD7397">
        <w:t>This</w:t>
      </w:r>
      <w:r w:rsidR="00924A9B">
        <w:t xml:space="preserve"> trend further confirms that the addition of the </w:t>
      </w:r>
      <w:r w:rsidR="00924A9B">
        <w:rPr>
          <w:i/>
        </w:rPr>
        <w:t>Bacillus</w:t>
      </w:r>
      <w:r w:rsidR="00924A9B">
        <w:t xml:space="preserve"> probiotic causes subtle changes in certain taxa in the hatchery system, </w:t>
      </w:r>
      <w:r w:rsidR="00970405">
        <w:t>especially</w:t>
      </w:r>
      <w:r w:rsidR="00924A9B">
        <w:t xml:space="preserve"> the </w:t>
      </w:r>
      <w:r w:rsidR="00924A9B">
        <w:rPr>
          <w:i/>
        </w:rPr>
        <w:t>Vibrio</w:t>
      </w:r>
      <w:r w:rsidR="00924A9B">
        <w:t xml:space="preserve"> taxon. </w:t>
      </w:r>
    </w:p>
    <w:p w14:paraId="22A4EC51" w14:textId="526F2520" w:rsidR="008205B2" w:rsidRPr="00E73C18" w:rsidRDefault="00C1130C" w:rsidP="008205B2">
      <w:r>
        <w:t xml:space="preserve">This interpretation is also consistent with the results from </w:t>
      </w:r>
      <w:r w:rsidR="001E6635">
        <w:t>the</w:t>
      </w:r>
      <w:r>
        <w:t xml:space="preserve"> c</w:t>
      </w:r>
      <w:r w:rsidR="008205B2" w:rsidRPr="008205B2">
        <w:t>o-occurrence network</w:t>
      </w:r>
      <w:r>
        <w:t xml:space="preserve"> analysis, a tool used to</w:t>
      </w:r>
      <w:r w:rsidR="008205B2" w:rsidRPr="008205B2">
        <w:t xml:space="preserve"> identify associations, patterns, roles, and inform hypotheses from 16S abundance data </w:t>
      </w:r>
      <w:r w:rsidR="008205B2" w:rsidRPr="008205B2">
        <w:lastRenderedPageBreak/>
        <w:fldChar w:fldCharType="begin" w:fldLock="1"/>
      </w:r>
      <w:r w:rsidR="00BA2257">
        <w:instrText>ADDIN CSL_CITATION { "citationItems" : [ { "id" : "ITEM-1", "itemData" : { "DOI" : "10.1038/ismej.2011.119", "ISBN" : "1751-7370 (Electronic)\\r1751-7362 (Linking)", "ISSN" : "1751-7362", "PMID" : "21900968", "abstract" : "Exploring large environmental datasets generated by high-throughput DNA sequencing technologies requires new analytical approaches to move beyond the basic inventory descriptions of the composition and diversity of natural microbial communities. In order to investigate potential interactions between microbial taxa, network analysis of significant taxon co-occurrence patterns may help to decipher the structure of complex microbial communities across spatial or temporal gradients. Here, we calculated associations between microbial taxa and applied network analysis approaches to a 16S rRNA gene barcoded pyrosequencing dataset containing &gt;160 000 bacterial and archaeal sequences from 151 soil samples from a broad range of ecosystem types. We described the topology of the resulting network and defined operational taxonomic unit categories based on abundance and occupancy (that is, habitat generalists and habitat specialists). Co-occurrence patterns were readily revealed, including general non-random association, common life history strategies at broad taxonomic levels and unexpected relationships between community members. Overall, we demonstrated the potential of exploring inter-taxa correlations to gain a more integrated understanding of microbial community structure and the ecological rules guiding community assembly.", "author" : [ { "dropping-particle" : "", "family" : "Barber\u00e1n", "given" : "Albert", "non-dropping-particle" : "", "parse-names" : false, "suffix" : "" }, { "dropping-particle" : "", "family" : "Bates", "given" : "Scott T", "non-dropping-particle" : "", "parse-names" : false, "suffix" : "" }, { "dropping-particle" : "", "family" : "Casamayor", "given" : "Emilio O", "non-dropping-particle" : "", "parse-names" : false, "suffix" : "" }, { "dropping-particle" : "", "family" : "Fierer", "given" : "Noah", "non-dropping-particle" : "", "parse-names" : false, "suffix" : "" } ], "container-title" : "The ISME Journal", "id" : "ITEM-1", "issue" : "2", "issued" : { "date-parts" : [ [ "2012", "2", "8" ] ] }, "page" : "343-351", "publisher" : "Nature Publishing Group", "title" : "Using network analysis to explore co-occurrence patterns in soil microbial communities", "type" : "article-journal", "volume" : "6" }, "uris" : [ "http://www.mendeley.com/documents/?uuid=0c4f227e-2fa1-3b81-bc9f-1b7d3d33d3e1" ] } ], "mendeley" : { "formattedCitation" : "(Barber\u00e1n et al., 2012)", "plainTextFormattedCitation" : "(Barber\u00e1n et al., 2012)", "previouslyFormattedCitation" : "(Barber\u00e1n et al., 2012)" }, "properties" : {  }, "schema" : "https://github.com/citation-style-language/schema/raw/master/csl-citation.json" }</w:instrText>
      </w:r>
      <w:r w:rsidR="008205B2" w:rsidRPr="008205B2">
        <w:fldChar w:fldCharType="separate"/>
      </w:r>
      <w:r w:rsidR="007D5DCA" w:rsidRPr="007D5DCA">
        <w:rPr>
          <w:noProof/>
        </w:rPr>
        <w:t>(Barberán et al., 2012)</w:t>
      </w:r>
      <w:r w:rsidR="008205B2" w:rsidRPr="008205B2">
        <w:rPr>
          <w:lang w:val="en-GB"/>
        </w:rPr>
        <w:fldChar w:fldCharType="end"/>
      </w:r>
      <w:r w:rsidR="008205B2" w:rsidRPr="008205B2">
        <w:t xml:space="preserve">. A network analysis of the rearing water </w:t>
      </w:r>
      <w:r w:rsidR="000C1F38">
        <w:t>Trial 3</w:t>
      </w:r>
      <w:r w:rsidR="008205B2" w:rsidRPr="008205B2">
        <w:t xml:space="preserve"> suggest</w:t>
      </w:r>
      <w:r>
        <w:t>ed</w:t>
      </w:r>
      <w:r w:rsidR="008205B2" w:rsidRPr="008205B2">
        <w:t xml:space="preserve"> that the probiotic effect on the rearing water, and likely the larvae, is </w:t>
      </w:r>
      <w:r>
        <w:t>focused on</w:t>
      </w:r>
      <w:r w:rsidR="008205B2" w:rsidRPr="008205B2">
        <w:t xml:space="preserve"> select</w:t>
      </w:r>
      <w:r>
        <w:t>ed</w:t>
      </w:r>
      <w:r w:rsidR="008205B2" w:rsidRPr="008205B2">
        <w:t xml:space="preserve"> bacteria</w:t>
      </w:r>
      <w:r w:rsidR="004F777F">
        <w:t xml:space="preserve"> that are dispersed throughout the bacterial community</w:t>
      </w:r>
      <w:r w:rsidR="008205B2" w:rsidRPr="008205B2">
        <w:t>.</w:t>
      </w:r>
      <w:r>
        <w:t xml:space="preserve"> This analysis </w:t>
      </w:r>
      <w:r w:rsidR="008205B2" w:rsidRPr="008205B2">
        <w:t>show</w:t>
      </w:r>
      <w:r>
        <w:t>ed</w:t>
      </w:r>
      <w:r w:rsidR="008205B2" w:rsidRPr="008205B2">
        <w:t xml:space="preserve"> a direct relationship between </w:t>
      </w:r>
      <w:proofErr w:type="spellStart"/>
      <w:r w:rsidR="008205B2" w:rsidRPr="008205B2">
        <w:rPr>
          <w:i/>
        </w:rPr>
        <w:t>Bacillales</w:t>
      </w:r>
      <w:proofErr w:type="spellEnd"/>
      <w:r w:rsidR="008205B2" w:rsidRPr="008205B2">
        <w:t xml:space="preserve"> with </w:t>
      </w:r>
      <w:proofErr w:type="spellStart"/>
      <w:r w:rsidR="008205B2" w:rsidRPr="008205B2">
        <w:rPr>
          <w:i/>
        </w:rPr>
        <w:t>Vibrionales</w:t>
      </w:r>
      <w:proofErr w:type="spellEnd"/>
      <w:r>
        <w:rPr>
          <w:i/>
        </w:rPr>
        <w:t xml:space="preserve"> </w:t>
      </w:r>
      <w:r w:rsidR="00B57862">
        <w:t>in the trials performed in summer months (Trials 1 and 3)</w:t>
      </w:r>
      <w:r w:rsidR="008205B2" w:rsidRPr="008205B2">
        <w:t xml:space="preserve">, when </w:t>
      </w:r>
      <w:proofErr w:type="spellStart"/>
      <w:r w:rsidR="008205B2" w:rsidRPr="008205B2">
        <w:rPr>
          <w:i/>
        </w:rPr>
        <w:t>Vibrionales</w:t>
      </w:r>
      <w:proofErr w:type="spellEnd"/>
      <w:r w:rsidR="008205B2" w:rsidRPr="008205B2">
        <w:rPr>
          <w:i/>
        </w:rPr>
        <w:t xml:space="preserve"> </w:t>
      </w:r>
      <w:r w:rsidR="00B57862">
        <w:t>are</w:t>
      </w:r>
      <w:r w:rsidR="008205B2" w:rsidRPr="008205B2">
        <w:t xml:space="preserve"> more abundant in the environment and oysters </w:t>
      </w:r>
      <w:r w:rsidR="008205B2" w:rsidRPr="008205B2">
        <w:fldChar w:fldCharType="begin" w:fldLock="1"/>
      </w:r>
      <w:r w:rsidR="00BA2257">
        <w:instrText>ADDIN CSL_CITATION { "citationItems" : [ { "id" : "ITEM-1", "itemData" : { "DOI" : "10.1128/AEM.00861-09", "ISBN" : "0099-2240, 0099-2240", "ISSN" : "00992240", "PMID" : "20023076", "abstract" : "The presence of Vibrio parahaemolyticus in 123 oyster samples collected from an estuary on the southern coast of Sao Paulo state, Brazil, was investigated. Of the 123 samples, 99.2% were positive with densities ranging from &lt; 3 to 10(5) most probable number (MPN)/g. Densities correlated significantly with water temperature (r = 0.48; P &lt; 0.001) but not with salinity (r = -0.09; P = 0.34). The effect of harvest site on counts was not significant (P &gt; 0.05). These data provide information for the assessment of exposure of V. parahaemolyticus in oysters at harvest.", "author" : [ { "dropping-particle" : "", "family" : "Costa Sobrinho", "given" : "Paulo de S", "non-dropping-particle" : "", "parse-names" : false, "suffix" : "" }, { "dropping-particle" : "", "family" : "Destro", "given" : "Maria T", "non-dropping-particle" : "", "parse-names" : false, "suffix" : "" }, { "dropping-particle" : "", "family" : "Franco", "given" : "Bernadette D G M", "non-dropping-particle" : "", "parse-names" : false, "suffix" : "" }, { "dropping-particle" : "", "family" : "Landgraf", "given" : "Mariza", "non-dropping-particle" : "", "parse-names" : false, "suffix" : "" } ], "container-title" : "Applied and Environmental Microbiology", "id" : "ITEM-1", "issue" : "4", "issued" : { "date-parts" : [ [ "2010", "2" ] ] }, "page" : "1290-1293", "publisher" : "American Society for Microbiology (ASM)", "title" : "Correlation between environmental factors and prevalence of Vibrio parahaemolyticus in oysters harvested in the southern coastal area of Sao Paulo state, Brazil", "type" : "article-journal", "volume" : "76" }, "uris" : [ "http://www.mendeley.com/documents/?uuid=d3359771-29ad-390d-a126-f8f3cde0630c" ] } ], "mendeley" : { "formattedCitation" : "(Costa Sobrinho et al., 2010)", "plainTextFormattedCitation" : "(Costa Sobrinho et al., 2010)", "previouslyFormattedCitation" : "(Costa Sobrinho et al., 2010)" }, "properties" : {  }, "schema" : "https://github.com/citation-style-language/schema/raw/master/csl-citation.json" }</w:instrText>
      </w:r>
      <w:r w:rsidR="008205B2" w:rsidRPr="008205B2">
        <w:fldChar w:fldCharType="separate"/>
      </w:r>
      <w:r w:rsidR="00BA2257" w:rsidRPr="00BA2257">
        <w:rPr>
          <w:noProof/>
        </w:rPr>
        <w:t>(Costa Sobrinho et al., 2010)</w:t>
      </w:r>
      <w:r w:rsidR="008205B2" w:rsidRPr="008205B2">
        <w:rPr>
          <w:lang w:val="en-GB"/>
        </w:rPr>
        <w:fldChar w:fldCharType="end"/>
      </w:r>
      <w:r w:rsidR="008205B2" w:rsidRPr="008205B2">
        <w:t xml:space="preserve">. </w:t>
      </w:r>
      <w:r w:rsidR="00FE701C">
        <w:t xml:space="preserve">Previous research and sequencing of the genome of </w:t>
      </w:r>
      <w:r w:rsidR="00FE701C">
        <w:rPr>
          <w:i/>
        </w:rPr>
        <w:t xml:space="preserve">Bacillus </w:t>
      </w:r>
      <w:proofErr w:type="spellStart"/>
      <w:r w:rsidR="00FE701C">
        <w:rPr>
          <w:i/>
        </w:rPr>
        <w:t>pumilus</w:t>
      </w:r>
      <w:proofErr w:type="spellEnd"/>
      <w:r w:rsidR="00FE701C">
        <w:rPr>
          <w:i/>
        </w:rPr>
        <w:t xml:space="preserve"> </w:t>
      </w:r>
      <w:r w:rsidR="00FE701C">
        <w:t xml:space="preserve">RI06-95 show that </w:t>
      </w:r>
      <w:r w:rsidR="00560134">
        <w:t>mechanism</w:t>
      </w:r>
      <w:r w:rsidR="003F488D">
        <w:t>s</w:t>
      </w:r>
      <w:r w:rsidR="00560134">
        <w:t xml:space="preserve"> of</w:t>
      </w:r>
      <w:r w:rsidR="00330316">
        <w:t xml:space="preserve"> probiotic</w:t>
      </w:r>
      <w:r w:rsidR="00560134">
        <w:t xml:space="preserve"> action </w:t>
      </w:r>
      <w:r w:rsidR="00B20A6D">
        <w:t>include</w:t>
      </w:r>
      <w:r w:rsidR="00330316">
        <w:t xml:space="preserve"> direct competition with </w:t>
      </w:r>
      <w:r w:rsidR="00330316">
        <w:rPr>
          <w:i/>
        </w:rPr>
        <w:t xml:space="preserve">Vibrio </w:t>
      </w:r>
      <w:r w:rsidR="00330316" w:rsidRPr="00330316">
        <w:rPr>
          <w:i/>
        </w:rPr>
        <w:t>coralliilyticus</w:t>
      </w:r>
      <w:r w:rsidR="00043989">
        <w:t xml:space="preserve">, </w:t>
      </w:r>
      <w:r w:rsidR="003F488D">
        <w:t>biofilm formation</w:t>
      </w:r>
      <w:r w:rsidR="00043989">
        <w:t>, and water quality improvement</w:t>
      </w:r>
      <w:r w:rsidR="003F488D">
        <w:t xml:space="preserve"> </w:t>
      </w:r>
      <w:r w:rsidR="00B01214">
        <w:fldChar w:fldCharType="begin" w:fldLock="1"/>
      </w:r>
      <w:r w:rsidR="00B01214">
        <w:instrText>ADDIN CSL_CITATION { "citationItems" : [ { "id" : "ITEM-1", "itemData" : { "DOI" : "10.1128/genomeA.00858-15", "ISBN" : "1471216497", "ISSN" : "2169-8287", "PMID" : "26337873", "abstract" : "Bacillus pumilus RI06-95 is a marine bacterium isolated in Narragansett, Rhode Island, which has shown probiotic activity against marine pathogens in larval shellfish. We report the genome of B. pumilus RI06-95, which provides insight into the microbe\u2019s probiotic ability and may be used in future studies of the probiotic mechanism.", "author" : [ { "dropping-particle" : "", "family" : "Hamblin", "given" : "Meagan", "non-dropping-particle" : "", "parse-names" : false, "suffix" : "" }, { "dropping-particle" : "", "family" : "Spinard", "given" : "Edward", "non-dropping-particle" : "", "parse-names" : false, "suffix" : "" }, { "dropping-particle" : "", "family" : "Gomez-Chiarri", "given" : "Marta", "non-dropping-particle" : "", "parse-names" : false, "suffix" : "" }, { "dropping-particle" : "", "family" : "Nelson", "given" : "David R", "non-dropping-particle" : "", "parse-names" : false, "suffix" : "" }, { "dropping-particle" : "", "family" : "Rowley", "given" : "David C", "non-dropping-particle" : "", "parse-names" : false, "suffix" : "" } ], "container-title" : "Genome Announcements", "id" : "ITEM-1", "issue" : "5", "issued" : { "date-parts" : [ [ "2015", "9", "3" ] ] }, "page" : "e00858-15", "publisher" : "American Society for Microbiology (ASM)", "title" : "Draft Genome Sequence of the Shellfish Larval Probiotic Bacillus pumilus RI06-95", "type" : "article-journal", "volume" : "3" }, "uris" : [ "http://www.mendeley.com/documents/?uuid=0e68d01e-9df6-3d21-ab5f-0713b776ac24" ] }, { "id" : "ITEM-2", "itemData" : { "DOI" : "10.2983/035.032.0220", "ISBN" : "0730-8000\\n1943-6319", "ISSN" : "0730-8000", "abstract" : "Bacterial pathogens, including several Vibrio spp. and Roseovarius crassostreae, cause severe mortality of larval and juvenile eastern oysters. The introduction of beneficial bacterial isolates in oyster hatcheries and nurseries for the biocontrol of bacterial diseases is a good alternative to the use of antibiotics. The goal of this study was to screen and characterize marine bacterial isolates as potential agents to prevent larval and juvenile mortality by the oyster pathogens Vibrio tubiashii and R. crassostreae. Screening of bacterial isolates from Rhode Island marine organisms and environment using agar-based assay methods for detection of antimicrobial activity against oyster pathogens led to the isolation of candidate probionts Phaeobacter sp. S4 and Bacillus pumilus RI06-95. Pretreatment of larval and juvenile oysters for 24 h with 102\u2013106 cfu/mL Phaeobacter sp. S4 or B. pumilus RI06-95 protected larval oysters against mortality resulting from challenge with R. crassostreae and V. tubiashii (relative percent survival (RPS) range, 9%\u201356%). These probiotics also protected juvenile oysters against challenge with V. tubiashii (RPS, 37%\u201350%). Probiotic isolates had no negative impact on oyster survival. Protection conferred to larvae against bacterial challenge was short-lived, lasting for only 24 h after removal of the probiotics from the incubation water. These results suggest the potential of marine bacterial isolates Phaeobacter sp. S4 and B. pumilus RI06-95 to serve as biocontrol agents to reduce the impact of bacterial pathogens in the culture of Crassostrea virginica.", "author" : [ { "dropping-particle" : "", "family" : "Karim", "given" : "Murni", "non-dropping-particle" : "", "parse-names" : false, "suffix" : "" }, { "dropping-particle" : "", "family" : "Zhao", "given" : "Wenjing", "non-dropping-particle" : "", "parse-names" : false, "suffix" : "" }, { "dropping-particle" : "", "family" : "Rowley", "given" : "David", "non-dropping-particle" : "", "parse-names" : false, "suffix" : "" }, { "dropping-particle" : "", "family" : "Nelson", "given" : "David", "non-dropping-particle" : "", "parse-names" : false, "suffix" : "" }, { "dropping-particle" : "", "family" : "Gomez-Chiarri", "given" : "Marta", "non-dropping-particle" : "", "parse-names" : false, "suffix" : "" } ], "container-title" : "Journal of Shellfish Research", "id" : "ITEM-2", "issue" : "2", "issued" : { "date-parts" : [ [ "2013" ] ] }, "page" : "401-408", "title" : "Probiotic Strains for Shellfish Aquaculture: Protection of Eastern Oyster, Crassostrea virginica , Larvae and Juveniles Againsl Bacterial Challenge", "type" : "article-journal", "volume" : "32" }, "uris" : [ "http://www.mendeley.com/documents/?uuid=3889bff8-afe0-4789-b75d-eec23661f12d" ] } ], "mendeley" : { "formattedCitation" : "(Hamblin et al., 2015; Karim et al., 2013)", "plainTextFormattedCitation" : "(Hamblin et al., 2015; Karim et al., 2013)", "previouslyFormattedCitation" : "(Hamblin et al., 2015; Karim et al., 2013)" }, "properties" : {  }, "schema" : "https://github.com/citation-style-language/schema/raw/master/csl-citation.json" }</w:instrText>
      </w:r>
      <w:r w:rsidR="00B01214">
        <w:fldChar w:fldCharType="separate"/>
      </w:r>
      <w:r w:rsidR="00B01214" w:rsidRPr="00B01214">
        <w:rPr>
          <w:noProof/>
        </w:rPr>
        <w:t>(Hamblin et al., 2015; Karim et al., 2013)</w:t>
      </w:r>
      <w:r w:rsidR="00B01214">
        <w:fldChar w:fldCharType="end"/>
      </w:r>
      <w:r w:rsidR="00330316">
        <w:t>.</w:t>
      </w:r>
      <w:r w:rsidR="00E73C18">
        <w:t xml:space="preserve"> Competition between</w:t>
      </w:r>
      <w:r w:rsidR="00491748">
        <w:t xml:space="preserve"> the</w:t>
      </w:r>
      <w:r w:rsidR="00E73C18">
        <w:t xml:space="preserve"> </w:t>
      </w:r>
      <w:r w:rsidR="00E73C18">
        <w:rPr>
          <w:i/>
        </w:rPr>
        <w:t>Bacillus</w:t>
      </w:r>
      <w:r w:rsidR="00E73C18">
        <w:t xml:space="preserve"> </w:t>
      </w:r>
      <w:r w:rsidR="00491748">
        <w:t xml:space="preserve">probiotic </w:t>
      </w:r>
      <w:r w:rsidR="00E73C18">
        <w:t xml:space="preserve">and its directly associated bacteria (including </w:t>
      </w:r>
      <w:proofErr w:type="spellStart"/>
      <w:r w:rsidR="00E73C18">
        <w:rPr>
          <w:i/>
        </w:rPr>
        <w:t>Vibrio</w:t>
      </w:r>
      <w:r w:rsidR="00727F67">
        <w:rPr>
          <w:i/>
        </w:rPr>
        <w:t>nales</w:t>
      </w:r>
      <w:proofErr w:type="spellEnd"/>
      <w:r w:rsidR="00E73C18">
        <w:t xml:space="preserve">) </w:t>
      </w:r>
      <w:r w:rsidR="00B632D9">
        <w:t>could open niches in the oyster microbiome</w:t>
      </w:r>
      <w:r w:rsidR="00451725">
        <w:t xml:space="preserve"> for </w:t>
      </w:r>
      <w:r w:rsidR="00850572">
        <w:t>advantageous</w:t>
      </w:r>
      <w:r w:rsidR="00451725">
        <w:t xml:space="preserve"> microbes, </w:t>
      </w:r>
      <w:r w:rsidR="00760727">
        <w:t xml:space="preserve">in addition to providing </w:t>
      </w:r>
      <w:proofErr w:type="spellStart"/>
      <w:r w:rsidR="00760727">
        <w:t>immunoprotective</w:t>
      </w:r>
      <w:proofErr w:type="spellEnd"/>
      <w:r w:rsidR="00760727">
        <w:t xml:space="preserve"> benefits for the </w:t>
      </w:r>
      <w:r w:rsidR="00850572">
        <w:t xml:space="preserve">larval </w:t>
      </w:r>
      <w:r w:rsidR="00760727">
        <w:t xml:space="preserve">oysters. </w:t>
      </w:r>
    </w:p>
    <w:p w14:paraId="51A83F27" w14:textId="4F713B2C" w:rsidR="005A4881" w:rsidRDefault="008205B2" w:rsidP="005A4881">
      <w:r w:rsidRPr="008205B2">
        <w:t>The co-occurrence network provide</w:t>
      </w:r>
      <w:r w:rsidR="007C5F7C">
        <w:t>s</w:t>
      </w:r>
      <w:r w:rsidRPr="008205B2">
        <w:t xml:space="preserve"> insight for future probiotic development, co-culturing of probiotics, and how a candidate probiotic is assessed. Perhaps probiotics need to be evaluated by their effect on the system as a whole to quantify and optimize their effect </w:t>
      </w:r>
      <w:r w:rsidRPr="008205B2">
        <w:fldChar w:fldCharType="begin" w:fldLock="1"/>
      </w:r>
      <w:r w:rsidR="00BA2257">
        <w:instrText>ADDIN CSL_CITATION { "citationItems" : [ { "id" : "ITEM-1", "itemData" : { "DOI" : "10.1016/j.aquaculture.2007.11.019", "ISBN" : "00448486", "ISSN" : "00448486", "abstract" : "Aquaculture production of molluscs is worth US$11 billion per year and represents 65% of World mollusc product. A significant limitation to the industry is loss of stock through bacterial disease. Traditional methods to combat disease with antibiotics have been questioned and alternatives have been sought. The field of probiotics as well as the screening methods used to acquire probiotic strains for the alternative management of disease in aquaculture is discussed. This review provides a comprehensive summary of probiotics in aquaculture with special reference to mollusc culture. \u00a9 2007 Elsevier B.V. All rights reserved.", "author" : [ { "dropping-particle" : "", "family" : "Kesarcodi-Watson", "given" : "Aditya", "non-dropping-particle" : "", "parse-names" : false, "suffix" : "" }, { "dropping-particle" : "", "family" : "Kaspar", "given" : "Heinrich", "non-dropping-particle" : "", "parse-names" : false, "suffix" : "" }, { "dropping-particle" : "", "family" : "Lategan", "given" : "M. Josie", "non-dropping-particle" : "", "parse-names" : false, "suffix" : "" }, { "dropping-particle" : "", "family" : "Gibson", "given" : "Lewis", "non-dropping-particle" : "", "parse-names" : false, "suffix" : "" } ], "container-title" : "Aquaculture", "id" : "ITEM-1", "issue" : "1", "issued" : { "date-parts" : [ [ "2008", "1" ] ] }, "language" : "en", "page" : "1-14", "title" : "Probiotics in aquaculture: The need, principles and mechanisms of action and screening processes", "type" : "article", "volume" : "274" }, "uris" : [ "http://www.mendeley.com/documents/?uuid=a60fb9a1-fa4d-4513-9171-eaa5f6ba4f51" ] } ], "mendeley" : { "formattedCitation" : "(Kesarcodi-Watson et al., 2008)", "plainTextFormattedCitation" : "(Kesarcodi-Watson et al., 2008)", "previouslyFormattedCitation" : "(Kesarcodi-Watson et al., 2008)" }, "properties" : {  }, "schema" : "https://github.com/citation-style-language/schema/raw/master/csl-citation.json" }</w:instrText>
      </w:r>
      <w:r w:rsidRPr="008205B2">
        <w:fldChar w:fldCharType="separate"/>
      </w:r>
      <w:r w:rsidR="007D5DCA" w:rsidRPr="007D5DCA">
        <w:rPr>
          <w:noProof/>
        </w:rPr>
        <w:t>(Kesarcodi-Watson et al., 2008)</w:t>
      </w:r>
      <w:r w:rsidRPr="008205B2">
        <w:rPr>
          <w:lang w:val="en-GB"/>
        </w:rPr>
        <w:fldChar w:fldCharType="end"/>
      </w:r>
      <w:r w:rsidRPr="008205B2">
        <w:t>.</w:t>
      </w:r>
      <w:r w:rsidR="000A35F5">
        <w:t xml:space="preserve"> For example,</w:t>
      </w:r>
      <w:r w:rsidR="005C34A2">
        <w:t xml:space="preserve"> analyzing the microbiome</w:t>
      </w:r>
      <w:r w:rsidR="00391630">
        <w:t xml:space="preserve"> </w:t>
      </w:r>
      <w:r w:rsidR="00FC5544">
        <w:t>during</w:t>
      </w:r>
      <w:r w:rsidR="000A35F5">
        <w:t xml:space="preserve"> </w:t>
      </w:r>
      <w:r w:rsidR="00FD1378">
        <w:rPr>
          <w:i/>
        </w:rPr>
        <w:t xml:space="preserve">in vivo </w:t>
      </w:r>
      <w:r w:rsidR="00FD1378">
        <w:t>assays and challenges would</w:t>
      </w:r>
      <w:r w:rsidR="00FD5CB0">
        <w:t xml:space="preserve"> ensure that the </w:t>
      </w:r>
      <w:r w:rsidR="003B6E9F">
        <w:t>entire</w:t>
      </w:r>
      <w:r w:rsidR="00FD5CB0">
        <w:t xml:space="preserve"> bacterial community is present and </w:t>
      </w:r>
      <w:r w:rsidR="0013116A">
        <w:t>considered</w:t>
      </w:r>
      <w:r w:rsidR="00916D86">
        <w:t xml:space="preserve">. Co-culturing </w:t>
      </w:r>
      <w:r w:rsidR="00916D86">
        <w:rPr>
          <w:i/>
        </w:rPr>
        <w:t>Bacillus</w:t>
      </w:r>
      <w:r w:rsidR="00916D86">
        <w:t xml:space="preserve"> with an </w:t>
      </w:r>
      <w:proofErr w:type="spellStart"/>
      <w:r w:rsidR="00916D86">
        <w:rPr>
          <w:i/>
        </w:rPr>
        <w:t>Oceanospirillales</w:t>
      </w:r>
      <w:proofErr w:type="spellEnd"/>
      <w:r w:rsidR="00916D86">
        <w:t xml:space="preserve"> symbiont may result in amplified protection </w:t>
      </w:r>
      <w:r w:rsidR="00FE43D5">
        <w:t>for the oysters</w:t>
      </w:r>
      <w:r w:rsidR="00D567A1">
        <w:t>.</w:t>
      </w:r>
      <w:r w:rsidR="00FD1378">
        <w:t xml:space="preserve"> </w:t>
      </w:r>
      <w:r w:rsidR="00EF5CC5">
        <w:t>The b</w:t>
      </w:r>
      <w:r w:rsidR="005A4881">
        <w:t>acterial community dynamics</w:t>
      </w:r>
      <w:r w:rsidR="00EF5CC5">
        <w:t xml:space="preserve"> observed in this study</w:t>
      </w:r>
      <w:r w:rsidR="005A4881">
        <w:t xml:space="preserve"> indicate a variety of interactions between the oysters, </w:t>
      </w:r>
      <w:r w:rsidR="005A4881">
        <w:rPr>
          <w:i/>
        </w:rPr>
        <w:t>Vibrio</w:t>
      </w:r>
      <w:r w:rsidR="005A4881">
        <w:t xml:space="preserve">, and the </w:t>
      </w:r>
      <w:r w:rsidR="005A4881">
        <w:rPr>
          <w:i/>
        </w:rPr>
        <w:t>Bacillus</w:t>
      </w:r>
      <w:r w:rsidR="005A4881">
        <w:t xml:space="preserve"> probiotic. First, the larvae are concentrating certain </w:t>
      </w:r>
      <w:r w:rsidR="005A4881">
        <w:rPr>
          <w:i/>
        </w:rPr>
        <w:t>Vibrio</w:t>
      </w:r>
      <w:r w:rsidR="005A4881">
        <w:t xml:space="preserve"> bacteria in high abundances, regardless of probiotic treatment, as known molluscan symbionts </w:t>
      </w:r>
      <w:r w:rsidR="005A4881">
        <w:fldChar w:fldCharType="begin" w:fldLock="1"/>
      </w:r>
      <w:r w:rsidR="00BA2257">
        <w:instrText>ADDIN CSL_CITATION { "citationItems" : [ { "id" : "ITEM-1", "itemData" : { "DOI" : "10.3389/fmicb.2013.00413", "ISBN" : "1664-302X", "ISSN" : "1664302X", "PMID" : "24427157", "abstract" : "The genus Vibrio consists of more than 100 species grouped in 14 clades that are widely distributed in aquatic environments such as estuarine, coastal waters, and sediments. A large number of species of this genus are associated with marine organisms like fish, molluscs and crustaceans, in commensal or pathogenic relations. In the last decade, more than 50 new species have been described in the genus Vibrio, due to the introduction of new molecular techniques in bacterial taxonomy, such as multilocus sequence analysis or fluorescent amplified fragment length polymorphism. On the other hand, the increasing number of environmental studies has contributed to improve the knowledge about the family Vibrionaceae and its phylogeny. Vibrio crassostreae, V. breoganii, V. celticus are some of the new Vibrio species described as forming part of the molluscan microbiota. Some of them have been associated with mortalities of different molluscan species, seriously affecting their culture and causing high losses in hatcheries as well as in natural beds. For other species, ecological importance has been demonstrated being highly abundant in different marine habitats and geographical regions. The present work provides an updated overview of the recently characterized Vibrio species isolated from molluscs. In addition, their pathogenic potential and/or environmental importance is discussed.", "author" : [ { "dropping-particle" : "", "family" : "Romalde", "given" : "Jes\u00fas L", "non-dropping-particle" : "", "parse-names" : false, "suffix" : "" }, { "dropping-particle" : "", "family" : "Di\u00e9guez", "given" : "Ana L.", "non-dropping-particle" : "", "parse-names" : false, "suffix" : "" }, { "dropping-particle" : "", "family" : "Lasa", "given" : "Aide", "non-dropping-particle" : "", "parse-names" : false, "suffix" : "" }, { "dropping-particle" : "", "family" : "Balboa", "given" : "Sabela", "non-dropping-particle" : "", "parse-names" : false, "suffix" : "" } ], "container-title" : "Frontiers in Microbiology", "id" : "ITEM-1", "issue" : "JAN", "issued" : { "date-parts" : [ [ "2014", "1", "2" ] ] }, "page" : "413", "publisher" : "Frontiers Media SA", "title" : "New Vibrio species associated to molluscan microbiota: A review", "type" : "article", "volume" : "4" }, "uris" : [ "http://www.mendeley.com/documents/?uuid=45fe561b-0160-3098-ae98-4ebdc93bec73" ] } ], "mendeley" : { "formattedCitation" : "(Romalde et al., 2014)", "plainTextFormattedCitation" : "(Romalde et al., 2014)", "previouslyFormattedCitation" : "(Romalde et al., 2014)" }, "properties" : {  }, "schema" : "https://github.com/citation-style-language/schema/raw/master/csl-citation.json" }</w:instrText>
      </w:r>
      <w:r w:rsidR="005A4881">
        <w:fldChar w:fldCharType="separate"/>
      </w:r>
      <w:r w:rsidR="005A4881" w:rsidRPr="007D5DCA">
        <w:rPr>
          <w:noProof/>
        </w:rPr>
        <w:t>(Romalde et al., 2014)</w:t>
      </w:r>
      <w:r w:rsidR="005A4881">
        <w:fldChar w:fldCharType="end"/>
      </w:r>
      <w:r w:rsidR="005A4881">
        <w:t xml:space="preserve">. These opportunistic </w:t>
      </w:r>
      <w:r w:rsidR="005A4881">
        <w:rPr>
          <w:i/>
        </w:rPr>
        <w:t xml:space="preserve">Vibrio </w:t>
      </w:r>
      <w:r w:rsidR="005A4881">
        <w:t xml:space="preserve">species may be outcompeted by other symbiotic bacteria in the water over time, leading to a decrease in abundance in both the larvae and biofilms </w:t>
      </w:r>
      <w:r w:rsidR="005A4881">
        <w:fldChar w:fldCharType="begin" w:fldLock="1"/>
      </w:r>
      <w:r w:rsidR="00BA2257">
        <w:instrText>ADDIN CSL_CITATION { "citationItems" : [ { "id" : "ITEM-1", "itemData" : { "DOI" : "10.1111/j.1758-2229.2010.00135.x", "ISBN" : "1758-2229", "ISSN" : "17582229", "PMID" : "23765996", "abstract" : "Shellfish production is seriously affected by bacterial pathogens that cause high losses in hatcheries and in the aquaculture sector. A number of Vibrio species are considered important pathogens and have provoked severe mortality outbreaks. The pathologies caused by vibrios in bivalves have been described since the 1960s; however, over recent years, successive episodes of high mortality have been recorded due to these microorganisms. The present work provides an updated overview of the different studies performed in relation with the diversity of Vibrio spp. associated to bivalves. Special attention is given to the main Vibrio diseases and implicated species affecting the different life stages of cultured bivalves. \u00a9 2010 Society for Applied Microbiology and Blackwell Publishing Ltd.", "author" : [ { "dropping-particle" : "", "family" : "Beaz-Hidalgo", "given" : "Roxana", "non-dropping-particle" : "", "parse-names" : false, "suffix" : "" }, { "dropping-particle" : "", "family" : "Balboa", "given" : "Sabela", "non-dropping-particle" : "", "parse-names" : false, "suffix" : "" }, { "dropping-particle" : "", "family" : "Romalde", "given" : "Jes\u00fas L.", "non-dropping-particle" : "", "parse-names" : false, "suffix" : "" }, { "dropping-particle" : "", "family" : "Figueras", "given" : "Maria Jos\u00e9", "non-dropping-particle" : "", "parse-names" : false, "suffix" : "" } ], "container-title" : "Environmental Microbiology Reports", "id" : "ITEM-1", "issue" : "1", "issued" : { "date-parts" : [ [ "2010", "2" ] ] }, "language" : "en", "page" : "34-43", "title" : "Diversity and pathogenecity of Vibrio species in cultured bivalve molluscs", "type" : "article", "volume" : "2" }, "uris" : [ "http://www.mendeley.com/documents/?uuid=2c23c575-f7a7-4cb1-b786-a8764bdd8136" ] } ], "mendeley" : { "formattedCitation" : "(Beaz-Hidalgo et al., 2010a)", "plainTextFormattedCitation" : "(Beaz-Hidalgo et al., 2010a)", "previouslyFormattedCitation" : "(Beaz-Hidalgo et al., 2010a)" }, "properties" : {  }, "schema" : "https://github.com/citation-style-language/schema/raw/master/csl-citation.json" }</w:instrText>
      </w:r>
      <w:r w:rsidR="005A4881">
        <w:fldChar w:fldCharType="separate"/>
      </w:r>
      <w:r w:rsidR="005A4881" w:rsidRPr="007D5DCA">
        <w:rPr>
          <w:noProof/>
        </w:rPr>
        <w:t>(Beaz-Hidalgo et al., 2010a)</w:t>
      </w:r>
      <w:r w:rsidR="005A4881">
        <w:fldChar w:fldCharType="end"/>
      </w:r>
      <w:r w:rsidR="005A4881">
        <w:t xml:space="preserve">. Lastly, although the growth of </w:t>
      </w:r>
      <w:proofErr w:type="spellStart"/>
      <w:r w:rsidR="005A4881">
        <w:rPr>
          <w:i/>
        </w:rPr>
        <w:t>Vibrios</w:t>
      </w:r>
      <w:proofErr w:type="spellEnd"/>
      <w:r w:rsidR="005A4881">
        <w:rPr>
          <w:i/>
        </w:rPr>
        <w:t xml:space="preserve"> </w:t>
      </w:r>
      <w:r w:rsidR="005A4881">
        <w:t xml:space="preserve">in the water decreases with probiotic treatment, this may result in the diversification of </w:t>
      </w:r>
      <w:proofErr w:type="spellStart"/>
      <w:r w:rsidR="005A4881">
        <w:rPr>
          <w:i/>
        </w:rPr>
        <w:t>Vibrios</w:t>
      </w:r>
      <w:proofErr w:type="spellEnd"/>
      <w:r w:rsidR="005A4881">
        <w:t xml:space="preserve"> over time. Unfortunately, this 16S rDNA study is limited in its ability to determine the species or pathogenicity of the </w:t>
      </w:r>
      <w:r w:rsidR="005A4881">
        <w:rPr>
          <w:i/>
        </w:rPr>
        <w:t>Vibrio</w:t>
      </w:r>
      <w:r w:rsidR="005A4881">
        <w:t xml:space="preserve"> populations in each sample. </w:t>
      </w:r>
    </w:p>
    <w:p w14:paraId="39408ADB" w14:textId="428E5AA7" w:rsidR="0008244D" w:rsidRDefault="001B391F" w:rsidP="005A4881">
      <w:r>
        <w:t>The relationships observed between</w:t>
      </w:r>
      <w:r w:rsidR="0035502B">
        <w:t xml:space="preserve"> the</w:t>
      </w:r>
      <w:r w:rsidR="0008244D">
        <w:t xml:space="preserve"> </w:t>
      </w:r>
      <w:r w:rsidR="0008244D" w:rsidRPr="0035502B">
        <w:rPr>
          <w:i/>
        </w:rPr>
        <w:t>Bacillus</w:t>
      </w:r>
      <w:r w:rsidR="0008244D">
        <w:t xml:space="preserve">, </w:t>
      </w:r>
      <w:proofErr w:type="spellStart"/>
      <w:r w:rsidR="0008244D" w:rsidRPr="0035502B">
        <w:rPr>
          <w:i/>
        </w:rPr>
        <w:t>Oceanospirillales</w:t>
      </w:r>
      <w:proofErr w:type="spellEnd"/>
      <w:r w:rsidR="0008244D">
        <w:t>,</w:t>
      </w:r>
      <w:r w:rsidR="0035502B">
        <w:t xml:space="preserve"> and</w:t>
      </w:r>
      <w:r w:rsidR="0008244D">
        <w:t xml:space="preserve"> </w:t>
      </w:r>
      <w:r w:rsidR="0008244D" w:rsidRPr="0035502B">
        <w:rPr>
          <w:i/>
        </w:rPr>
        <w:t>Vibrio</w:t>
      </w:r>
      <w:r w:rsidR="0035502B">
        <w:t xml:space="preserve"> taxa</w:t>
      </w:r>
      <w:r w:rsidR="007C182E">
        <w:t xml:space="preserve"> provide </w:t>
      </w:r>
      <w:r w:rsidR="00E76C2C">
        <w:t xml:space="preserve">a </w:t>
      </w:r>
      <w:r w:rsidR="00EA376E">
        <w:t xml:space="preserve">basis for how </w:t>
      </w:r>
      <w:proofErr w:type="spellStart"/>
      <w:r w:rsidR="00EA376E">
        <w:t>probiont</w:t>
      </w:r>
      <w:r w:rsidR="008F00C0">
        <w:t>s</w:t>
      </w:r>
      <w:proofErr w:type="spellEnd"/>
      <w:r w:rsidR="00EA376E">
        <w:t xml:space="preserve"> affect microbial communities in an oyster hatchery</w:t>
      </w:r>
      <w:r w:rsidR="0008244D">
        <w:t xml:space="preserve">. </w:t>
      </w:r>
      <w:r w:rsidR="000D0CEE">
        <w:t>Based on previous literature and this study, we hypothesize that</w:t>
      </w:r>
      <w:r w:rsidR="002A038F">
        <w:t xml:space="preserve"> the </w:t>
      </w:r>
      <w:r w:rsidR="002A038F">
        <w:rPr>
          <w:i/>
        </w:rPr>
        <w:t>Bacillus</w:t>
      </w:r>
      <w:r w:rsidR="002A038F">
        <w:t xml:space="preserve"> probiotic</w:t>
      </w:r>
      <w:r w:rsidR="0008244D">
        <w:t xml:space="preserve"> inhibits pathogenic </w:t>
      </w:r>
      <w:proofErr w:type="spellStart"/>
      <w:r w:rsidR="002A038F">
        <w:rPr>
          <w:i/>
        </w:rPr>
        <w:t>Vibrios</w:t>
      </w:r>
      <w:proofErr w:type="spellEnd"/>
      <w:r w:rsidR="0008244D">
        <w:t xml:space="preserve">, which allows beneficial </w:t>
      </w:r>
      <w:proofErr w:type="spellStart"/>
      <w:r w:rsidR="0008244D" w:rsidRPr="002A038F">
        <w:rPr>
          <w:i/>
        </w:rPr>
        <w:t>Oceanospirillales</w:t>
      </w:r>
      <w:proofErr w:type="spellEnd"/>
      <w:r w:rsidR="0008244D">
        <w:t xml:space="preserve"> to become more abundant</w:t>
      </w:r>
      <w:r w:rsidR="001C73AE">
        <w:t>.</w:t>
      </w:r>
      <w:r w:rsidR="00ED74AE">
        <w:t xml:space="preserve"> The</w:t>
      </w:r>
      <w:r w:rsidR="007B1B2F">
        <w:t xml:space="preserve"> </w:t>
      </w:r>
      <w:r w:rsidR="00151F40">
        <w:t>larval oysters</w:t>
      </w:r>
      <w:r w:rsidR="00ED74AE">
        <w:t xml:space="preserve"> promote this symbiosis and probiotic effect by actively selecting microbes from the rearing water and algal feed.</w:t>
      </w:r>
      <w:r w:rsidR="00713B39" w:rsidRPr="00713B39">
        <w:t xml:space="preserve"> </w:t>
      </w:r>
      <w:r w:rsidR="00713B39">
        <w:t xml:space="preserve">Additional research is needed to examine the specific interactions between </w:t>
      </w:r>
      <w:proofErr w:type="spellStart"/>
      <w:r w:rsidR="00713B39">
        <w:rPr>
          <w:i/>
        </w:rPr>
        <w:t>Oceanospirillales</w:t>
      </w:r>
      <w:proofErr w:type="spellEnd"/>
      <w:r w:rsidR="00713B39">
        <w:t xml:space="preserve"> symbionts, the </w:t>
      </w:r>
      <w:r w:rsidR="00713B39">
        <w:rPr>
          <w:i/>
        </w:rPr>
        <w:t>Bacillus</w:t>
      </w:r>
      <w:r w:rsidR="00713B39">
        <w:t xml:space="preserve"> probiotic, </w:t>
      </w:r>
      <w:r w:rsidR="00D74104">
        <w:rPr>
          <w:i/>
        </w:rPr>
        <w:t xml:space="preserve">Vibrio </w:t>
      </w:r>
      <w:r w:rsidR="00D74104">
        <w:t xml:space="preserve">pathogens, </w:t>
      </w:r>
      <w:r w:rsidR="00713B39">
        <w:t>and the oyster host.</w:t>
      </w:r>
    </w:p>
    <w:p w14:paraId="4B35D7DB" w14:textId="29B4467C" w:rsidR="008205B2" w:rsidRPr="008205B2" w:rsidRDefault="008205B2" w:rsidP="008205B2">
      <w:r w:rsidRPr="008205B2">
        <w:t xml:space="preserve">Inconsistent 16S amplicons, extraction methods based on trial or sample type, and differing sequencing methods were used within this study, creating potential biases. Direct taxonomic classification was used to minimize these biases, but preference for certain bacteria likely occurred based on the method used and database completeness </w:t>
      </w:r>
      <w:r w:rsidRPr="008205B2">
        <w:fldChar w:fldCharType="begin" w:fldLock="1"/>
      </w:r>
      <w:r w:rsidR="00BA2257">
        <w:instrText>ADDIN CSL_CITATION { "citationItems" : [ { "id" : "ITEM-1", "itemData" : { "DOI" : "10.3389/fmicb.2015.00771", "ISBN" : "1553-7358 (Electronic)\\r1553-734X (Linking)", "ISSN" : "1664302X", "PMID" : "26300854", "abstract" : "Sequencing of 16S rRNA gene tags is a popular method for profiling and comparing microbial communities. The protocols and methods used, however, vary considerably with regard to amplification primers, sequencing primers, sequencing technologies; as well as quality filtering and clustering. How results are affected by these choices, and whether data produced with different protocols can be meaningfully compared, is often unknown. Here we compare results obtained using three different amplification primer sets (targeting V4, V6-V8, and V7-V8) and two sequencing technologies (454 pyrosequencing and Illumina MiSeq) using DNA from a mock community containing a known number of species as well as complex environmental samples whose PCR-independent profiles were estimated using shotgun sequencing. We find that paired-end MiSeq reads produce higher quality data and enabled the use of more aggressive quality control parameters over 454, resulting in a higher retention rate of high quality reads for downstream data analysis. While primer choice considerably influences quantitative abundance estimations, sequencing platform has relatively minor effects when matched primers are used. Beta diversity metrics are surprisingly robust to both primer and sequencing platform biases.", "author" : [ { "dropping-particle" : "", "family" : "Tremblay", "given" : "Julien", "non-dropping-particle" : "", "parse-names" : false, "suffix" : "" }, { "dropping-particle" : "", "family" : "Singh", "given" : "Kanwar", "non-dropping-particle" : "", "parse-names" : false, "suffix" : "" }, { "dropping-particle" : "", "family" : "Fern", "given" : "Alison", "non-dropping-particle" : "", "parse-names" : false, "suffix" : "" }, { "dropping-particle" : "", "family" : "Kirton", "given" : "Edward S", "non-dropping-particle" : "", "parse-names" : false, "suffix" : "" }, { "dropping-particle" : "", "family" : "He", "given" : "Shaomei", "non-dropping-particle" : "", "parse-names" : false, "suffix" : "" }, { "dropping-particle" : "", "family" : "Woyke", "given" : "Tanja", "non-dropping-particle" : "", "parse-names" : false, "suffix" : "" }, { "dropping-particle" : "", "family" : "Lee", "given" : "Janey", "non-dropping-particle" : "", "parse-names" : false, "suffix" : "" }, { "dropping-particle" : "", "family" : "Chen", "given" : "Feng", "non-dropping-particle" : "", "parse-names" : false, "suffix" : "" }, { "dropping-particle" : "", "family" : "Dangl", "given" : "Jeffery L", "non-dropping-particle" : "", "parse-names" : false, "suffix" : "" }, { "dropping-particle" : "", "family" : "Tringe", "given" : "Susannah G", "non-dropping-particle" : "", "parse-names" : false, "suffix" : "" } ], "container-title" : "Frontiers in Microbiology", "id" : "ITEM-1", "issue" : "AUG", "issued" : { "date-parts" : [ [ "2015" ] ] }, "page" : "771", "publisher" : "Frontiers Media SA", "title" : "Primer and platform effects on 16S rRNA tag sequencing", "type" : "article-journal", "volume" : "6" }, "uris" : [ "http://www.mendeley.com/documents/?uuid=ebd31187-0aff-356b-b287-924031f11e98" ] } ], "mendeley" : { "formattedCitation" : "(Tremblay et al., 2015)", "plainTextFormattedCitation" : "(Tremblay et al., 2015)", "previouslyFormattedCitation" : "(Tremblay et al., 2015)" }, "properties" : {  }, "schema" : "https://github.com/citation-style-language/schema/raw/master/csl-citation.json" }</w:instrText>
      </w:r>
      <w:r w:rsidRPr="008205B2">
        <w:fldChar w:fldCharType="separate"/>
      </w:r>
      <w:r w:rsidR="007D5DCA" w:rsidRPr="007D5DCA">
        <w:rPr>
          <w:noProof/>
        </w:rPr>
        <w:t>(Tremblay et al., 2015)</w:t>
      </w:r>
      <w:r w:rsidRPr="008205B2">
        <w:rPr>
          <w:lang w:val="en-GB"/>
        </w:rPr>
        <w:fldChar w:fldCharType="end"/>
      </w:r>
      <w:r w:rsidRPr="008205B2">
        <w:t xml:space="preserve">. Future investigations of the oyster hatchery’s microbial response to probiotics should include metagenomics and </w:t>
      </w:r>
      <w:proofErr w:type="spellStart"/>
      <w:r w:rsidRPr="008205B2">
        <w:t>metatranscriptomics</w:t>
      </w:r>
      <w:proofErr w:type="spellEnd"/>
      <w:r w:rsidRPr="008205B2">
        <w:t xml:space="preserve"> to perform functional analysis and </w:t>
      </w:r>
      <w:r w:rsidR="005A4881">
        <w:t>identify processes involved in probiotic activity</w:t>
      </w:r>
      <w:r w:rsidRPr="008205B2">
        <w:t xml:space="preserve">. </w:t>
      </w:r>
    </w:p>
    <w:p w14:paraId="6BA6D169" w14:textId="77777777" w:rsidR="008205B2" w:rsidRPr="008205B2" w:rsidRDefault="008205B2" w:rsidP="008205B2"/>
    <w:p w14:paraId="0953D970" w14:textId="3FF12988" w:rsidR="008205B2" w:rsidRDefault="008205B2" w:rsidP="008205B2">
      <w:pPr>
        <w:pStyle w:val="Heading1"/>
      </w:pPr>
      <w:r>
        <w:t>Conclusion</w:t>
      </w:r>
    </w:p>
    <w:p w14:paraId="6E55B958" w14:textId="2695DDED" w:rsidR="008205B2" w:rsidRPr="008205B2" w:rsidRDefault="008205B2" w:rsidP="008205B2">
      <w:r w:rsidRPr="008205B2">
        <w:t xml:space="preserve">This study investigated the effects of sample type, time, and probiotics on bacterial communities in an oyster hatchery. Our results show that there is a strong effect of time and sample type on the </w:t>
      </w:r>
      <w:r w:rsidRPr="008205B2">
        <w:lastRenderedPageBreak/>
        <w:t xml:space="preserve">overall microbiome, </w:t>
      </w:r>
      <w:r w:rsidR="005A4881">
        <w:t>and that</w:t>
      </w:r>
      <w:r w:rsidR="005A4881" w:rsidRPr="008205B2">
        <w:t xml:space="preserve"> </w:t>
      </w:r>
      <w:r w:rsidRPr="008205B2">
        <w:t xml:space="preserve">the effect of probiotic </w:t>
      </w:r>
      <w:r w:rsidR="005A4881">
        <w:t>leads to</w:t>
      </w:r>
      <w:r w:rsidRPr="008205B2">
        <w:t xml:space="preserve"> </w:t>
      </w:r>
      <w:r w:rsidR="005A4881">
        <w:t xml:space="preserve">subtle changes in the community focused on </w:t>
      </w:r>
      <w:r w:rsidRPr="008205B2">
        <w:t>certain taxa</w:t>
      </w:r>
      <w:r w:rsidR="005A4881">
        <w:t xml:space="preserve">, including an increase in </w:t>
      </w:r>
      <w:proofErr w:type="spellStart"/>
      <w:r w:rsidRPr="008205B2">
        <w:rPr>
          <w:i/>
        </w:rPr>
        <w:t>Oceanospirillales</w:t>
      </w:r>
      <w:proofErr w:type="spellEnd"/>
      <w:r w:rsidRPr="008205B2">
        <w:t xml:space="preserve"> in the rearing water</w:t>
      </w:r>
      <w:r w:rsidR="005A4881">
        <w:t xml:space="preserve"> and changes</w:t>
      </w:r>
      <w:r w:rsidRPr="008205B2">
        <w:t xml:space="preserve"> in the </w:t>
      </w:r>
      <w:r w:rsidRPr="008205B2">
        <w:rPr>
          <w:i/>
        </w:rPr>
        <w:t>Vibrio</w:t>
      </w:r>
      <w:r w:rsidRPr="008205B2">
        <w:t xml:space="preserve"> community. These results provide a basis for how probiotics may interact with </w:t>
      </w:r>
      <w:r w:rsidR="00A711D7">
        <w:t>bacterial</w:t>
      </w:r>
      <w:r w:rsidRPr="008205B2">
        <w:t xml:space="preserve"> communities in an oyster hatchery over temporal and spatial scales.</w:t>
      </w:r>
    </w:p>
    <w:p w14:paraId="1273E032" w14:textId="77777777" w:rsidR="007E7908" w:rsidRPr="00376CC5" w:rsidRDefault="007E7908" w:rsidP="007E7908">
      <w:pPr>
        <w:rPr>
          <w:lang w:val="en-GB"/>
        </w:rPr>
      </w:pPr>
    </w:p>
    <w:p w14:paraId="6BBD3E6C" w14:textId="77777777" w:rsidR="00526FB4" w:rsidRDefault="00526FB4">
      <w:pPr>
        <w:spacing w:before="0" w:after="200" w:line="276" w:lineRule="auto"/>
        <w:rPr>
          <w:rFonts w:eastAsia="Cambria" w:cs="Times New Roman"/>
          <w:b/>
          <w:szCs w:val="24"/>
        </w:rPr>
      </w:pPr>
      <w:r>
        <w:br w:type="page"/>
      </w:r>
    </w:p>
    <w:p w14:paraId="026CA533" w14:textId="3AA875D5" w:rsidR="00CB43D5" w:rsidRDefault="00CB43D5" w:rsidP="00CB43D5">
      <w:pPr>
        <w:pStyle w:val="Heading1"/>
      </w:pPr>
      <w:r>
        <w:lastRenderedPageBreak/>
        <w:t>Conflict of Interest</w:t>
      </w:r>
    </w:p>
    <w:p w14:paraId="1D0A5080" w14:textId="0E9A9699" w:rsidR="00CB43D5" w:rsidRDefault="00CB43D5" w:rsidP="00CB43D5">
      <w:pPr>
        <w:rPr>
          <w:rFonts w:eastAsia="Times New Roman" w:cs="Times New Roman"/>
          <w:szCs w:val="24"/>
          <w:lang w:val="en-GB" w:eastAsia="en-GB"/>
        </w:rPr>
      </w:pPr>
      <w:r w:rsidRPr="005E44FA">
        <w:rPr>
          <w:rFonts w:eastAsia="Times New Roman" w:cs="Times New Roman"/>
          <w:szCs w:val="24"/>
          <w:lang w:val="en-GB" w:eastAsia="en-GB"/>
        </w:rPr>
        <w:t>The authors declare that the research was conducted in the absence of any commercial or financial relationships that could be construed as a potential conflict of interest.</w:t>
      </w:r>
    </w:p>
    <w:p w14:paraId="5B9032B0" w14:textId="77777777" w:rsidR="005A1697" w:rsidRPr="005E44FA" w:rsidRDefault="005A1697" w:rsidP="00CB43D5"/>
    <w:p w14:paraId="2FBEF01B" w14:textId="77777777" w:rsidR="00045678" w:rsidRDefault="00045678" w:rsidP="00045678">
      <w:pPr>
        <w:pStyle w:val="Heading1"/>
      </w:pPr>
      <w:r>
        <w:t>Author Contributions</w:t>
      </w:r>
    </w:p>
    <w:p w14:paraId="4B0E0FBA" w14:textId="5B795AF2" w:rsidR="00045678" w:rsidRDefault="00FB3D7C" w:rsidP="00265660">
      <w:r>
        <w:t xml:space="preserve">DN, DR, RS, </w:t>
      </w:r>
      <w:r w:rsidR="00FE63B2">
        <w:t xml:space="preserve">SS, </w:t>
      </w:r>
      <w:r>
        <w:t>and MGC</w:t>
      </w:r>
      <w:r w:rsidR="000E2F3B" w:rsidRPr="000E2F3B">
        <w:t xml:space="preserve"> contributed conception and design of the study;</w:t>
      </w:r>
      <w:r w:rsidR="00E360CC">
        <w:t xml:space="preserve"> RS and SS collected and prepared the samples for sequencing;</w:t>
      </w:r>
      <w:r w:rsidR="000E2F3B" w:rsidRPr="000E2F3B">
        <w:t xml:space="preserve"> </w:t>
      </w:r>
      <w:r w:rsidR="000E2F3B">
        <w:t>RS</w:t>
      </w:r>
      <w:r w:rsidR="000E2F3B" w:rsidRPr="000E2F3B">
        <w:t xml:space="preserve"> performed the </w:t>
      </w:r>
      <w:r w:rsidR="000E2F3B">
        <w:t xml:space="preserve">sequence </w:t>
      </w:r>
      <w:r w:rsidR="000E2F3B" w:rsidRPr="000E2F3B">
        <w:t>analysis</w:t>
      </w:r>
      <w:r w:rsidR="00E0494E">
        <w:t xml:space="preserve"> and</w:t>
      </w:r>
      <w:r w:rsidR="000E2F3B" w:rsidRPr="000E2F3B">
        <w:t xml:space="preserve"> wrote the first draft of the manuscript; All authors contributed to manuscript revision, read and approved the submitted version.</w:t>
      </w:r>
    </w:p>
    <w:p w14:paraId="59A2E748" w14:textId="77777777" w:rsidR="005A1697" w:rsidRPr="00045678" w:rsidRDefault="005A1697" w:rsidP="00265660"/>
    <w:p w14:paraId="757E3D31" w14:textId="77777777" w:rsidR="00AC3EA3" w:rsidRPr="00376CC5" w:rsidRDefault="00AC3EA3" w:rsidP="00A53000">
      <w:pPr>
        <w:pStyle w:val="Heading1"/>
      </w:pPr>
      <w:r w:rsidRPr="00376CC5">
        <w:t>Funding</w:t>
      </w:r>
    </w:p>
    <w:p w14:paraId="06FE6CDA" w14:textId="381396DC" w:rsidR="00AC3EA3" w:rsidRDefault="0082461C" w:rsidP="00AC3EA3">
      <w:pPr>
        <w:rPr>
          <w:szCs w:val="24"/>
          <w:shd w:val="clear" w:color="auto" w:fill="FFFFFF"/>
        </w:rPr>
      </w:pPr>
      <w:r w:rsidRPr="003F7D39">
        <w:rPr>
          <w:szCs w:val="24"/>
          <w:shd w:val="clear" w:color="auto" w:fill="FFFFFF"/>
        </w:rPr>
        <w:t xml:space="preserve">This work was supported by </w:t>
      </w:r>
      <w:r w:rsidR="00CF3FFD" w:rsidRPr="00CF3FFD">
        <w:rPr>
          <w:szCs w:val="24"/>
          <w:shd w:val="clear" w:color="auto" w:fill="FFFFFF"/>
        </w:rPr>
        <w:t>NSF Graduate Research Fellowship 1244657 to RJS, USDA AFRI 2016-67016-24905</w:t>
      </w:r>
      <w:r w:rsidR="00CF3FFD">
        <w:rPr>
          <w:szCs w:val="24"/>
          <w:shd w:val="clear" w:color="auto" w:fill="FFFFFF"/>
        </w:rPr>
        <w:t xml:space="preserve"> to __________</w:t>
      </w:r>
      <w:r w:rsidR="00CF3FFD" w:rsidRPr="00CF3FFD">
        <w:rPr>
          <w:szCs w:val="24"/>
          <w:shd w:val="clear" w:color="auto" w:fill="FFFFFF"/>
        </w:rPr>
        <w:t>, USDA NRAC 2258-Z55106</w:t>
      </w:r>
      <w:r w:rsidR="00CF3FFD">
        <w:rPr>
          <w:szCs w:val="24"/>
          <w:shd w:val="clear" w:color="auto" w:fill="FFFFFF"/>
        </w:rPr>
        <w:t xml:space="preserve"> to __________</w:t>
      </w:r>
      <w:r w:rsidR="00451A8B">
        <w:rPr>
          <w:szCs w:val="24"/>
          <w:shd w:val="clear" w:color="auto" w:fill="FFFFFF"/>
        </w:rPr>
        <w:t>,</w:t>
      </w:r>
      <w:r w:rsidR="00CF3FFD" w:rsidRPr="00CF3FFD">
        <w:rPr>
          <w:szCs w:val="24"/>
          <w:shd w:val="clear" w:color="auto" w:fill="FFFFFF"/>
        </w:rPr>
        <w:t xml:space="preserve"> and </w:t>
      </w:r>
      <w:r w:rsidR="00A56852">
        <w:rPr>
          <w:szCs w:val="24"/>
          <w:shd w:val="clear" w:color="auto" w:fill="FFFFFF"/>
        </w:rPr>
        <w:t>NSF</w:t>
      </w:r>
      <w:r w:rsidR="00A56852" w:rsidRPr="00A56852">
        <w:rPr>
          <w:szCs w:val="24"/>
          <w:shd w:val="clear" w:color="auto" w:fill="FFFFFF"/>
        </w:rPr>
        <w:t xml:space="preserve"> </w:t>
      </w:r>
      <w:proofErr w:type="spellStart"/>
      <w:r w:rsidR="00A56852" w:rsidRPr="00A56852">
        <w:rPr>
          <w:szCs w:val="24"/>
          <w:shd w:val="clear" w:color="auto" w:fill="FFFFFF"/>
        </w:rPr>
        <w:t>EPSCoR</w:t>
      </w:r>
      <w:proofErr w:type="spellEnd"/>
      <w:r w:rsidR="00A56852" w:rsidRPr="00A56852">
        <w:rPr>
          <w:szCs w:val="24"/>
          <w:shd w:val="clear" w:color="auto" w:fill="FFFFFF"/>
        </w:rPr>
        <w:t xml:space="preserve"> Cooperative Agreement #EPS-1004057</w:t>
      </w:r>
      <w:r w:rsidRPr="009B701A">
        <w:rPr>
          <w:szCs w:val="24"/>
          <w:shd w:val="clear" w:color="auto" w:fill="FFFFFF"/>
        </w:rPr>
        <w:t>.</w:t>
      </w:r>
    </w:p>
    <w:p w14:paraId="628F53A8" w14:textId="77777777" w:rsidR="005A1697" w:rsidRPr="00376CC5" w:rsidRDefault="005A1697" w:rsidP="00AC3EA3">
      <w:pPr>
        <w:rPr>
          <w:szCs w:val="24"/>
        </w:rPr>
      </w:pPr>
    </w:p>
    <w:p w14:paraId="69A297F9" w14:textId="77777777" w:rsidR="006B2D5B" w:rsidRPr="00376CC5" w:rsidRDefault="006B2D5B" w:rsidP="00A53000">
      <w:pPr>
        <w:pStyle w:val="Heading1"/>
      </w:pPr>
      <w:r w:rsidRPr="00376CC5">
        <w:t>Acknowledgments</w:t>
      </w:r>
    </w:p>
    <w:p w14:paraId="1DAD0ED0" w14:textId="4FA2BCA7" w:rsidR="006D5B93" w:rsidRDefault="009B701A" w:rsidP="00A53000">
      <w:pPr>
        <w:rPr>
          <w:szCs w:val="24"/>
          <w:shd w:val="clear" w:color="auto" w:fill="FFFFFF"/>
        </w:rPr>
      </w:pPr>
      <w:r w:rsidRPr="009B701A">
        <w:rPr>
          <w:szCs w:val="24"/>
          <w:shd w:val="clear" w:color="auto" w:fill="FFFFFF"/>
        </w:rPr>
        <w:t>We would like to thank the Blount Shellfish Hatchery</w:t>
      </w:r>
      <w:r w:rsidR="0076700A">
        <w:rPr>
          <w:szCs w:val="24"/>
          <w:shd w:val="clear" w:color="auto" w:fill="FFFFFF"/>
        </w:rPr>
        <w:t>, the URI Genomics and Sequencing Center, and</w:t>
      </w:r>
      <w:r w:rsidRPr="009B701A">
        <w:rPr>
          <w:szCs w:val="24"/>
          <w:shd w:val="clear" w:color="auto" w:fill="FFFFFF"/>
        </w:rPr>
        <w:t xml:space="preserve"> the MBL Keck Sequencing Center</w:t>
      </w:r>
      <w:r w:rsidR="003F7D39" w:rsidRPr="003F7D39">
        <w:rPr>
          <w:szCs w:val="24"/>
          <w:shd w:val="clear" w:color="auto" w:fill="FFFFFF"/>
        </w:rPr>
        <w:t xml:space="preserve">. We gratefully acknowledge the undergraduate students at University of Rhode Island and Roger Williams University RWU for their assistance during this study. </w:t>
      </w:r>
    </w:p>
    <w:p w14:paraId="312C2C6F" w14:textId="77777777" w:rsidR="005A1697" w:rsidRPr="00376CC5" w:rsidRDefault="005A1697" w:rsidP="00A53000">
      <w:pPr>
        <w:rPr>
          <w:szCs w:val="24"/>
          <w:shd w:val="clear" w:color="auto" w:fill="FFFFFF"/>
        </w:rPr>
      </w:pPr>
    </w:p>
    <w:p w14:paraId="131E15DC" w14:textId="77777777" w:rsidR="00686C9D" w:rsidRDefault="00AC3EA3" w:rsidP="00850077">
      <w:pPr>
        <w:pStyle w:val="Heading1"/>
      </w:pPr>
      <w:r w:rsidRPr="00376CC5">
        <w:t>Reference</w:t>
      </w:r>
      <w:r w:rsidR="006E5CE2">
        <w:t>s</w:t>
      </w:r>
    </w:p>
    <w:p w14:paraId="6F1DEA28" w14:textId="31F94CDE" w:rsidR="00B01214" w:rsidRPr="00B01214" w:rsidRDefault="002937BF" w:rsidP="00B01214">
      <w:pPr>
        <w:widowControl w:val="0"/>
        <w:autoSpaceDE w:val="0"/>
        <w:autoSpaceDN w:val="0"/>
        <w:adjustRightInd w:val="0"/>
        <w:ind w:left="480" w:hanging="480"/>
        <w:rPr>
          <w:rFonts w:cs="Times New Roman"/>
          <w:noProof/>
          <w:szCs w:val="24"/>
        </w:rPr>
      </w:pPr>
      <w:r>
        <w:fldChar w:fldCharType="begin" w:fldLock="1"/>
      </w:r>
      <w:r>
        <w:instrText xml:space="preserve">ADDIN Mendeley Bibliography CSL_BIBLIOGRAPHY </w:instrText>
      </w:r>
      <w:r>
        <w:fldChar w:fldCharType="separate"/>
      </w:r>
      <w:r w:rsidR="00B01214" w:rsidRPr="00B01214">
        <w:rPr>
          <w:rFonts w:cs="Times New Roman"/>
          <w:noProof/>
          <w:szCs w:val="24"/>
        </w:rPr>
        <w:t xml:space="preserve">Andrews, S. (2010). FastQC: A quality control tool for high throughput sequence data. </w:t>
      </w:r>
      <w:r w:rsidR="00B01214" w:rsidRPr="00B01214">
        <w:rPr>
          <w:rFonts w:cs="Times New Roman"/>
          <w:i/>
          <w:iCs/>
          <w:noProof/>
          <w:szCs w:val="24"/>
        </w:rPr>
        <w:t>Ref. Source</w:t>
      </w:r>
      <w:r w:rsidR="00B01214" w:rsidRPr="00B01214">
        <w:rPr>
          <w:rFonts w:cs="Times New Roman"/>
          <w:noProof/>
          <w:szCs w:val="24"/>
        </w:rPr>
        <w:t>.</w:t>
      </w:r>
    </w:p>
    <w:p w14:paraId="69ACFA10"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 xml:space="preserve">Asmani, K., Petton, B., Le Grand, J., Mounier, J., Robert, R., and Nicolas, J. L. (2016). Establishment of microbiota in larval culture of Pacific oyster, Crassostrea gigas. </w:t>
      </w:r>
      <w:r w:rsidRPr="00B01214">
        <w:rPr>
          <w:rFonts w:cs="Times New Roman"/>
          <w:i/>
          <w:iCs/>
          <w:noProof/>
          <w:szCs w:val="24"/>
        </w:rPr>
        <w:t>Aquaculture</w:t>
      </w:r>
      <w:r w:rsidRPr="00B01214">
        <w:rPr>
          <w:rFonts w:cs="Times New Roman"/>
          <w:noProof/>
          <w:szCs w:val="24"/>
        </w:rPr>
        <w:t xml:space="preserve"> 464, 434–444. doi:10.1016/j.aquaculture.2016.07.020.</w:t>
      </w:r>
    </w:p>
    <w:p w14:paraId="2C0229A1"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 xml:space="preserve">Baldwin, B. S. (1995). Selective particle ingestion by oyster larvae (Crassostrea virginica) feeding on natural seston and cultured algae. </w:t>
      </w:r>
      <w:r w:rsidRPr="00B01214">
        <w:rPr>
          <w:rFonts w:cs="Times New Roman"/>
          <w:i/>
          <w:iCs/>
          <w:noProof/>
          <w:szCs w:val="24"/>
        </w:rPr>
        <w:t>Mar. Biol.</w:t>
      </w:r>
      <w:r w:rsidRPr="00B01214">
        <w:rPr>
          <w:rFonts w:cs="Times New Roman"/>
          <w:noProof/>
          <w:szCs w:val="24"/>
        </w:rPr>
        <w:t xml:space="preserve"> 123, 95–107. doi:10.1007/BF00350328.</w:t>
      </w:r>
    </w:p>
    <w:p w14:paraId="6A03DBF4"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 xml:space="preserve">Barberán, A., Bates, S. T., Casamayor, E. O., and Fierer, N. (2012). Using network analysis to explore co-occurrence patterns in soil microbial communities. </w:t>
      </w:r>
      <w:r w:rsidRPr="00B01214">
        <w:rPr>
          <w:rFonts w:cs="Times New Roman"/>
          <w:i/>
          <w:iCs/>
          <w:noProof/>
          <w:szCs w:val="24"/>
        </w:rPr>
        <w:t>ISME J.</w:t>
      </w:r>
      <w:r w:rsidRPr="00B01214">
        <w:rPr>
          <w:rFonts w:cs="Times New Roman"/>
          <w:noProof/>
          <w:szCs w:val="24"/>
        </w:rPr>
        <w:t xml:space="preserve"> 6, 343–351. doi:10.1038/ismej.2011.119.</w:t>
      </w:r>
    </w:p>
    <w:p w14:paraId="311A1102"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 xml:space="preserve">Beaz-Hidalgo, R., Balboa, S., Romalde, J. L., and Figueras, M. J. (2010a). Diversity and pathogenecity of Vibrio species in cultured bivalve molluscs. </w:t>
      </w:r>
      <w:r w:rsidRPr="00B01214">
        <w:rPr>
          <w:rFonts w:cs="Times New Roman"/>
          <w:i/>
          <w:iCs/>
          <w:noProof/>
          <w:szCs w:val="24"/>
        </w:rPr>
        <w:t>Environ. Microbiol. Rep.</w:t>
      </w:r>
      <w:r w:rsidRPr="00B01214">
        <w:rPr>
          <w:rFonts w:cs="Times New Roman"/>
          <w:noProof/>
          <w:szCs w:val="24"/>
        </w:rPr>
        <w:t xml:space="preserve"> 2, 34–43. doi:10.1111/j.1758-2229.2010.00135.x.</w:t>
      </w:r>
    </w:p>
    <w:p w14:paraId="500B4CBF"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lastRenderedPageBreak/>
        <w:t xml:space="preserve">Beaz-Hidalgo, R., Diéguez, A. L., Cleenwerck, I., Balboa, S., Doce, A., de Vos, P., et al. (2010b). Vibrio celticus sp. nov., a new Vibrio species belonging to the Splendidus clade with pathogenic potential for clams. </w:t>
      </w:r>
      <w:r w:rsidRPr="00B01214">
        <w:rPr>
          <w:rFonts w:cs="Times New Roman"/>
          <w:i/>
          <w:iCs/>
          <w:noProof/>
          <w:szCs w:val="24"/>
        </w:rPr>
        <w:t>Syst. Appl. Microbiol.</w:t>
      </w:r>
      <w:r w:rsidRPr="00B01214">
        <w:rPr>
          <w:rFonts w:cs="Times New Roman"/>
          <w:noProof/>
          <w:szCs w:val="24"/>
        </w:rPr>
        <w:t xml:space="preserve"> 33, 311–315. doi:10.1016/j.syapm.2010.06.007.</w:t>
      </w:r>
    </w:p>
    <w:p w14:paraId="5C8C1F1D"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 xml:space="preserve">Beinart, R. A., Nyholm, S. V., Dubilier, N., and Girguis, P. R. (2014). Intracellular Oceanospirillales inhabit the gills of the hydrothermal vent snail </w:t>
      </w:r>
      <w:r w:rsidRPr="00B01214">
        <w:rPr>
          <w:rFonts w:cs="Times New Roman"/>
          <w:i/>
          <w:iCs/>
          <w:noProof/>
          <w:szCs w:val="24"/>
        </w:rPr>
        <w:t>A</w:t>
      </w:r>
      <w:r w:rsidRPr="00B01214">
        <w:rPr>
          <w:rFonts w:cs="Times New Roman"/>
          <w:noProof/>
          <w:szCs w:val="24"/>
        </w:rPr>
        <w:t xml:space="preserve"> </w:t>
      </w:r>
      <w:r w:rsidRPr="00B01214">
        <w:rPr>
          <w:rFonts w:cs="Times New Roman"/>
          <w:i/>
          <w:iCs/>
          <w:noProof/>
          <w:szCs w:val="24"/>
        </w:rPr>
        <w:t>lviniconcha</w:t>
      </w:r>
      <w:r w:rsidRPr="00B01214">
        <w:rPr>
          <w:rFonts w:cs="Times New Roman"/>
          <w:noProof/>
          <w:szCs w:val="24"/>
        </w:rPr>
        <w:t xml:space="preserve"> with chemosynthetic, γ-Proteobacterial symbionts. </w:t>
      </w:r>
      <w:r w:rsidRPr="00B01214">
        <w:rPr>
          <w:rFonts w:cs="Times New Roman"/>
          <w:i/>
          <w:iCs/>
          <w:noProof/>
          <w:szCs w:val="24"/>
        </w:rPr>
        <w:t>Environ. Microbiol. Rep.</w:t>
      </w:r>
      <w:r w:rsidRPr="00B01214">
        <w:rPr>
          <w:rFonts w:cs="Times New Roman"/>
          <w:noProof/>
          <w:szCs w:val="24"/>
        </w:rPr>
        <w:t xml:space="preserve"> 6, 656–664. doi:10.1111/1758-2229.12183.</w:t>
      </w:r>
    </w:p>
    <w:p w14:paraId="069292AD"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 xml:space="preserve">Bernardet, J.-F., Bernardet, and Jean‐François (2015). “Flavobacteriales ord. nov,” in </w:t>
      </w:r>
      <w:r w:rsidRPr="00B01214">
        <w:rPr>
          <w:rFonts w:cs="Times New Roman"/>
          <w:i/>
          <w:iCs/>
          <w:noProof/>
          <w:szCs w:val="24"/>
        </w:rPr>
        <w:t>Bergey’s Manual of Systematics of Archaea and Bacteria</w:t>
      </w:r>
      <w:r w:rsidRPr="00B01214">
        <w:rPr>
          <w:rFonts w:cs="Times New Roman"/>
          <w:noProof/>
          <w:szCs w:val="24"/>
        </w:rPr>
        <w:t xml:space="preserve"> (Chichester, UK: John Wiley &amp; Sons, Ltd), 1–2. doi:10.1002/9781118960608.obm00033.</w:t>
      </w:r>
    </w:p>
    <w:p w14:paraId="4011A2FB"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 xml:space="preserve">Bolger, A. M., Lohse, M., and Usadel, B. (2014). Trimmomatic: a flexible trimmer for Illumina sequence data. </w:t>
      </w:r>
      <w:r w:rsidRPr="00B01214">
        <w:rPr>
          <w:rFonts w:cs="Times New Roman"/>
          <w:i/>
          <w:iCs/>
          <w:noProof/>
          <w:szCs w:val="24"/>
        </w:rPr>
        <w:t>Bioinformatics</w:t>
      </w:r>
      <w:r w:rsidRPr="00B01214">
        <w:rPr>
          <w:rFonts w:cs="Times New Roman"/>
          <w:noProof/>
          <w:szCs w:val="24"/>
        </w:rPr>
        <w:t xml:space="preserve"> 30, 2114–2120. doi:10.1093/bioinformatics/btu170.</w:t>
      </w:r>
    </w:p>
    <w:p w14:paraId="7FA6507F"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 xml:space="preserve">Boutin, S., Audet, C., and Derome, N. (2013). Probiotic treatment by indigenous bacteria decreases mortality without disturbing the natural microbiota of Salvelinus fontinalis. </w:t>
      </w:r>
      <w:r w:rsidRPr="00B01214">
        <w:rPr>
          <w:rFonts w:cs="Times New Roman"/>
          <w:i/>
          <w:iCs/>
          <w:noProof/>
          <w:szCs w:val="24"/>
        </w:rPr>
        <w:t>Can. J. Microbiol.</w:t>
      </w:r>
      <w:r w:rsidRPr="00B01214">
        <w:rPr>
          <w:rFonts w:cs="Times New Roman"/>
          <w:noProof/>
          <w:szCs w:val="24"/>
        </w:rPr>
        <w:t xml:space="preserve"> 59, 662–70. doi:10.1139/cjm-2013-0443.</w:t>
      </w:r>
    </w:p>
    <w:p w14:paraId="2A6B05C2"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 xml:space="preserve">Burge, C. A., Closek, C. J., Friedman, C. S., Groner, M. L., Jenkins, C. M., Shore-Maggio, A., et al. (2016). The Use of Filter-feeders to Manage Disease in a Changing World. in </w:t>
      </w:r>
      <w:r w:rsidRPr="00B01214">
        <w:rPr>
          <w:rFonts w:cs="Times New Roman"/>
          <w:i/>
          <w:iCs/>
          <w:noProof/>
          <w:szCs w:val="24"/>
        </w:rPr>
        <w:t>Integrative and Comparative Biology</w:t>
      </w:r>
      <w:r w:rsidRPr="00B01214">
        <w:rPr>
          <w:rFonts w:cs="Times New Roman"/>
          <w:noProof/>
          <w:szCs w:val="24"/>
        </w:rPr>
        <w:t xml:space="preserve"> (Oxford University Press), 573–587. doi:10.1093/icb/icw048.</w:t>
      </w:r>
    </w:p>
    <w:p w14:paraId="66C8B36C"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 xml:space="preserve">Chauhan, A., Wafula, D., Lewis, D. E., and Pathak, A. (2014). Metagenomic Assessment of the Eastern Oyster-Associated Microbiota. </w:t>
      </w:r>
      <w:r w:rsidRPr="00B01214">
        <w:rPr>
          <w:rFonts w:cs="Times New Roman"/>
          <w:i/>
          <w:iCs/>
          <w:noProof/>
          <w:szCs w:val="24"/>
        </w:rPr>
        <w:t>Genome Announc.</w:t>
      </w:r>
      <w:r w:rsidRPr="00B01214">
        <w:rPr>
          <w:rFonts w:cs="Times New Roman"/>
          <w:noProof/>
          <w:szCs w:val="24"/>
        </w:rPr>
        <w:t xml:space="preserve"> 2, e01083-14-e01083-14. doi:10.1128/genomeA.01083-14.</w:t>
      </w:r>
    </w:p>
    <w:p w14:paraId="3C982F2B"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 xml:space="preserve">Costa, P. M., Carreira, S., Lobo, J., and Costa, M. H. (2012). Molecular detection of prokaryote and protozoan parasites in the commercial bivalve Ruditapes decussatus from southern Portugal. </w:t>
      </w:r>
      <w:r w:rsidRPr="00B01214">
        <w:rPr>
          <w:rFonts w:cs="Times New Roman"/>
          <w:i/>
          <w:iCs/>
          <w:noProof/>
          <w:szCs w:val="24"/>
        </w:rPr>
        <w:t>Aquaculture</w:t>
      </w:r>
      <w:r w:rsidRPr="00B01214">
        <w:rPr>
          <w:rFonts w:cs="Times New Roman"/>
          <w:noProof/>
          <w:szCs w:val="24"/>
        </w:rPr>
        <w:t xml:space="preserve"> 370–371, 61–67. doi:10.1016/j.aquaculture.2012.10.006.</w:t>
      </w:r>
    </w:p>
    <w:p w14:paraId="355664E8"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 xml:space="preserve">Costa Sobrinho, P. de S., Destro, M. T., Franco, B. D. G. M., and Landgraf, M. (2010). Correlation between environmental factors and prevalence of Vibrio parahaemolyticus in oysters harvested in the southern coastal area of Sao Paulo state, Brazil. </w:t>
      </w:r>
      <w:r w:rsidRPr="00B01214">
        <w:rPr>
          <w:rFonts w:cs="Times New Roman"/>
          <w:i/>
          <w:iCs/>
          <w:noProof/>
          <w:szCs w:val="24"/>
        </w:rPr>
        <w:t>Appl. Environ. Microbiol.</w:t>
      </w:r>
      <w:r w:rsidRPr="00B01214">
        <w:rPr>
          <w:rFonts w:cs="Times New Roman"/>
          <w:noProof/>
          <w:szCs w:val="24"/>
        </w:rPr>
        <w:t xml:space="preserve"> 76, 1290–1293. doi:10.1128/AEM.00861-09.</w:t>
      </w:r>
    </w:p>
    <w:p w14:paraId="4E69DB6B"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 xml:space="preserve">Dixon, P. (2003). VEGAN, a package of R functions for community ecology. </w:t>
      </w:r>
      <w:r w:rsidRPr="00B01214">
        <w:rPr>
          <w:rFonts w:cs="Times New Roman"/>
          <w:i/>
          <w:iCs/>
          <w:noProof/>
          <w:szCs w:val="24"/>
        </w:rPr>
        <w:t>J. Veg. Sci.</w:t>
      </w:r>
      <w:r w:rsidRPr="00B01214">
        <w:rPr>
          <w:rFonts w:cs="Times New Roman"/>
          <w:noProof/>
          <w:szCs w:val="24"/>
        </w:rPr>
        <w:t xml:space="preserve"> 14, 927–930. doi:10.1111/j.1654-1103.2003.tb02228.x.</w:t>
      </w:r>
    </w:p>
    <w:p w14:paraId="4E13681E"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 xml:space="preserve">Dubert, J., Barja, J. L., and Romalde, J. L. (2017). New insights into pathogenic vibrios affecting bivalves in hatcheries: Present and future prospects. </w:t>
      </w:r>
      <w:r w:rsidRPr="00B01214">
        <w:rPr>
          <w:rFonts w:cs="Times New Roman"/>
          <w:i/>
          <w:iCs/>
          <w:noProof/>
          <w:szCs w:val="24"/>
        </w:rPr>
        <w:t>Front. Microbiol.</w:t>
      </w:r>
      <w:r w:rsidRPr="00B01214">
        <w:rPr>
          <w:rFonts w:cs="Times New Roman"/>
          <w:noProof/>
          <w:szCs w:val="24"/>
        </w:rPr>
        <w:t xml:space="preserve"> 8, 762. doi:10.3389/fmicb.2017.00762.</w:t>
      </w:r>
    </w:p>
    <w:p w14:paraId="598E3557"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 xml:space="preserve">Dubinsky, E. A., Conrad, M. E., Chakraborty, R., Bill, M., Borglin, S. E., Hollibaugh, J. T., et al. (2013). Succession of hydrocarbon-degrading bacteria in the aftermath of the deepwater horizon oil spill in the gulf of Mexico. </w:t>
      </w:r>
      <w:r w:rsidRPr="00B01214">
        <w:rPr>
          <w:rFonts w:cs="Times New Roman"/>
          <w:i/>
          <w:iCs/>
          <w:noProof/>
          <w:szCs w:val="24"/>
        </w:rPr>
        <w:t>Environ. Sci. Technol.</w:t>
      </w:r>
      <w:r w:rsidRPr="00B01214">
        <w:rPr>
          <w:rFonts w:cs="Times New Roman"/>
          <w:noProof/>
          <w:szCs w:val="24"/>
        </w:rPr>
        <w:t xml:space="preserve"> 47, 10860–10867. doi:10.1021/es401676y.</w:t>
      </w:r>
    </w:p>
    <w:p w14:paraId="3FA140C5"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 xml:space="preserve">Elston, R., Leibovitz, L., Relyea, D., and Zatila, J. (1981). Diagnosis of vibriosis in a commercial oyster hatchery epizootic: Diagnostic tools and management features. </w:t>
      </w:r>
      <w:r w:rsidRPr="00B01214">
        <w:rPr>
          <w:rFonts w:cs="Times New Roman"/>
          <w:i/>
          <w:iCs/>
          <w:noProof/>
          <w:szCs w:val="24"/>
        </w:rPr>
        <w:t>Aquaculture</w:t>
      </w:r>
      <w:r w:rsidRPr="00B01214">
        <w:rPr>
          <w:rFonts w:cs="Times New Roman"/>
          <w:noProof/>
          <w:szCs w:val="24"/>
        </w:rPr>
        <w:t xml:space="preserve"> 24, 53–62. doi:10.1016/0044-8486(81)90043-0.</w:t>
      </w:r>
    </w:p>
    <w:p w14:paraId="283E8A34"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lastRenderedPageBreak/>
        <w:t xml:space="preserve">Emmanuelle, P. E., Mickael, P., Evan Ward, J., Shumway, S. E., and Bassem, A. (2009). Lectins associated with the feeding organs of the oyster crassostrea virginica can mediate particle selection. </w:t>
      </w:r>
      <w:r w:rsidRPr="00B01214">
        <w:rPr>
          <w:rFonts w:cs="Times New Roman"/>
          <w:i/>
          <w:iCs/>
          <w:noProof/>
          <w:szCs w:val="24"/>
        </w:rPr>
        <w:t>Biol. Bull.</w:t>
      </w:r>
      <w:r w:rsidRPr="00B01214">
        <w:rPr>
          <w:rFonts w:cs="Times New Roman"/>
          <w:noProof/>
          <w:szCs w:val="24"/>
        </w:rPr>
        <w:t xml:space="preserve"> 217, 130–141. doi:217/2/130 [pii].</w:t>
      </w:r>
    </w:p>
    <w:p w14:paraId="0248AF0E"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 xml:space="preserve">Eren, A. M., Maignien, L., Sul, W. J., Murphy, L. G., Grim, S. L., Morrison, H. G., et al. (2013a). Oligotyping: Differentiating between closely related microbial taxa using 16S rRNA gene data. </w:t>
      </w:r>
      <w:r w:rsidRPr="00B01214">
        <w:rPr>
          <w:rFonts w:cs="Times New Roman"/>
          <w:i/>
          <w:iCs/>
          <w:noProof/>
          <w:szCs w:val="24"/>
        </w:rPr>
        <w:t>Methods Ecol. Evol.</w:t>
      </w:r>
      <w:r w:rsidRPr="00B01214">
        <w:rPr>
          <w:rFonts w:cs="Times New Roman"/>
          <w:noProof/>
          <w:szCs w:val="24"/>
        </w:rPr>
        <w:t xml:space="preserve"> 4, 1111–1119. doi:10.1111/2041-210X.12114.</w:t>
      </w:r>
    </w:p>
    <w:p w14:paraId="39706E79"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 xml:space="preserve">Eren, A. M., Vineis, J. H., Morrison, H. G., and Sogin, M. L. (2013b). A Filtering Method to Generate High Quality Short Reads Using Illumina Paired-End Technology. </w:t>
      </w:r>
      <w:r w:rsidRPr="00B01214">
        <w:rPr>
          <w:rFonts w:cs="Times New Roman"/>
          <w:i/>
          <w:iCs/>
          <w:noProof/>
          <w:szCs w:val="24"/>
        </w:rPr>
        <w:t>PLoS One</w:t>
      </w:r>
      <w:r w:rsidRPr="00B01214">
        <w:rPr>
          <w:rFonts w:cs="Times New Roman"/>
          <w:noProof/>
          <w:szCs w:val="24"/>
        </w:rPr>
        <w:t xml:space="preserve"> 8, e66643. doi:10.1371/journal.pone.0066643.</w:t>
      </w:r>
    </w:p>
    <w:p w14:paraId="294AEF41"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 xml:space="preserve">FAO (2015). </w:t>
      </w:r>
      <w:r w:rsidRPr="00B01214">
        <w:rPr>
          <w:rFonts w:cs="Times New Roman"/>
          <w:i/>
          <w:iCs/>
          <w:noProof/>
          <w:szCs w:val="24"/>
        </w:rPr>
        <w:t>Fishery and Aquaculture Statistics</w:t>
      </w:r>
      <w:r w:rsidRPr="00B01214">
        <w:rPr>
          <w:rFonts w:cs="Times New Roman"/>
          <w:noProof/>
          <w:szCs w:val="24"/>
        </w:rPr>
        <w:t>.</w:t>
      </w:r>
    </w:p>
    <w:p w14:paraId="3AC94C2F"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 xml:space="preserve">García Bernal, M., Trabal Fernández, N., Saucedo Lastra, P. E., Medina Marrero, R., and Mazón-Suástegui, J. M. (2017). Streptomyces effect on the bacterial microbiota associated to Crassostrea sikamea oyster. </w:t>
      </w:r>
      <w:r w:rsidRPr="00B01214">
        <w:rPr>
          <w:rFonts w:cs="Times New Roman"/>
          <w:i/>
          <w:iCs/>
          <w:noProof/>
          <w:szCs w:val="24"/>
        </w:rPr>
        <w:t>J. Appl. Microbiol.</w:t>
      </w:r>
      <w:r w:rsidRPr="00B01214">
        <w:rPr>
          <w:rFonts w:cs="Times New Roman"/>
          <w:noProof/>
          <w:szCs w:val="24"/>
        </w:rPr>
        <w:t xml:space="preserve"> 122, 601–614. doi:10.1111/jam.13382.</w:t>
      </w:r>
    </w:p>
    <w:p w14:paraId="577C6A0F"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 xml:space="preserve">Gatesoupe, F. . (1999). Review: The use of probiotics in aquaculture. </w:t>
      </w:r>
      <w:r w:rsidRPr="00B01214">
        <w:rPr>
          <w:rFonts w:cs="Times New Roman"/>
          <w:i/>
          <w:iCs/>
          <w:noProof/>
          <w:szCs w:val="24"/>
        </w:rPr>
        <w:t>Aquaculture</w:t>
      </w:r>
      <w:r w:rsidRPr="00B01214">
        <w:rPr>
          <w:rFonts w:cs="Times New Roman"/>
          <w:noProof/>
          <w:szCs w:val="24"/>
        </w:rPr>
        <w:t xml:space="preserve"> 180, 147–165. doi:10.1016/S0044-8486(99)00187-8.</w:t>
      </w:r>
    </w:p>
    <w:p w14:paraId="5AFDAA1F"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 xml:space="preserve">Geraylou, Z., Souffreau, C., Rurangwa, E., De Meester, L., Courtin, C. M., Delcour, J. A., et al. (2013). Effects of dietary arabinoxylan-oligosaccharides (AXOS) and endogenous probiotics on the growth performance, non-specific immunity and gut microbiota of juvenile Siberian sturgeon (Acipenser baerii). </w:t>
      </w:r>
      <w:r w:rsidRPr="00B01214">
        <w:rPr>
          <w:rFonts w:cs="Times New Roman"/>
          <w:i/>
          <w:iCs/>
          <w:noProof/>
          <w:szCs w:val="24"/>
        </w:rPr>
        <w:t>Fish Shellfish Immunol.</w:t>
      </w:r>
      <w:r w:rsidRPr="00B01214">
        <w:rPr>
          <w:rFonts w:cs="Times New Roman"/>
          <w:noProof/>
          <w:szCs w:val="24"/>
        </w:rPr>
        <w:t xml:space="preserve"> 35, 766–775. doi:10.1016/j.fsi.2013.06.014.</w:t>
      </w:r>
    </w:p>
    <w:p w14:paraId="50745DF3"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 xml:space="preserve">Gonçalves, A. T., and Gallardo-Escárate, C. (2017). Microbiome dynamic modulation through functional diets based on pre- and probiotics (mannan-oligosaccharides and Saccharomyces cerevisiae) in juvenile rainbow trout (Oncorhynchus mykiss). </w:t>
      </w:r>
      <w:r w:rsidRPr="00B01214">
        <w:rPr>
          <w:rFonts w:cs="Times New Roman"/>
          <w:i/>
          <w:iCs/>
          <w:noProof/>
          <w:szCs w:val="24"/>
        </w:rPr>
        <w:t>J. Appl. Microbiol.</w:t>
      </w:r>
      <w:r w:rsidRPr="00B01214">
        <w:rPr>
          <w:rFonts w:cs="Times New Roman"/>
          <w:noProof/>
          <w:szCs w:val="24"/>
        </w:rPr>
        <w:t xml:space="preserve"> 122, 1333–1347. doi:10.1111/jam.13437.</w:t>
      </w:r>
    </w:p>
    <w:p w14:paraId="1B450254"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 xml:space="preserve">Groner, M. L., Maynard, J., Breyta, R., Carnegie, R. B., Dobson, A., Friedman, C. S., et al. (2016). Managing marine disease emergencies in an era of rapid change. </w:t>
      </w:r>
      <w:r w:rsidRPr="00B01214">
        <w:rPr>
          <w:rFonts w:cs="Times New Roman"/>
          <w:i/>
          <w:iCs/>
          <w:noProof/>
          <w:szCs w:val="24"/>
        </w:rPr>
        <w:t>Philos. Trans. R. Soc. B Biol. Sci.</w:t>
      </w:r>
      <w:r w:rsidRPr="00B01214">
        <w:rPr>
          <w:rFonts w:cs="Times New Roman"/>
          <w:noProof/>
          <w:szCs w:val="24"/>
        </w:rPr>
        <w:t xml:space="preserve"> 371, 20150364. doi:10.1098/rstb.2015.0364.</w:t>
      </w:r>
    </w:p>
    <w:p w14:paraId="41771C32"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 xml:space="preserve">Hamblin, M., Spinard, E., Gomez-Chiarri, M., Nelson, D. R., and Rowley, D. C. (2015). Draft Genome Sequence of the Shellfish Larval Probiotic Bacillus pumilus RI06-95. </w:t>
      </w:r>
      <w:r w:rsidRPr="00B01214">
        <w:rPr>
          <w:rFonts w:cs="Times New Roman"/>
          <w:i/>
          <w:iCs/>
          <w:noProof/>
          <w:szCs w:val="24"/>
        </w:rPr>
        <w:t>Genome Announc.</w:t>
      </w:r>
      <w:r w:rsidRPr="00B01214">
        <w:rPr>
          <w:rFonts w:cs="Times New Roman"/>
          <w:noProof/>
          <w:szCs w:val="24"/>
        </w:rPr>
        <w:t xml:space="preserve"> 3, e00858-15. doi:10.1128/genomeA.00858-15.</w:t>
      </w:r>
    </w:p>
    <w:p w14:paraId="11816F2D"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 xml:space="preserve">Hazen, T. C., Dubinsky, E. A., DeSantis, T. Z., Andersen, G. L., Piceno, Y. M., Singh, N., et al. (2010). Deep-sea oil plume enriches indigenous oil-degrading bacteria. </w:t>
      </w:r>
      <w:r w:rsidRPr="00B01214">
        <w:rPr>
          <w:rFonts w:cs="Times New Roman"/>
          <w:i/>
          <w:iCs/>
          <w:noProof/>
          <w:szCs w:val="24"/>
        </w:rPr>
        <w:t>Science</w:t>
      </w:r>
      <w:r w:rsidRPr="00B01214">
        <w:rPr>
          <w:rFonts w:cs="Times New Roman"/>
          <w:noProof/>
          <w:szCs w:val="24"/>
        </w:rPr>
        <w:t xml:space="preserve"> 330, 204–8. doi:10.1126/science.1195979.</w:t>
      </w:r>
    </w:p>
    <w:p w14:paraId="2D92CFFD"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 xml:space="preserve">Helm, M. M., Bourne, N., and Lovatelli, A. (2004). </w:t>
      </w:r>
      <w:r w:rsidRPr="00B01214">
        <w:rPr>
          <w:rFonts w:cs="Times New Roman"/>
          <w:i/>
          <w:iCs/>
          <w:noProof/>
          <w:szCs w:val="24"/>
        </w:rPr>
        <w:t>Hatchery culture of bivalves: a practical manual</w:t>
      </w:r>
      <w:r w:rsidRPr="00B01214">
        <w:rPr>
          <w:rFonts w:cs="Times New Roman"/>
          <w:noProof/>
          <w:szCs w:val="24"/>
        </w:rPr>
        <w:t>. Food and agriculture organization of the United Nations.</w:t>
      </w:r>
    </w:p>
    <w:p w14:paraId="7441F10D"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 xml:space="preserve">Hernández-Zárate, G., and Olmos-Soto, J. (2006). Identification of bacterial diversity in the oyster Crassostrea gigas by fluorescent in situ hybridization and polymerase chain reaction. </w:t>
      </w:r>
      <w:r w:rsidRPr="00B01214">
        <w:rPr>
          <w:rFonts w:cs="Times New Roman"/>
          <w:i/>
          <w:iCs/>
          <w:noProof/>
          <w:szCs w:val="24"/>
        </w:rPr>
        <w:t>J. Appl. Microbiol.</w:t>
      </w:r>
      <w:r w:rsidRPr="00B01214">
        <w:rPr>
          <w:rFonts w:cs="Times New Roman"/>
          <w:noProof/>
          <w:szCs w:val="24"/>
        </w:rPr>
        <w:t xml:space="preserve"> 100, 664–672. doi:10.1111/j.1365-2672.2005.02800.x.</w:t>
      </w:r>
    </w:p>
    <w:p w14:paraId="20C97F41"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lastRenderedPageBreak/>
        <w:t xml:space="preserve">Huse, S. M., Mark Welch, D. B., Voorhis, A., Shipunova, A., Morrison, H. G., Eren, A. M., et al. (2014). VAMPS: A website for visualization and analysis of microbial population structures. </w:t>
      </w:r>
      <w:r w:rsidRPr="00B01214">
        <w:rPr>
          <w:rFonts w:cs="Times New Roman"/>
          <w:i/>
          <w:iCs/>
          <w:noProof/>
          <w:szCs w:val="24"/>
        </w:rPr>
        <w:t>BMC Bioinformatics</w:t>
      </w:r>
      <w:r w:rsidRPr="00B01214">
        <w:rPr>
          <w:rFonts w:cs="Times New Roman"/>
          <w:noProof/>
          <w:szCs w:val="24"/>
        </w:rPr>
        <w:t xml:space="preserve"> 15, 41. doi:10.1186/1471-2105-15-41.</w:t>
      </w:r>
    </w:p>
    <w:p w14:paraId="6D239A15"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Illumina 16S Metagenomic Sequencing Library Preparation Preparing 16S Ribosomal RNA Gene Amplicons for the Illumina MiSeq System. Available at: https://support.illumina.com/content/dam/illumina-support/documents/documentation/chemistry_documentation/16s/16s-metagenomic-library-prep-guide-15044223-b.pdf [Accessed December 11, 2017].</w:t>
      </w:r>
    </w:p>
    <w:p w14:paraId="09DAFDAF"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 xml:space="preserve">Jensen, S., Duperron, S., Birkeland, N.-K., and Hovland, M. (2010). Intracellular Oceanospirillales bacteria inhabit gills of Acesta bivalves. </w:t>
      </w:r>
      <w:r w:rsidRPr="00B01214">
        <w:rPr>
          <w:rFonts w:cs="Times New Roman"/>
          <w:i/>
          <w:iCs/>
          <w:noProof/>
          <w:szCs w:val="24"/>
        </w:rPr>
        <w:t>FEMS Microbiol. Ecol.</w:t>
      </w:r>
      <w:r w:rsidRPr="00B01214">
        <w:rPr>
          <w:rFonts w:cs="Times New Roman"/>
          <w:noProof/>
          <w:szCs w:val="24"/>
        </w:rPr>
        <w:t xml:space="preserve"> 74, 523–533. doi:10.1111/j.1574-6941.2010.00981.x.</w:t>
      </w:r>
    </w:p>
    <w:p w14:paraId="3142E556"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 xml:space="preserve">Kamiyama, T. (2004). The microbial loop in a eutrophic bay and its contribution to bivalve aquaculture. </w:t>
      </w:r>
      <w:r w:rsidRPr="00B01214">
        <w:rPr>
          <w:rFonts w:cs="Times New Roman"/>
          <w:i/>
          <w:iCs/>
          <w:noProof/>
          <w:szCs w:val="24"/>
        </w:rPr>
        <w:t>Fish. Res.</w:t>
      </w:r>
      <w:r w:rsidRPr="00B01214">
        <w:rPr>
          <w:rFonts w:cs="Times New Roman"/>
          <w:noProof/>
          <w:szCs w:val="24"/>
        </w:rPr>
        <w:t>, 41–50. Available at: https://www.fra.affrc.go.jp/bulletin/bull/bull-b1/07.pdf [Accessed April 18, 2018].</w:t>
      </w:r>
    </w:p>
    <w:p w14:paraId="6E64E802"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 xml:space="preserve">Karim, M., Zhao, W., Rowley, D., Nelson, D., and Gomez-Chiarri, M. (2013). Probiotic Strains for Shellfish Aquaculture: Protection of Eastern Oyster, Crassostrea virginica , Larvae and Juveniles Againsl Bacterial Challenge. </w:t>
      </w:r>
      <w:r w:rsidRPr="00B01214">
        <w:rPr>
          <w:rFonts w:cs="Times New Roman"/>
          <w:i/>
          <w:iCs/>
          <w:noProof/>
          <w:szCs w:val="24"/>
        </w:rPr>
        <w:t>J. Shellfish Res.</w:t>
      </w:r>
      <w:r w:rsidRPr="00B01214">
        <w:rPr>
          <w:rFonts w:cs="Times New Roman"/>
          <w:noProof/>
          <w:szCs w:val="24"/>
        </w:rPr>
        <w:t xml:space="preserve"> 32, 401–408. doi:10.2983/035.032.0220.</w:t>
      </w:r>
    </w:p>
    <w:p w14:paraId="302597C7"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 xml:space="preserve">Kesarcodi-Watson, A., Kaspar, H., Lategan, M. J., and Gibson, L. (2008). Probiotics in aquaculture: The need, principles and mechanisms of action and screening processes. </w:t>
      </w:r>
      <w:r w:rsidRPr="00B01214">
        <w:rPr>
          <w:rFonts w:cs="Times New Roman"/>
          <w:i/>
          <w:iCs/>
          <w:noProof/>
          <w:szCs w:val="24"/>
        </w:rPr>
        <w:t>Aquaculture</w:t>
      </w:r>
      <w:r w:rsidRPr="00B01214">
        <w:rPr>
          <w:rFonts w:cs="Times New Roman"/>
          <w:noProof/>
          <w:szCs w:val="24"/>
        </w:rPr>
        <w:t xml:space="preserve"> 274, 1–14. doi:10.1016/j.aquaculture.2007.11.019.</w:t>
      </w:r>
    </w:p>
    <w:p w14:paraId="2D3C7B4B"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 xml:space="preserve">Kesarcodi-Watson, A., Miner, P., Nicolas, J. L., and Robert, R. (2012). Protective effect of four potential probiotics against pathogen-challenge of the larvae of three bivalves: Pacific oyster (Crassostrea gigas), flat oyster (Ostrea edulis) and scallop (Pecten maximus). </w:t>
      </w:r>
      <w:r w:rsidRPr="00B01214">
        <w:rPr>
          <w:rFonts w:cs="Times New Roman"/>
          <w:i/>
          <w:iCs/>
          <w:noProof/>
          <w:szCs w:val="24"/>
        </w:rPr>
        <w:t>Aquaculture</w:t>
      </w:r>
      <w:r w:rsidRPr="00B01214">
        <w:rPr>
          <w:rFonts w:cs="Times New Roman"/>
          <w:noProof/>
          <w:szCs w:val="24"/>
        </w:rPr>
        <w:t xml:space="preserve"> 344–349, 29–34. doi:10.1016/j.aquaculture.2012.02.029.</w:t>
      </w:r>
    </w:p>
    <w:p w14:paraId="0452C976"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 xml:space="preserve">King, G. M., Judd, C., Kuske, C. R., and Smith, C. (2012). Analysis of Stomach and Gut Microbiomes of the Eastern Oyster (Crassostrea virginica) from Coastal Louisiana, USA. </w:t>
      </w:r>
      <w:r w:rsidRPr="00B01214">
        <w:rPr>
          <w:rFonts w:cs="Times New Roman"/>
          <w:i/>
          <w:iCs/>
          <w:noProof/>
          <w:szCs w:val="24"/>
        </w:rPr>
        <w:t>PLoS One</w:t>
      </w:r>
      <w:r w:rsidRPr="00B01214">
        <w:rPr>
          <w:rFonts w:cs="Times New Roman"/>
          <w:noProof/>
          <w:szCs w:val="24"/>
        </w:rPr>
        <w:t xml:space="preserve"> 7. doi:10.1371/journal.pone.0051475.</w:t>
      </w:r>
    </w:p>
    <w:p w14:paraId="770765D7"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 xml:space="preserve">Lafferty, K. D., Harvell, C. D., Conrad, J. M., Friedman, C. S., Kent, M. L., Kuris, A. M., et al. (2015). Infectious Diseases Affect Marine Fisheries and Aquaculture Economics. </w:t>
      </w:r>
      <w:r w:rsidRPr="00B01214">
        <w:rPr>
          <w:rFonts w:cs="Times New Roman"/>
          <w:i/>
          <w:iCs/>
          <w:noProof/>
          <w:szCs w:val="24"/>
        </w:rPr>
        <w:t>Ann. Rev. Mar. Sci.</w:t>
      </w:r>
      <w:r w:rsidRPr="00B01214">
        <w:rPr>
          <w:rFonts w:cs="Times New Roman"/>
          <w:noProof/>
          <w:szCs w:val="24"/>
        </w:rPr>
        <w:t xml:space="preserve"> 7, 471–496. doi:10.1146/annurev-marine-010814-015646.</w:t>
      </w:r>
    </w:p>
    <w:p w14:paraId="71DAEF39"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 xml:space="preserve">Laursen, M. F., Laursen, R. P., Larnkjær, A., Michaelsen, K. F., Bahl, M. I., and Licht, T. R. (2017). Administration of two probiotic strains during early childhood does not affect the endogenous gut microbiota composition despite probiotic proliferation. </w:t>
      </w:r>
      <w:r w:rsidRPr="00B01214">
        <w:rPr>
          <w:rFonts w:cs="Times New Roman"/>
          <w:i/>
          <w:iCs/>
          <w:noProof/>
          <w:szCs w:val="24"/>
        </w:rPr>
        <w:t>BMC Microbiol.</w:t>
      </w:r>
      <w:r w:rsidRPr="00B01214">
        <w:rPr>
          <w:rFonts w:cs="Times New Roman"/>
          <w:noProof/>
          <w:szCs w:val="24"/>
        </w:rPr>
        <w:t xml:space="preserve"> 17, 175. doi:10.1186/s12866-017-1090-7.</w:t>
      </w:r>
    </w:p>
    <w:p w14:paraId="7718634D"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 xml:space="preserve">Le Roux, F., Wegner, K. M., and Polz, M. F. (2016). Oysters and Vibrios as a Model for Disease Dynamics in Wild Animals. </w:t>
      </w:r>
      <w:r w:rsidRPr="00B01214">
        <w:rPr>
          <w:rFonts w:cs="Times New Roman"/>
          <w:i/>
          <w:iCs/>
          <w:noProof/>
          <w:szCs w:val="24"/>
        </w:rPr>
        <w:t>Trends Microbiol.</w:t>
      </w:r>
      <w:r w:rsidRPr="00B01214">
        <w:rPr>
          <w:rFonts w:cs="Times New Roman"/>
          <w:noProof/>
          <w:szCs w:val="24"/>
        </w:rPr>
        <w:t xml:space="preserve"> 24, 568–580. doi:10.1016/j.tim.2016.03.006.</w:t>
      </w:r>
    </w:p>
    <w:p w14:paraId="7DA67C14"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 xml:space="preserve">Lokmer, A., Goedknegt, M. A., Thieltges, D. W., Fiorentino, D., Kuenzel, S., Baines, J. F., et al. (2016a). Spatial and temporal dynamics of pacific oyster hemolymph microbiota across multiple scales. </w:t>
      </w:r>
      <w:r w:rsidRPr="00B01214">
        <w:rPr>
          <w:rFonts w:cs="Times New Roman"/>
          <w:i/>
          <w:iCs/>
          <w:noProof/>
          <w:szCs w:val="24"/>
        </w:rPr>
        <w:t>Front. Microbiol.</w:t>
      </w:r>
      <w:r w:rsidRPr="00B01214">
        <w:rPr>
          <w:rFonts w:cs="Times New Roman"/>
          <w:noProof/>
          <w:szCs w:val="24"/>
        </w:rPr>
        <w:t xml:space="preserve"> 7, 1367. doi:10.3389/fmicb.2016.01367.</w:t>
      </w:r>
    </w:p>
    <w:p w14:paraId="76F2F5E3"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lastRenderedPageBreak/>
        <w:t xml:space="preserve">Lokmer, A., Kuenzel, S., Baines, J. F., and Wegner, K. M. (2016b). The role of tissue-specific microbiota in initial establishment success of Pacific oysters. </w:t>
      </w:r>
      <w:r w:rsidRPr="00B01214">
        <w:rPr>
          <w:rFonts w:cs="Times New Roman"/>
          <w:i/>
          <w:iCs/>
          <w:noProof/>
          <w:szCs w:val="24"/>
        </w:rPr>
        <w:t>Environ. Microbiol.</w:t>
      </w:r>
      <w:r w:rsidRPr="00B01214">
        <w:rPr>
          <w:rFonts w:cs="Times New Roman"/>
          <w:noProof/>
          <w:szCs w:val="24"/>
        </w:rPr>
        <w:t xml:space="preserve"> 18, 970–987. doi:10.1111/1462-2920.13163.</w:t>
      </w:r>
    </w:p>
    <w:p w14:paraId="61CFF196"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 xml:space="preserve">Lokmer, A., and Mathias Wegner, K. (2015). Hemolymph microbiome of Pacific oysters in response to temperature, temperature stress and infection. </w:t>
      </w:r>
      <w:r w:rsidRPr="00B01214">
        <w:rPr>
          <w:rFonts w:cs="Times New Roman"/>
          <w:i/>
          <w:iCs/>
          <w:noProof/>
          <w:szCs w:val="24"/>
        </w:rPr>
        <w:t>ISME J.</w:t>
      </w:r>
      <w:r w:rsidRPr="00B01214">
        <w:rPr>
          <w:rFonts w:cs="Times New Roman"/>
          <w:noProof/>
          <w:szCs w:val="24"/>
        </w:rPr>
        <w:t xml:space="preserve"> 9, 670–682. doi:10.1038/ismej.2014.160.</w:t>
      </w:r>
    </w:p>
    <w:p w14:paraId="0173E588"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 xml:space="preserve">Mckindsey, C. W., Landry, T., Beirn, F. X. O., and Davies, I. A. N. M. (2007). Bivalve Aquaculture and Exotic Species : a Review of Ecological Considerations and Management Issues. </w:t>
      </w:r>
      <w:r w:rsidRPr="00B01214">
        <w:rPr>
          <w:rFonts w:cs="Times New Roman"/>
          <w:i/>
          <w:iCs/>
          <w:noProof/>
          <w:szCs w:val="24"/>
        </w:rPr>
        <w:t>http://dx.doi.org/10.2983/0730-8000(2007)26[281:BAAESA]2.0.CO;2</w:t>
      </w:r>
      <w:r w:rsidRPr="00B01214">
        <w:rPr>
          <w:rFonts w:cs="Times New Roman"/>
          <w:noProof/>
          <w:szCs w:val="24"/>
        </w:rPr>
        <w:t xml:space="preserve"> 26, 281–294. doi:10.2983/0730-8000(2007)26[281:BAAESA]2.0.CO;2.</w:t>
      </w:r>
    </w:p>
    <w:p w14:paraId="5639444F"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 xml:space="preserve">McMurdie, P. J., and Holmes, S. (2013). Phyloseq: An R Package for Reproducible Interactive Analysis and Graphics of Microbiome Census Data. </w:t>
      </w:r>
      <w:r w:rsidRPr="00B01214">
        <w:rPr>
          <w:rFonts w:cs="Times New Roman"/>
          <w:i/>
          <w:iCs/>
          <w:noProof/>
          <w:szCs w:val="24"/>
        </w:rPr>
        <w:t>PLoS One</w:t>
      </w:r>
      <w:r w:rsidRPr="00B01214">
        <w:rPr>
          <w:rFonts w:cs="Times New Roman"/>
          <w:noProof/>
          <w:szCs w:val="24"/>
        </w:rPr>
        <w:t xml:space="preserve"> 8, e61217. doi:10.1371/journal.pone.0061217.</w:t>
      </w:r>
    </w:p>
    <w:p w14:paraId="6DFE637D"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 xml:space="preserve">Merrifield, D. L., and Carnevali, O. (2014). Probiotic Modulation of the Gut Microbiota of Fish. </w:t>
      </w:r>
      <w:r w:rsidRPr="00B01214">
        <w:rPr>
          <w:rFonts w:cs="Times New Roman"/>
          <w:i/>
          <w:iCs/>
          <w:noProof/>
          <w:szCs w:val="24"/>
        </w:rPr>
        <w:t>Aquac. Nutr.</w:t>
      </w:r>
      <w:r w:rsidRPr="00B01214">
        <w:rPr>
          <w:rFonts w:cs="Times New Roman"/>
          <w:noProof/>
          <w:szCs w:val="24"/>
        </w:rPr>
        <w:t xml:space="preserve"> 588, 185–222. doi:10.1002/9781118897263.ch8.</w:t>
      </w:r>
    </w:p>
    <w:p w14:paraId="533BA114"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Mukhta, S., Mehnaz, S., Mirza, M. S., Mirza, B., and Malik, K. A. (2016). Accession No. LT221239, Vibrio orientalis partial 16S rRNA gene, isolate LK2HaP4 - Nucleotide - NCBI. Available at: https://www.ncbi.nlm.nih.gov/nuccore/LT221239.1 [Accessed December 19, 2017].</w:t>
      </w:r>
    </w:p>
    <w:p w14:paraId="319F610C"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 xml:space="preserve">Natrah, F. M. I., Bossier, P., Sorgeloos, P., Yusoff, F. M., and Defoirdt, T. (2014). Significance of microalgal-bacterial interactions for aquaculture. </w:t>
      </w:r>
      <w:r w:rsidRPr="00B01214">
        <w:rPr>
          <w:rFonts w:cs="Times New Roman"/>
          <w:i/>
          <w:iCs/>
          <w:noProof/>
          <w:szCs w:val="24"/>
        </w:rPr>
        <w:t>Rev. Aquac.</w:t>
      </w:r>
      <w:r w:rsidRPr="00B01214">
        <w:rPr>
          <w:rFonts w:cs="Times New Roman"/>
          <w:noProof/>
          <w:szCs w:val="24"/>
        </w:rPr>
        <w:t xml:space="preserve"> 6, 48–61. doi:10.1111/raq.12024.</w:t>
      </w:r>
    </w:p>
    <w:p w14:paraId="4A5AC899"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 xml:space="preserve">Nevejan, N., De Schryver, P., Wille, M., Dierckens, K., Baruah, K., and Van Stappen, G. (2016). Bacteria as food in aquaculture: Do they make a difference? </w:t>
      </w:r>
      <w:r w:rsidRPr="00B01214">
        <w:rPr>
          <w:rFonts w:cs="Times New Roman"/>
          <w:i/>
          <w:iCs/>
          <w:noProof/>
          <w:szCs w:val="24"/>
        </w:rPr>
        <w:t>Rev. Aquac.</w:t>
      </w:r>
      <w:r w:rsidRPr="00B01214">
        <w:rPr>
          <w:rFonts w:cs="Times New Roman"/>
          <w:noProof/>
          <w:szCs w:val="24"/>
        </w:rPr>
        <w:t xml:space="preserve"> 10, 180–212. doi:10.1111/raq.12155.</w:t>
      </w:r>
    </w:p>
    <w:p w14:paraId="17CE7B1D"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 xml:space="preserve">Newaj-Fyzul, A., Al-Harbi, A. H., and Austin, B. (2014). Review: Developments in the use of probiotics for disease control in aquaculture. </w:t>
      </w:r>
      <w:r w:rsidRPr="00B01214">
        <w:rPr>
          <w:rFonts w:cs="Times New Roman"/>
          <w:i/>
          <w:iCs/>
          <w:noProof/>
          <w:szCs w:val="24"/>
        </w:rPr>
        <w:t>Aquaculture</w:t>
      </w:r>
      <w:r w:rsidRPr="00B01214">
        <w:rPr>
          <w:rFonts w:cs="Times New Roman"/>
          <w:noProof/>
          <w:szCs w:val="24"/>
        </w:rPr>
        <w:t xml:space="preserve"> 431, 1–11. doi:10.1016/j.aquaculture.2013.08.026.</w:t>
      </w:r>
    </w:p>
    <w:p w14:paraId="6755BFBB"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 xml:space="preserve">Newell, R. I., and Jordan, S. J. (1983). Preferential ingestion of organic material by the American oyster Crassostrea virginica. </w:t>
      </w:r>
      <w:r w:rsidRPr="00B01214">
        <w:rPr>
          <w:rFonts w:cs="Times New Roman"/>
          <w:i/>
          <w:iCs/>
          <w:noProof/>
          <w:szCs w:val="24"/>
        </w:rPr>
        <w:t>Mar. Ecol. - Prog. Ser.</w:t>
      </w:r>
      <w:r w:rsidRPr="00B01214">
        <w:rPr>
          <w:rFonts w:cs="Times New Roman"/>
          <w:noProof/>
          <w:szCs w:val="24"/>
        </w:rPr>
        <w:t xml:space="preserve"> 13, 47–53. doi:10.3354/meps013047.</w:t>
      </w:r>
    </w:p>
    <w:p w14:paraId="5FA94B9D"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 xml:space="preserve">Pierce, M. L., Ward, J. E., Holohan, B. A., Zhao, X., and Hicks, R. E. (2016). The influence of site and season on the gut and pallial fluid microbial communities of the eastern oyster, Crassostrea virginica (Bivalvia, Ostreidae): community-level physiological profiling and genetic structure. </w:t>
      </w:r>
      <w:r w:rsidRPr="00B01214">
        <w:rPr>
          <w:rFonts w:cs="Times New Roman"/>
          <w:i/>
          <w:iCs/>
          <w:noProof/>
          <w:szCs w:val="24"/>
        </w:rPr>
        <w:t>Hydrobiologia</w:t>
      </w:r>
      <w:r w:rsidRPr="00B01214">
        <w:rPr>
          <w:rFonts w:cs="Times New Roman"/>
          <w:noProof/>
          <w:szCs w:val="24"/>
        </w:rPr>
        <w:t xml:space="preserve"> 765, 97–113. doi:10.1007/s10750-015-2405-z.</w:t>
      </w:r>
    </w:p>
    <w:p w14:paraId="7CC6A856"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 xml:space="preserve">Powell, S. M., Chapman, C. C., Bermudes, M., and Tamplin, M. L. (2013). Dynamics of Seawater Bacterial Communities in a Shellfish Hatchery. </w:t>
      </w:r>
      <w:r w:rsidRPr="00B01214">
        <w:rPr>
          <w:rFonts w:cs="Times New Roman"/>
          <w:i/>
          <w:iCs/>
          <w:noProof/>
          <w:szCs w:val="24"/>
        </w:rPr>
        <w:t>Microb. Ecol.</w:t>
      </w:r>
      <w:r w:rsidRPr="00B01214">
        <w:rPr>
          <w:rFonts w:cs="Times New Roman"/>
          <w:noProof/>
          <w:szCs w:val="24"/>
        </w:rPr>
        <w:t xml:space="preserve"> 66, 245–256. doi:10.1007/s00248-013-0183-6.</w:t>
      </w:r>
    </w:p>
    <w:p w14:paraId="6C34F76E"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 xml:space="preserve">Richards, G. P., Watson, M. A., Needleman, D. S., Church, K. M., and Häse, C. C. (2015a). Mortalities of Eastern And Pacific oyster larvae caused by the pathogens Vibrio coralliilyticus and Vibrio tubiashii. </w:t>
      </w:r>
      <w:r w:rsidRPr="00B01214">
        <w:rPr>
          <w:rFonts w:cs="Times New Roman"/>
          <w:i/>
          <w:iCs/>
          <w:noProof/>
          <w:szCs w:val="24"/>
        </w:rPr>
        <w:t>Appl. Environ. Microbiol.</w:t>
      </w:r>
      <w:r w:rsidRPr="00B01214">
        <w:rPr>
          <w:rFonts w:cs="Times New Roman"/>
          <w:noProof/>
          <w:szCs w:val="24"/>
        </w:rPr>
        <w:t xml:space="preserve"> 81, 292–297. doi:10.1128/AEM.02930-14.</w:t>
      </w:r>
    </w:p>
    <w:p w14:paraId="47053178"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lastRenderedPageBreak/>
        <w:t xml:space="preserve">Richards, R. G., Davidson, A. T., Meynecke, J. O., Beattie, K., Hernaman, V., Lynam, T., et al. (2015b). Effects and mitigations of ocean acidification on wild and aquaculture scallop and prawn fisheries in Queensland, Australia. </w:t>
      </w:r>
      <w:r w:rsidRPr="00B01214">
        <w:rPr>
          <w:rFonts w:cs="Times New Roman"/>
          <w:i/>
          <w:iCs/>
          <w:noProof/>
          <w:szCs w:val="24"/>
        </w:rPr>
        <w:t>Fish. Res.</w:t>
      </w:r>
      <w:r w:rsidRPr="00B01214">
        <w:rPr>
          <w:rFonts w:cs="Times New Roman"/>
          <w:noProof/>
          <w:szCs w:val="24"/>
        </w:rPr>
        <w:t xml:space="preserve"> doi:10.1016/j.fishres.2014.06.013.</w:t>
      </w:r>
    </w:p>
    <w:p w14:paraId="2D47A1D6"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 xml:space="preserve">Romalde, J. L., Diéguez, A. L., Lasa, A., and Balboa, S. (2014). New Vibrio species associated to molluscan microbiota: A review. </w:t>
      </w:r>
      <w:r w:rsidRPr="00B01214">
        <w:rPr>
          <w:rFonts w:cs="Times New Roman"/>
          <w:i/>
          <w:iCs/>
          <w:noProof/>
          <w:szCs w:val="24"/>
        </w:rPr>
        <w:t>Front. Microbiol.</w:t>
      </w:r>
      <w:r w:rsidRPr="00B01214">
        <w:rPr>
          <w:rFonts w:cs="Times New Roman"/>
          <w:noProof/>
          <w:szCs w:val="24"/>
        </w:rPr>
        <w:t xml:space="preserve"> 4, 413. doi:10.3389/fmicb.2013.00413.</w:t>
      </w:r>
    </w:p>
    <w:p w14:paraId="30184F08"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 xml:space="preserve">Schmidt, V., Gomez-Chiarri, M., Roy, C., Smith, K., and Amaral-Zettler, L. (2017). Subtle Microbiome Manipulation Using Probiotics Reduces Antibiotic-Associated Mortality in Fish. </w:t>
      </w:r>
      <w:r w:rsidRPr="00B01214">
        <w:rPr>
          <w:rFonts w:cs="Times New Roman"/>
          <w:i/>
          <w:iCs/>
          <w:noProof/>
          <w:szCs w:val="24"/>
        </w:rPr>
        <w:t>mSystems</w:t>
      </w:r>
      <w:r w:rsidRPr="00B01214">
        <w:rPr>
          <w:rFonts w:cs="Times New Roman"/>
          <w:noProof/>
          <w:szCs w:val="24"/>
        </w:rPr>
        <w:t xml:space="preserve"> 2, e00133-17. doi:10.1128/mSystems.00133-17.</w:t>
      </w:r>
    </w:p>
    <w:p w14:paraId="2F9CB9E7"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 xml:space="preserve">Shannon, P., Markiel, A., Ozier, O., Baliga, N. S., Wang, J. T., Ramage, D., et al. (2003). Cytoscape: A software Environment for integrated models of biomolecular interaction networks. </w:t>
      </w:r>
      <w:r w:rsidRPr="00B01214">
        <w:rPr>
          <w:rFonts w:cs="Times New Roman"/>
          <w:i/>
          <w:iCs/>
          <w:noProof/>
          <w:szCs w:val="24"/>
        </w:rPr>
        <w:t>Genome Res.</w:t>
      </w:r>
      <w:r w:rsidRPr="00B01214">
        <w:rPr>
          <w:rFonts w:cs="Times New Roman"/>
          <w:noProof/>
          <w:szCs w:val="24"/>
        </w:rPr>
        <w:t xml:space="preserve"> 13, 2498–2504. doi:10.1101/gr.1239303.</w:t>
      </w:r>
    </w:p>
    <w:p w14:paraId="2A949E26"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 xml:space="preserve">Sinigalliano, C. D., Gidley, M. L., Shibata, T., Whitman, D., Dixon, T. H., Laws, E., et al. (2007). Impacts of Hurricanes Katrina and Rita on the microbial landscape of the New Orleans area. </w:t>
      </w:r>
      <w:r w:rsidRPr="00B01214">
        <w:rPr>
          <w:rFonts w:cs="Times New Roman"/>
          <w:i/>
          <w:iCs/>
          <w:noProof/>
          <w:szCs w:val="24"/>
        </w:rPr>
        <w:t>Proc. Natl. Acad. Sci. U. S. A.</w:t>
      </w:r>
      <w:r w:rsidRPr="00B01214">
        <w:rPr>
          <w:rFonts w:cs="Times New Roman"/>
          <w:noProof/>
          <w:szCs w:val="24"/>
        </w:rPr>
        <w:t xml:space="preserve"> 104, 9029–9034. doi:10.1073/pnas.0610552104.</w:t>
      </w:r>
    </w:p>
    <w:p w14:paraId="2283D95E"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Socha, A. M. (2008). Chemistry of Antibiotics from Atlantic Actinomycete and Bacillus bacteria.</w:t>
      </w:r>
    </w:p>
    <w:p w14:paraId="3736C284"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 xml:space="preserve">Sohn, S., Lundgren, K. M., Tammi, K., Smolowitz, R., Nelson, D. R., Rowley, D. C., et al. (2016). Efficacy of Probiotics in Preventing Vibriosis in the Larviculture of Different Species of Bivalve Shellfish. </w:t>
      </w:r>
      <w:r w:rsidRPr="00B01214">
        <w:rPr>
          <w:rFonts w:cs="Times New Roman"/>
          <w:i/>
          <w:iCs/>
          <w:noProof/>
          <w:szCs w:val="24"/>
        </w:rPr>
        <w:t>J. Shellfish Res.</w:t>
      </w:r>
      <w:r w:rsidRPr="00B01214">
        <w:rPr>
          <w:rFonts w:cs="Times New Roman"/>
          <w:noProof/>
          <w:szCs w:val="24"/>
        </w:rPr>
        <w:t xml:space="preserve"> 35, 319–328. doi:10.2983/035.035.0206.</w:t>
      </w:r>
    </w:p>
    <w:p w14:paraId="4AD113D9"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 xml:space="preserve">Standen, B. . T., Rodiles, A., Peggs, D. L., Davies, S. J., Santos, G. A., and Merrifield, D. L. (2015). Modulation of the intestinal microbiota and morphology of tilapia, Oreochromis niloticus, following the application of a multi-species probiotic. </w:t>
      </w:r>
      <w:r w:rsidRPr="00B01214">
        <w:rPr>
          <w:rFonts w:cs="Times New Roman"/>
          <w:i/>
          <w:iCs/>
          <w:noProof/>
          <w:szCs w:val="24"/>
        </w:rPr>
        <w:t>Appl. Microbiol. Biotechnol.</w:t>
      </w:r>
      <w:r w:rsidRPr="00B01214">
        <w:rPr>
          <w:rFonts w:cs="Times New Roman"/>
          <w:noProof/>
          <w:szCs w:val="24"/>
        </w:rPr>
        <w:t xml:space="preserve"> 99, 8403–8417. doi:10.1007/s00253-015-6702-2.</w:t>
      </w:r>
    </w:p>
    <w:p w14:paraId="51F35A20"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 xml:space="preserve">Stentiford, G. D., Neil, D. M., Peeler, E. J., Shields, J. D., Small, H. J., Flegel, T. W., et al. (2012). Disease will limit future food supply from the global crustacean fishery and aquaculture sectors. </w:t>
      </w:r>
      <w:r w:rsidRPr="00B01214">
        <w:rPr>
          <w:rFonts w:cs="Times New Roman"/>
          <w:i/>
          <w:iCs/>
          <w:noProof/>
          <w:szCs w:val="24"/>
        </w:rPr>
        <w:t>J. Invertebr. Pathol.</w:t>
      </w:r>
      <w:r w:rsidRPr="00B01214">
        <w:rPr>
          <w:rFonts w:cs="Times New Roman"/>
          <w:noProof/>
          <w:szCs w:val="24"/>
        </w:rPr>
        <w:t xml:space="preserve"> 110, 141–157. doi:10.1016/j.jip.2012.03.013.</w:t>
      </w:r>
    </w:p>
    <w:p w14:paraId="7FD565D9"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 xml:space="preserve">Tangl, J. S. (1983). Vibrio orientalis. </w:t>
      </w:r>
      <w:r w:rsidRPr="00B01214">
        <w:rPr>
          <w:rFonts w:cs="Times New Roman"/>
          <w:i/>
          <w:iCs/>
          <w:noProof/>
          <w:szCs w:val="24"/>
        </w:rPr>
        <w:t>Current</w:t>
      </w:r>
      <w:r w:rsidRPr="00B01214">
        <w:rPr>
          <w:rFonts w:cs="Times New Roman"/>
          <w:noProof/>
          <w:szCs w:val="24"/>
        </w:rPr>
        <w:t xml:space="preserve"> 8, 95–100. doi:10.1007/BF01566965.</w:t>
      </w:r>
    </w:p>
    <w:p w14:paraId="38B12913"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 xml:space="preserve">Torondel, B., Ensink, J. H. J., Gundogdu, O., Ijaz, U. Z., Parkhill, J., Abdelahi, F., et al. (2016). Assessment of the influence of intrinsic environmental and geographical factors on the bacterial ecology of pit latrines. </w:t>
      </w:r>
      <w:r w:rsidRPr="00B01214">
        <w:rPr>
          <w:rFonts w:cs="Times New Roman"/>
          <w:i/>
          <w:iCs/>
          <w:noProof/>
          <w:szCs w:val="24"/>
        </w:rPr>
        <w:t>Microb. Biotechnol.</w:t>
      </w:r>
      <w:r w:rsidRPr="00B01214">
        <w:rPr>
          <w:rFonts w:cs="Times New Roman"/>
          <w:noProof/>
          <w:szCs w:val="24"/>
        </w:rPr>
        <w:t xml:space="preserve"> 9, 209–223. doi:10.1111/1751-7915.12334.</w:t>
      </w:r>
    </w:p>
    <w:p w14:paraId="7F817F76"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 xml:space="preserve">Trabal Fernández, N., Mazón-Suástegui, J. M., Vázquez-Juárez, R., Ascencio-Valle, F., and Romero, J. (2014). Changes in the composition and diversity of the bacterial microbiota associated with oysters (Crassostrea corteziensis, Crassostrea gigas and Crassostrea sikamea) during commercial production. </w:t>
      </w:r>
      <w:r w:rsidRPr="00B01214">
        <w:rPr>
          <w:rFonts w:cs="Times New Roman"/>
          <w:i/>
          <w:iCs/>
          <w:noProof/>
          <w:szCs w:val="24"/>
        </w:rPr>
        <w:t>FEMS Microbiol. Ecol.</w:t>
      </w:r>
      <w:r w:rsidRPr="00B01214">
        <w:rPr>
          <w:rFonts w:cs="Times New Roman"/>
          <w:noProof/>
          <w:szCs w:val="24"/>
        </w:rPr>
        <w:t xml:space="preserve"> 88, 69–83. doi:10.1111/1574-6941.12270.</w:t>
      </w:r>
    </w:p>
    <w:p w14:paraId="2603CF99"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 xml:space="preserve">Tremblay, J., Singh, K., Fern, A., Kirton, E. S., He, S., Woyke, T., et al. (2015). Primer and platform effects on 16S rRNA tag sequencing. </w:t>
      </w:r>
      <w:r w:rsidRPr="00B01214">
        <w:rPr>
          <w:rFonts w:cs="Times New Roman"/>
          <w:i/>
          <w:iCs/>
          <w:noProof/>
          <w:szCs w:val="24"/>
        </w:rPr>
        <w:t>Front. Microbiol.</w:t>
      </w:r>
      <w:r w:rsidRPr="00B01214">
        <w:rPr>
          <w:rFonts w:cs="Times New Roman"/>
          <w:noProof/>
          <w:szCs w:val="24"/>
        </w:rPr>
        <w:t xml:space="preserve"> 6, 771. doi:10.3389/fmicb.2015.00771.</w:t>
      </w:r>
    </w:p>
    <w:p w14:paraId="7B3FF2A0"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 xml:space="preserve">Vaseeharan, B., and Ramasamy, P. (2003). Control of pathogenic Vibrio spp. by Bacillus subtilis BT23, a possible probiotic treatment for black tiger shrimp Penaeus monodon. </w:t>
      </w:r>
      <w:r w:rsidRPr="00B01214">
        <w:rPr>
          <w:rFonts w:cs="Times New Roman"/>
          <w:i/>
          <w:iCs/>
          <w:noProof/>
          <w:szCs w:val="24"/>
        </w:rPr>
        <w:t xml:space="preserve">Lett. Appl. </w:t>
      </w:r>
      <w:r w:rsidRPr="00B01214">
        <w:rPr>
          <w:rFonts w:cs="Times New Roman"/>
          <w:i/>
          <w:iCs/>
          <w:noProof/>
          <w:szCs w:val="24"/>
        </w:rPr>
        <w:lastRenderedPageBreak/>
        <w:t>Microbiol.</w:t>
      </w:r>
      <w:r w:rsidRPr="00B01214">
        <w:rPr>
          <w:rFonts w:cs="Times New Roman"/>
          <w:noProof/>
          <w:szCs w:val="24"/>
        </w:rPr>
        <w:t xml:space="preserve"> 36, 83–87. doi:10.1046/j.1472-765X.2003.01255.x.</w:t>
      </w:r>
    </w:p>
    <w:p w14:paraId="5F4BE05B"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 xml:space="preserve">Verschuere, L., Rombaut, G., Sorgeloos, P., and Verstraete, W. (2000). Probiotic Bacteria as Biological Control Agents in Aquaculture. </w:t>
      </w:r>
      <w:r w:rsidRPr="00B01214">
        <w:rPr>
          <w:rFonts w:cs="Times New Roman"/>
          <w:i/>
          <w:iCs/>
          <w:noProof/>
          <w:szCs w:val="24"/>
        </w:rPr>
        <w:t>Microbiol. Mol. Biol. Rev.</w:t>
      </w:r>
      <w:r w:rsidRPr="00B01214">
        <w:rPr>
          <w:rFonts w:cs="Times New Roman"/>
          <w:noProof/>
          <w:szCs w:val="24"/>
        </w:rPr>
        <w:t xml:space="preserve"> 64, 655–671. doi:10.1128/MMBR.64.4.655-671.2000.</w:t>
      </w:r>
    </w:p>
    <w:p w14:paraId="7CEAE330"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 xml:space="preserve">Wegner, K., Volkenborn, N., Peter, H., and Eiler, A. (2013). Disturbance induced decoupling between host genetics and composition of the associated microbiome. </w:t>
      </w:r>
      <w:r w:rsidRPr="00B01214">
        <w:rPr>
          <w:rFonts w:cs="Times New Roman"/>
          <w:i/>
          <w:iCs/>
          <w:noProof/>
          <w:szCs w:val="24"/>
        </w:rPr>
        <w:t>BMC Microbiol.</w:t>
      </w:r>
      <w:r w:rsidRPr="00B01214">
        <w:rPr>
          <w:rFonts w:cs="Times New Roman"/>
          <w:noProof/>
          <w:szCs w:val="24"/>
        </w:rPr>
        <w:t xml:space="preserve"> 13, 252. doi:10.1186/1471-2180-13-252.</w:t>
      </w:r>
    </w:p>
    <w:p w14:paraId="5A1AAA5D"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 xml:space="preserve">Zou, Y., Ma, C., Zhang, Y., Du, Z., You, F., Tan, X., et al. (2016). Isolation and characterization of Vibrio alginolyticus from cultured amphioxus Branchiostoma belcheri tsingtauense. </w:t>
      </w:r>
      <w:r w:rsidRPr="00B01214">
        <w:rPr>
          <w:rFonts w:cs="Times New Roman"/>
          <w:i/>
          <w:iCs/>
          <w:noProof/>
          <w:szCs w:val="24"/>
        </w:rPr>
        <w:t>Biol.</w:t>
      </w:r>
      <w:r w:rsidRPr="00B01214">
        <w:rPr>
          <w:rFonts w:cs="Times New Roman"/>
          <w:noProof/>
          <w:szCs w:val="24"/>
        </w:rPr>
        <w:t xml:space="preserve"> 71, 757–762. doi:10.1515/biolog-2016-0102.</w:t>
      </w:r>
    </w:p>
    <w:p w14:paraId="4C068A6D" w14:textId="77777777" w:rsidR="00B01214" w:rsidRPr="00B01214" w:rsidRDefault="00B01214" w:rsidP="00B01214">
      <w:pPr>
        <w:widowControl w:val="0"/>
        <w:autoSpaceDE w:val="0"/>
        <w:autoSpaceDN w:val="0"/>
        <w:adjustRightInd w:val="0"/>
        <w:ind w:left="480" w:hanging="480"/>
        <w:rPr>
          <w:rFonts w:cs="Times New Roman"/>
          <w:noProof/>
        </w:rPr>
      </w:pPr>
      <w:r w:rsidRPr="00B01214">
        <w:rPr>
          <w:rFonts w:cs="Times New Roman"/>
          <w:noProof/>
          <w:szCs w:val="24"/>
        </w:rPr>
        <w:t xml:space="preserve">Zurel, D., Benayahu, Y., Or, A., Kovacs, A., and Gophna, U. (2011). Composition and dynamics of the gill microbiota of an invasive Indo-Pacific oyster in the eastern Mediterranean Sea. </w:t>
      </w:r>
      <w:r w:rsidRPr="00B01214">
        <w:rPr>
          <w:rFonts w:cs="Times New Roman"/>
          <w:i/>
          <w:iCs/>
          <w:noProof/>
          <w:szCs w:val="24"/>
        </w:rPr>
        <w:t>Environ. Microbiol.</w:t>
      </w:r>
      <w:r w:rsidRPr="00B01214">
        <w:rPr>
          <w:rFonts w:cs="Times New Roman"/>
          <w:noProof/>
          <w:szCs w:val="24"/>
        </w:rPr>
        <w:t xml:space="preserve"> 13, 1467–1476. doi:10.1111/j.1462-2920.2011.02448.x.</w:t>
      </w:r>
    </w:p>
    <w:p w14:paraId="043959AA" w14:textId="2BF606E8" w:rsidR="00850077" w:rsidRDefault="002937BF" w:rsidP="00850077">
      <w:r>
        <w:fldChar w:fldCharType="end"/>
      </w:r>
    </w:p>
    <w:p w14:paraId="27317FD6" w14:textId="77777777" w:rsidR="00850077" w:rsidRPr="00850077" w:rsidRDefault="00850077" w:rsidP="00850077"/>
    <w:sectPr w:rsidR="00850077" w:rsidRPr="00850077" w:rsidSect="00D537FA">
      <w:headerReference w:type="even" r:id="rId10"/>
      <w:headerReference w:type="default" r:id="rId11"/>
      <w:footerReference w:type="even" r:id="rId12"/>
      <w:footerReference w:type="default" r:id="rId13"/>
      <w:headerReference w:type="first" r:id="rId14"/>
      <w:pgSz w:w="12240" w:h="15840"/>
      <w:pgMar w:top="1138" w:right="1181" w:bottom="1138" w:left="1282" w:header="283" w:footer="510" w:gutter="0"/>
      <w:lnNumType w:countBy="1" w:restart="continuous"/>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2" w:author="Marta Gomez-Chiarri" w:date="2018-08-09T08:10:00Z" w:initials="MGC">
    <w:p w14:paraId="66C7AEBB" w14:textId="281C6F5C" w:rsidR="00E21F25" w:rsidRDefault="00E21F25">
      <w:pPr>
        <w:pStyle w:val="CommentText"/>
      </w:pPr>
      <w:r>
        <w:rPr>
          <w:rStyle w:val="CommentReference"/>
        </w:rPr>
        <w:annotationRef/>
      </w:r>
      <w:r>
        <w:t xml:space="preserve">I am not sure this is a recruitment of new species, but more changes in relative abundance, resulting in a net decrease in the abundance of potential pathogens.  </w:t>
      </w:r>
    </w:p>
  </w:comment>
  <w:comment w:id="16" w:author="Anton Post" w:date="2018-05-21T10:24:00Z" w:initials="AFP">
    <w:p w14:paraId="39C52530" w14:textId="7D0002E2" w:rsidR="00E21F25" w:rsidRDefault="00E21F25">
      <w:pPr>
        <w:pStyle w:val="CommentText"/>
      </w:pPr>
      <w:r>
        <w:rPr>
          <w:rStyle w:val="CommentReference"/>
        </w:rPr>
        <w:annotationRef/>
      </w:r>
      <w:r>
        <w:t>All communities? If yes, then why is there only on Bray Curtis value? Maybe this should specific that the observation is on Phylum or Class level.</w:t>
      </w:r>
    </w:p>
  </w:comment>
  <w:comment w:id="25" w:author="Anton Post" w:date="2018-05-21T10:26:00Z" w:initials="AFP">
    <w:p w14:paraId="1E5D46EF" w14:textId="217B5492" w:rsidR="00E21F25" w:rsidRDefault="00E21F25">
      <w:pPr>
        <w:pStyle w:val="CommentText"/>
      </w:pPr>
      <w:r>
        <w:rPr>
          <w:rStyle w:val="CommentReference"/>
        </w:rPr>
        <w:annotationRef/>
      </w:r>
      <w:r>
        <w:t>This statement also requires fine tuning of the sentences above. Cascading sounds like avalanche, especially you state that there were no major shifts</w:t>
      </w:r>
    </w:p>
  </w:comment>
  <w:comment w:id="26" w:author="Marta Gomez-Chiarri" w:date="2018-08-09T08:19:00Z" w:initials="MGC">
    <w:p w14:paraId="5F62C3BA" w14:textId="32CBC87D" w:rsidR="00E21F25" w:rsidRDefault="00E21F25">
      <w:pPr>
        <w:pStyle w:val="CommentText"/>
      </w:pPr>
      <w:r>
        <w:rPr>
          <w:rStyle w:val="CommentReference"/>
        </w:rPr>
        <w:annotationRef/>
      </w:r>
      <w:r>
        <w:t>Include a recent review</w:t>
      </w:r>
    </w:p>
  </w:comment>
  <w:comment w:id="27" w:author="Marta Gomez-Chiarri" w:date="2018-08-09T08:20:00Z" w:initials="MGC">
    <w:p w14:paraId="6ABFC5AD" w14:textId="58F8684C" w:rsidR="00E21F25" w:rsidRDefault="00E21F25">
      <w:pPr>
        <w:pStyle w:val="CommentText"/>
      </w:pPr>
      <w:r>
        <w:rPr>
          <w:rStyle w:val="CommentReference"/>
        </w:rPr>
        <w:annotationRef/>
      </w:r>
      <w:r>
        <w:t>Get the most recent number once we are ready to submit</w:t>
      </w:r>
    </w:p>
  </w:comment>
  <w:comment w:id="29" w:author="Anton Post" w:date="2018-05-21T10:29:00Z" w:initials="AFP">
    <w:p w14:paraId="74673E20" w14:textId="3AADE7EE" w:rsidR="00E21F25" w:rsidRDefault="00E21F25">
      <w:pPr>
        <w:pStyle w:val="CommentText"/>
      </w:pPr>
      <w:r>
        <w:rPr>
          <w:rStyle w:val="CommentReference"/>
        </w:rPr>
        <w:annotationRef/>
      </w:r>
      <w:r>
        <w:t>Is this an outcome or a mechanism?</w:t>
      </w:r>
    </w:p>
  </w:comment>
  <w:comment w:id="30" w:author="Marta Gomez-Chiarri" w:date="2018-08-09T08:22:00Z" w:initials="MGC">
    <w:p w14:paraId="425719D3" w14:textId="14E8A167" w:rsidR="00E21F25" w:rsidRDefault="00E21F25">
      <w:pPr>
        <w:pStyle w:val="CommentText"/>
      </w:pPr>
      <w:r>
        <w:rPr>
          <w:rStyle w:val="CommentReference"/>
        </w:rPr>
        <w:annotationRef/>
      </w:r>
      <w:r>
        <w:t xml:space="preserve">Directly through biogeochemical processes or indirectly </w:t>
      </w:r>
    </w:p>
  </w:comment>
  <w:comment w:id="38" w:author="Anton Post" w:date="2018-05-21T12:24:00Z" w:initials="AFP">
    <w:p w14:paraId="1350E7F7" w14:textId="16F933C5" w:rsidR="00E21F25" w:rsidRDefault="00E21F25">
      <w:pPr>
        <w:pStyle w:val="CommentText"/>
      </w:pPr>
      <w:r>
        <w:rPr>
          <w:rStyle w:val="CommentReference"/>
        </w:rPr>
        <w:annotationRef/>
      </w:r>
      <w:r>
        <w:t>This part of sentence is not very clear.</w:t>
      </w:r>
    </w:p>
  </w:comment>
  <w:comment w:id="39" w:author="Marta Gomez-Chiarri" w:date="2018-08-09T08:24:00Z" w:initials="MGC">
    <w:p w14:paraId="46E5A87D" w14:textId="7067952F" w:rsidR="00E21F25" w:rsidRDefault="00E21F25">
      <w:pPr>
        <w:pStyle w:val="CommentText"/>
      </w:pPr>
      <w:r>
        <w:rPr>
          <w:rStyle w:val="CommentReference"/>
        </w:rPr>
        <w:annotationRef/>
      </w:r>
      <w:r>
        <w:t>I agree, clarify what you mean by rearing conditions</w:t>
      </w:r>
    </w:p>
  </w:comment>
  <w:comment w:id="40" w:author="Marta Gomez-Chiarri" w:date="2018-08-09T08:25:00Z" w:initials="MGC">
    <w:p w14:paraId="4F43EAAD" w14:textId="2F6BCE76" w:rsidR="00E21F25" w:rsidRDefault="00E21F25">
      <w:pPr>
        <w:pStyle w:val="CommentText"/>
      </w:pPr>
      <w:r>
        <w:rPr>
          <w:rStyle w:val="CommentReference"/>
        </w:rPr>
        <w:annotationRef/>
      </w:r>
      <w:r>
        <w:t xml:space="preserve">I think treated is correct - </w:t>
      </w:r>
    </w:p>
  </w:comment>
  <w:comment w:id="44" w:author="Marta Gomez-Chiarri" w:date="2018-08-09T08:26:00Z" w:initials="MGC">
    <w:p w14:paraId="26A58621" w14:textId="787B8517" w:rsidR="00E21F25" w:rsidRDefault="00E21F25">
      <w:pPr>
        <w:pStyle w:val="CommentText"/>
      </w:pPr>
      <w:r>
        <w:rPr>
          <w:rStyle w:val="CommentReference"/>
        </w:rPr>
        <w:annotationRef/>
      </w:r>
      <w:r>
        <w:t>Mention the strain used – since effects are so strain specific.</w:t>
      </w:r>
    </w:p>
  </w:comment>
  <w:comment w:id="58" w:author="Marta Gomez-Chiarri" w:date="2018-08-09T08:29:00Z" w:initials="MGC">
    <w:p w14:paraId="081F74DC" w14:textId="528CC4D1" w:rsidR="00E21F25" w:rsidRDefault="00E21F25">
      <w:pPr>
        <w:pStyle w:val="CommentText"/>
      </w:pPr>
      <w:r>
        <w:rPr>
          <w:rStyle w:val="CommentReference"/>
        </w:rPr>
        <w:annotationRef/>
      </w:r>
      <w:r>
        <w:t xml:space="preserve">Check this number – I think it should be higher – more like 28 </w:t>
      </w:r>
      <w:proofErr w:type="spellStart"/>
      <w:r>
        <w:t>psu</w:t>
      </w:r>
      <w:proofErr w:type="spellEnd"/>
      <w:r>
        <w:t xml:space="preserve">.  Also </w:t>
      </w:r>
      <w:proofErr w:type="spellStart"/>
      <w:r>
        <w:t>ppt</w:t>
      </w:r>
      <w:proofErr w:type="spellEnd"/>
      <w:r>
        <w:t xml:space="preserve"> could mean parts per trillion (I had that comment before from reviewers), so I find it safer to refer to </w:t>
      </w:r>
      <w:proofErr w:type="spellStart"/>
      <w:r>
        <w:t>psu</w:t>
      </w:r>
      <w:proofErr w:type="spellEnd"/>
      <w:r>
        <w:t xml:space="preserve"> as the salinity unit (or % salt)</w:t>
      </w:r>
    </w:p>
  </w:comment>
  <w:comment w:id="65" w:author="Marta Gomez-Chiarri" w:date="2018-02-07T10:17:00Z" w:initials="MGC">
    <w:p w14:paraId="50F9FEA2" w14:textId="132F6E31" w:rsidR="00E21F25" w:rsidRDefault="00E21F25">
      <w:pPr>
        <w:pStyle w:val="CommentText"/>
      </w:pPr>
      <w:r>
        <w:rPr>
          <w:rStyle w:val="CommentReference"/>
        </w:rPr>
        <w:annotationRef/>
      </w:r>
      <w:r>
        <w:t xml:space="preserve"> this is what is included in </w:t>
      </w:r>
      <w:proofErr w:type="spellStart"/>
      <w:r>
        <w:t>bomi</w:t>
      </w:r>
      <w:r>
        <w:rPr>
          <w:rFonts w:ascii="Helvetica" w:eastAsia="Helvetica" w:hAnsi="Helvetica" w:cs="Helvetica"/>
        </w:rPr>
        <w:t>’</w:t>
      </w:r>
      <w:r>
        <w:t>s</w:t>
      </w:r>
      <w:proofErr w:type="spellEnd"/>
      <w:r>
        <w:t xml:space="preserve"> formulation paper:</w:t>
      </w:r>
    </w:p>
    <w:p w14:paraId="462E7FCF" w14:textId="77777777" w:rsidR="00E21F25" w:rsidRDefault="00E21F25">
      <w:pPr>
        <w:pStyle w:val="CommentText"/>
      </w:pPr>
    </w:p>
    <w:p w14:paraId="36A1D894" w14:textId="1A14F5CD" w:rsidR="00E21F25" w:rsidRDefault="00E21F25">
      <w:pPr>
        <w:pStyle w:val="CommentText"/>
      </w:pPr>
      <w:proofErr w:type="spellStart"/>
      <w:r w:rsidRPr="00D07234">
        <w:rPr>
          <w:rFonts w:cs="Times New Roman"/>
          <w:bCs/>
          <w:i/>
        </w:rPr>
        <w:t>Tisochrysis</w:t>
      </w:r>
      <w:proofErr w:type="spellEnd"/>
      <w:r w:rsidRPr="00D07234">
        <w:rPr>
          <w:rFonts w:cs="Times New Roman"/>
          <w:bCs/>
          <w:i/>
        </w:rPr>
        <w:t xml:space="preserve"> </w:t>
      </w:r>
      <w:proofErr w:type="spellStart"/>
      <w:r w:rsidRPr="00D07234">
        <w:rPr>
          <w:rFonts w:cs="Times New Roman"/>
          <w:bCs/>
          <w:i/>
        </w:rPr>
        <w:t>lutea</w:t>
      </w:r>
      <w:proofErr w:type="spellEnd"/>
      <w:r w:rsidRPr="00D07234">
        <w:rPr>
          <w:rFonts w:cs="Times New Roman"/>
          <w:bCs/>
        </w:rPr>
        <w:t xml:space="preserve"> (CCMP1324; formerly </w:t>
      </w:r>
      <w:proofErr w:type="spellStart"/>
      <w:r w:rsidRPr="00D07234">
        <w:rPr>
          <w:rFonts w:cs="Times New Roman"/>
          <w:bCs/>
          <w:i/>
        </w:rPr>
        <w:t>Isochrysis</w:t>
      </w:r>
      <w:proofErr w:type="spellEnd"/>
      <w:r w:rsidRPr="00D07234">
        <w:rPr>
          <w:rFonts w:cs="Times New Roman"/>
          <w:bCs/>
        </w:rPr>
        <w:t xml:space="preserve"> sp., Tahitian strain) </w:t>
      </w:r>
      <w:r w:rsidRPr="00D07234">
        <w:rPr>
          <w:rFonts w:cs="Times New Roman"/>
        </w:rPr>
        <w:t xml:space="preserve">and </w:t>
      </w:r>
      <w:r w:rsidRPr="00D07234">
        <w:rPr>
          <w:rFonts w:eastAsia="Batang" w:cs="Times New Roman"/>
          <w:i/>
          <w:iCs/>
        </w:rPr>
        <w:t xml:space="preserve">Pavlova </w:t>
      </w:r>
      <w:proofErr w:type="spellStart"/>
      <w:r w:rsidRPr="00D07234">
        <w:rPr>
          <w:rFonts w:eastAsia="Batang" w:cs="Times New Roman"/>
          <w:i/>
          <w:iCs/>
        </w:rPr>
        <w:t>lutheri</w:t>
      </w:r>
      <w:proofErr w:type="spellEnd"/>
      <w:r w:rsidRPr="00D07234">
        <w:rPr>
          <w:rFonts w:cs="Times New Roman"/>
        </w:rPr>
        <w:t xml:space="preserve"> (CCMP1325), daily. </w:t>
      </w:r>
      <w:r w:rsidRPr="00D07234">
        <w:rPr>
          <w:rFonts w:cs="Times New Roman"/>
          <w:color w:val="1A1A1A"/>
        </w:rPr>
        <w:t xml:space="preserve">Larvae were distributed into 60 L tanks at the VIMS Shellfish hatchery, and fed </w:t>
      </w:r>
      <w:r w:rsidRPr="00D07234">
        <w:rPr>
          <w:rFonts w:cs="Times New Roman"/>
          <w:i/>
          <w:color w:val="1A1A1A"/>
        </w:rPr>
        <w:t>Pavlova</w:t>
      </w:r>
      <w:r w:rsidRPr="00D07234">
        <w:rPr>
          <w:rFonts w:cs="Times New Roman"/>
          <w:color w:val="1A1A1A"/>
        </w:rPr>
        <w:t xml:space="preserve"> sp. days 1 - 4 and a mix of </w:t>
      </w:r>
      <w:r w:rsidRPr="00D07234">
        <w:rPr>
          <w:rFonts w:cs="Times New Roman"/>
          <w:i/>
          <w:color w:val="1A1A1A"/>
        </w:rPr>
        <w:t>Pavlova</w:t>
      </w:r>
      <w:r w:rsidRPr="00D07234">
        <w:rPr>
          <w:rFonts w:cs="Times New Roman"/>
          <w:color w:val="1A1A1A"/>
        </w:rPr>
        <w:t xml:space="preserve"> sp. and </w:t>
      </w:r>
      <w:proofErr w:type="spellStart"/>
      <w:r w:rsidRPr="00D07234">
        <w:rPr>
          <w:rFonts w:cs="Times New Roman"/>
          <w:i/>
          <w:color w:val="1A1A1A"/>
        </w:rPr>
        <w:t>Chaetocerus</w:t>
      </w:r>
      <w:proofErr w:type="spellEnd"/>
      <w:r w:rsidRPr="00D07234">
        <w:rPr>
          <w:rFonts w:cs="Times New Roman"/>
          <w:i/>
          <w:color w:val="1A1A1A"/>
        </w:rPr>
        <w:t xml:space="preserve"> </w:t>
      </w:r>
      <w:proofErr w:type="spellStart"/>
      <w:r w:rsidRPr="00D07234">
        <w:rPr>
          <w:rFonts w:cs="Times New Roman"/>
          <w:i/>
          <w:color w:val="1A1A1A"/>
        </w:rPr>
        <w:t>gracilis</w:t>
      </w:r>
      <w:proofErr w:type="spellEnd"/>
      <w:r w:rsidRPr="00D07234">
        <w:rPr>
          <w:rFonts w:cs="Times New Roman"/>
          <w:color w:val="1A1A1A"/>
        </w:rPr>
        <w:t xml:space="preserve"> from day 5 on</w:t>
      </w:r>
    </w:p>
  </w:comment>
  <w:comment w:id="66" w:author="Rebecca Stevick" w:date="2018-02-19T16:03:00Z" w:initials="RS">
    <w:p w14:paraId="4A155927" w14:textId="6C0CA677" w:rsidR="00E21F25" w:rsidRDefault="00E21F25">
      <w:pPr>
        <w:pStyle w:val="CommentText"/>
      </w:pPr>
      <w:r>
        <w:rPr>
          <w:rStyle w:val="CommentReference"/>
        </w:rPr>
        <w:annotationRef/>
      </w:r>
      <w:r>
        <w:t>But this was the algae used at VIMS? This is the wording she used in chapter 5 of her dissertation</w:t>
      </w:r>
    </w:p>
  </w:comment>
  <w:comment w:id="67" w:author="Marta Gomez-Chiarri" w:date="2018-08-09T08:32:00Z" w:initials="MGC">
    <w:p w14:paraId="1DBE2BD9" w14:textId="4DD4F178" w:rsidR="00E21F25" w:rsidRDefault="00E21F25">
      <w:pPr>
        <w:pStyle w:val="CommentText"/>
      </w:pPr>
      <w:r>
        <w:rPr>
          <w:rStyle w:val="CommentReference"/>
        </w:rPr>
        <w:annotationRef/>
      </w:r>
      <w:r>
        <w:t>I would keep the ones that are in the RWU trials – but many hatcheries use the same strains for feeding.</w:t>
      </w:r>
    </w:p>
  </w:comment>
  <w:comment w:id="89" w:author="Marta Gomez-Chiarri" w:date="2018-08-17T08:49:00Z" w:initials="MGC">
    <w:p w14:paraId="66E0643F" w14:textId="24D3231F" w:rsidR="00E21F25" w:rsidRDefault="00E21F25">
      <w:pPr>
        <w:pStyle w:val="CommentText"/>
      </w:pPr>
      <w:r>
        <w:rPr>
          <w:rStyle w:val="CommentReference"/>
        </w:rPr>
        <w:annotationRef/>
      </w:r>
      <w:r>
        <w:t xml:space="preserve">Say specifically which diversity value you are calculating (Simpson…) </w:t>
      </w:r>
    </w:p>
  </w:comment>
  <w:comment w:id="91" w:author="Anton Post" w:date="2018-05-21T12:31:00Z" w:initials="AFP">
    <w:p w14:paraId="171AFC25" w14:textId="1DD79C08" w:rsidR="00E21F25" w:rsidRDefault="00E21F25">
      <w:pPr>
        <w:pStyle w:val="CommentText"/>
      </w:pPr>
      <w:r>
        <w:rPr>
          <w:rStyle w:val="CommentReference"/>
        </w:rPr>
        <w:annotationRef/>
      </w:r>
      <w:r>
        <w:t>Yes, you amplify from DNA, but the gene encodes rRNA so that is the name of the gene.</w:t>
      </w:r>
    </w:p>
  </w:comment>
  <w:comment w:id="97" w:author="Marta Gomez-Chiarri" w:date="2018-08-17T08:05:00Z" w:initials="MGC">
    <w:p w14:paraId="79C4C13D" w14:textId="07276726" w:rsidR="00E21F25" w:rsidRPr="00F6173F" w:rsidRDefault="00E21F25">
      <w:pPr>
        <w:pStyle w:val="CommentText"/>
      </w:pPr>
      <w:r>
        <w:rPr>
          <w:rStyle w:val="CommentReference"/>
        </w:rPr>
        <w:annotationRef/>
      </w:r>
      <w:r>
        <w:t xml:space="preserve">Is there an enrichment for cyanobacteria in the swabs as compared to water, but not in oysters?  It may be worth mentioning, since they often reside on biofilms (meaning, it is in expected result)  </w:t>
      </w:r>
    </w:p>
  </w:comment>
  <w:comment w:id="108" w:author="Marta Gomez-Chiarri" w:date="2018-08-17T08:16:00Z" w:initials="MGC">
    <w:p w14:paraId="393AE265" w14:textId="57974907" w:rsidR="00E21F25" w:rsidRDefault="00E21F25">
      <w:pPr>
        <w:pStyle w:val="CommentText"/>
      </w:pPr>
      <w:r>
        <w:rPr>
          <w:rStyle w:val="CommentReference"/>
        </w:rPr>
        <w:annotationRef/>
      </w:r>
      <w:r>
        <w:t xml:space="preserve">Is T-test the most appropriate test in this case? (when you have several comparisons).  Should we mention overall what are the most important factors driving diversity in the tanks.   You have trial, time, sample type, and treatment – can they be ranked in order of importance in explaining variability in diversity? (same for community structure)  </w:t>
      </w:r>
    </w:p>
  </w:comment>
  <w:comment w:id="124" w:author="Marta Gomez-Chiarri" w:date="2018-08-17T09:02:00Z" w:initials="MGC">
    <w:p w14:paraId="70EDA71F" w14:textId="459A3B18" w:rsidR="00E21F25" w:rsidRDefault="00E21F25">
      <w:pPr>
        <w:pStyle w:val="CommentText"/>
      </w:pPr>
      <w:r>
        <w:rPr>
          <w:rStyle w:val="CommentReference"/>
        </w:rPr>
        <w:annotationRef/>
      </w:r>
      <w:r>
        <w:t>You could argue in the discussion that is due to specific selection by larvae, but it is just one of potential mechanisms for enrichment, so I would just leave that for the discussion</w:t>
      </w:r>
    </w:p>
  </w:comment>
  <w:comment w:id="131" w:author="Marta Gomez-Chiarri" w:date="2018-08-17T09:02:00Z" w:initials="MGC">
    <w:p w14:paraId="0E48B3E0" w14:textId="77777777" w:rsidR="00E21F25" w:rsidRDefault="00E21F25" w:rsidP="00D65281">
      <w:pPr>
        <w:pStyle w:val="CommentText"/>
      </w:pPr>
      <w:r>
        <w:rPr>
          <w:rStyle w:val="CommentReference"/>
        </w:rPr>
        <w:annotationRef/>
      </w:r>
      <w:r>
        <w:t>You could argue in the discussion that is due to specific selection by larvae, but it is just one of potential mechanisms for enrichment, so I would just leave that for the discussion</w:t>
      </w:r>
    </w:p>
  </w:comment>
  <w:comment w:id="146" w:author="Marta Gomez-Chiarri" w:date="2018-02-07T12:11:00Z" w:initials="MGC">
    <w:p w14:paraId="7F097725" w14:textId="603FF370" w:rsidR="00E21F25" w:rsidRDefault="00E21F25">
      <w:pPr>
        <w:pStyle w:val="CommentText"/>
      </w:pPr>
      <w:r>
        <w:rPr>
          <w:rStyle w:val="CommentReference"/>
        </w:rPr>
        <w:annotationRef/>
      </w:r>
      <w:r>
        <w:t>Is the temporal change due to the swabs and/or larvae changing?  Which one changes the most temporally?</w:t>
      </w:r>
    </w:p>
  </w:comment>
  <w:comment w:id="147" w:author="Rebecca Stevick" w:date="2018-02-19T16:56:00Z" w:initials="RS">
    <w:p w14:paraId="304416A0" w14:textId="031C9278" w:rsidR="00E21F25" w:rsidRDefault="00E21F25">
      <w:pPr>
        <w:pStyle w:val="CommentText"/>
      </w:pPr>
      <w:r>
        <w:rPr>
          <w:rStyle w:val="CommentReference"/>
        </w:rPr>
        <w:annotationRef/>
      </w:r>
      <w:r>
        <w:t>The swabs change more over time than the larvae – see spread of points in Figure 3a</w:t>
      </w:r>
    </w:p>
    <w:p w14:paraId="3A65DE90" w14:textId="77777777" w:rsidR="00E21F25" w:rsidRDefault="00E21F25">
      <w:pPr>
        <w:pStyle w:val="CommentText"/>
      </w:pPr>
    </w:p>
  </w:comment>
  <w:comment w:id="148" w:author="Marta Gomez-Chiarri" w:date="2018-08-17T09:16:00Z" w:initials="MGC">
    <w:p w14:paraId="25BA8817" w14:textId="7EB8AFFF" w:rsidR="00E21F25" w:rsidRDefault="00E21F25">
      <w:pPr>
        <w:pStyle w:val="CommentText"/>
      </w:pPr>
      <w:r>
        <w:rPr>
          <w:rStyle w:val="CommentReference"/>
        </w:rPr>
        <w:annotationRef/>
      </w:r>
      <w:r>
        <w:t xml:space="preserve">What is the major driver of community structure, the factor that provides the most variability in structure? Is it sample type, trial, time?  Or are they all contributing equally?  What is the effect of each tank – are they grouping together </w:t>
      </w:r>
      <w:proofErr w:type="spellStart"/>
      <w:r>
        <w:t>wihin</w:t>
      </w:r>
      <w:proofErr w:type="spellEnd"/>
      <w:r>
        <w:t xml:space="preserve"> each other variable?</w:t>
      </w:r>
    </w:p>
    <w:p w14:paraId="64958DDD" w14:textId="77777777" w:rsidR="00E21F25" w:rsidRDefault="00E21F25">
      <w:pPr>
        <w:pStyle w:val="CommentText"/>
      </w:pPr>
    </w:p>
    <w:p w14:paraId="4E67A740" w14:textId="1D486DDE" w:rsidR="00E21F25" w:rsidRDefault="00E21F25">
      <w:pPr>
        <w:pStyle w:val="CommentText"/>
      </w:pPr>
      <w:r>
        <w:t>I still think we need to answer the following questions:  could there be differences in C and P structure within sample type, time point and trial?  You did a T-test for diversity to test that question.     And there seems to be some separation between treatments for each time point in the NMDS plots that I think it is worth mentioning (with the exception of day 8).</w:t>
      </w:r>
    </w:p>
  </w:comment>
  <w:comment w:id="166" w:author="Marta Gomez-Chiarri" w:date="2018-08-17T14:56:00Z" w:initials="MGC">
    <w:p w14:paraId="46203388" w14:textId="44643052" w:rsidR="00D2731A" w:rsidRDefault="00D2731A">
      <w:pPr>
        <w:pStyle w:val="CommentText"/>
      </w:pPr>
      <w:r>
        <w:rPr>
          <w:rStyle w:val="CommentReference"/>
        </w:rPr>
        <w:annotationRef/>
      </w:r>
      <w:r>
        <w:t>Are these the only ones that were significant?</w:t>
      </w:r>
      <w:r w:rsidR="00292F18">
        <w:t xml:space="preserve">  Why </w:t>
      </w:r>
      <w:proofErr w:type="spellStart"/>
      <w:r w:rsidR="00292F18">
        <w:t>onl</w:t>
      </w:r>
      <w:proofErr w:type="spellEnd"/>
    </w:p>
  </w:comment>
  <w:comment w:id="172" w:author="Marta Gomez-Chiarri" w:date="2018-08-17T09:40:00Z" w:initials="MGC">
    <w:p w14:paraId="4417B544" w14:textId="6981FE75" w:rsidR="00E21F25" w:rsidRDefault="00E21F25">
      <w:pPr>
        <w:pStyle w:val="CommentText"/>
      </w:pPr>
      <w:r>
        <w:rPr>
          <w:rStyle w:val="CommentReference"/>
        </w:rPr>
        <w:annotationRef/>
      </w:r>
      <w:r>
        <w:t xml:space="preserve">Is this number normalized in any way within trial?  Does it need to be? Maybe by providing the % too, like you do for </w:t>
      </w:r>
      <w:proofErr w:type="spellStart"/>
      <w:r>
        <w:t>Oceanosp</w:t>
      </w:r>
      <w:proofErr w:type="spellEnd"/>
      <w:r>
        <w:t>. That would help show that it is also higher relative to total reads.</w:t>
      </w:r>
    </w:p>
  </w:comment>
  <w:comment w:id="182" w:author="Anton Post" w:date="2017-12-28T10:43:00Z" w:initials="AFP">
    <w:p w14:paraId="1E53EFCD" w14:textId="22B5E34B" w:rsidR="00E21F25" w:rsidRDefault="00E21F25">
      <w:pPr>
        <w:pStyle w:val="CommentText"/>
      </w:pPr>
      <w:r>
        <w:rPr>
          <w:rStyle w:val="CommentReference"/>
        </w:rPr>
        <w:annotationRef/>
      </w:r>
      <w:bookmarkStart w:id="184" w:name="_Hlk504551044"/>
      <w:r>
        <w:t>Why would that be if you change water every other day. Are there less targets?</w:t>
      </w:r>
      <w:bookmarkEnd w:id="184"/>
    </w:p>
  </w:comment>
  <w:comment w:id="183" w:author="Marta Gomez-Chiarri" w:date="2018-02-07T12:15:00Z" w:initials="MGC">
    <w:p w14:paraId="0F8E65CA" w14:textId="16412F18" w:rsidR="00E21F25" w:rsidRDefault="00E21F25">
      <w:pPr>
        <w:pStyle w:val="CommentText"/>
      </w:pPr>
      <w:r>
        <w:rPr>
          <w:rStyle w:val="CommentReference"/>
        </w:rPr>
        <w:annotationRef/>
      </w:r>
      <w:r>
        <w:t xml:space="preserve">Good question – I think this is probably due to the fact that what is in the oysters influences the community in the water. But this is speculation at this point (maybe to add to discussion) since we don’t have oyster data for this trial  </w:t>
      </w:r>
    </w:p>
  </w:comment>
  <w:comment w:id="185" w:author="Marta Gomez-Chiarri" w:date="2018-08-17T09:37:00Z" w:initials="MGC">
    <w:p w14:paraId="0E898043" w14:textId="535F16F5" w:rsidR="00E21F25" w:rsidRDefault="00E21F25">
      <w:pPr>
        <w:pStyle w:val="CommentText"/>
      </w:pPr>
      <w:r>
        <w:rPr>
          <w:rStyle w:val="CommentReference"/>
        </w:rPr>
        <w:annotationRef/>
      </w:r>
      <w:r>
        <w:t>This is speculation – move to discussion?</w:t>
      </w:r>
      <w:r w:rsidR="006842D8">
        <w:t xml:space="preserve">  Or I would remove all together, I don’t think it is </w:t>
      </w:r>
    </w:p>
  </w:comment>
  <w:comment w:id="191" w:author="Marta Gomez-Chiarri" w:date="2018-08-17T09:41:00Z" w:initials="MGC">
    <w:p w14:paraId="38ADA93D" w14:textId="77777777" w:rsidR="00E21F25" w:rsidRDefault="00E21F25" w:rsidP="00E21F25">
      <w:pPr>
        <w:pStyle w:val="CommentText"/>
      </w:pPr>
      <w:r>
        <w:rPr>
          <w:rStyle w:val="CommentReference"/>
        </w:rPr>
        <w:annotationRef/>
      </w:r>
      <w:r>
        <w:t>Is the 20% for the control and the 34% for probiotic?</w:t>
      </w:r>
    </w:p>
  </w:comment>
  <w:comment w:id="208" w:author="Anton Post" w:date="2017-12-28T10:46:00Z" w:initials="AFP">
    <w:p w14:paraId="17FAA5A0" w14:textId="26DAD044" w:rsidR="00E21F25" w:rsidRDefault="00E21F25">
      <w:pPr>
        <w:pStyle w:val="CommentText"/>
      </w:pPr>
      <w:r>
        <w:rPr>
          <w:rStyle w:val="CommentReference"/>
        </w:rPr>
        <w:annotationRef/>
      </w:r>
      <w:bookmarkStart w:id="216" w:name="_Hlk504551059"/>
      <w:r>
        <w:t xml:space="preserve">Same question as above, but also what would be the mode of action that promotes </w:t>
      </w:r>
      <w:proofErr w:type="spellStart"/>
      <w:r>
        <w:t>Oceanospirillales</w:t>
      </w:r>
      <w:proofErr w:type="spellEnd"/>
      <w:r>
        <w:t xml:space="preserve"> over other taxa. Is same competing species being removed and so growth of O’s get enhanced?</w:t>
      </w:r>
      <w:bookmarkEnd w:id="216"/>
    </w:p>
  </w:comment>
  <w:comment w:id="224" w:author="Marta Gomez-Chiarri" w:date="2018-08-17T16:29:00Z" w:initials="MGC">
    <w:p w14:paraId="799D2166" w14:textId="50BA901B" w:rsidR="00BE7C63" w:rsidRDefault="00BE7C63">
      <w:pPr>
        <w:pStyle w:val="CommentText"/>
      </w:pPr>
      <w:r>
        <w:rPr>
          <w:rStyle w:val="CommentReference"/>
        </w:rPr>
        <w:annotationRef/>
      </w:r>
      <w:r w:rsidR="00564711">
        <w:t xml:space="preserve">Should we refer them as species in the genus vibrio? (at what level </w:t>
      </w:r>
      <w:proofErr w:type="gramStart"/>
      <w:r w:rsidR="00564711">
        <w:t>were</w:t>
      </w:r>
      <w:proofErr w:type="gramEnd"/>
      <w:r w:rsidR="00564711">
        <w:t xml:space="preserve"> you doing the analysis – genus or order?)</w:t>
      </w:r>
    </w:p>
  </w:comment>
  <w:comment w:id="249" w:author="Marta Gomez-Chiarri" w:date="2018-08-17T16:51:00Z" w:initials="MGC">
    <w:p w14:paraId="571F2776" w14:textId="17391924" w:rsidR="004E7D4E" w:rsidRDefault="004E7D4E">
      <w:pPr>
        <w:pStyle w:val="CommentText"/>
      </w:pPr>
      <w:r>
        <w:rPr>
          <w:rStyle w:val="CommentReference"/>
        </w:rPr>
        <w:annotationRef/>
      </w:r>
      <w:r>
        <w:t>Separate by sample time, and then time.</w:t>
      </w:r>
    </w:p>
  </w:comment>
  <w:comment w:id="296" w:author="Anton Post" w:date="2018-05-21T13:05:00Z" w:initials="AFP">
    <w:p w14:paraId="401A6A1F" w14:textId="11858788" w:rsidR="00E21F25" w:rsidRDefault="00E21F25">
      <w:pPr>
        <w:pStyle w:val="CommentText"/>
      </w:pPr>
      <w:r>
        <w:rPr>
          <w:rStyle w:val="CommentReference"/>
        </w:rPr>
        <w:annotationRef/>
      </w:r>
      <w:r>
        <w:t>Would that be correct?</w:t>
      </w:r>
    </w:p>
  </w:comment>
  <w:comment w:id="349" w:author="Anton Post" w:date="2018-05-22T11:47:00Z" w:initials="AFP">
    <w:p w14:paraId="37EC0BB7" w14:textId="726233B2" w:rsidR="00E21F25" w:rsidRDefault="00E21F25">
      <w:pPr>
        <w:pStyle w:val="CommentText"/>
      </w:pPr>
      <w:r>
        <w:rPr>
          <w:rStyle w:val="CommentReference"/>
        </w:rPr>
        <w:annotationRef/>
      </w:r>
      <w:r>
        <w:t>The last part of sentence is not very clear in itself. Also, its connection to the first part is not very clear.</w:t>
      </w:r>
    </w:p>
  </w:comment>
  <w:comment w:id="352" w:author="Anton Post" w:date="2018-05-22T11:51:00Z" w:initials="AFP">
    <w:p w14:paraId="6FE29BFE" w14:textId="548A7270" w:rsidR="00E21F25" w:rsidRDefault="00E21F25">
      <w:pPr>
        <w:pStyle w:val="CommentText"/>
      </w:pPr>
      <w:r>
        <w:rPr>
          <w:rStyle w:val="CommentReference"/>
        </w:rPr>
        <w:annotationRef/>
      </w:r>
      <w:r>
        <w:t>Are they true symbionts. If not, then use the appropriate term</w:t>
      </w:r>
    </w:p>
  </w:comment>
  <w:comment w:id="356" w:author="Anton Post" w:date="2018-05-22T11:57:00Z" w:initials="AFP">
    <w:p w14:paraId="6F4D2D0E" w14:textId="54DBA166" w:rsidR="00E21F25" w:rsidRDefault="00E21F25">
      <w:pPr>
        <w:pStyle w:val="CommentText"/>
      </w:pPr>
      <w:r>
        <w:rPr>
          <w:rStyle w:val="CommentReference"/>
        </w:rPr>
        <w:annotationRef/>
      </w:r>
      <w:r>
        <w:t xml:space="preserve">How do algae feed on all </w:t>
      </w:r>
      <w:proofErr w:type="gramStart"/>
      <w:r>
        <w:t>bacteria.</w:t>
      </w:r>
      <w:proofErr w:type="gramEnd"/>
      <w:r>
        <w:t xml:space="preserve"> Do you mean that bacteria are a source of nutrients and growth factors for algae and feed for shellfish larvae?</w:t>
      </w:r>
    </w:p>
  </w:comment>
  <w:comment w:id="361" w:author="Anton Post" w:date="2018-05-22T12:25:00Z" w:initials="AFP">
    <w:p w14:paraId="24A6B360" w14:textId="2BD286FB" w:rsidR="00E21F25" w:rsidRDefault="00E21F25">
      <w:pPr>
        <w:pStyle w:val="CommentText"/>
      </w:pPr>
      <w:r>
        <w:rPr>
          <w:rStyle w:val="CommentReference"/>
        </w:rPr>
        <w:annotationRef/>
      </w:r>
      <w:r>
        <w:t>How does this sentence connect to the previous sentence?</w:t>
      </w:r>
    </w:p>
  </w:comment>
  <w:comment w:id="362" w:author="Anton Post" w:date="2018-05-22T12:26:00Z" w:initials="AFP">
    <w:p w14:paraId="3A33A519" w14:textId="37284975" w:rsidR="00E21F25" w:rsidRDefault="00E21F25">
      <w:pPr>
        <w:pStyle w:val="CommentText"/>
      </w:pPr>
      <w:r>
        <w:rPr>
          <w:rStyle w:val="CommentReference"/>
        </w:rPr>
        <w:annotationRef/>
      </w:r>
      <w:r>
        <w:t>This contradicts the previous section where you suggest that probiotic works on larvae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6C7AEBB" w15:done="0"/>
  <w15:commentEx w15:paraId="39C52530" w15:done="0"/>
  <w15:commentEx w15:paraId="1E5D46EF" w15:done="0"/>
  <w15:commentEx w15:paraId="5F62C3BA" w15:done="0"/>
  <w15:commentEx w15:paraId="6ABFC5AD" w15:done="0"/>
  <w15:commentEx w15:paraId="74673E20" w15:done="0"/>
  <w15:commentEx w15:paraId="425719D3" w15:paraIdParent="74673E20" w15:done="0"/>
  <w15:commentEx w15:paraId="1350E7F7" w15:done="0"/>
  <w15:commentEx w15:paraId="46E5A87D" w15:paraIdParent="1350E7F7" w15:done="0"/>
  <w15:commentEx w15:paraId="4F43EAAD" w15:done="0"/>
  <w15:commentEx w15:paraId="26A58621" w15:done="0"/>
  <w15:commentEx w15:paraId="081F74DC" w15:done="0"/>
  <w15:commentEx w15:paraId="36A1D894" w15:done="0"/>
  <w15:commentEx w15:paraId="4A155927" w15:paraIdParent="36A1D894" w15:done="0"/>
  <w15:commentEx w15:paraId="1DBE2BD9" w15:paraIdParent="36A1D894" w15:done="0"/>
  <w15:commentEx w15:paraId="66E0643F" w15:done="0"/>
  <w15:commentEx w15:paraId="171AFC25" w15:done="0"/>
  <w15:commentEx w15:paraId="79C4C13D" w15:done="0"/>
  <w15:commentEx w15:paraId="393AE265" w15:done="0"/>
  <w15:commentEx w15:paraId="70EDA71F" w15:done="0"/>
  <w15:commentEx w15:paraId="0E48B3E0" w15:done="0"/>
  <w15:commentEx w15:paraId="7F097725" w15:done="0"/>
  <w15:commentEx w15:paraId="3A65DE90" w15:paraIdParent="7F097725" w15:done="0"/>
  <w15:commentEx w15:paraId="4E67A740" w15:paraIdParent="7F097725" w15:done="0"/>
  <w15:commentEx w15:paraId="46203388" w15:done="0"/>
  <w15:commentEx w15:paraId="4417B544" w15:done="0"/>
  <w15:commentEx w15:paraId="1E53EFCD" w15:done="0"/>
  <w15:commentEx w15:paraId="0F8E65CA" w15:paraIdParent="1E53EFCD" w15:done="0"/>
  <w15:commentEx w15:paraId="0E898043" w15:done="0"/>
  <w15:commentEx w15:paraId="38ADA93D" w15:done="0"/>
  <w15:commentEx w15:paraId="17FAA5A0" w15:done="0"/>
  <w15:commentEx w15:paraId="799D2166" w15:done="0"/>
  <w15:commentEx w15:paraId="571F2776" w15:done="0"/>
  <w15:commentEx w15:paraId="401A6A1F" w15:done="0"/>
  <w15:commentEx w15:paraId="37EC0BB7" w15:done="0"/>
  <w15:commentEx w15:paraId="6FE29BFE" w15:done="0"/>
  <w15:commentEx w15:paraId="6F4D2D0E" w15:done="0"/>
  <w15:commentEx w15:paraId="24A6B360" w15:done="0"/>
  <w15:commentEx w15:paraId="3A33A51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9C52530" w16cid:durableId="1EAD1CDF"/>
  <w16cid:commentId w16cid:paraId="1E5D46EF" w16cid:durableId="1EAD1D64"/>
  <w16cid:commentId w16cid:paraId="74673E20" w16cid:durableId="1EAD1E04"/>
  <w16cid:commentId w16cid:paraId="1350E7F7" w16cid:durableId="1EAD38F1"/>
  <w16cid:commentId w16cid:paraId="36A1D894" w16cid:durableId="1E354CC5"/>
  <w16cid:commentId w16cid:paraId="4A155927" w16cid:durableId="1E3573B9"/>
  <w16cid:commentId w16cid:paraId="171AFC25" w16cid:durableId="1EAD3A91"/>
  <w16cid:commentId w16cid:paraId="7F097725" w16cid:durableId="1E354CD3"/>
  <w16cid:commentId w16cid:paraId="304416A0" w16cid:durableId="1E35802F"/>
  <w16cid:commentId w16cid:paraId="1E53EFCD" w16cid:durableId="1E12D0B3"/>
  <w16cid:commentId w16cid:paraId="0F8E65CA" w16cid:durableId="1E354CD7"/>
  <w16cid:commentId w16cid:paraId="17FAA5A0" w16cid:durableId="1E12D0B4"/>
  <w16cid:commentId w16cid:paraId="75EE8360" w16cid:durableId="1E354CDA"/>
  <w16cid:commentId w16cid:paraId="2F25B5C3" w16cid:durableId="1E7F0C17"/>
  <w16cid:commentId w16cid:paraId="401A6A1F" w16cid:durableId="1EAD427E"/>
  <w16cid:commentId w16cid:paraId="37EC0BB7" w16cid:durableId="1EAE81DE"/>
  <w16cid:commentId w16cid:paraId="6FE29BFE" w16cid:durableId="1EAE82C6"/>
  <w16cid:commentId w16cid:paraId="6F4D2D0E" w16cid:durableId="1EAE8442"/>
  <w16cid:commentId w16cid:paraId="24A6B360" w16cid:durableId="1EAE8AA9"/>
  <w16cid:commentId w16cid:paraId="3A33A519" w16cid:durableId="1EAE8AFD"/>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A924E2" w14:textId="77777777" w:rsidR="000609F1" w:rsidRDefault="000609F1" w:rsidP="00117666">
      <w:pPr>
        <w:spacing w:after="0"/>
      </w:pPr>
      <w:r>
        <w:separator/>
      </w:r>
    </w:p>
  </w:endnote>
  <w:endnote w:type="continuationSeparator" w:id="0">
    <w:p w14:paraId="46355A5D" w14:textId="77777777" w:rsidR="000609F1" w:rsidRDefault="000609F1" w:rsidP="0011766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TimesNewRomanPSMT">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Batang">
    <w:panose1 w:val="02030600000101010101"/>
    <w:charset w:val="81"/>
    <w:family w:val="auto"/>
    <w:pitch w:val="variable"/>
    <w:sig w:usb0="B00002AF" w:usb1="69D77CFB" w:usb2="00000030" w:usb3="00000000" w:csb0="0008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46E912" w14:textId="77777777" w:rsidR="00E21F25" w:rsidRPr="00577C4C" w:rsidRDefault="00E21F25">
    <w:pPr>
      <w:pStyle w:val="Footer"/>
      <w:rPr>
        <w:color w:val="C00000"/>
        <w:szCs w:val="24"/>
      </w:rPr>
    </w:pPr>
    <w:r>
      <w:rPr>
        <w:noProof/>
      </w:rPr>
      <mc:AlternateContent>
        <mc:Choice Requires="wps">
          <w:drawing>
            <wp:anchor distT="0" distB="0" distL="114300" distR="114300" simplePos="0" relativeHeight="251665408" behindDoc="0" locked="0" layoutInCell="1" allowOverlap="1" wp14:anchorId="7D5EDC8F" wp14:editId="3B4053A2">
              <wp:simplePos x="0" y="0"/>
              <wp:positionH relativeFrom="margin">
                <wp:align>right</wp:align>
              </wp:positionH>
              <wp:positionV relativeFrom="bottomMargin">
                <wp:align>top</wp:align>
              </wp:positionV>
              <wp:extent cx="1508760" cy="334645"/>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8760" cy="334645"/>
                      </a:xfrm>
                      <a:prstGeom prst="rect">
                        <a:avLst/>
                      </a:prstGeom>
                      <a:noFill/>
                      <a:ln w="6350">
                        <a:noFill/>
                      </a:ln>
                      <a:effectLst/>
                    </wps:spPr>
                    <wps:txbx>
                      <w:txbxContent>
                        <w:p w14:paraId="481334B9" w14:textId="4C2A9274" w:rsidR="00E21F25" w:rsidRPr="00577C4C" w:rsidRDefault="00E21F25">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E63C90" w:rsidRPr="00E63C90">
                            <w:rPr>
                              <w:noProof/>
                              <w:color w:val="000000" w:themeColor="text1"/>
                              <w:sz w:val="22"/>
                              <w:szCs w:val="40"/>
                            </w:rPr>
                            <w:t>8</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7D5EDC8F" id="_x0000_t202" coordsize="21600,21600" o:spt="202" path="m0,0l0,21600,21600,21600,21600,0xe">
              <v:stroke joinstyle="miter"/>
              <v:path gradientshapeok="t" o:connecttype="rect"/>
            </v:shapetype>
            <v:shape id="Text Box 1" o:spid="_x0000_s1026" type="#_x0000_t202" style="position:absolute;margin-left:67.6pt;margin-top:0;width:118.8pt;height:26.35pt;z-index:251665408;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" filled="f" stroked="f" strokeweight=".5pt">
              <v:textbox style="mso-fit-shape-to-text:t">
                <w:txbxContent>
                  <w:p w14:paraId="481334B9" w14:textId="4C2A9274" w:rsidR="00E21F25" w:rsidRPr="00577C4C" w:rsidRDefault="00E21F25">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E63C90" w:rsidRPr="00E63C90">
                      <w:rPr>
                        <w:noProof/>
                        <w:color w:val="000000" w:themeColor="text1"/>
                        <w:sz w:val="22"/>
                        <w:szCs w:val="40"/>
                      </w:rPr>
                      <w:t>8</w:t>
                    </w:r>
                    <w:r w:rsidRPr="00577C4C">
                      <w:rPr>
                        <w:color w:val="000000" w:themeColor="text1"/>
                        <w:szCs w:val="40"/>
                      </w:rPr>
                      <w:fldChar w:fldCharType="end"/>
                    </w:r>
                  </w:p>
                </w:txbxContent>
              </v:textbox>
              <w10:wrap anchorx="margin" anchory="margin"/>
            </v:shape>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E28E73" w14:textId="77777777" w:rsidR="00E21F25" w:rsidRPr="00577C4C" w:rsidRDefault="00E21F25">
    <w:pPr>
      <w:pStyle w:val="Footer"/>
      <w:rPr>
        <w:b/>
        <w:sz w:val="20"/>
        <w:szCs w:val="24"/>
      </w:rPr>
    </w:pPr>
    <w:r>
      <w:rPr>
        <w:noProof/>
      </w:rPr>
      <mc:AlternateContent>
        <mc:Choice Requires="wps">
          <w:drawing>
            <wp:anchor distT="0" distB="0" distL="114300" distR="114300" simplePos="0" relativeHeight="251646976" behindDoc="0" locked="0" layoutInCell="1" allowOverlap="1" wp14:anchorId="2DD54718" wp14:editId="6A152401">
              <wp:simplePos x="0" y="0"/>
              <wp:positionH relativeFrom="margin">
                <wp:align>right</wp:align>
              </wp:positionH>
              <wp:positionV relativeFrom="bottomMargin">
                <wp:align>top</wp:align>
              </wp:positionV>
              <wp:extent cx="1508760" cy="33464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34645"/>
                      </a:xfrm>
                      <a:prstGeom prst="rect">
                        <a:avLst/>
                      </a:prstGeom>
                      <a:noFill/>
                      <a:ln w="6350">
                        <a:noFill/>
                      </a:ln>
                      <a:effectLst/>
                    </wps:spPr>
                    <wps:txbx>
                      <w:txbxContent>
                        <w:p w14:paraId="0CE55241" w14:textId="00D14E2C" w:rsidR="00E21F25" w:rsidRPr="00577C4C" w:rsidRDefault="00E21F25">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E63C90" w:rsidRPr="00E63C90">
                            <w:rPr>
                              <w:noProof/>
                              <w:color w:val="000000" w:themeColor="text1"/>
                              <w:sz w:val="22"/>
                              <w:szCs w:val="40"/>
                            </w:rPr>
                            <w:t>9</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DD54718" id="_x0000_t202" coordsize="21600,21600" o:spt="202" path="m0,0l0,21600,21600,21600,21600,0xe">
              <v:stroke joinstyle="miter"/>
              <v:path gradientshapeok="t" o:connecttype="rect"/>
            </v:shapetype>
            <v:shape id="Text Box 56" o:spid="_x0000_s1027" type="#_x0000_t202" style="position:absolute;margin-left:67.6pt;margin-top:0;width:118.8pt;height:26.35pt;z-index:251646976;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" filled="f" stroked="f" strokeweight=".5pt">
              <v:textbox style="mso-fit-shape-to-text:t">
                <w:txbxContent>
                  <w:p w14:paraId="0CE55241" w14:textId="00D14E2C" w:rsidR="00E21F25" w:rsidRPr="00577C4C" w:rsidRDefault="00E21F25">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E63C90" w:rsidRPr="00E63C90">
                      <w:rPr>
                        <w:noProof/>
                        <w:color w:val="000000" w:themeColor="text1"/>
                        <w:sz w:val="22"/>
                        <w:szCs w:val="40"/>
                      </w:rPr>
                      <w:t>9</w:t>
                    </w:r>
                    <w:r w:rsidRPr="00577C4C">
                      <w:rPr>
                        <w:color w:val="000000" w:themeColor="text1"/>
                        <w:szCs w:val="40"/>
                      </w:rPr>
                      <w:fldChar w:fldCharType="end"/>
                    </w:r>
                  </w:p>
                </w:txbxContent>
              </v:textbox>
              <w10:wrap anchorx="margin" anchory="margin"/>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C9890A" w14:textId="77777777" w:rsidR="000609F1" w:rsidRDefault="000609F1" w:rsidP="00117666">
      <w:pPr>
        <w:spacing w:after="0"/>
      </w:pPr>
      <w:r>
        <w:separator/>
      </w:r>
    </w:p>
  </w:footnote>
  <w:footnote w:type="continuationSeparator" w:id="0">
    <w:p w14:paraId="74DEFCCD" w14:textId="77777777" w:rsidR="000609F1" w:rsidRDefault="000609F1" w:rsidP="00117666">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AB5FC4" w14:textId="2DFCD5E4" w:rsidR="00E21F25" w:rsidRPr="007E3148" w:rsidRDefault="00E21F25" w:rsidP="00A83407">
    <w:pPr>
      <w:pStyle w:val="Header"/>
      <w:jc w:val="right"/>
    </w:pPr>
    <w:r w:rsidRPr="007E3148">
      <w:ptab w:relativeTo="margin" w:alignment="center" w:leader="none"/>
    </w:r>
    <w:r>
      <w:t>Oyster Hatchery Microbiomes in Response to Probiotics</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83A696" w14:textId="7DA81509" w:rsidR="00E21F25" w:rsidRPr="00A849B0" w:rsidRDefault="00E21F25" w:rsidP="00A849B0">
    <w:pPr>
      <w:pStyle w:val="Header"/>
      <w:jc w:val="right"/>
    </w:pPr>
    <w:r w:rsidRPr="007E3148">
      <w:ptab w:relativeTo="margin" w:alignment="center" w:leader="none"/>
    </w:r>
    <w:r>
      <w:t>Oyster Hatchery Microbiomes in Response to Probiotics</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E79E11" w14:textId="77777777" w:rsidR="00E21F25" w:rsidRDefault="00E21F25" w:rsidP="00A53000">
    <w:pPr>
      <w:pStyle w:val="Header"/>
    </w:pP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B7666"/>
    <w:multiLevelType w:val="multilevel"/>
    <w:tmpl w:val="4432892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EDF3AB7"/>
    <w:multiLevelType w:val="hybridMultilevel"/>
    <w:tmpl w:val="8E5C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8A03CD"/>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1EC0601A"/>
    <w:multiLevelType w:val="multilevel"/>
    <w:tmpl w:val="C6A8CCEA"/>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4">
    <w:nsid w:val="225305B5"/>
    <w:multiLevelType w:val="hybridMultilevel"/>
    <w:tmpl w:val="4F8C24FA"/>
    <w:lvl w:ilvl="0" w:tplc="A9DCD718">
      <w:start w:val="1"/>
      <w:numFmt w:val="bullet"/>
      <w:pStyle w:val="ListParagraph"/>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302A7CAC"/>
    <w:multiLevelType w:val="multilevel"/>
    <w:tmpl w:val="C6A8CCEA"/>
    <w:numStyleLink w:val="Headings"/>
  </w:abstractNum>
  <w:abstractNum w:abstractNumId="6">
    <w:nsid w:val="36D30736"/>
    <w:multiLevelType w:val="hybridMultilevel"/>
    <w:tmpl w:val="BC1E7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817787E"/>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3AE92CDE"/>
    <w:multiLevelType w:val="hybridMultilevel"/>
    <w:tmpl w:val="294E0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C1539C0"/>
    <w:multiLevelType w:val="hybridMultilevel"/>
    <w:tmpl w:val="675E0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08E502C"/>
    <w:multiLevelType w:val="hybridMultilevel"/>
    <w:tmpl w:val="C2165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4216449"/>
    <w:multiLevelType w:val="hybridMultilevel"/>
    <w:tmpl w:val="60E244E0"/>
    <w:lvl w:ilvl="0" w:tplc="BB925A6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4D8113DE"/>
    <w:multiLevelType w:val="multilevel"/>
    <w:tmpl w:val="ADB20CA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549F1D82"/>
    <w:multiLevelType w:val="hybridMultilevel"/>
    <w:tmpl w:val="734A7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2290D83"/>
    <w:multiLevelType w:val="hybridMultilevel"/>
    <w:tmpl w:val="D1E4BA92"/>
    <w:lvl w:ilvl="0" w:tplc="E9807BE6">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nsid w:val="683E6C4F"/>
    <w:multiLevelType w:val="hybridMultilevel"/>
    <w:tmpl w:val="E39A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DBC6F29"/>
    <w:multiLevelType w:val="multilevel"/>
    <w:tmpl w:val="C6A8CCEA"/>
    <w:numStyleLink w:val="Headings"/>
  </w:abstractNum>
  <w:abstractNum w:abstractNumId="17">
    <w:nsid w:val="7F983756"/>
    <w:multiLevelType w:val="multilevel"/>
    <w:tmpl w:val="F300CE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3"/>
  </w:num>
  <w:num w:numId="3">
    <w:abstractNumId w:val="1"/>
  </w:num>
  <w:num w:numId="4">
    <w:abstractNumId w:val="15"/>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8"/>
  </w:num>
  <w:num w:numId="8">
    <w:abstractNumId w:val="6"/>
  </w:num>
  <w:num w:numId="9">
    <w:abstractNumId w:val="9"/>
  </w:num>
  <w:num w:numId="10">
    <w:abstractNumId w:val="7"/>
  </w:num>
  <w:num w:numId="11">
    <w:abstractNumId w:val="2"/>
  </w:num>
  <w:num w:numId="12">
    <w:abstractNumId w:val="17"/>
  </w:num>
  <w:num w:numId="13">
    <w:abstractNumId w:val="12"/>
  </w:num>
  <w:num w:numId="14">
    <w:abstractNumId w:val="4"/>
  </w:num>
  <w:num w:numId="15">
    <w:abstractNumId w:val="11"/>
  </w:num>
  <w:num w:numId="16">
    <w:abstractNumId w:val="14"/>
  </w:num>
  <w:num w:numId="17">
    <w:abstractNumId w:val="3"/>
    <w:lvlOverride w:ilvl="0">
      <w:lvl w:ilvl="0">
        <w:start w:val="1"/>
        <w:numFmt w:val="decimal"/>
        <w:pStyle w:val="Heading1"/>
        <w:lvlText w:val="%1"/>
        <w:lvlJc w:val="left"/>
        <w:pPr>
          <w:tabs>
            <w:tab w:val="num" w:pos="567"/>
          </w:tabs>
          <w:ind w:left="56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16"/>
  </w:num>
  <w:num w:numId="21">
    <w:abstractNumId w:val="3"/>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rta Gomez-Chiarri">
    <w15:presenceInfo w15:providerId="None" w15:userId="Marta Gomez-Chiarri"/>
  </w15:person>
  <w15:person w15:author="Rebecca Stevick">
    <w15:presenceInfo w15:providerId="Windows Live" w15:userId="91926e4c2fe24f4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attachedTemplate r:id="rId1"/>
  <w:revisionView w:formatting="0" w:inkAnnotations="0"/>
  <w:trackRevisions/>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7DBC"/>
    <w:rsid w:val="00000244"/>
    <w:rsid w:val="00000251"/>
    <w:rsid w:val="00000294"/>
    <w:rsid w:val="0000183B"/>
    <w:rsid w:val="000036AA"/>
    <w:rsid w:val="00004028"/>
    <w:rsid w:val="000040FC"/>
    <w:rsid w:val="00004ABF"/>
    <w:rsid w:val="000060DC"/>
    <w:rsid w:val="00012012"/>
    <w:rsid w:val="00015F54"/>
    <w:rsid w:val="000163DD"/>
    <w:rsid w:val="00017B6E"/>
    <w:rsid w:val="0002018A"/>
    <w:rsid w:val="00021B3E"/>
    <w:rsid w:val="00022D41"/>
    <w:rsid w:val="000259A6"/>
    <w:rsid w:val="00026D10"/>
    <w:rsid w:val="00030625"/>
    <w:rsid w:val="00031091"/>
    <w:rsid w:val="00034304"/>
    <w:rsid w:val="00035434"/>
    <w:rsid w:val="0003677D"/>
    <w:rsid w:val="00036FE9"/>
    <w:rsid w:val="00037A67"/>
    <w:rsid w:val="0004174F"/>
    <w:rsid w:val="0004246A"/>
    <w:rsid w:val="00042C93"/>
    <w:rsid w:val="00043989"/>
    <w:rsid w:val="00045678"/>
    <w:rsid w:val="000458E4"/>
    <w:rsid w:val="00046437"/>
    <w:rsid w:val="00047404"/>
    <w:rsid w:val="000513B7"/>
    <w:rsid w:val="000558C2"/>
    <w:rsid w:val="00056EFD"/>
    <w:rsid w:val="00056F14"/>
    <w:rsid w:val="000609F1"/>
    <w:rsid w:val="00062DA6"/>
    <w:rsid w:val="00063D84"/>
    <w:rsid w:val="00064AD7"/>
    <w:rsid w:val="0006600D"/>
    <w:rsid w:val="0006636D"/>
    <w:rsid w:val="000664EA"/>
    <w:rsid w:val="0006784C"/>
    <w:rsid w:val="0007021A"/>
    <w:rsid w:val="000724E5"/>
    <w:rsid w:val="0007306D"/>
    <w:rsid w:val="00075E17"/>
    <w:rsid w:val="00077D53"/>
    <w:rsid w:val="00077F78"/>
    <w:rsid w:val="00081394"/>
    <w:rsid w:val="0008244D"/>
    <w:rsid w:val="00082BA0"/>
    <w:rsid w:val="00084925"/>
    <w:rsid w:val="00091BC5"/>
    <w:rsid w:val="00093BBF"/>
    <w:rsid w:val="0009511A"/>
    <w:rsid w:val="0009636C"/>
    <w:rsid w:val="000977F0"/>
    <w:rsid w:val="000A04FF"/>
    <w:rsid w:val="000A2639"/>
    <w:rsid w:val="000A2F6A"/>
    <w:rsid w:val="000A35F5"/>
    <w:rsid w:val="000A67BA"/>
    <w:rsid w:val="000A7202"/>
    <w:rsid w:val="000B0913"/>
    <w:rsid w:val="000B18DC"/>
    <w:rsid w:val="000B2247"/>
    <w:rsid w:val="000B34BD"/>
    <w:rsid w:val="000B435B"/>
    <w:rsid w:val="000B6772"/>
    <w:rsid w:val="000C1F38"/>
    <w:rsid w:val="000C415A"/>
    <w:rsid w:val="000C7E2A"/>
    <w:rsid w:val="000D0CEE"/>
    <w:rsid w:val="000D4827"/>
    <w:rsid w:val="000D4D99"/>
    <w:rsid w:val="000D585E"/>
    <w:rsid w:val="000D633A"/>
    <w:rsid w:val="000D6B50"/>
    <w:rsid w:val="000D73C1"/>
    <w:rsid w:val="000E0D39"/>
    <w:rsid w:val="000E1A35"/>
    <w:rsid w:val="000E2F3B"/>
    <w:rsid w:val="000E2FA7"/>
    <w:rsid w:val="000E5402"/>
    <w:rsid w:val="000E7BC8"/>
    <w:rsid w:val="000F10C3"/>
    <w:rsid w:val="000F4CFB"/>
    <w:rsid w:val="000F5347"/>
    <w:rsid w:val="000F59FF"/>
    <w:rsid w:val="000F60AA"/>
    <w:rsid w:val="000F6BA3"/>
    <w:rsid w:val="000F778B"/>
    <w:rsid w:val="000F78EE"/>
    <w:rsid w:val="000F7EEE"/>
    <w:rsid w:val="000F7F06"/>
    <w:rsid w:val="00101703"/>
    <w:rsid w:val="00102A06"/>
    <w:rsid w:val="00111D7E"/>
    <w:rsid w:val="00111ED0"/>
    <w:rsid w:val="00117666"/>
    <w:rsid w:val="00120487"/>
    <w:rsid w:val="00120B5A"/>
    <w:rsid w:val="001223A7"/>
    <w:rsid w:val="00123348"/>
    <w:rsid w:val="00125A34"/>
    <w:rsid w:val="00130DB8"/>
    <w:rsid w:val="0013116A"/>
    <w:rsid w:val="00133435"/>
    <w:rsid w:val="00134256"/>
    <w:rsid w:val="001358F8"/>
    <w:rsid w:val="00141DFC"/>
    <w:rsid w:val="001444D0"/>
    <w:rsid w:val="00144BD2"/>
    <w:rsid w:val="00145911"/>
    <w:rsid w:val="00147395"/>
    <w:rsid w:val="0015035B"/>
    <w:rsid w:val="00151C0A"/>
    <w:rsid w:val="00151F40"/>
    <w:rsid w:val="001535C8"/>
    <w:rsid w:val="00154B6A"/>
    <w:rsid w:val="001552C9"/>
    <w:rsid w:val="001559CB"/>
    <w:rsid w:val="00162D70"/>
    <w:rsid w:val="00163026"/>
    <w:rsid w:val="001630B7"/>
    <w:rsid w:val="001645A3"/>
    <w:rsid w:val="00164D16"/>
    <w:rsid w:val="001669B8"/>
    <w:rsid w:val="00171FE8"/>
    <w:rsid w:val="001738CB"/>
    <w:rsid w:val="00174B53"/>
    <w:rsid w:val="00176B3E"/>
    <w:rsid w:val="00177D84"/>
    <w:rsid w:val="00181346"/>
    <w:rsid w:val="001833D1"/>
    <w:rsid w:val="0018444C"/>
    <w:rsid w:val="00187EA7"/>
    <w:rsid w:val="00192443"/>
    <w:rsid w:val="00192704"/>
    <w:rsid w:val="0019552A"/>
    <w:rsid w:val="0019560A"/>
    <w:rsid w:val="001964EF"/>
    <w:rsid w:val="00196F38"/>
    <w:rsid w:val="001A357F"/>
    <w:rsid w:val="001A4182"/>
    <w:rsid w:val="001A4264"/>
    <w:rsid w:val="001A49BA"/>
    <w:rsid w:val="001A53A4"/>
    <w:rsid w:val="001A5511"/>
    <w:rsid w:val="001A6C33"/>
    <w:rsid w:val="001A757F"/>
    <w:rsid w:val="001B1A2C"/>
    <w:rsid w:val="001B2770"/>
    <w:rsid w:val="001B32B1"/>
    <w:rsid w:val="001B3790"/>
    <w:rsid w:val="001B391F"/>
    <w:rsid w:val="001B48EA"/>
    <w:rsid w:val="001B5FE3"/>
    <w:rsid w:val="001C0A6F"/>
    <w:rsid w:val="001C1882"/>
    <w:rsid w:val="001C19FF"/>
    <w:rsid w:val="001C2ED3"/>
    <w:rsid w:val="001C488B"/>
    <w:rsid w:val="001C67BA"/>
    <w:rsid w:val="001C73AE"/>
    <w:rsid w:val="001D0F9C"/>
    <w:rsid w:val="001D1096"/>
    <w:rsid w:val="001D18D0"/>
    <w:rsid w:val="001D5C23"/>
    <w:rsid w:val="001D622F"/>
    <w:rsid w:val="001E11C7"/>
    <w:rsid w:val="001E2FDF"/>
    <w:rsid w:val="001E6635"/>
    <w:rsid w:val="001E766B"/>
    <w:rsid w:val="001F4C07"/>
    <w:rsid w:val="001F6C06"/>
    <w:rsid w:val="00202546"/>
    <w:rsid w:val="00203E2A"/>
    <w:rsid w:val="00207716"/>
    <w:rsid w:val="002140D2"/>
    <w:rsid w:val="00214212"/>
    <w:rsid w:val="002145CA"/>
    <w:rsid w:val="00220AEA"/>
    <w:rsid w:val="00221E39"/>
    <w:rsid w:val="00226954"/>
    <w:rsid w:val="0022713B"/>
    <w:rsid w:val="00230BC4"/>
    <w:rsid w:val="00231543"/>
    <w:rsid w:val="0023270C"/>
    <w:rsid w:val="00232B24"/>
    <w:rsid w:val="00234C81"/>
    <w:rsid w:val="00240612"/>
    <w:rsid w:val="00243241"/>
    <w:rsid w:val="002500BF"/>
    <w:rsid w:val="00250C99"/>
    <w:rsid w:val="00251AFE"/>
    <w:rsid w:val="00251F63"/>
    <w:rsid w:val="00252332"/>
    <w:rsid w:val="00252371"/>
    <w:rsid w:val="00261D69"/>
    <w:rsid w:val="00261E92"/>
    <w:rsid w:val="0026252E"/>
    <w:rsid w:val="002629A3"/>
    <w:rsid w:val="00263E62"/>
    <w:rsid w:val="00264882"/>
    <w:rsid w:val="00265660"/>
    <w:rsid w:val="002673CC"/>
    <w:rsid w:val="00267D18"/>
    <w:rsid w:val="0027083A"/>
    <w:rsid w:val="00270C49"/>
    <w:rsid w:val="002715A0"/>
    <w:rsid w:val="002767E5"/>
    <w:rsid w:val="00276F7D"/>
    <w:rsid w:val="00277EDD"/>
    <w:rsid w:val="00283096"/>
    <w:rsid w:val="0028502E"/>
    <w:rsid w:val="00285C9E"/>
    <w:rsid w:val="002868E2"/>
    <w:rsid w:val="002869C3"/>
    <w:rsid w:val="00292114"/>
    <w:rsid w:val="00292F18"/>
    <w:rsid w:val="002936E4"/>
    <w:rsid w:val="002937BF"/>
    <w:rsid w:val="0029514E"/>
    <w:rsid w:val="00296B88"/>
    <w:rsid w:val="00296B99"/>
    <w:rsid w:val="00296F62"/>
    <w:rsid w:val="002A038F"/>
    <w:rsid w:val="002A0BFE"/>
    <w:rsid w:val="002A3E66"/>
    <w:rsid w:val="002A5C9A"/>
    <w:rsid w:val="002A6348"/>
    <w:rsid w:val="002A729A"/>
    <w:rsid w:val="002B1004"/>
    <w:rsid w:val="002B17BD"/>
    <w:rsid w:val="002B224F"/>
    <w:rsid w:val="002B39AE"/>
    <w:rsid w:val="002B4373"/>
    <w:rsid w:val="002B4554"/>
    <w:rsid w:val="002B7476"/>
    <w:rsid w:val="002B7CEE"/>
    <w:rsid w:val="002C1FD9"/>
    <w:rsid w:val="002C2EF4"/>
    <w:rsid w:val="002C5975"/>
    <w:rsid w:val="002C7377"/>
    <w:rsid w:val="002C74CA"/>
    <w:rsid w:val="002D4C21"/>
    <w:rsid w:val="002D5442"/>
    <w:rsid w:val="002D630D"/>
    <w:rsid w:val="002E2EBA"/>
    <w:rsid w:val="002E347B"/>
    <w:rsid w:val="002E467F"/>
    <w:rsid w:val="002E5918"/>
    <w:rsid w:val="002E7420"/>
    <w:rsid w:val="002F0436"/>
    <w:rsid w:val="002F0644"/>
    <w:rsid w:val="002F13CE"/>
    <w:rsid w:val="002F744D"/>
    <w:rsid w:val="00300017"/>
    <w:rsid w:val="00301B23"/>
    <w:rsid w:val="0030386E"/>
    <w:rsid w:val="00303DE6"/>
    <w:rsid w:val="00303F69"/>
    <w:rsid w:val="00304EF0"/>
    <w:rsid w:val="003051EB"/>
    <w:rsid w:val="0030607B"/>
    <w:rsid w:val="00306F06"/>
    <w:rsid w:val="00307397"/>
    <w:rsid w:val="00310124"/>
    <w:rsid w:val="0031142D"/>
    <w:rsid w:val="0031165C"/>
    <w:rsid w:val="00315BB8"/>
    <w:rsid w:val="0031664E"/>
    <w:rsid w:val="00320538"/>
    <w:rsid w:val="0032112E"/>
    <w:rsid w:val="00321CAC"/>
    <w:rsid w:val="003221A4"/>
    <w:rsid w:val="0032385B"/>
    <w:rsid w:val="0032506A"/>
    <w:rsid w:val="00326308"/>
    <w:rsid w:val="003271D2"/>
    <w:rsid w:val="00327DC0"/>
    <w:rsid w:val="00330316"/>
    <w:rsid w:val="0033059C"/>
    <w:rsid w:val="003403D9"/>
    <w:rsid w:val="0034156C"/>
    <w:rsid w:val="00342DC7"/>
    <w:rsid w:val="00343855"/>
    <w:rsid w:val="00352044"/>
    <w:rsid w:val="0035227E"/>
    <w:rsid w:val="00353A51"/>
    <w:rsid w:val="003544FB"/>
    <w:rsid w:val="0035502B"/>
    <w:rsid w:val="00355138"/>
    <w:rsid w:val="0036030D"/>
    <w:rsid w:val="00362A7F"/>
    <w:rsid w:val="003647CC"/>
    <w:rsid w:val="00365D63"/>
    <w:rsid w:val="00365D89"/>
    <w:rsid w:val="00366C4E"/>
    <w:rsid w:val="0036793B"/>
    <w:rsid w:val="00372682"/>
    <w:rsid w:val="003757F2"/>
    <w:rsid w:val="00376CC5"/>
    <w:rsid w:val="003821CB"/>
    <w:rsid w:val="0038579E"/>
    <w:rsid w:val="00386B96"/>
    <w:rsid w:val="00387DB5"/>
    <w:rsid w:val="00390A87"/>
    <w:rsid w:val="0039104C"/>
    <w:rsid w:val="00391630"/>
    <w:rsid w:val="003925DE"/>
    <w:rsid w:val="00394062"/>
    <w:rsid w:val="0039693B"/>
    <w:rsid w:val="0039700E"/>
    <w:rsid w:val="003978D5"/>
    <w:rsid w:val="003A2918"/>
    <w:rsid w:val="003A3FC2"/>
    <w:rsid w:val="003B01E5"/>
    <w:rsid w:val="003B2A4E"/>
    <w:rsid w:val="003B4524"/>
    <w:rsid w:val="003B5FD9"/>
    <w:rsid w:val="003B6C62"/>
    <w:rsid w:val="003B6E9F"/>
    <w:rsid w:val="003B7014"/>
    <w:rsid w:val="003C037E"/>
    <w:rsid w:val="003C0CD2"/>
    <w:rsid w:val="003C1A2D"/>
    <w:rsid w:val="003C248E"/>
    <w:rsid w:val="003C3384"/>
    <w:rsid w:val="003C578F"/>
    <w:rsid w:val="003D0C83"/>
    <w:rsid w:val="003D1B57"/>
    <w:rsid w:val="003D2F2D"/>
    <w:rsid w:val="003D3F5D"/>
    <w:rsid w:val="003E4BAD"/>
    <w:rsid w:val="003E7DBB"/>
    <w:rsid w:val="003F05B8"/>
    <w:rsid w:val="003F129E"/>
    <w:rsid w:val="003F2750"/>
    <w:rsid w:val="003F488D"/>
    <w:rsid w:val="003F7D39"/>
    <w:rsid w:val="00400A41"/>
    <w:rsid w:val="00401590"/>
    <w:rsid w:val="00402902"/>
    <w:rsid w:val="004077BF"/>
    <w:rsid w:val="00407B85"/>
    <w:rsid w:val="00410DE0"/>
    <w:rsid w:val="0041121E"/>
    <w:rsid w:val="004112BF"/>
    <w:rsid w:val="00413ECB"/>
    <w:rsid w:val="00415203"/>
    <w:rsid w:val="00416102"/>
    <w:rsid w:val="00416F8B"/>
    <w:rsid w:val="00417134"/>
    <w:rsid w:val="004209C4"/>
    <w:rsid w:val="00420C1F"/>
    <w:rsid w:val="00425787"/>
    <w:rsid w:val="004270AA"/>
    <w:rsid w:val="004270D3"/>
    <w:rsid w:val="00427495"/>
    <w:rsid w:val="00427B70"/>
    <w:rsid w:val="00431F64"/>
    <w:rsid w:val="00433937"/>
    <w:rsid w:val="00433D58"/>
    <w:rsid w:val="00433D6C"/>
    <w:rsid w:val="00434AD1"/>
    <w:rsid w:val="00434B54"/>
    <w:rsid w:val="00436100"/>
    <w:rsid w:val="00442DE9"/>
    <w:rsid w:val="0044450D"/>
    <w:rsid w:val="004454A0"/>
    <w:rsid w:val="00445525"/>
    <w:rsid w:val="00447BBA"/>
    <w:rsid w:val="00451725"/>
    <w:rsid w:val="00451A8B"/>
    <w:rsid w:val="00451E26"/>
    <w:rsid w:val="00454AEA"/>
    <w:rsid w:val="00454E13"/>
    <w:rsid w:val="00456C39"/>
    <w:rsid w:val="00456CBE"/>
    <w:rsid w:val="00463E3D"/>
    <w:rsid w:val="004645AE"/>
    <w:rsid w:val="00464F81"/>
    <w:rsid w:val="00465BB6"/>
    <w:rsid w:val="00466A55"/>
    <w:rsid w:val="00467FCE"/>
    <w:rsid w:val="00474845"/>
    <w:rsid w:val="00475D9C"/>
    <w:rsid w:val="00476CA1"/>
    <w:rsid w:val="0048246A"/>
    <w:rsid w:val="00482629"/>
    <w:rsid w:val="0048337A"/>
    <w:rsid w:val="00484A45"/>
    <w:rsid w:val="004867A5"/>
    <w:rsid w:val="00490087"/>
    <w:rsid w:val="00491748"/>
    <w:rsid w:val="00492334"/>
    <w:rsid w:val="00492644"/>
    <w:rsid w:val="00492CA9"/>
    <w:rsid w:val="00495408"/>
    <w:rsid w:val="004A02FD"/>
    <w:rsid w:val="004A0649"/>
    <w:rsid w:val="004A0D42"/>
    <w:rsid w:val="004A16B4"/>
    <w:rsid w:val="004A2B6D"/>
    <w:rsid w:val="004A53FC"/>
    <w:rsid w:val="004A6B35"/>
    <w:rsid w:val="004B198F"/>
    <w:rsid w:val="004B3786"/>
    <w:rsid w:val="004B495B"/>
    <w:rsid w:val="004C0C21"/>
    <w:rsid w:val="004C1BD7"/>
    <w:rsid w:val="004C20B7"/>
    <w:rsid w:val="004C3963"/>
    <w:rsid w:val="004C3BA7"/>
    <w:rsid w:val="004D05C3"/>
    <w:rsid w:val="004D073C"/>
    <w:rsid w:val="004D0F48"/>
    <w:rsid w:val="004D3E33"/>
    <w:rsid w:val="004E0132"/>
    <w:rsid w:val="004E0786"/>
    <w:rsid w:val="004E1BA0"/>
    <w:rsid w:val="004E29C9"/>
    <w:rsid w:val="004E3005"/>
    <w:rsid w:val="004E421A"/>
    <w:rsid w:val="004E4E84"/>
    <w:rsid w:val="004E51BD"/>
    <w:rsid w:val="004E7D4E"/>
    <w:rsid w:val="004F009A"/>
    <w:rsid w:val="004F206E"/>
    <w:rsid w:val="004F777F"/>
    <w:rsid w:val="004F796D"/>
    <w:rsid w:val="005023BF"/>
    <w:rsid w:val="0050303F"/>
    <w:rsid w:val="00503795"/>
    <w:rsid w:val="00503C11"/>
    <w:rsid w:val="0050765F"/>
    <w:rsid w:val="00507DBC"/>
    <w:rsid w:val="00512B15"/>
    <w:rsid w:val="00513CF6"/>
    <w:rsid w:val="0051440C"/>
    <w:rsid w:val="005151BE"/>
    <w:rsid w:val="00522478"/>
    <w:rsid w:val="0052342D"/>
    <w:rsid w:val="005250F2"/>
    <w:rsid w:val="00525E94"/>
    <w:rsid w:val="00526FB4"/>
    <w:rsid w:val="005276CA"/>
    <w:rsid w:val="00530C47"/>
    <w:rsid w:val="005331B9"/>
    <w:rsid w:val="00533FED"/>
    <w:rsid w:val="00534801"/>
    <w:rsid w:val="0053671E"/>
    <w:rsid w:val="00537061"/>
    <w:rsid w:val="00541624"/>
    <w:rsid w:val="005428AA"/>
    <w:rsid w:val="00547114"/>
    <w:rsid w:val="00550563"/>
    <w:rsid w:val="005529C6"/>
    <w:rsid w:val="005539B1"/>
    <w:rsid w:val="00555C1F"/>
    <w:rsid w:val="005568F5"/>
    <w:rsid w:val="00557404"/>
    <w:rsid w:val="00560134"/>
    <w:rsid w:val="005609AF"/>
    <w:rsid w:val="00560FDD"/>
    <w:rsid w:val="00561681"/>
    <w:rsid w:val="00562A71"/>
    <w:rsid w:val="00562FEE"/>
    <w:rsid w:val="0056466A"/>
    <w:rsid w:val="00564711"/>
    <w:rsid w:val="00564DFE"/>
    <w:rsid w:val="00573A0B"/>
    <w:rsid w:val="00580ADB"/>
    <w:rsid w:val="005834DC"/>
    <w:rsid w:val="0059196C"/>
    <w:rsid w:val="005938A4"/>
    <w:rsid w:val="00594686"/>
    <w:rsid w:val="005954B8"/>
    <w:rsid w:val="005A020A"/>
    <w:rsid w:val="005A128C"/>
    <w:rsid w:val="005A1697"/>
    <w:rsid w:val="005A1D84"/>
    <w:rsid w:val="005A36CA"/>
    <w:rsid w:val="005A4881"/>
    <w:rsid w:val="005A70EA"/>
    <w:rsid w:val="005A7761"/>
    <w:rsid w:val="005B131B"/>
    <w:rsid w:val="005B3025"/>
    <w:rsid w:val="005B3715"/>
    <w:rsid w:val="005B3927"/>
    <w:rsid w:val="005B3D23"/>
    <w:rsid w:val="005B43DD"/>
    <w:rsid w:val="005B4448"/>
    <w:rsid w:val="005B44A6"/>
    <w:rsid w:val="005B78CC"/>
    <w:rsid w:val="005C29B0"/>
    <w:rsid w:val="005C34A2"/>
    <w:rsid w:val="005C3963"/>
    <w:rsid w:val="005C5232"/>
    <w:rsid w:val="005D00C0"/>
    <w:rsid w:val="005D1840"/>
    <w:rsid w:val="005D1C91"/>
    <w:rsid w:val="005D35E4"/>
    <w:rsid w:val="005D69FE"/>
    <w:rsid w:val="005D7910"/>
    <w:rsid w:val="005E1F57"/>
    <w:rsid w:val="005E382D"/>
    <w:rsid w:val="005E3EE3"/>
    <w:rsid w:val="005E3F26"/>
    <w:rsid w:val="005E44FA"/>
    <w:rsid w:val="005F0603"/>
    <w:rsid w:val="005F0BA1"/>
    <w:rsid w:val="005F0DBC"/>
    <w:rsid w:val="005F3700"/>
    <w:rsid w:val="005F5491"/>
    <w:rsid w:val="005F6C05"/>
    <w:rsid w:val="005F76F9"/>
    <w:rsid w:val="0061055B"/>
    <w:rsid w:val="00611015"/>
    <w:rsid w:val="00611873"/>
    <w:rsid w:val="00613512"/>
    <w:rsid w:val="006149B5"/>
    <w:rsid w:val="006151EA"/>
    <w:rsid w:val="0062154F"/>
    <w:rsid w:val="00622D90"/>
    <w:rsid w:val="0062428A"/>
    <w:rsid w:val="00626153"/>
    <w:rsid w:val="00626B52"/>
    <w:rsid w:val="0063026B"/>
    <w:rsid w:val="00631A8C"/>
    <w:rsid w:val="006345BD"/>
    <w:rsid w:val="0064111E"/>
    <w:rsid w:val="00651CA2"/>
    <w:rsid w:val="00653D60"/>
    <w:rsid w:val="0065423A"/>
    <w:rsid w:val="00656854"/>
    <w:rsid w:val="00660D05"/>
    <w:rsid w:val="00662439"/>
    <w:rsid w:val="00666A83"/>
    <w:rsid w:val="00671D9A"/>
    <w:rsid w:val="0067307E"/>
    <w:rsid w:val="00673952"/>
    <w:rsid w:val="00674FBA"/>
    <w:rsid w:val="006811C1"/>
    <w:rsid w:val="00681D93"/>
    <w:rsid w:val="006834F2"/>
    <w:rsid w:val="006842D8"/>
    <w:rsid w:val="00684303"/>
    <w:rsid w:val="00686B93"/>
    <w:rsid w:val="00686C9D"/>
    <w:rsid w:val="00690F89"/>
    <w:rsid w:val="0069383C"/>
    <w:rsid w:val="006A232A"/>
    <w:rsid w:val="006A2586"/>
    <w:rsid w:val="006A4BCF"/>
    <w:rsid w:val="006A4CDF"/>
    <w:rsid w:val="006A5A27"/>
    <w:rsid w:val="006A63B9"/>
    <w:rsid w:val="006A7DDD"/>
    <w:rsid w:val="006B11F9"/>
    <w:rsid w:val="006B2D5B"/>
    <w:rsid w:val="006B7D14"/>
    <w:rsid w:val="006C63F3"/>
    <w:rsid w:val="006D0B2F"/>
    <w:rsid w:val="006D4319"/>
    <w:rsid w:val="006D51B2"/>
    <w:rsid w:val="006D5B93"/>
    <w:rsid w:val="006D7D9E"/>
    <w:rsid w:val="006E149A"/>
    <w:rsid w:val="006E1ED2"/>
    <w:rsid w:val="006E43E8"/>
    <w:rsid w:val="006E4EDB"/>
    <w:rsid w:val="006E557E"/>
    <w:rsid w:val="006E5CE2"/>
    <w:rsid w:val="006E6EF3"/>
    <w:rsid w:val="006F317A"/>
    <w:rsid w:val="007003AE"/>
    <w:rsid w:val="0070167C"/>
    <w:rsid w:val="0070477B"/>
    <w:rsid w:val="00713B39"/>
    <w:rsid w:val="00715183"/>
    <w:rsid w:val="00720A21"/>
    <w:rsid w:val="00720D0A"/>
    <w:rsid w:val="00721E3E"/>
    <w:rsid w:val="007232B5"/>
    <w:rsid w:val="00725123"/>
    <w:rsid w:val="0072534A"/>
    <w:rsid w:val="00725A7D"/>
    <w:rsid w:val="00726C50"/>
    <w:rsid w:val="00727F67"/>
    <w:rsid w:val="0073085C"/>
    <w:rsid w:val="00735638"/>
    <w:rsid w:val="0073597D"/>
    <w:rsid w:val="00736D17"/>
    <w:rsid w:val="00740FE8"/>
    <w:rsid w:val="0074137C"/>
    <w:rsid w:val="007423FD"/>
    <w:rsid w:val="00746505"/>
    <w:rsid w:val="00746AD4"/>
    <w:rsid w:val="0074703A"/>
    <w:rsid w:val="00750071"/>
    <w:rsid w:val="00751377"/>
    <w:rsid w:val="00752F1D"/>
    <w:rsid w:val="00752FD2"/>
    <w:rsid w:val="00753C06"/>
    <w:rsid w:val="00754E24"/>
    <w:rsid w:val="007566C0"/>
    <w:rsid w:val="00760727"/>
    <w:rsid w:val="00760EED"/>
    <w:rsid w:val="00762972"/>
    <w:rsid w:val="00764396"/>
    <w:rsid w:val="00764CCF"/>
    <w:rsid w:val="007656EC"/>
    <w:rsid w:val="0076700A"/>
    <w:rsid w:val="007719DC"/>
    <w:rsid w:val="00773B6E"/>
    <w:rsid w:val="00777E86"/>
    <w:rsid w:val="0078046D"/>
    <w:rsid w:val="00781820"/>
    <w:rsid w:val="00783A06"/>
    <w:rsid w:val="00787E54"/>
    <w:rsid w:val="007905DE"/>
    <w:rsid w:val="00790BB3"/>
    <w:rsid w:val="00792043"/>
    <w:rsid w:val="007928F5"/>
    <w:rsid w:val="0079292F"/>
    <w:rsid w:val="00792B2E"/>
    <w:rsid w:val="00795E8C"/>
    <w:rsid w:val="007967FA"/>
    <w:rsid w:val="00796AFC"/>
    <w:rsid w:val="00797E65"/>
    <w:rsid w:val="00797EDD"/>
    <w:rsid w:val="007A2594"/>
    <w:rsid w:val="007A2DFA"/>
    <w:rsid w:val="007A7139"/>
    <w:rsid w:val="007B0322"/>
    <w:rsid w:val="007B147D"/>
    <w:rsid w:val="007B1878"/>
    <w:rsid w:val="007B1B2F"/>
    <w:rsid w:val="007B204E"/>
    <w:rsid w:val="007B3B98"/>
    <w:rsid w:val="007B3F58"/>
    <w:rsid w:val="007B4A5C"/>
    <w:rsid w:val="007B4B4A"/>
    <w:rsid w:val="007B4F1D"/>
    <w:rsid w:val="007C079B"/>
    <w:rsid w:val="007C0E3F"/>
    <w:rsid w:val="007C182E"/>
    <w:rsid w:val="007C206C"/>
    <w:rsid w:val="007C254F"/>
    <w:rsid w:val="007C4AA9"/>
    <w:rsid w:val="007C5729"/>
    <w:rsid w:val="007C5F7C"/>
    <w:rsid w:val="007C7B90"/>
    <w:rsid w:val="007D5142"/>
    <w:rsid w:val="007D5DCA"/>
    <w:rsid w:val="007E236B"/>
    <w:rsid w:val="007E7908"/>
    <w:rsid w:val="007F00E9"/>
    <w:rsid w:val="007F0E97"/>
    <w:rsid w:val="007F25F8"/>
    <w:rsid w:val="007F38A6"/>
    <w:rsid w:val="007F3B60"/>
    <w:rsid w:val="007F6720"/>
    <w:rsid w:val="008017B2"/>
    <w:rsid w:val="008055A4"/>
    <w:rsid w:val="00806109"/>
    <w:rsid w:val="00810C32"/>
    <w:rsid w:val="008111E4"/>
    <w:rsid w:val="00811AF6"/>
    <w:rsid w:val="0081301C"/>
    <w:rsid w:val="00814F4E"/>
    <w:rsid w:val="00817DD6"/>
    <w:rsid w:val="008205B2"/>
    <w:rsid w:val="00821793"/>
    <w:rsid w:val="00822028"/>
    <w:rsid w:val="00822EE3"/>
    <w:rsid w:val="008231D5"/>
    <w:rsid w:val="0082367F"/>
    <w:rsid w:val="00823BCA"/>
    <w:rsid w:val="0082461C"/>
    <w:rsid w:val="0083356C"/>
    <w:rsid w:val="00833A1D"/>
    <w:rsid w:val="0083429E"/>
    <w:rsid w:val="0083642F"/>
    <w:rsid w:val="008432A2"/>
    <w:rsid w:val="00843904"/>
    <w:rsid w:val="0084639F"/>
    <w:rsid w:val="00850077"/>
    <w:rsid w:val="00850572"/>
    <w:rsid w:val="00850AA9"/>
    <w:rsid w:val="008536BA"/>
    <w:rsid w:val="0085658A"/>
    <w:rsid w:val="0086223A"/>
    <w:rsid w:val="008629A9"/>
    <w:rsid w:val="0086579B"/>
    <w:rsid w:val="00866D98"/>
    <w:rsid w:val="0087051C"/>
    <w:rsid w:val="00871C01"/>
    <w:rsid w:val="008808DD"/>
    <w:rsid w:val="00883B77"/>
    <w:rsid w:val="00883FC8"/>
    <w:rsid w:val="00884F60"/>
    <w:rsid w:val="00893027"/>
    <w:rsid w:val="00893C19"/>
    <w:rsid w:val="008963B1"/>
    <w:rsid w:val="00897630"/>
    <w:rsid w:val="00897DE4"/>
    <w:rsid w:val="008A3E93"/>
    <w:rsid w:val="008A4210"/>
    <w:rsid w:val="008A5A06"/>
    <w:rsid w:val="008B3F1C"/>
    <w:rsid w:val="008B4368"/>
    <w:rsid w:val="008B7616"/>
    <w:rsid w:val="008B7E2A"/>
    <w:rsid w:val="008B7FCF"/>
    <w:rsid w:val="008C10AC"/>
    <w:rsid w:val="008C1485"/>
    <w:rsid w:val="008C1B91"/>
    <w:rsid w:val="008C1E25"/>
    <w:rsid w:val="008C6B28"/>
    <w:rsid w:val="008D0C8B"/>
    <w:rsid w:val="008D5842"/>
    <w:rsid w:val="008D5D17"/>
    <w:rsid w:val="008D5FEF"/>
    <w:rsid w:val="008D6C8D"/>
    <w:rsid w:val="008D781E"/>
    <w:rsid w:val="008E0048"/>
    <w:rsid w:val="008E031C"/>
    <w:rsid w:val="008E0862"/>
    <w:rsid w:val="008E2ACB"/>
    <w:rsid w:val="008E2B54"/>
    <w:rsid w:val="008E4404"/>
    <w:rsid w:val="008E49A4"/>
    <w:rsid w:val="008E58C7"/>
    <w:rsid w:val="008E5905"/>
    <w:rsid w:val="008E5A9E"/>
    <w:rsid w:val="008E6099"/>
    <w:rsid w:val="008F00C0"/>
    <w:rsid w:val="008F1024"/>
    <w:rsid w:val="008F10EE"/>
    <w:rsid w:val="008F3326"/>
    <w:rsid w:val="008F5021"/>
    <w:rsid w:val="008F57C2"/>
    <w:rsid w:val="00902313"/>
    <w:rsid w:val="00902A49"/>
    <w:rsid w:val="00906492"/>
    <w:rsid w:val="00907818"/>
    <w:rsid w:val="00910465"/>
    <w:rsid w:val="00911ACE"/>
    <w:rsid w:val="00916D86"/>
    <w:rsid w:val="00921E9C"/>
    <w:rsid w:val="00924A9B"/>
    <w:rsid w:val="009256EF"/>
    <w:rsid w:val="009278E0"/>
    <w:rsid w:val="0093020B"/>
    <w:rsid w:val="00933FF4"/>
    <w:rsid w:val="00936932"/>
    <w:rsid w:val="00936C5B"/>
    <w:rsid w:val="009400EE"/>
    <w:rsid w:val="00941F62"/>
    <w:rsid w:val="00942692"/>
    <w:rsid w:val="00943573"/>
    <w:rsid w:val="00946222"/>
    <w:rsid w:val="00947883"/>
    <w:rsid w:val="00950725"/>
    <w:rsid w:val="0095283D"/>
    <w:rsid w:val="00952C86"/>
    <w:rsid w:val="009574F3"/>
    <w:rsid w:val="0095796C"/>
    <w:rsid w:val="00961945"/>
    <w:rsid w:val="00963E27"/>
    <w:rsid w:val="00966839"/>
    <w:rsid w:val="009701BD"/>
    <w:rsid w:val="00970405"/>
    <w:rsid w:val="0097082A"/>
    <w:rsid w:val="00971B61"/>
    <w:rsid w:val="0097476E"/>
    <w:rsid w:val="00974971"/>
    <w:rsid w:val="00980C31"/>
    <w:rsid w:val="009818D8"/>
    <w:rsid w:val="0098238B"/>
    <w:rsid w:val="009879DB"/>
    <w:rsid w:val="00987C37"/>
    <w:rsid w:val="0099098E"/>
    <w:rsid w:val="009955FF"/>
    <w:rsid w:val="009969E2"/>
    <w:rsid w:val="00996D4B"/>
    <w:rsid w:val="009A1170"/>
    <w:rsid w:val="009A257F"/>
    <w:rsid w:val="009A395B"/>
    <w:rsid w:val="009A78CC"/>
    <w:rsid w:val="009A7F2A"/>
    <w:rsid w:val="009B0636"/>
    <w:rsid w:val="009B1F53"/>
    <w:rsid w:val="009B3C68"/>
    <w:rsid w:val="009B3EBE"/>
    <w:rsid w:val="009B701A"/>
    <w:rsid w:val="009C4901"/>
    <w:rsid w:val="009C76F3"/>
    <w:rsid w:val="009C7D62"/>
    <w:rsid w:val="009D0B42"/>
    <w:rsid w:val="009D259D"/>
    <w:rsid w:val="009D30C1"/>
    <w:rsid w:val="009D3F41"/>
    <w:rsid w:val="009E6FBA"/>
    <w:rsid w:val="009F1AD4"/>
    <w:rsid w:val="009F2BED"/>
    <w:rsid w:val="009F3069"/>
    <w:rsid w:val="009F3692"/>
    <w:rsid w:val="009F5D2A"/>
    <w:rsid w:val="00A01D82"/>
    <w:rsid w:val="00A039B7"/>
    <w:rsid w:val="00A073D0"/>
    <w:rsid w:val="00A23E33"/>
    <w:rsid w:val="00A27638"/>
    <w:rsid w:val="00A278F0"/>
    <w:rsid w:val="00A315DB"/>
    <w:rsid w:val="00A3318A"/>
    <w:rsid w:val="00A34352"/>
    <w:rsid w:val="00A3711A"/>
    <w:rsid w:val="00A3775C"/>
    <w:rsid w:val="00A37FD7"/>
    <w:rsid w:val="00A41CCC"/>
    <w:rsid w:val="00A43F1F"/>
    <w:rsid w:val="00A46525"/>
    <w:rsid w:val="00A47589"/>
    <w:rsid w:val="00A50060"/>
    <w:rsid w:val="00A50D9D"/>
    <w:rsid w:val="00A53000"/>
    <w:rsid w:val="00A545C6"/>
    <w:rsid w:val="00A553A0"/>
    <w:rsid w:val="00A56852"/>
    <w:rsid w:val="00A5799B"/>
    <w:rsid w:val="00A609A7"/>
    <w:rsid w:val="00A65668"/>
    <w:rsid w:val="00A65BA5"/>
    <w:rsid w:val="00A668F6"/>
    <w:rsid w:val="00A711D7"/>
    <w:rsid w:val="00A71506"/>
    <w:rsid w:val="00A718FD"/>
    <w:rsid w:val="00A73D61"/>
    <w:rsid w:val="00A75F87"/>
    <w:rsid w:val="00A778FD"/>
    <w:rsid w:val="00A8046B"/>
    <w:rsid w:val="00A81F16"/>
    <w:rsid w:val="00A83407"/>
    <w:rsid w:val="00A84585"/>
    <w:rsid w:val="00A849B0"/>
    <w:rsid w:val="00A9084C"/>
    <w:rsid w:val="00A915B8"/>
    <w:rsid w:val="00A9230E"/>
    <w:rsid w:val="00A94ECD"/>
    <w:rsid w:val="00A95639"/>
    <w:rsid w:val="00A95D8B"/>
    <w:rsid w:val="00A95DC3"/>
    <w:rsid w:val="00A971E3"/>
    <w:rsid w:val="00AA1109"/>
    <w:rsid w:val="00AA20CB"/>
    <w:rsid w:val="00AA7AEF"/>
    <w:rsid w:val="00AB3936"/>
    <w:rsid w:val="00AB4053"/>
    <w:rsid w:val="00AB7403"/>
    <w:rsid w:val="00AB7DDB"/>
    <w:rsid w:val="00AC0270"/>
    <w:rsid w:val="00AC064B"/>
    <w:rsid w:val="00AC3EA3"/>
    <w:rsid w:val="00AC4DDE"/>
    <w:rsid w:val="00AC525C"/>
    <w:rsid w:val="00AC713A"/>
    <w:rsid w:val="00AC792D"/>
    <w:rsid w:val="00AD1872"/>
    <w:rsid w:val="00AD4C56"/>
    <w:rsid w:val="00AD564D"/>
    <w:rsid w:val="00AD6BF5"/>
    <w:rsid w:val="00AE0A86"/>
    <w:rsid w:val="00AE1DD7"/>
    <w:rsid w:val="00AE6F94"/>
    <w:rsid w:val="00AE6FD9"/>
    <w:rsid w:val="00AF58FD"/>
    <w:rsid w:val="00AF627F"/>
    <w:rsid w:val="00B00012"/>
    <w:rsid w:val="00B01214"/>
    <w:rsid w:val="00B01394"/>
    <w:rsid w:val="00B03172"/>
    <w:rsid w:val="00B06663"/>
    <w:rsid w:val="00B07448"/>
    <w:rsid w:val="00B101C8"/>
    <w:rsid w:val="00B116F8"/>
    <w:rsid w:val="00B11862"/>
    <w:rsid w:val="00B14394"/>
    <w:rsid w:val="00B15724"/>
    <w:rsid w:val="00B172AA"/>
    <w:rsid w:val="00B174A4"/>
    <w:rsid w:val="00B20A6D"/>
    <w:rsid w:val="00B214C1"/>
    <w:rsid w:val="00B23463"/>
    <w:rsid w:val="00B24951"/>
    <w:rsid w:val="00B25452"/>
    <w:rsid w:val="00B31926"/>
    <w:rsid w:val="00B32889"/>
    <w:rsid w:val="00B40FC7"/>
    <w:rsid w:val="00B45B43"/>
    <w:rsid w:val="00B47138"/>
    <w:rsid w:val="00B52D21"/>
    <w:rsid w:val="00B5460E"/>
    <w:rsid w:val="00B54621"/>
    <w:rsid w:val="00B57862"/>
    <w:rsid w:val="00B632D9"/>
    <w:rsid w:val="00B64791"/>
    <w:rsid w:val="00B657B8"/>
    <w:rsid w:val="00B70CBC"/>
    <w:rsid w:val="00B70EA9"/>
    <w:rsid w:val="00B718BD"/>
    <w:rsid w:val="00B7331C"/>
    <w:rsid w:val="00B73F4D"/>
    <w:rsid w:val="00B75218"/>
    <w:rsid w:val="00B75F9F"/>
    <w:rsid w:val="00B76610"/>
    <w:rsid w:val="00B76869"/>
    <w:rsid w:val="00B80025"/>
    <w:rsid w:val="00B803E4"/>
    <w:rsid w:val="00B811DE"/>
    <w:rsid w:val="00B81A43"/>
    <w:rsid w:val="00B84920"/>
    <w:rsid w:val="00B84CB4"/>
    <w:rsid w:val="00B8556A"/>
    <w:rsid w:val="00B86128"/>
    <w:rsid w:val="00B87E30"/>
    <w:rsid w:val="00B94E8E"/>
    <w:rsid w:val="00B9562A"/>
    <w:rsid w:val="00BA1850"/>
    <w:rsid w:val="00BA2257"/>
    <w:rsid w:val="00BA43A7"/>
    <w:rsid w:val="00BB4FD8"/>
    <w:rsid w:val="00BB5390"/>
    <w:rsid w:val="00BB7C92"/>
    <w:rsid w:val="00BC037C"/>
    <w:rsid w:val="00BC10A6"/>
    <w:rsid w:val="00BC2FBE"/>
    <w:rsid w:val="00BC3E4F"/>
    <w:rsid w:val="00BC51BE"/>
    <w:rsid w:val="00BC57DC"/>
    <w:rsid w:val="00BD6A41"/>
    <w:rsid w:val="00BE2867"/>
    <w:rsid w:val="00BE2D1B"/>
    <w:rsid w:val="00BE6CC5"/>
    <w:rsid w:val="00BE71EF"/>
    <w:rsid w:val="00BE7803"/>
    <w:rsid w:val="00BE7C63"/>
    <w:rsid w:val="00BF1E7C"/>
    <w:rsid w:val="00BF1F4D"/>
    <w:rsid w:val="00BF3F0D"/>
    <w:rsid w:val="00BF57B9"/>
    <w:rsid w:val="00BF59BD"/>
    <w:rsid w:val="00C012A3"/>
    <w:rsid w:val="00C023A6"/>
    <w:rsid w:val="00C037E3"/>
    <w:rsid w:val="00C037F2"/>
    <w:rsid w:val="00C04D88"/>
    <w:rsid w:val="00C06EAA"/>
    <w:rsid w:val="00C1130C"/>
    <w:rsid w:val="00C11DA9"/>
    <w:rsid w:val="00C17249"/>
    <w:rsid w:val="00C20A70"/>
    <w:rsid w:val="00C20C97"/>
    <w:rsid w:val="00C2406A"/>
    <w:rsid w:val="00C246A0"/>
    <w:rsid w:val="00C24F7B"/>
    <w:rsid w:val="00C2514F"/>
    <w:rsid w:val="00C2669F"/>
    <w:rsid w:val="00C27630"/>
    <w:rsid w:val="00C300D4"/>
    <w:rsid w:val="00C3319D"/>
    <w:rsid w:val="00C343EA"/>
    <w:rsid w:val="00C40697"/>
    <w:rsid w:val="00C4480A"/>
    <w:rsid w:val="00C52A7B"/>
    <w:rsid w:val="00C5575E"/>
    <w:rsid w:val="00C57FA4"/>
    <w:rsid w:val="00C61F56"/>
    <w:rsid w:val="00C6324C"/>
    <w:rsid w:val="00C679AA"/>
    <w:rsid w:val="00C700AA"/>
    <w:rsid w:val="00C724CF"/>
    <w:rsid w:val="00C752E0"/>
    <w:rsid w:val="00C75972"/>
    <w:rsid w:val="00C765F3"/>
    <w:rsid w:val="00C779DE"/>
    <w:rsid w:val="00C811AB"/>
    <w:rsid w:val="00C81D7D"/>
    <w:rsid w:val="00C82792"/>
    <w:rsid w:val="00C856FB"/>
    <w:rsid w:val="00C86A71"/>
    <w:rsid w:val="00C87184"/>
    <w:rsid w:val="00C87CA6"/>
    <w:rsid w:val="00C914D4"/>
    <w:rsid w:val="00C91509"/>
    <w:rsid w:val="00C92803"/>
    <w:rsid w:val="00C930F6"/>
    <w:rsid w:val="00C948FD"/>
    <w:rsid w:val="00C95480"/>
    <w:rsid w:val="00CA069D"/>
    <w:rsid w:val="00CA4C23"/>
    <w:rsid w:val="00CB1DAD"/>
    <w:rsid w:val="00CB43D5"/>
    <w:rsid w:val="00CB57DE"/>
    <w:rsid w:val="00CB5F25"/>
    <w:rsid w:val="00CC6146"/>
    <w:rsid w:val="00CC76F9"/>
    <w:rsid w:val="00CD066B"/>
    <w:rsid w:val="00CD0D3A"/>
    <w:rsid w:val="00CD12EC"/>
    <w:rsid w:val="00CD46E2"/>
    <w:rsid w:val="00CD51D0"/>
    <w:rsid w:val="00CD64B4"/>
    <w:rsid w:val="00CD7C99"/>
    <w:rsid w:val="00CE33D7"/>
    <w:rsid w:val="00CE4755"/>
    <w:rsid w:val="00CE47B2"/>
    <w:rsid w:val="00CE50C8"/>
    <w:rsid w:val="00CE6418"/>
    <w:rsid w:val="00CF02A6"/>
    <w:rsid w:val="00CF05CB"/>
    <w:rsid w:val="00CF0682"/>
    <w:rsid w:val="00CF0985"/>
    <w:rsid w:val="00CF3FFD"/>
    <w:rsid w:val="00CF5899"/>
    <w:rsid w:val="00D00D0B"/>
    <w:rsid w:val="00D01677"/>
    <w:rsid w:val="00D0260D"/>
    <w:rsid w:val="00D04B69"/>
    <w:rsid w:val="00D06741"/>
    <w:rsid w:val="00D06A1C"/>
    <w:rsid w:val="00D07107"/>
    <w:rsid w:val="00D07B9C"/>
    <w:rsid w:val="00D1109E"/>
    <w:rsid w:val="00D11AED"/>
    <w:rsid w:val="00D13431"/>
    <w:rsid w:val="00D1403C"/>
    <w:rsid w:val="00D140ED"/>
    <w:rsid w:val="00D165A4"/>
    <w:rsid w:val="00D2065E"/>
    <w:rsid w:val="00D207F0"/>
    <w:rsid w:val="00D261E4"/>
    <w:rsid w:val="00D26260"/>
    <w:rsid w:val="00D2731A"/>
    <w:rsid w:val="00D27FA5"/>
    <w:rsid w:val="00D313D3"/>
    <w:rsid w:val="00D31722"/>
    <w:rsid w:val="00D32760"/>
    <w:rsid w:val="00D32FB0"/>
    <w:rsid w:val="00D33D2B"/>
    <w:rsid w:val="00D353A6"/>
    <w:rsid w:val="00D3698F"/>
    <w:rsid w:val="00D375FF"/>
    <w:rsid w:val="00D4024E"/>
    <w:rsid w:val="00D45514"/>
    <w:rsid w:val="00D537FA"/>
    <w:rsid w:val="00D54E84"/>
    <w:rsid w:val="00D567A1"/>
    <w:rsid w:val="00D5765C"/>
    <w:rsid w:val="00D60EF7"/>
    <w:rsid w:val="00D61475"/>
    <w:rsid w:val="00D62467"/>
    <w:rsid w:val="00D65281"/>
    <w:rsid w:val="00D6630B"/>
    <w:rsid w:val="00D70C68"/>
    <w:rsid w:val="00D721C9"/>
    <w:rsid w:val="00D74104"/>
    <w:rsid w:val="00D765ED"/>
    <w:rsid w:val="00D76E1D"/>
    <w:rsid w:val="00D80C2A"/>
    <w:rsid w:val="00D80D99"/>
    <w:rsid w:val="00D820F1"/>
    <w:rsid w:val="00D82CD8"/>
    <w:rsid w:val="00D84FAF"/>
    <w:rsid w:val="00D90BED"/>
    <w:rsid w:val="00D91CEB"/>
    <w:rsid w:val="00D93003"/>
    <w:rsid w:val="00D9503C"/>
    <w:rsid w:val="00D961A8"/>
    <w:rsid w:val="00D96D62"/>
    <w:rsid w:val="00D9762E"/>
    <w:rsid w:val="00D97636"/>
    <w:rsid w:val="00D979F4"/>
    <w:rsid w:val="00DA1DA4"/>
    <w:rsid w:val="00DA5CEF"/>
    <w:rsid w:val="00DA6A9E"/>
    <w:rsid w:val="00DB261C"/>
    <w:rsid w:val="00DB4837"/>
    <w:rsid w:val="00DB6C38"/>
    <w:rsid w:val="00DB75DD"/>
    <w:rsid w:val="00DB764F"/>
    <w:rsid w:val="00DC26E8"/>
    <w:rsid w:val="00DC289B"/>
    <w:rsid w:val="00DC367D"/>
    <w:rsid w:val="00DC62FA"/>
    <w:rsid w:val="00DC74A9"/>
    <w:rsid w:val="00DD3304"/>
    <w:rsid w:val="00DD4543"/>
    <w:rsid w:val="00DD73EF"/>
    <w:rsid w:val="00DE0456"/>
    <w:rsid w:val="00DE23E8"/>
    <w:rsid w:val="00DE3017"/>
    <w:rsid w:val="00DE4723"/>
    <w:rsid w:val="00DE6C5D"/>
    <w:rsid w:val="00DE7466"/>
    <w:rsid w:val="00DF0B03"/>
    <w:rsid w:val="00DF2C30"/>
    <w:rsid w:val="00DF7672"/>
    <w:rsid w:val="00DF7EED"/>
    <w:rsid w:val="00E0128B"/>
    <w:rsid w:val="00E0432C"/>
    <w:rsid w:val="00E0494E"/>
    <w:rsid w:val="00E11C9F"/>
    <w:rsid w:val="00E136D3"/>
    <w:rsid w:val="00E13FA7"/>
    <w:rsid w:val="00E14ED5"/>
    <w:rsid w:val="00E1574B"/>
    <w:rsid w:val="00E20832"/>
    <w:rsid w:val="00E217FE"/>
    <w:rsid w:val="00E21867"/>
    <w:rsid w:val="00E21F25"/>
    <w:rsid w:val="00E24149"/>
    <w:rsid w:val="00E32A12"/>
    <w:rsid w:val="00E360CC"/>
    <w:rsid w:val="00E37F3C"/>
    <w:rsid w:val="00E40542"/>
    <w:rsid w:val="00E42655"/>
    <w:rsid w:val="00E44EBD"/>
    <w:rsid w:val="00E466C4"/>
    <w:rsid w:val="00E46D91"/>
    <w:rsid w:val="00E527FE"/>
    <w:rsid w:val="00E54017"/>
    <w:rsid w:val="00E54B77"/>
    <w:rsid w:val="00E55C21"/>
    <w:rsid w:val="00E63C90"/>
    <w:rsid w:val="00E6480F"/>
    <w:rsid w:val="00E64E17"/>
    <w:rsid w:val="00E66754"/>
    <w:rsid w:val="00E66B85"/>
    <w:rsid w:val="00E7115D"/>
    <w:rsid w:val="00E733E9"/>
    <w:rsid w:val="00E734EE"/>
    <w:rsid w:val="00E73C18"/>
    <w:rsid w:val="00E7662E"/>
    <w:rsid w:val="00E76C2C"/>
    <w:rsid w:val="00E77A7C"/>
    <w:rsid w:val="00E83B9F"/>
    <w:rsid w:val="00E84072"/>
    <w:rsid w:val="00E87596"/>
    <w:rsid w:val="00E9229C"/>
    <w:rsid w:val="00E922B9"/>
    <w:rsid w:val="00E92B4F"/>
    <w:rsid w:val="00E96707"/>
    <w:rsid w:val="00E96F01"/>
    <w:rsid w:val="00EA376E"/>
    <w:rsid w:val="00EA3D3C"/>
    <w:rsid w:val="00EA5625"/>
    <w:rsid w:val="00EA5E21"/>
    <w:rsid w:val="00EA786A"/>
    <w:rsid w:val="00EB02DE"/>
    <w:rsid w:val="00EB1792"/>
    <w:rsid w:val="00EB19A0"/>
    <w:rsid w:val="00EB56DD"/>
    <w:rsid w:val="00EC2FA8"/>
    <w:rsid w:val="00EC402D"/>
    <w:rsid w:val="00EC77C6"/>
    <w:rsid w:val="00EC7CC3"/>
    <w:rsid w:val="00ED2F6C"/>
    <w:rsid w:val="00ED451E"/>
    <w:rsid w:val="00ED5D98"/>
    <w:rsid w:val="00ED6530"/>
    <w:rsid w:val="00ED74AE"/>
    <w:rsid w:val="00ED74FC"/>
    <w:rsid w:val="00ED7516"/>
    <w:rsid w:val="00EE20EB"/>
    <w:rsid w:val="00EE2977"/>
    <w:rsid w:val="00EE2C78"/>
    <w:rsid w:val="00EE3D9E"/>
    <w:rsid w:val="00EE43FA"/>
    <w:rsid w:val="00EE4CE1"/>
    <w:rsid w:val="00EE5ED8"/>
    <w:rsid w:val="00EE6E34"/>
    <w:rsid w:val="00EE6E74"/>
    <w:rsid w:val="00EE7047"/>
    <w:rsid w:val="00EF5CC5"/>
    <w:rsid w:val="00EF61FF"/>
    <w:rsid w:val="00EF6DC9"/>
    <w:rsid w:val="00EF7CCD"/>
    <w:rsid w:val="00F0208D"/>
    <w:rsid w:val="00F0390C"/>
    <w:rsid w:val="00F04FB9"/>
    <w:rsid w:val="00F05E88"/>
    <w:rsid w:val="00F0685F"/>
    <w:rsid w:val="00F20A61"/>
    <w:rsid w:val="00F20B9C"/>
    <w:rsid w:val="00F24D9E"/>
    <w:rsid w:val="00F259E5"/>
    <w:rsid w:val="00F25B55"/>
    <w:rsid w:val="00F305C6"/>
    <w:rsid w:val="00F3103A"/>
    <w:rsid w:val="00F46494"/>
    <w:rsid w:val="00F47736"/>
    <w:rsid w:val="00F5374A"/>
    <w:rsid w:val="00F558AB"/>
    <w:rsid w:val="00F55D63"/>
    <w:rsid w:val="00F6173F"/>
    <w:rsid w:val="00F61D89"/>
    <w:rsid w:val="00F673CD"/>
    <w:rsid w:val="00F70975"/>
    <w:rsid w:val="00F75C38"/>
    <w:rsid w:val="00F76819"/>
    <w:rsid w:val="00F81D6E"/>
    <w:rsid w:val="00F82FFA"/>
    <w:rsid w:val="00F84351"/>
    <w:rsid w:val="00F8534C"/>
    <w:rsid w:val="00F86ABB"/>
    <w:rsid w:val="00F97DE6"/>
    <w:rsid w:val="00F97F79"/>
    <w:rsid w:val="00FA778F"/>
    <w:rsid w:val="00FB0CE2"/>
    <w:rsid w:val="00FB2ABE"/>
    <w:rsid w:val="00FB357E"/>
    <w:rsid w:val="00FB3D7C"/>
    <w:rsid w:val="00FB438D"/>
    <w:rsid w:val="00FB577B"/>
    <w:rsid w:val="00FB6415"/>
    <w:rsid w:val="00FB7F9C"/>
    <w:rsid w:val="00FC0EA4"/>
    <w:rsid w:val="00FC1C1F"/>
    <w:rsid w:val="00FC2782"/>
    <w:rsid w:val="00FC5544"/>
    <w:rsid w:val="00FC7153"/>
    <w:rsid w:val="00FD1378"/>
    <w:rsid w:val="00FD195C"/>
    <w:rsid w:val="00FD277A"/>
    <w:rsid w:val="00FD5CB0"/>
    <w:rsid w:val="00FD73B3"/>
    <w:rsid w:val="00FD7648"/>
    <w:rsid w:val="00FE1A6C"/>
    <w:rsid w:val="00FE2FA3"/>
    <w:rsid w:val="00FE43D5"/>
    <w:rsid w:val="00FE5526"/>
    <w:rsid w:val="00FE58AB"/>
    <w:rsid w:val="00FE63B2"/>
    <w:rsid w:val="00FE701C"/>
    <w:rsid w:val="00FE7A6D"/>
    <w:rsid w:val="00FF26D4"/>
    <w:rsid w:val="00FF3082"/>
    <w:rsid w:val="00FF4D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4AB866"/>
  <w15:docId w15:val="{744B6E53-48D1-4B4E-A80F-29846ED7C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inorHAnsi" w:hAnsiTheme="maj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80D99"/>
    <w:pPr>
      <w:spacing w:before="120" w:after="240" w:line="240" w:lineRule="auto"/>
    </w:pPr>
    <w:rPr>
      <w:rFonts w:ascii="Times New Roman" w:hAnsi="Times New Roman"/>
      <w:sz w:val="24"/>
    </w:rPr>
  </w:style>
  <w:style w:type="paragraph" w:styleId="Heading1">
    <w:name w:val="heading 1"/>
    <w:basedOn w:val="ListParagraph"/>
    <w:next w:val="Normal"/>
    <w:link w:val="Heading1Char"/>
    <w:uiPriority w:val="2"/>
    <w:qFormat/>
    <w:rsid w:val="00D80D99"/>
    <w:pPr>
      <w:numPr>
        <w:numId w:val="17"/>
      </w:numPr>
      <w:spacing w:before="240"/>
      <w:contextualSpacing w:val="0"/>
      <w:outlineLvl w:val="0"/>
    </w:pPr>
    <w:rPr>
      <w:b/>
    </w:rPr>
  </w:style>
  <w:style w:type="paragraph" w:styleId="Heading2">
    <w:name w:val="heading 2"/>
    <w:basedOn w:val="Heading1"/>
    <w:next w:val="Normal"/>
    <w:link w:val="Heading2Char"/>
    <w:uiPriority w:val="2"/>
    <w:qFormat/>
    <w:rsid w:val="00D80D99"/>
    <w:pPr>
      <w:numPr>
        <w:ilvl w:val="1"/>
      </w:numPr>
      <w:spacing w:after="200"/>
      <w:outlineLvl w:val="1"/>
    </w:pPr>
  </w:style>
  <w:style w:type="paragraph" w:styleId="Heading3">
    <w:name w:val="heading 3"/>
    <w:basedOn w:val="Normal"/>
    <w:next w:val="Normal"/>
    <w:link w:val="Heading3Char"/>
    <w:uiPriority w:val="2"/>
    <w:qFormat/>
    <w:rsid w:val="00D80D99"/>
    <w:pPr>
      <w:keepNext/>
      <w:keepLines/>
      <w:numPr>
        <w:ilvl w:val="2"/>
        <w:numId w:val="17"/>
      </w:numPr>
      <w:spacing w:before="40" w:after="120"/>
      <w:outlineLvl w:val="2"/>
    </w:pPr>
    <w:rPr>
      <w:rFonts w:eastAsiaTheme="majorEastAsia" w:cstheme="majorBidi"/>
      <w:b/>
      <w:szCs w:val="24"/>
    </w:rPr>
  </w:style>
  <w:style w:type="paragraph" w:styleId="Heading4">
    <w:name w:val="heading 4"/>
    <w:basedOn w:val="Heading3"/>
    <w:next w:val="Normal"/>
    <w:link w:val="Heading4Char"/>
    <w:uiPriority w:val="2"/>
    <w:qFormat/>
    <w:rsid w:val="00D80D99"/>
    <w:pPr>
      <w:numPr>
        <w:ilvl w:val="3"/>
      </w:numPr>
      <w:outlineLvl w:val="3"/>
    </w:pPr>
    <w:rPr>
      <w:iCs/>
    </w:rPr>
  </w:style>
  <w:style w:type="paragraph" w:styleId="Heading5">
    <w:name w:val="heading 5"/>
    <w:basedOn w:val="Heading4"/>
    <w:next w:val="Normal"/>
    <w:link w:val="Heading5Char"/>
    <w:uiPriority w:val="2"/>
    <w:qFormat/>
    <w:rsid w:val="00D80D99"/>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147395"/>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147395"/>
    <w:rPr>
      <w:rFonts w:ascii="Times New Roman" w:eastAsia="Cambria" w:hAnsi="Times New Roman" w:cs="Times New Roman"/>
      <w:b/>
      <w:sz w:val="24"/>
      <w:szCs w:val="24"/>
    </w:rPr>
  </w:style>
  <w:style w:type="character" w:styleId="Emphasis">
    <w:name w:val="Emphasis"/>
    <w:basedOn w:val="DefaultParagraphFont"/>
    <w:uiPriority w:val="20"/>
    <w:qFormat/>
    <w:rsid w:val="00C724CF"/>
    <w:rPr>
      <w:rFonts w:ascii="Times New Roman" w:hAnsi="Times New Roman"/>
      <w:i/>
      <w:iCs/>
    </w:rPr>
  </w:style>
  <w:style w:type="paragraph" w:styleId="ListParagraph">
    <w:name w:val="List Paragraph"/>
    <w:basedOn w:val="Normal"/>
    <w:uiPriority w:val="3"/>
    <w:qFormat/>
    <w:rsid w:val="00310124"/>
    <w:pPr>
      <w:numPr>
        <w:numId w:val="14"/>
      </w:numPr>
      <w:ind w:left="1434" w:hanging="357"/>
      <w:contextualSpacing/>
    </w:pPr>
    <w:rPr>
      <w:rFonts w:eastAsia="Cambria" w:cs="Times New Roman"/>
      <w:szCs w:val="24"/>
    </w:rPr>
  </w:style>
  <w:style w:type="character" w:styleId="Strong">
    <w:name w:val="Strong"/>
    <w:basedOn w:val="DefaultParagraphFont"/>
    <w:uiPriority w:val="22"/>
    <w:qFormat/>
    <w:rsid w:val="00C724CF"/>
    <w:rPr>
      <w:rFonts w:ascii="Times New Roman" w:hAnsi="Times New Roman"/>
      <w:b/>
      <w:bCs/>
    </w:rPr>
  </w:style>
  <w:style w:type="paragraph" w:styleId="NormalWeb">
    <w:name w:val="Normal (Web)"/>
    <w:basedOn w:val="Normal"/>
    <w:uiPriority w:val="99"/>
    <w:unhideWhenUsed/>
    <w:rsid w:val="00117666"/>
    <w:pPr>
      <w:spacing w:before="100" w:beforeAutospacing="1" w:after="100" w:afterAutospacing="1"/>
    </w:pPr>
    <w:rPr>
      <w:rFonts w:eastAsia="Times New Roman" w:cs="Times New Roman"/>
      <w:szCs w:val="24"/>
    </w:rPr>
  </w:style>
  <w:style w:type="paragraph" w:styleId="Header">
    <w:name w:val="header"/>
    <w:basedOn w:val="Normal"/>
    <w:link w:val="HeaderChar"/>
    <w:uiPriority w:val="99"/>
    <w:unhideWhenUsed/>
    <w:rsid w:val="00A53000"/>
    <w:pPr>
      <w:tabs>
        <w:tab w:val="center" w:pos="4844"/>
        <w:tab w:val="right" w:pos="9689"/>
      </w:tabs>
    </w:pPr>
    <w:rPr>
      <w:b/>
    </w:rPr>
  </w:style>
  <w:style w:type="character" w:customStyle="1" w:styleId="HeaderChar">
    <w:name w:val="Header Char"/>
    <w:basedOn w:val="DefaultParagraphFont"/>
    <w:link w:val="Header"/>
    <w:uiPriority w:val="99"/>
    <w:rsid w:val="00A53000"/>
    <w:rPr>
      <w:rFonts w:ascii="Times New Roman" w:hAnsi="Times New Roman"/>
      <w:b/>
      <w:sz w:val="24"/>
    </w:rPr>
  </w:style>
  <w:style w:type="paragraph" w:styleId="Footer">
    <w:name w:val="footer"/>
    <w:basedOn w:val="Normal"/>
    <w:link w:val="FooterChar"/>
    <w:uiPriority w:val="99"/>
    <w:unhideWhenUsed/>
    <w:rsid w:val="00117666"/>
    <w:pPr>
      <w:tabs>
        <w:tab w:val="center" w:pos="4844"/>
        <w:tab w:val="right" w:pos="9689"/>
      </w:tabs>
      <w:spacing w:after="0"/>
    </w:pPr>
  </w:style>
  <w:style w:type="character" w:customStyle="1" w:styleId="FooterChar">
    <w:name w:val="Footer Char"/>
    <w:basedOn w:val="DefaultParagraphFont"/>
    <w:link w:val="Footer"/>
    <w:uiPriority w:val="99"/>
    <w:rsid w:val="00117666"/>
  </w:style>
  <w:style w:type="table" w:styleId="TableGrid">
    <w:name w:val="Table Grid"/>
    <w:basedOn w:val="TableNormal"/>
    <w:uiPriority w:val="59"/>
    <w:rsid w:val="001176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117666"/>
    <w:pPr>
      <w:spacing w:after="0"/>
    </w:pPr>
    <w:rPr>
      <w:sz w:val="20"/>
      <w:szCs w:val="20"/>
    </w:rPr>
  </w:style>
  <w:style w:type="character" w:customStyle="1" w:styleId="FootnoteTextChar">
    <w:name w:val="Footnote Text Char"/>
    <w:basedOn w:val="DefaultParagraphFont"/>
    <w:link w:val="FootnoteText"/>
    <w:uiPriority w:val="99"/>
    <w:semiHidden/>
    <w:rsid w:val="00117666"/>
    <w:rPr>
      <w:sz w:val="20"/>
      <w:szCs w:val="20"/>
    </w:rPr>
  </w:style>
  <w:style w:type="character" w:styleId="FootnoteReference">
    <w:name w:val="footnote reference"/>
    <w:basedOn w:val="DefaultParagraphFont"/>
    <w:uiPriority w:val="99"/>
    <w:semiHidden/>
    <w:unhideWhenUsed/>
    <w:rsid w:val="00117666"/>
    <w:rPr>
      <w:vertAlign w:val="superscript"/>
    </w:rPr>
  </w:style>
  <w:style w:type="paragraph" w:styleId="Caption">
    <w:name w:val="caption"/>
    <w:basedOn w:val="Normal"/>
    <w:next w:val="NoSpacing"/>
    <w:uiPriority w:val="35"/>
    <w:unhideWhenUsed/>
    <w:qFormat/>
    <w:rsid w:val="00A53000"/>
    <w:pPr>
      <w:keepNext/>
    </w:pPr>
    <w:rPr>
      <w:rFonts w:cs="Times New Roman"/>
      <w:b/>
      <w:bCs/>
      <w:szCs w:val="24"/>
    </w:rPr>
  </w:style>
  <w:style w:type="paragraph" w:styleId="BalloonText">
    <w:name w:val="Balloon Text"/>
    <w:basedOn w:val="Normal"/>
    <w:link w:val="BalloonTextChar"/>
    <w:uiPriority w:val="99"/>
    <w:semiHidden/>
    <w:unhideWhenUsed/>
    <w:rsid w:val="0011766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666"/>
    <w:rPr>
      <w:rFonts w:ascii="Tahoma" w:hAnsi="Tahoma" w:cs="Tahoma"/>
      <w:sz w:val="16"/>
      <w:szCs w:val="16"/>
    </w:rPr>
  </w:style>
  <w:style w:type="character" w:styleId="LineNumber">
    <w:name w:val="line number"/>
    <w:basedOn w:val="DefaultParagraphFont"/>
    <w:uiPriority w:val="99"/>
    <w:semiHidden/>
    <w:unhideWhenUsed/>
    <w:rsid w:val="00117666"/>
  </w:style>
  <w:style w:type="paragraph" w:styleId="EndnoteText">
    <w:name w:val="endnote text"/>
    <w:basedOn w:val="Normal"/>
    <w:link w:val="EndnoteTextChar"/>
    <w:uiPriority w:val="99"/>
    <w:semiHidden/>
    <w:unhideWhenUsed/>
    <w:rsid w:val="00CD066B"/>
    <w:pPr>
      <w:spacing w:after="0"/>
    </w:pPr>
    <w:rPr>
      <w:sz w:val="20"/>
      <w:szCs w:val="20"/>
    </w:rPr>
  </w:style>
  <w:style w:type="character" w:customStyle="1" w:styleId="EndnoteTextChar">
    <w:name w:val="Endnote Text Char"/>
    <w:basedOn w:val="DefaultParagraphFont"/>
    <w:link w:val="EndnoteText"/>
    <w:uiPriority w:val="99"/>
    <w:semiHidden/>
    <w:rsid w:val="00CD066B"/>
    <w:rPr>
      <w:sz w:val="20"/>
      <w:szCs w:val="20"/>
    </w:rPr>
  </w:style>
  <w:style w:type="character" w:styleId="EndnoteReference">
    <w:name w:val="endnote reference"/>
    <w:basedOn w:val="DefaultParagraphFont"/>
    <w:uiPriority w:val="99"/>
    <w:semiHidden/>
    <w:unhideWhenUsed/>
    <w:rsid w:val="00CD066B"/>
    <w:rPr>
      <w:vertAlign w:val="superscript"/>
    </w:rPr>
  </w:style>
  <w:style w:type="character" w:styleId="CommentReference">
    <w:name w:val="annotation reference"/>
    <w:basedOn w:val="DefaultParagraphFont"/>
    <w:uiPriority w:val="99"/>
    <w:semiHidden/>
    <w:unhideWhenUsed/>
    <w:rsid w:val="00725A7D"/>
    <w:rPr>
      <w:sz w:val="16"/>
      <w:szCs w:val="16"/>
    </w:rPr>
  </w:style>
  <w:style w:type="paragraph" w:styleId="CommentText">
    <w:name w:val="annotation text"/>
    <w:basedOn w:val="Normal"/>
    <w:link w:val="CommentTextChar"/>
    <w:uiPriority w:val="99"/>
    <w:semiHidden/>
    <w:unhideWhenUsed/>
    <w:rsid w:val="00725A7D"/>
    <w:rPr>
      <w:sz w:val="20"/>
      <w:szCs w:val="20"/>
    </w:rPr>
  </w:style>
  <w:style w:type="character" w:customStyle="1" w:styleId="CommentTextChar">
    <w:name w:val="Comment Text Char"/>
    <w:basedOn w:val="DefaultParagraphFont"/>
    <w:link w:val="CommentText"/>
    <w:uiPriority w:val="99"/>
    <w:semiHidden/>
    <w:rsid w:val="00725A7D"/>
    <w:rPr>
      <w:sz w:val="20"/>
      <w:szCs w:val="20"/>
    </w:rPr>
  </w:style>
  <w:style w:type="paragraph" w:styleId="CommentSubject">
    <w:name w:val="annotation subject"/>
    <w:basedOn w:val="CommentText"/>
    <w:next w:val="CommentText"/>
    <w:link w:val="CommentSubjectChar"/>
    <w:uiPriority w:val="99"/>
    <w:semiHidden/>
    <w:unhideWhenUsed/>
    <w:rsid w:val="00725A7D"/>
    <w:rPr>
      <w:b/>
      <w:bCs/>
    </w:rPr>
  </w:style>
  <w:style w:type="character" w:customStyle="1" w:styleId="CommentSubjectChar">
    <w:name w:val="Comment Subject Char"/>
    <w:basedOn w:val="CommentTextChar"/>
    <w:link w:val="CommentSubject"/>
    <w:uiPriority w:val="99"/>
    <w:semiHidden/>
    <w:rsid w:val="00725A7D"/>
    <w:rPr>
      <w:b/>
      <w:bCs/>
      <w:sz w:val="20"/>
      <w:szCs w:val="20"/>
    </w:rPr>
  </w:style>
  <w:style w:type="character" w:styleId="Hyperlink">
    <w:name w:val="Hyperlink"/>
    <w:basedOn w:val="DefaultParagraphFont"/>
    <w:uiPriority w:val="99"/>
    <w:unhideWhenUsed/>
    <w:rsid w:val="005A1D84"/>
    <w:rPr>
      <w:color w:val="0000FF"/>
      <w:u w:val="single"/>
    </w:rPr>
  </w:style>
  <w:style w:type="character" w:styleId="FollowedHyperlink">
    <w:name w:val="FollowedHyperlink"/>
    <w:basedOn w:val="DefaultParagraphFont"/>
    <w:uiPriority w:val="99"/>
    <w:semiHidden/>
    <w:unhideWhenUsed/>
    <w:rsid w:val="006D5B93"/>
    <w:rPr>
      <w:color w:val="800080" w:themeColor="followedHyperlink"/>
      <w:u w:val="single"/>
    </w:rPr>
  </w:style>
  <w:style w:type="paragraph" w:styleId="Title">
    <w:name w:val="Title"/>
    <w:basedOn w:val="Normal"/>
    <w:next w:val="Normal"/>
    <w:link w:val="TitleChar"/>
    <w:qFormat/>
    <w:rsid w:val="00D80D99"/>
    <w:pPr>
      <w:suppressLineNumbers/>
      <w:spacing w:before="240" w:after="360"/>
      <w:jc w:val="center"/>
    </w:pPr>
    <w:rPr>
      <w:rFonts w:cs="Times New Roman"/>
      <w:b/>
      <w:sz w:val="32"/>
      <w:szCs w:val="32"/>
    </w:rPr>
  </w:style>
  <w:style w:type="character" w:customStyle="1" w:styleId="TitleChar">
    <w:name w:val="Title Char"/>
    <w:basedOn w:val="DefaultParagraphFont"/>
    <w:link w:val="Title"/>
    <w:rsid w:val="00D80D99"/>
    <w:rPr>
      <w:rFonts w:ascii="Times New Roman" w:hAnsi="Times New Roman" w:cs="Times New Roman"/>
      <w:b/>
      <w:sz w:val="32"/>
      <w:szCs w:val="32"/>
    </w:rPr>
  </w:style>
  <w:style w:type="paragraph" w:styleId="Subtitle">
    <w:name w:val="Subtitle"/>
    <w:basedOn w:val="Normal"/>
    <w:next w:val="Normal"/>
    <w:link w:val="SubtitleChar"/>
    <w:uiPriority w:val="99"/>
    <w:unhideWhenUsed/>
    <w:qFormat/>
    <w:rsid w:val="00AC0270"/>
    <w:pPr>
      <w:spacing w:before="240"/>
    </w:pPr>
    <w:rPr>
      <w:rFonts w:cs="Times New Roman"/>
      <w:b/>
      <w:szCs w:val="24"/>
    </w:rPr>
  </w:style>
  <w:style w:type="character" w:customStyle="1" w:styleId="SubtitleChar">
    <w:name w:val="Subtitle Char"/>
    <w:basedOn w:val="DefaultParagraphFont"/>
    <w:link w:val="Subtitle"/>
    <w:uiPriority w:val="99"/>
    <w:rsid w:val="00651CA2"/>
    <w:rPr>
      <w:rFonts w:ascii="Times New Roman" w:hAnsi="Times New Roman" w:cs="Times New Roman"/>
      <w:b/>
      <w:sz w:val="24"/>
      <w:szCs w:val="24"/>
    </w:rPr>
  </w:style>
  <w:style w:type="character" w:customStyle="1" w:styleId="Heading3Char">
    <w:name w:val="Heading 3 Char"/>
    <w:basedOn w:val="DefaultParagraphFont"/>
    <w:link w:val="Heading3"/>
    <w:uiPriority w:val="2"/>
    <w:rsid w:val="005D1840"/>
    <w:rPr>
      <w:rFonts w:ascii="Times New Roman" w:eastAsiaTheme="majorEastAsia" w:hAnsi="Times New Roman" w:cstheme="majorBidi"/>
      <w:b/>
      <w:sz w:val="24"/>
      <w:szCs w:val="24"/>
    </w:rPr>
  </w:style>
  <w:style w:type="paragraph" w:styleId="NoSpacing">
    <w:name w:val="No Spacing"/>
    <w:uiPriority w:val="99"/>
    <w:unhideWhenUsed/>
    <w:qFormat/>
    <w:rsid w:val="00A53000"/>
    <w:pPr>
      <w:spacing w:after="0" w:line="240" w:lineRule="auto"/>
    </w:pPr>
    <w:rPr>
      <w:rFonts w:ascii="Times New Roman" w:hAnsi="Times New Roman"/>
      <w:sz w:val="24"/>
    </w:rPr>
  </w:style>
  <w:style w:type="character" w:customStyle="1" w:styleId="Heading4Char">
    <w:name w:val="Heading 4 Char"/>
    <w:basedOn w:val="DefaultParagraphFont"/>
    <w:link w:val="Heading4"/>
    <w:uiPriority w:val="2"/>
    <w:rsid w:val="005D1840"/>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2"/>
    <w:rsid w:val="005D1840"/>
    <w:rPr>
      <w:rFonts w:ascii="Times New Roman" w:eastAsiaTheme="majorEastAsia" w:hAnsi="Times New Roman" w:cstheme="majorBidi"/>
      <w:b/>
      <w:iCs/>
      <w:sz w:val="24"/>
      <w:szCs w:val="24"/>
    </w:rPr>
  </w:style>
  <w:style w:type="paragraph" w:customStyle="1" w:styleId="AuthorList">
    <w:name w:val="Author List"/>
    <w:aliases w:val="Keywords,Abstract"/>
    <w:basedOn w:val="Subtitle"/>
    <w:next w:val="Normal"/>
    <w:uiPriority w:val="1"/>
    <w:qFormat/>
    <w:rsid w:val="00651CA2"/>
  </w:style>
  <w:style w:type="character" w:styleId="SubtleEmphasis">
    <w:name w:val="Subtle Emphasis"/>
    <w:basedOn w:val="DefaultParagraphFont"/>
    <w:uiPriority w:val="19"/>
    <w:qFormat/>
    <w:rsid w:val="00C724CF"/>
    <w:rPr>
      <w:rFonts w:ascii="Times New Roman" w:hAnsi="Times New Roman"/>
      <w:i/>
      <w:iCs/>
      <w:color w:val="404040" w:themeColor="text1" w:themeTint="BF"/>
    </w:rPr>
  </w:style>
  <w:style w:type="character" w:styleId="IntenseEmphasis">
    <w:name w:val="Intense Emphasis"/>
    <w:basedOn w:val="DefaultParagraphFont"/>
    <w:uiPriority w:val="21"/>
    <w:unhideWhenUsed/>
    <w:rsid w:val="00C724CF"/>
    <w:rPr>
      <w:rFonts w:ascii="Times New Roman" w:hAnsi="Times New Roman"/>
      <w:i/>
      <w:iCs/>
      <w:color w:val="auto"/>
    </w:rPr>
  </w:style>
  <w:style w:type="paragraph" w:styleId="Quote">
    <w:name w:val="Quote"/>
    <w:basedOn w:val="Normal"/>
    <w:next w:val="Normal"/>
    <w:link w:val="QuoteChar"/>
    <w:uiPriority w:val="29"/>
    <w:qFormat/>
    <w:rsid w:val="00C724C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724CF"/>
    <w:rPr>
      <w:rFonts w:ascii="Times New Roman" w:hAnsi="Times New Roman"/>
      <w:i/>
      <w:iCs/>
      <w:color w:val="404040" w:themeColor="text1" w:themeTint="BF"/>
      <w:sz w:val="24"/>
    </w:rPr>
  </w:style>
  <w:style w:type="character" w:styleId="IntenseReference">
    <w:name w:val="Intense Reference"/>
    <w:basedOn w:val="DefaultParagraphFont"/>
    <w:uiPriority w:val="32"/>
    <w:qFormat/>
    <w:rsid w:val="00C724CF"/>
    <w:rPr>
      <w:b/>
      <w:bCs/>
      <w:smallCaps/>
      <w:color w:val="auto"/>
      <w:spacing w:val="5"/>
    </w:rPr>
  </w:style>
  <w:style w:type="character" w:styleId="BookTitle">
    <w:name w:val="Book Title"/>
    <w:basedOn w:val="DefaultParagraphFont"/>
    <w:uiPriority w:val="33"/>
    <w:qFormat/>
    <w:rsid w:val="00C724CF"/>
    <w:rPr>
      <w:rFonts w:ascii="Times New Roman" w:hAnsi="Times New Roman"/>
      <w:b/>
      <w:bCs/>
      <w:i/>
      <w:iCs/>
      <w:spacing w:val="5"/>
    </w:rPr>
  </w:style>
  <w:style w:type="numbering" w:customStyle="1" w:styleId="Headings">
    <w:name w:val="Headings"/>
    <w:uiPriority w:val="99"/>
    <w:rsid w:val="00D80D99"/>
    <w:pPr>
      <w:numPr>
        <w:numId w:val="21"/>
      </w:numPr>
    </w:pPr>
  </w:style>
  <w:style w:type="paragraph" w:styleId="Revision">
    <w:name w:val="Revision"/>
    <w:hidden/>
    <w:uiPriority w:val="99"/>
    <w:semiHidden/>
    <w:rsid w:val="00A545C6"/>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952381">
      <w:bodyDiv w:val="1"/>
      <w:marLeft w:val="0"/>
      <w:marRight w:val="0"/>
      <w:marTop w:val="0"/>
      <w:marBottom w:val="0"/>
      <w:divBdr>
        <w:top w:val="none" w:sz="0" w:space="0" w:color="auto"/>
        <w:left w:val="none" w:sz="0" w:space="0" w:color="auto"/>
        <w:bottom w:val="none" w:sz="0" w:space="0" w:color="auto"/>
        <w:right w:val="none" w:sz="0" w:space="0" w:color="auto"/>
      </w:divBdr>
    </w:div>
    <w:div w:id="83501254">
      <w:bodyDiv w:val="1"/>
      <w:marLeft w:val="0"/>
      <w:marRight w:val="0"/>
      <w:marTop w:val="0"/>
      <w:marBottom w:val="0"/>
      <w:divBdr>
        <w:top w:val="none" w:sz="0" w:space="0" w:color="auto"/>
        <w:left w:val="none" w:sz="0" w:space="0" w:color="auto"/>
        <w:bottom w:val="none" w:sz="0" w:space="0" w:color="auto"/>
        <w:right w:val="none" w:sz="0" w:space="0" w:color="auto"/>
      </w:divBdr>
    </w:div>
    <w:div w:id="148912745">
      <w:bodyDiv w:val="1"/>
      <w:marLeft w:val="0"/>
      <w:marRight w:val="0"/>
      <w:marTop w:val="0"/>
      <w:marBottom w:val="0"/>
      <w:divBdr>
        <w:top w:val="none" w:sz="0" w:space="0" w:color="auto"/>
        <w:left w:val="none" w:sz="0" w:space="0" w:color="auto"/>
        <w:bottom w:val="none" w:sz="0" w:space="0" w:color="auto"/>
        <w:right w:val="none" w:sz="0" w:space="0" w:color="auto"/>
      </w:divBdr>
    </w:div>
    <w:div w:id="171993267">
      <w:bodyDiv w:val="1"/>
      <w:marLeft w:val="0"/>
      <w:marRight w:val="0"/>
      <w:marTop w:val="0"/>
      <w:marBottom w:val="0"/>
      <w:divBdr>
        <w:top w:val="none" w:sz="0" w:space="0" w:color="auto"/>
        <w:left w:val="none" w:sz="0" w:space="0" w:color="auto"/>
        <w:bottom w:val="none" w:sz="0" w:space="0" w:color="auto"/>
        <w:right w:val="none" w:sz="0" w:space="0" w:color="auto"/>
      </w:divBdr>
    </w:div>
    <w:div w:id="330254591">
      <w:bodyDiv w:val="1"/>
      <w:marLeft w:val="0"/>
      <w:marRight w:val="0"/>
      <w:marTop w:val="0"/>
      <w:marBottom w:val="0"/>
      <w:divBdr>
        <w:top w:val="none" w:sz="0" w:space="0" w:color="auto"/>
        <w:left w:val="none" w:sz="0" w:space="0" w:color="auto"/>
        <w:bottom w:val="none" w:sz="0" w:space="0" w:color="auto"/>
        <w:right w:val="none" w:sz="0" w:space="0" w:color="auto"/>
      </w:divBdr>
    </w:div>
    <w:div w:id="476724946">
      <w:bodyDiv w:val="1"/>
      <w:marLeft w:val="0"/>
      <w:marRight w:val="0"/>
      <w:marTop w:val="0"/>
      <w:marBottom w:val="0"/>
      <w:divBdr>
        <w:top w:val="none" w:sz="0" w:space="0" w:color="auto"/>
        <w:left w:val="none" w:sz="0" w:space="0" w:color="auto"/>
        <w:bottom w:val="none" w:sz="0" w:space="0" w:color="auto"/>
        <w:right w:val="none" w:sz="0" w:space="0" w:color="auto"/>
      </w:divBdr>
    </w:div>
    <w:div w:id="566258189">
      <w:bodyDiv w:val="1"/>
      <w:marLeft w:val="0"/>
      <w:marRight w:val="0"/>
      <w:marTop w:val="0"/>
      <w:marBottom w:val="0"/>
      <w:divBdr>
        <w:top w:val="none" w:sz="0" w:space="0" w:color="auto"/>
        <w:left w:val="none" w:sz="0" w:space="0" w:color="auto"/>
        <w:bottom w:val="none" w:sz="0" w:space="0" w:color="auto"/>
        <w:right w:val="none" w:sz="0" w:space="0" w:color="auto"/>
      </w:divBdr>
    </w:div>
    <w:div w:id="625626042">
      <w:bodyDiv w:val="1"/>
      <w:marLeft w:val="0"/>
      <w:marRight w:val="0"/>
      <w:marTop w:val="0"/>
      <w:marBottom w:val="0"/>
      <w:divBdr>
        <w:top w:val="none" w:sz="0" w:space="0" w:color="auto"/>
        <w:left w:val="none" w:sz="0" w:space="0" w:color="auto"/>
        <w:bottom w:val="none" w:sz="0" w:space="0" w:color="auto"/>
        <w:right w:val="none" w:sz="0" w:space="0" w:color="auto"/>
      </w:divBdr>
    </w:div>
    <w:div w:id="935138230">
      <w:bodyDiv w:val="1"/>
      <w:marLeft w:val="0"/>
      <w:marRight w:val="0"/>
      <w:marTop w:val="0"/>
      <w:marBottom w:val="0"/>
      <w:divBdr>
        <w:top w:val="none" w:sz="0" w:space="0" w:color="auto"/>
        <w:left w:val="none" w:sz="0" w:space="0" w:color="auto"/>
        <w:bottom w:val="none" w:sz="0" w:space="0" w:color="auto"/>
        <w:right w:val="none" w:sz="0" w:space="0" w:color="auto"/>
      </w:divBdr>
    </w:div>
    <w:div w:id="1002313091">
      <w:bodyDiv w:val="1"/>
      <w:marLeft w:val="0"/>
      <w:marRight w:val="0"/>
      <w:marTop w:val="0"/>
      <w:marBottom w:val="0"/>
      <w:divBdr>
        <w:top w:val="none" w:sz="0" w:space="0" w:color="auto"/>
        <w:left w:val="none" w:sz="0" w:space="0" w:color="auto"/>
        <w:bottom w:val="none" w:sz="0" w:space="0" w:color="auto"/>
        <w:right w:val="none" w:sz="0" w:space="0" w:color="auto"/>
      </w:divBdr>
    </w:div>
    <w:div w:id="1246455934">
      <w:bodyDiv w:val="1"/>
      <w:marLeft w:val="0"/>
      <w:marRight w:val="0"/>
      <w:marTop w:val="0"/>
      <w:marBottom w:val="0"/>
      <w:divBdr>
        <w:top w:val="none" w:sz="0" w:space="0" w:color="auto"/>
        <w:left w:val="none" w:sz="0" w:space="0" w:color="auto"/>
        <w:bottom w:val="none" w:sz="0" w:space="0" w:color="auto"/>
        <w:right w:val="none" w:sz="0" w:space="0" w:color="auto"/>
      </w:divBdr>
    </w:div>
    <w:div w:id="1435131249">
      <w:bodyDiv w:val="1"/>
      <w:marLeft w:val="0"/>
      <w:marRight w:val="0"/>
      <w:marTop w:val="0"/>
      <w:marBottom w:val="0"/>
      <w:divBdr>
        <w:top w:val="none" w:sz="0" w:space="0" w:color="auto"/>
        <w:left w:val="none" w:sz="0" w:space="0" w:color="auto"/>
        <w:bottom w:val="none" w:sz="0" w:space="0" w:color="auto"/>
        <w:right w:val="none" w:sz="0" w:space="0" w:color="auto"/>
      </w:divBdr>
    </w:div>
    <w:div w:id="1442261241">
      <w:bodyDiv w:val="1"/>
      <w:marLeft w:val="0"/>
      <w:marRight w:val="0"/>
      <w:marTop w:val="0"/>
      <w:marBottom w:val="0"/>
      <w:divBdr>
        <w:top w:val="none" w:sz="0" w:space="0" w:color="auto"/>
        <w:left w:val="none" w:sz="0" w:space="0" w:color="auto"/>
        <w:bottom w:val="none" w:sz="0" w:space="0" w:color="auto"/>
        <w:right w:val="none" w:sz="0" w:space="0" w:color="auto"/>
      </w:divBdr>
    </w:div>
    <w:div w:id="1851337243">
      <w:bodyDiv w:val="1"/>
      <w:marLeft w:val="0"/>
      <w:marRight w:val="0"/>
      <w:marTop w:val="0"/>
      <w:marBottom w:val="0"/>
      <w:divBdr>
        <w:top w:val="none" w:sz="0" w:space="0" w:color="auto"/>
        <w:left w:val="none" w:sz="0" w:space="0" w:color="auto"/>
        <w:bottom w:val="none" w:sz="0" w:space="0" w:color="auto"/>
        <w:right w:val="none" w:sz="0" w:space="0" w:color="auto"/>
      </w:divBdr>
    </w:div>
    <w:div w:id="2108455780">
      <w:bodyDiv w:val="1"/>
      <w:marLeft w:val="0"/>
      <w:marRight w:val="0"/>
      <w:marTop w:val="0"/>
      <w:marBottom w:val="0"/>
      <w:divBdr>
        <w:top w:val="none" w:sz="0" w:space="0" w:color="auto"/>
        <w:left w:val="none" w:sz="0" w:space="0" w:color="auto"/>
        <w:bottom w:val="none" w:sz="0" w:space="0" w:color="auto"/>
        <w:right w:val="none" w:sz="0" w:space="0" w:color="auto"/>
      </w:divBdr>
    </w:div>
    <w:div w:id="213051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ntTable" Target="fontTable.xml"/><Relationship Id="rId16" Type="http://schemas.microsoft.com/office/2011/relationships/people" Target="people.xml"/><Relationship Id="rId17" Type="http://schemas.openxmlformats.org/officeDocument/2006/relationships/theme" Target="theme/theme1.xml"/><Relationship Id="rId18" Type="http://schemas.microsoft.com/office/2016/09/relationships/commentsIds" Target="commentsId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C:/Users/rjste/Downloads/Frontiers_Word_Templates/frontier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0E73B476-FF8E-5744-84CC-7DFBC115FF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frontiers_template.dotx</Template>
  <TotalTime>11951</TotalTime>
  <Pages>17</Pages>
  <Words>43172</Words>
  <Characters>246087</Characters>
  <Application>Microsoft Macintosh Word</Application>
  <DocSecurity>0</DocSecurity>
  <Lines>2050</Lines>
  <Paragraphs>577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Stevick</dc:creator>
  <cp:keywords/>
  <dc:description/>
  <cp:lastModifiedBy>Marta Gomez-Chiarri</cp:lastModifiedBy>
  <cp:revision>957</cp:revision>
  <cp:lastPrinted>2018-04-12T18:07:00Z</cp:lastPrinted>
  <dcterms:created xsi:type="dcterms:W3CDTF">2018-02-19T18:16:00Z</dcterms:created>
  <dcterms:modified xsi:type="dcterms:W3CDTF">2018-08-17T21:14:00Z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http://www.zotero.org/styles/frontiers-in-microbiology</vt:lpwstr>
  </property>
  <property fmtid="{D5CDD505-2E9C-101B-9397-08002B2CF9AE}" pid="13" name="Mendeley Recent Style Name 5_1">
    <vt:lpwstr>Frontiers in Microbiology</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843dd95a-004d-3f85-86a1-0b76ee3cc19d</vt:lpwstr>
  </property>
  <property fmtid="{D5CDD505-2E9C-101B-9397-08002B2CF9AE}" pid="24" name="Mendeley Citation Style_1">
    <vt:lpwstr>http://www.zotero.org/styles/frontiers-in-microbiology</vt:lpwstr>
  </property>
</Properties>
</file>