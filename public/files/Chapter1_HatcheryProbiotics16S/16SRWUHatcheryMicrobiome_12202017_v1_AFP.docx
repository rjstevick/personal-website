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A67C366"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374340C8"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48246A" w:rsidRPr="00947883">
        <w:t>vibrio</w:t>
      </w:r>
      <w:r w:rsidR="008D5FEF">
        <w:t>, 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414FE9F5" w14:textId="77777777" w:rsidR="008C1E25" w:rsidRDefault="008C1E25" w:rsidP="008C1E25">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Previous studies have shown that t</w:t>
      </w:r>
      <w:r w:rsidRPr="00320538">
        <w:t xml:space="preserve">he daily addition of probiotic </w:t>
      </w:r>
      <w:r w:rsidRPr="00320538">
        <w:rPr>
          <w:i/>
        </w:rPr>
        <w:t xml:space="preserve">Bacillus pumilus </w:t>
      </w:r>
      <w:r w:rsidRPr="00320538">
        <w:t xml:space="preserve">RI06-95 to water in rearing tanks leads to increased larval survival to challenge with </w:t>
      </w:r>
      <w:r w:rsidRPr="00320538">
        <w:rPr>
          <w:i/>
        </w:rPr>
        <w:t xml:space="preserve">Vibrio </w:t>
      </w:r>
      <w:proofErr w:type="spellStart"/>
      <w:r w:rsidRPr="00320538">
        <w:rPr>
          <w:i/>
        </w:rPr>
        <w:t>coralliilyticus</w:t>
      </w:r>
      <w:proofErr w:type="spellEnd"/>
      <w:r w:rsidRPr="00320538">
        <w:t>. We propose that the presence of probiotics may change how the</w:t>
      </w:r>
      <w:r>
        <w:t xml:space="preserve"> hatchery bacterial communities</w:t>
      </w:r>
      <w:r w:rsidRPr="00320538">
        <w:t xml:space="preserve"> respond to pathogens, regulate their environment, and recruit beneficial microbes</w:t>
      </w:r>
      <w:r>
        <w:t xml:space="preserve"> in association with the larvae</w:t>
      </w:r>
      <w:r w:rsidRPr="00320538">
        <w:t xml:space="preserve">. During three separate trials spanning the 2012-2015 growing seasons, larvae, tank biofilm, and rearing water samples were collected from control and probiotic-treated tanks in an oyster hatchery </w:t>
      </w:r>
      <w:r>
        <w:t>over a 12-day period following spawning</w:t>
      </w:r>
      <w:r w:rsidRPr="00320538">
        <w:t xml:space="preserve">. </w:t>
      </w:r>
      <w:r>
        <w:t>W</w:t>
      </w:r>
      <w:r w:rsidRPr="00320538">
        <w:t>ate</w:t>
      </w:r>
      <w:r>
        <w:t>r</w:t>
      </w:r>
      <w:r w:rsidRPr="00320538">
        <w:t xml:space="preserve">, larvae, and biofilm swab samples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 bacterial communities (Bray-Curtis k=2, 95% confidence). However, probiotic</w:t>
      </w:r>
      <w:r>
        <w:t xml:space="preserve"> treatment led to</w:t>
      </w:r>
      <w:r w:rsidRPr="00320538">
        <w:t xml:space="preserve"> increased </w:t>
      </w:r>
      <w:r>
        <w:t>abundance</w:t>
      </w:r>
      <w:r w:rsidRPr="00320538">
        <w:t xml:space="preserve"> of </w:t>
      </w:r>
      <w:r>
        <w:t>few</w:t>
      </w:r>
      <w:r w:rsidRPr="00320538">
        <w:t xml:space="preserve"> bacteria</w:t>
      </w:r>
      <w:r>
        <w:t>l taxa</w:t>
      </w:r>
      <w:r w:rsidRPr="00320538">
        <w:t xml:space="preserve"> </w:t>
      </w:r>
      <w:r>
        <w:t>in</w:t>
      </w:r>
      <w:r w:rsidRPr="00320538">
        <w:t xml:space="preserve"> the water </w:t>
      </w:r>
      <w:r>
        <w:t>and</w:t>
      </w:r>
      <w:r w:rsidRPr="00320538">
        <w:t xml:space="preserve"> oyster larvae, and a significantly higher proportion of </w:t>
      </w:r>
      <w:r w:rsidRPr="00320538">
        <w:rPr>
          <w:i/>
        </w:rPr>
        <w:t xml:space="preserve">Oceanospirillales </w:t>
      </w:r>
      <w:r w:rsidRPr="00320538">
        <w:t xml:space="preserve">spp. and </w:t>
      </w:r>
      <w:r w:rsidRPr="00320538">
        <w:rPr>
          <w:i/>
        </w:rPr>
        <w:t>Bacillus</w:t>
      </w:r>
      <w:r w:rsidRPr="00320538">
        <w:t xml:space="preserve"> </w:t>
      </w:r>
      <w:proofErr w:type="gramStart"/>
      <w:r w:rsidRPr="00320538">
        <w:t>spp.</w:t>
      </w:r>
      <w:proofErr w:type="gramEnd"/>
      <w:r w:rsidRPr="00320538">
        <w:t xml:space="preserve"> Co-occurrence network analysis suggests that probiotic </w:t>
      </w:r>
      <w:r>
        <w:t xml:space="preserve">treatments have a cascading </w:t>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52D32BA0" w:rsidR="00EA3D3C" w:rsidRDefault="00EA3D3C" w:rsidP="00147395">
      <w:pPr>
        <w:rPr>
          <w:szCs w:val="24"/>
        </w:rPr>
      </w:pPr>
    </w:p>
    <w:p w14:paraId="0A3D791D" w14:textId="77777777" w:rsidR="008C1E25" w:rsidRDefault="008C1E25" w:rsidP="00147395">
      <w:pPr>
        <w:rPr>
          <w:szCs w:val="24"/>
        </w:rPr>
      </w:pPr>
      <w:bookmarkStart w:id="0" w:name="_GoBack"/>
      <w:bookmarkEnd w:id="0"/>
    </w:p>
    <w:p w14:paraId="17274318" w14:textId="77777777" w:rsidR="00B07448" w:rsidRDefault="00EA3D3C" w:rsidP="00B07448">
      <w:pPr>
        <w:pStyle w:val="Heading1"/>
      </w:pPr>
      <w:r w:rsidRPr="00376CC5">
        <w:lastRenderedPageBreak/>
        <w:t>Introduction</w:t>
      </w:r>
    </w:p>
    <w:p w14:paraId="5845B9F9" w14:textId="31E64E9D" w:rsidR="005A7761" w:rsidRPr="00CD56D4" w:rsidRDefault="005A7761" w:rsidP="005A7761">
      <w:del w:id="1" w:author="Anton Post" w:date="2017-12-26T08:04:00Z">
        <w:r w:rsidDel="00353A51">
          <w:delText>Marine d</w:delText>
        </w:r>
      </w:del>
      <w:ins w:id="2" w:author="Anton Post" w:date="2017-12-26T08:04:00Z">
        <w:r w:rsidR="00353A51">
          <w:t>D</w:t>
        </w:r>
      </w:ins>
      <w:r>
        <w:t xml:space="preserve">iseases caused by bacterial pathogens </w:t>
      </w:r>
      <w:r w:rsidRPr="00CD56D4">
        <w:t xml:space="preserve">cause losses in </w:t>
      </w:r>
      <w:r>
        <w:t>aquaculture</w:t>
      </w:r>
      <w:r w:rsidRPr="00CD56D4">
        <w:t xml:space="preserve"> and wild populations </w:t>
      </w:r>
      <w:r>
        <w:t xml:space="preserve">of </w:t>
      </w:r>
      <w:del w:id="3" w:author="Anton Post" w:date="2017-12-26T08:05:00Z">
        <w:r w:rsidDel="003C3384">
          <w:delText xml:space="preserve">all </w:delText>
        </w:r>
      </w:del>
      <w:r>
        <w:t>commercial</w:t>
      </w:r>
      <w:ins w:id="4" w:author="Anton Post" w:date="2017-12-26T08:05:00Z">
        <w:r w:rsidR="003C3384">
          <w:t>ly</w:t>
        </w:r>
      </w:ins>
      <w:r>
        <w:t xml:space="preserve"> </w:t>
      </w:r>
      <w:del w:id="5" w:author="Anton Post" w:date="2017-12-26T08:05:00Z">
        <w:r w:rsidDel="003C3384">
          <w:delText>species, including</w:delText>
        </w:r>
      </w:del>
      <w:ins w:id="6" w:author="Anton Post" w:date="2017-12-26T08:05:00Z">
        <w:r w:rsidR="003C3384">
          <w:t>important</w:t>
        </w:r>
      </w:ins>
      <w:r>
        <w:t xml:space="preserve"> shellfish and finfish </w:t>
      </w:r>
      <w:r w:rsidRPr="00CD56D4">
        <w:fldChar w:fldCharType="begin" w:fldLock="1"/>
      </w:r>
      <w:r w:rsidR="007D5DCA">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"&lt;sup&gt;1,2&lt;/sup&gt;" }, "properties" : {  }, "schema" : "https://github.com/citation-style-language/schema/raw/master/csl-citation.json" }</w:instrText>
      </w:r>
      <w:r w:rsidRPr="00CD56D4">
        <w:fldChar w:fldCharType="separate"/>
      </w:r>
      <w:r w:rsidR="007D5DCA" w:rsidRPr="007D5DCA">
        <w:rPr>
          <w:noProof/>
        </w:rPr>
        <w:t>(Groner et al., 2016; Lafferty et al., 2015)</w:t>
      </w:r>
      <w:r w:rsidRPr="00CD56D4">
        <w:fldChar w:fldCharType="end"/>
      </w:r>
      <w:r>
        <w:t xml:space="preserve">. World aquaculture production alone is valued at $1.57 trillion USD, and disease is a primary limiting factor on its growth and economic worth </w:t>
      </w:r>
      <w:r>
        <w:fldChar w:fldCharType="begin" w:fldLock="1"/>
      </w:r>
      <w:r w:rsidR="007D5DCA">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"ISSN" : "0022-2011", "abstract" : "Seafood is a highly traded food commodity. Farmed and captured crustaceans contribute a significant proportion with annual production exceeding 10M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the\u2026", "author" : [ { "dropping-particle" : "", "family" : "Stentiford", "given" : "G.D.", "non-dropping-particle" : "", "parse-names" : false, "suffix" : "" }, { "dropping-particle" : "", "family" : "Neil", "given" : "D.M.", "non-dropping-particle" : "", "parse-names" : false, "suffix" : "" }, { "dropping-particle" : "", "family" : "Peeler", "given" : "E.J.", "non-dropping-particle" : "", "parse-names" : false, "suffix" : "" }, { "dropping-particle" : "", "family" : "Shields", "given" : "J.D.", "non-dropping-particle" : "", "parse-names" : false, "suffix" : "" }, { "dropping-particle" : "", "family" : "Small", "given" : "H.J.", "non-dropping-particle" : "", "parse-names" : false, "suffix" : "" }, { "dropping-particle" : "", "family" : "Flegel", "given" : "T.W.", "non-dropping-particle" : "", "parse-names" : false, "suffix" : "" }, { "dropping-particle" : "", "family" : "Vlak", "given" : "J.M.",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"D.C.", "non-dropping-particle" : "", "parse-names" : false, "suffix" : "" }, { "dropping-particle" : "", "family" : "Hauton", "given" : "C.", "non-dropping-particle" : "", "parse-names" : false, "suffix" : "" }, { "dropping-particle" : "", "family" : "Lightner", "given" : "D.V.",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"article-journal", "volume" : "110" }, "uris" : [ "http://www.mendeley.com/documents/?uuid=8d4e595f-48c4-37a5-94c1-241076af5d96" ] } ], "mendeley" : { "formattedCitation" : "(FAO, 2015; Stentiford et al., 2012)", "plainTextFormattedCitation" : "(FAO, 2015; Stentiford et al., 2012)", "previouslyFormattedCitation" : "&lt;sup&gt;3,4&lt;/sup&gt;" }, "properties" : {  }, "schema" : "https://github.com/citation-style-language/schema/raw/master/csl-citation.json" }</w:instrText>
      </w:r>
      <w:r>
        <w:fldChar w:fldCharType="separate"/>
      </w:r>
      <w:r w:rsidR="007D5DCA" w:rsidRPr="007D5DCA">
        <w:rPr>
          <w:noProof/>
        </w:rPr>
        <w:t>(FAO, 2015; Stentiford et al., 2012)</w:t>
      </w:r>
      <w:r>
        <w:fldChar w:fldCharType="end"/>
      </w:r>
      <w:r>
        <w:t xml:space="preserve">. Larval oysters are especially susceptible to disease, </w:t>
      </w:r>
      <w:r w:rsidR="00B70CBC">
        <w:t>often</w:t>
      </w:r>
      <w:r>
        <w:t xml:space="preserve"> by etiological agents from the genus </w:t>
      </w:r>
      <w:r>
        <w:rPr>
          <w:i/>
        </w:rPr>
        <w:t>Vibrio</w:t>
      </w:r>
      <w:r>
        <w:t xml:space="preserve"> </w:t>
      </w:r>
      <w:r>
        <w:fldChar w:fldCharType="begin" w:fldLock="1"/>
      </w:r>
      <w:r w:rsidR="007D5DCA">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"article-journal", "volume" : "24" }, "uris" : [ "http://www.mendeley.com/documents/?uuid=efe431d3-55ad-3c7a-9973-abba1673f7e0" ] }, { "id" : "ITEM-3", "itemData" : { "DOI" : "10.3389/fmicb.2017.00762", "ISSN" : "1664-302X",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"issued" : { "date-parts" : [ [ "2017", "5", "3" ] ] }, "page" : "762", "publisher" : "Frontiers", "title" : "New Insights into Pathogenic Vibrios Affecting Bivalves in Hatcheries: Present and Future Prospects", "type" : "article-journal", "volume" : "8" }, "uris" : [ "http://www.mendeley.com/documents/?uuid=a09a1b36-1247-35a3-be6e-4fa9e697d00e" ] }, { "id" : "ITEM-4",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Dubert et al., 2017; Le Roux et al., 2016; Richards et al., 2015)", "plainTextFormattedCitation" : "(Beaz-Hidalgo et al., 2010a; Dubert et al., 2017; Le Roux et al., 2016; Richards et al., 2015)", "previouslyFormattedCitation" : "&lt;sup&gt;5\u20138&lt;/sup&gt;" }, "properties" : {  }, "schema" : "https://github.com/citation-style-language/schema/raw/master/csl-citation.json" }</w:instrText>
      </w:r>
      <w:r>
        <w:fldChar w:fldCharType="separate"/>
      </w:r>
      <w:r w:rsidR="007D5DCA" w:rsidRPr="007D5DCA">
        <w:rPr>
          <w:noProof/>
        </w:rPr>
        <w:t>(Beaz-Hidalgo et al., 2010a; Dubert et al., 2017; Le Roux et al., 2016; Richards et al., 2015)</w:t>
      </w:r>
      <w:r>
        <w:fldChar w:fldCharType="end"/>
      </w:r>
      <w:r>
        <w:t xml:space="preserve">. </w:t>
      </w:r>
      <w:del w:id="7" w:author="Anton Post" w:date="2017-12-26T08:07:00Z">
        <w:r w:rsidDel="008F1024">
          <w:delText>These p</w:delText>
        </w:r>
      </w:del>
      <w:ins w:id="8" w:author="Anton Post" w:date="2017-12-26T08:07:00Z">
        <w:r w:rsidR="008F1024">
          <w:t>P</w:t>
        </w:r>
      </w:ins>
      <w:r>
        <w:t xml:space="preserve">athogenic </w:t>
      </w:r>
      <w:r w:rsidRPr="008F1024">
        <w:rPr>
          <w:rPrChange w:id="9" w:author="Anton Post" w:date="2017-12-26T08:07:00Z">
            <w:rPr>
              <w:i/>
            </w:rPr>
          </w:rPrChange>
        </w:rPr>
        <w:t>Vibrio</w:t>
      </w:r>
      <w:ins w:id="10" w:author="Anton Post" w:date="2017-12-26T08:07:00Z">
        <w:r w:rsidR="008F1024">
          <w:rPr>
            <w:i/>
          </w:rPr>
          <w:t xml:space="preserve"> </w:t>
        </w:r>
        <w:r w:rsidR="008F1024">
          <w:t>species are</w:t>
        </w:r>
      </w:ins>
      <w:del w:id="11" w:author="Anton Post" w:date="2017-12-26T08:07:00Z">
        <w:r w:rsidDel="008F1024">
          <w:rPr>
            <w:i/>
          </w:rPr>
          <w:delText>s</w:delText>
        </w:r>
      </w:del>
      <w:r>
        <w:t xml:space="preserve"> </w:t>
      </w:r>
      <w:ins w:id="12" w:author="Anton Post" w:date="2017-12-26T08:07:00Z">
        <w:r w:rsidR="008F1024">
          <w:t xml:space="preserve">a </w:t>
        </w:r>
      </w:ins>
      <w:r>
        <w:t>natur</w:t>
      </w:r>
      <w:ins w:id="13" w:author="Anton Post" w:date="2017-12-26T08:07:00Z">
        <w:r w:rsidR="008F1024">
          <w:t>al occurrence</w:t>
        </w:r>
      </w:ins>
      <w:del w:id="14" w:author="Anton Post" w:date="2017-12-26T08:07:00Z">
        <w:r w:rsidDel="008F1024">
          <w:delText>ally</w:delText>
        </w:r>
      </w:del>
      <w:r>
        <w:t xml:space="preserve"> </w:t>
      </w:r>
      <w:del w:id="15" w:author="Anton Post" w:date="2017-12-26T08:07:00Z">
        <w:r w:rsidDel="008F1024">
          <w:delText>found in the environment</w:delText>
        </w:r>
      </w:del>
      <w:ins w:id="16" w:author="Anton Post" w:date="2017-12-26T08:07:00Z">
        <w:r w:rsidR="008F1024">
          <w:t>and they</w:t>
        </w:r>
      </w:ins>
      <w:r>
        <w:t xml:space="preserve"> </w:t>
      </w:r>
      <w:del w:id="17" w:author="Anton Post" w:date="2017-12-26T08:08:00Z">
        <w:r w:rsidDel="008F1024">
          <w:delText>may lead</w:delText>
        </w:r>
      </w:del>
      <w:ins w:id="18" w:author="Anton Post" w:date="2017-12-26T08:08:00Z">
        <w:r w:rsidR="008F1024">
          <w:t>are cause</w:t>
        </w:r>
      </w:ins>
      <w:r>
        <w:t xml:space="preserve"> to larval disease and </w:t>
      </w:r>
      <w:del w:id="19" w:author="Anton Post" w:date="2017-12-26T08:08:00Z">
        <w:r w:rsidDel="008F1024">
          <w:delText>contribute to</w:delText>
        </w:r>
      </w:del>
      <w:ins w:id="20" w:author="Anton Post" w:date="2017-12-26T08:08:00Z">
        <w:r w:rsidR="008F1024">
          <w:t>so form</w:t>
        </w:r>
      </w:ins>
      <w:r>
        <w:t xml:space="preserve"> a production bottleneck </w:t>
      </w:r>
      <w:del w:id="21" w:author="Anton Post" w:date="2017-12-26T08:08:00Z">
        <w:r w:rsidDel="008F1024">
          <w:delText>at the</w:delText>
        </w:r>
      </w:del>
      <w:ins w:id="22" w:author="Anton Post" w:date="2017-12-26T08:08:00Z">
        <w:r w:rsidR="008F1024">
          <w:t>in</w:t>
        </w:r>
      </w:ins>
      <w:r>
        <w:t xml:space="preserve"> hatcher</w:t>
      </w:r>
      <w:ins w:id="23" w:author="Anton Post" w:date="2017-12-26T08:08:00Z">
        <w:r w:rsidR="008F1024">
          <w:t>ies</w:t>
        </w:r>
      </w:ins>
      <w:del w:id="24" w:author="Anton Post" w:date="2017-12-26T08:08:00Z">
        <w:r w:rsidDel="008F1024">
          <w:delText>y</w:delText>
        </w:r>
      </w:del>
      <w:r>
        <w:t xml:space="preserve">. In an effort to </w:t>
      </w:r>
      <w:del w:id="25" w:author="Anton Post" w:date="2017-12-26T08:09:00Z">
        <w:r w:rsidDel="00BC037C">
          <w:delText>minimize disease in aquaculture</w:delText>
        </w:r>
      </w:del>
      <w:ins w:id="26" w:author="Anton Post" w:date="2017-12-26T08:09:00Z">
        <w:r w:rsidR="00BC037C">
          <w:t>maintain</w:t>
        </w:r>
      </w:ins>
      <w:del w:id="27" w:author="Anton Post" w:date="2017-12-26T08:09:00Z">
        <w:r w:rsidDel="00BC037C">
          <w:delText>,</w:delText>
        </w:r>
      </w:del>
      <w:r>
        <w:t xml:space="preserve"> a healthy environment </w:t>
      </w:r>
      <w:del w:id="28" w:author="Anton Post" w:date="2017-12-26T08:09:00Z">
        <w:r w:rsidDel="00BC037C">
          <w:delText>must be maintained, which includes</w:delText>
        </w:r>
      </w:del>
      <w:ins w:id="29" w:author="Anton Post" w:date="2017-12-26T08:09:00Z">
        <w:r w:rsidR="00BC037C">
          <w:t>hatcheries work towards</w:t>
        </w:r>
      </w:ins>
      <w:r>
        <w:t xml:space="preserve"> optimum water quality</w:t>
      </w:r>
      <w:ins w:id="30" w:author="Anton Post" w:date="2017-12-26T08:10:00Z">
        <w:r w:rsidR="00BC037C">
          <w:t xml:space="preserve"> by controlling</w:t>
        </w:r>
      </w:ins>
      <w:del w:id="31" w:author="Anton Post" w:date="2017-12-26T08:10:00Z">
        <w:r w:rsidDel="00BC037C">
          <w:delText>,</w:delText>
        </w:r>
      </w:del>
      <w:r>
        <w:t xml:space="preserve"> </w:t>
      </w:r>
      <w:commentRangeStart w:id="32"/>
      <w:r>
        <w:t>culture density</w:t>
      </w:r>
      <w:del w:id="33" w:author="Anton Post" w:date="2017-12-26T08:10:00Z">
        <w:r w:rsidDel="00BC037C">
          <w:delText>,</w:delText>
        </w:r>
      </w:del>
      <w:r>
        <w:t xml:space="preserve"> </w:t>
      </w:r>
      <w:commentRangeEnd w:id="32"/>
      <w:r w:rsidR="00BC037C">
        <w:rPr>
          <w:rStyle w:val="CommentReference"/>
        </w:rPr>
        <w:commentReference w:id="32"/>
      </w:r>
      <w:r>
        <w:t xml:space="preserve">and </w:t>
      </w:r>
      <w:ins w:id="34" w:author="Anton Post" w:date="2017-12-26T08:10:00Z">
        <w:r w:rsidR="00BC037C">
          <w:t xml:space="preserve">the use of </w:t>
        </w:r>
      </w:ins>
      <w:r>
        <w:t xml:space="preserve">filtration systems </w:t>
      </w:r>
      <w:r>
        <w:fldChar w:fldCharType="begin" w:fldLock="1"/>
      </w:r>
      <w:r w:rsidR="007D5DCA">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"&lt;sup&gt;9&lt;/sup&gt;" }, "properties" : {  }, "schema" : "https://github.com/citation-style-language/schema/raw/master/csl-citation.json" }</w:instrText>
      </w:r>
      <w:r>
        <w:fldChar w:fldCharType="separate"/>
      </w:r>
      <w:r w:rsidR="007D5DCA" w:rsidRPr="007D5DCA">
        <w:rPr>
          <w:noProof/>
        </w:rPr>
        <w:t>(Mckindsey et al., 2007)</w:t>
      </w:r>
      <w:r>
        <w:fldChar w:fldCharType="end"/>
      </w:r>
      <w:r>
        <w:t>.</w:t>
      </w:r>
    </w:p>
    <w:p w14:paraId="05FC5F86" w14:textId="604B4610" w:rsidR="005A7761" w:rsidRDefault="005A7761" w:rsidP="005A7761">
      <w:r>
        <w:t>An a</w:t>
      </w:r>
      <w:r w:rsidRPr="00DA46CB">
        <w:t xml:space="preserve">lternative </w:t>
      </w:r>
      <w:r>
        <w:t xml:space="preserve">method for the </w:t>
      </w:r>
      <w:r w:rsidRPr="00DA46CB">
        <w:t xml:space="preserve">management of disease in aquaculture </w:t>
      </w:r>
      <w:r>
        <w:t>involves t</w:t>
      </w:r>
      <w:r w:rsidRPr="00DA46CB">
        <w:t xml:space="preserve">he use of probiotics, </w:t>
      </w:r>
      <w:del w:id="35" w:author="Anton Post" w:date="2017-12-26T08:12:00Z">
        <w:r w:rsidRPr="00DA46CB" w:rsidDel="00541624">
          <w:delText xml:space="preserve">which are non-pathogenic </w:delText>
        </w:r>
      </w:del>
      <w:r w:rsidRPr="00DA46CB">
        <w:t xml:space="preserve">microorganisms that </w:t>
      </w:r>
      <w:del w:id="36" w:author="Anton Post" w:date="2017-12-26T08:12:00Z">
        <w:r w:rsidRPr="00DA46CB" w:rsidDel="00541624">
          <w:delText>are beneficial or harmless</w:delText>
        </w:r>
      </w:del>
      <w:ins w:id="37" w:author="Anton Post" w:date="2017-12-26T08:12:00Z">
        <w:r w:rsidR="00541624">
          <w:t>act against bacterial pathogens</w:t>
        </w:r>
      </w:ins>
      <w:r w:rsidRPr="00DA46CB">
        <w:t xml:space="preserve"> </w:t>
      </w:r>
      <w:r w:rsidRPr="00CD56D4">
        <w:fldChar w:fldCharType="begin" w:fldLock="1"/>
      </w:r>
      <w:r w:rsidR="007D5DCA">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"id" : "ITEM-2",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"ITEM-2", "issue" : "3-4", "issued" : { "date-parts" : [ [ "2010", "10" ] ] }, "language" : "en", "page" : "187-197", "title" : "Review of probiotics for use in bivalve hatcheries", "type" : "article", "volume" : "145" }, "uris" : [ "http://www.mendeley.com/documents/?uuid=c8569d99-f32b-478f-ad46-bc1a99800e2b" ] } ], "mendeley" : { "formattedCitation" : "(Karim et al., 2013; Prado et al., 2010)", "plainTextFormattedCitation" : "(Karim et al., 2013; Prado et al., 2010)", "previouslyFormattedCitation" : "&lt;sup&gt;10,11&lt;/sup&gt;" }, "properties" : {  }, "schema" : "https://github.com/citation-style-language/schema/raw/master/csl-citation.json" }</w:instrText>
      </w:r>
      <w:r w:rsidRPr="00CD56D4">
        <w:fldChar w:fldCharType="separate"/>
      </w:r>
      <w:r w:rsidR="007D5DCA" w:rsidRPr="007D5DCA">
        <w:rPr>
          <w:noProof/>
        </w:rPr>
        <w:t>(Karim et al., 2013; Prado et al., 2010)</w:t>
      </w:r>
      <w:r w:rsidRPr="00CD56D4">
        <w:fldChar w:fldCharType="end"/>
      </w:r>
      <w:r>
        <w:t xml:space="preserve">. Probiotics </w:t>
      </w:r>
      <w:del w:id="38" w:author="Anton Post" w:date="2017-12-26T08:13:00Z">
        <w:r w:rsidDel="00541624">
          <w:delText>may i</w:delText>
        </w:r>
        <w:r w:rsidRPr="00CD56D4" w:rsidDel="00541624">
          <w:delText>ncrease</w:delText>
        </w:r>
      </w:del>
      <w:ins w:id="39" w:author="Anton Post" w:date="2017-12-26T08:13:00Z">
        <w:r w:rsidR="00541624">
          <w:t>augment</w:t>
        </w:r>
      </w:ins>
      <w:r>
        <w:t xml:space="preserve"> the</w:t>
      </w:r>
      <w:r w:rsidRPr="00CD56D4">
        <w:t xml:space="preserve"> protection of larvae</w:t>
      </w:r>
      <w:r>
        <w:t xml:space="preserve"> through a variety of </w:t>
      </w:r>
      <w:del w:id="40" w:author="Anton Post" w:date="2017-12-26T08:13:00Z">
        <w:r w:rsidDel="00541624">
          <w:delText xml:space="preserve">broad </w:delText>
        </w:r>
      </w:del>
      <w:r>
        <w:t xml:space="preserve">mechanisms, including </w:t>
      </w:r>
      <w:ins w:id="41" w:author="Anton Post" w:date="2017-12-26T08:13:00Z">
        <w:r w:rsidR="00541624">
          <w:t xml:space="preserve">direct </w:t>
        </w:r>
      </w:ins>
      <w:r>
        <w:t xml:space="preserve">pathogen inhibition, </w:t>
      </w:r>
      <w:ins w:id="42" w:author="Anton Post" w:date="2017-12-26T08:13:00Z">
        <w:r w:rsidR="00541624">
          <w:t xml:space="preserve">competition for </w:t>
        </w:r>
      </w:ins>
      <w:r>
        <w:t>nutrient</w:t>
      </w:r>
      <w:ins w:id="43" w:author="Anton Post" w:date="2017-12-26T08:13:00Z">
        <w:r w:rsidR="00541624">
          <w:t>s</w:t>
        </w:r>
      </w:ins>
      <w:del w:id="44" w:author="Anton Post" w:date="2017-12-26T08:13:00Z">
        <w:r w:rsidDel="00541624">
          <w:delText xml:space="preserve"> competition</w:delText>
        </w:r>
      </w:del>
      <w:r>
        <w:t xml:space="preserve">, </w:t>
      </w:r>
      <w:ins w:id="45" w:author="Anton Post" w:date="2017-12-26T08:13:00Z">
        <w:r w:rsidR="00541624">
          <w:t xml:space="preserve">secretion of </w:t>
        </w:r>
      </w:ins>
      <w:r>
        <w:t>anti</w:t>
      </w:r>
      <w:del w:id="46" w:author="Anton Post" w:date="2017-12-27T12:28:00Z">
        <w:r w:rsidDel="00A711D7">
          <w:delText>microbial</w:delText>
        </w:r>
      </w:del>
      <w:ins w:id="47" w:author="Anton Post" w:date="2017-12-27T12:28:00Z">
        <w:r w:rsidR="00A711D7">
          <w:t>bacterial</w:t>
        </w:r>
      </w:ins>
      <w:r>
        <w:t xml:space="preserve"> </w:t>
      </w:r>
      <w:r w:rsidR="0074137C">
        <w:t>substances</w:t>
      </w:r>
      <w:r>
        <w:t xml:space="preserve">, and improvement of water quality </w:t>
      </w:r>
      <w:r>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"author" : [ { "dropping-particle" : "", "family" : "Kesarcodi-Watson", "given" : "Aditya", "non-dropping-particle" : "", "parse-names" : false, "suffix" : "" }, { "dropping-particle" : "", "family" : "Miner", "given" : "Philippe", "non-dropping-particle" : "", "parse-names" : false, "suffix" : "" }, { "dropping-particle" : "", "family" : "Nicolas", "given" : "Jean-Louis",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"plainTextFormattedCitation" : "(Gatesoupe, 1999; Kesarcodi-Watson et al., 2008, 2012)", "previouslyFormattedCitation" : "&lt;sup&gt;12\u201314&lt;/sup&gt;" }, "properties" : {  }, "schema" : "https://github.com/citation-style-language/schema/raw/master/csl-citation.json" }</w:instrText>
      </w:r>
      <w:r>
        <w:fldChar w:fldCharType="separate"/>
      </w:r>
      <w:r w:rsidR="007D5DCA" w:rsidRPr="007D5DCA">
        <w:rPr>
          <w:noProof/>
        </w:rPr>
        <w:t>(Gatesoupe, 1999; Kesarcodi-Watson et al., 2008, 2012)</w:t>
      </w:r>
      <w:r>
        <w:fldChar w:fldCharType="end"/>
      </w:r>
      <w:r>
        <w:t xml:space="preserve">. Previous studies have shown that the </w:t>
      </w:r>
      <w:del w:id="48" w:author="Anton Post" w:date="2017-12-26T08:14:00Z">
        <w:r w:rsidDel="00541624">
          <w:delText xml:space="preserve">candidate </w:delText>
        </w:r>
      </w:del>
      <w:r>
        <w:t>probiotic bacteri</w:t>
      </w:r>
      <w:ins w:id="49" w:author="Anton Post" w:date="2017-12-26T08:14:00Z">
        <w:r w:rsidR="00541624">
          <w:t>um</w:t>
        </w:r>
      </w:ins>
      <w:del w:id="50" w:author="Anton Post" w:date="2017-12-26T08:14:00Z">
        <w:r w:rsidDel="00541624">
          <w:delText>a</w:delText>
        </w:r>
      </w:del>
      <w:r>
        <w:t xml:space="preserve"> </w:t>
      </w:r>
      <w:del w:id="51" w:author="Anton Post" w:date="2017-12-26T08:14:00Z">
        <w:r w:rsidDel="00541624">
          <w:delText xml:space="preserve">used in this study, </w:delText>
        </w:r>
      </w:del>
      <w:r>
        <w:rPr>
          <w:i/>
        </w:rPr>
        <w:t xml:space="preserve">Bacillus pumilus </w:t>
      </w:r>
      <w:r>
        <w:t xml:space="preserve">RI06-95, significantly increases the survival of larval oysters in </w:t>
      </w:r>
      <w:ins w:id="52" w:author="Anton Post" w:date="2017-12-26T08:14:00Z">
        <w:r w:rsidR="00541624">
          <w:t>assay</w:t>
        </w:r>
      </w:ins>
      <w:ins w:id="53" w:author="Anton Post" w:date="2017-12-26T08:15:00Z">
        <w:r w:rsidR="00541624">
          <w:t>s</w:t>
        </w:r>
      </w:ins>
      <w:ins w:id="54" w:author="Anton Post" w:date="2017-12-26T08:14:00Z">
        <w:r w:rsidR="00541624">
          <w:t xml:space="preserve"> </w:t>
        </w:r>
      </w:ins>
      <w:del w:id="55" w:author="Anton Post" w:date="2017-12-26T08:15:00Z">
        <w:r w:rsidDel="00541624">
          <w:delText xml:space="preserve">an </w:delText>
        </w:r>
      </w:del>
      <w:ins w:id="56" w:author="Anton Post" w:date="2017-12-26T08:15:00Z">
        <w:r w:rsidR="00541624">
          <w:t xml:space="preserve">using </w:t>
        </w:r>
      </w:ins>
      <w:r>
        <w:rPr>
          <w:i/>
        </w:rPr>
        <w:t>in vivo</w:t>
      </w:r>
      <w:r>
        <w:t xml:space="preserve"> challenge </w:t>
      </w:r>
      <w:del w:id="57" w:author="Anton Post" w:date="2017-12-26T08:14:00Z">
        <w:r w:rsidDel="00541624">
          <w:delText xml:space="preserve">assay </w:delText>
        </w:r>
      </w:del>
      <w:del w:id="58" w:author="Anton Post" w:date="2017-12-26T08:15:00Z">
        <w:r w:rsidDel="00541624">
          <w:delText>against</w:delText>
        </w:r>
      </w:del>
      <w:ins w:id="59" w:author="Anton Post" w:date="2017-12-26T08:15:00Z">
        <w:r w:rsidR="00541624">
          <w:t>with</w:t>
        </w:r>
      </w:ins>
      <w:r>
        <w:t xml:space="preserve"> the pathogen </w:t>
      </w:r>
      <w:r>
        <w:rPr>
          <w:i/>
        </w:rPr>
        <w:t xml:space="preserve">Vibrio </w:t>
      </w:r>
      <w:proofErr w:type="spellStart"/>
      <w:r w:rsidRPr="00953EF4">
        <w:rPr>
          <w:i/>
        </w:rPr>
        <w:t>coralliilyticus</w:t>
      </w:r>
      <w:proofErr w:type="spellEnd"/>
      <w:r>
        <w:t xml:space="preserve"> </w:t>
      </w:r>
      <w:r>
        <w:fldChar w:fldCharType="begin" w:fldLock="1"/>
      </w:r>
      <w:r w:rsidR="007D5DCA">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"&lt;sup&gt;10&lt;/sup&gt;" }, "properties" : {  }, "schema" : "https://github.com/citation-style-language/schema/raw/master/csl-citation.json" }</w:instrText>
      </w:r>
      <w:r>
        <w:fldChar w:fldCharType="separate"/>
      </w:r>
      <w:r w:rsidR="007D5DCA" w:rsidRPr="007D5DCA">
        <w:rPr>
          <w:noProof/>
        </w:rPr>
        <w:t>(Karim et al., 2013)</w:t>
      </w:r>
      <w:r>
        <w:fldChar w:fldCharType="end"/>
      </w:r>
      <w:r>
        <w:t xml:space="preserve">. Additionally, administration of this probiotic in a hatchery setting resulted in dramatic reductions in total </w:t>
      </w:r>
      <w:r>
        <w:rPr>
          <w:i/>
        </w:rPr>
        <w:t>Vibrio</w:t>
      </w:r>
      <w:r>
        <w:t xml:space="preserve"> counts, compared to the control tanks </w:t>
      </w:r>
      <w:r>
        <w:fldChar w:fldCharType="begin" w:fldLock="1"/>
      </w:r>
      <w:r w:rsidR="007D5DCA">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instrText>
      </w:r>
      <w:r>
        <w:fldChar w:fldCharType="separate"/>
      </w:r>
      <w:r w:rsidR="007D5DCA" w:rsidRPr="007D5DCA">
        <w:rPr>
          <w:noProof/>
        </w:rPr>
        <w:t>(Sohn et al., 2016)</w:t>
      </w:r>
      <w:r>
        <w:fldChar w:fldCharType="end"/>
      </w:r>
      <w:r>
        <w:t>.</w:t>
      </w:r>
    </w:p>
    <w:p w14:paraId="3DE957E5" w14:textId="04C74BC6" w:rsidR="005A7761" w:rsidRDefault="005A7761" w:rsidP="005A7761">
      <w:r w:rsidRPr="00E47D7B">
        <w:t xml:space="preserve">However, there is </w:t>
      </w:r>
      <w:r>
        <w:t>a</w:t>
      </w:r>
      <w:r w:rsidRPr="00E47D7B">
        <w:t xml:space="preserve"> lack of knowledge </w:t>
      </w:r>
      <w:del w:id="60" w:author="Anton Post" w:date="2017-12-26T08:16:00Z">
        <w:r w:rsidRPr="00E47D7B" w:rsidDel="00047404">
          <w:delText xml:space="preserve">about </w:delText>
        </w:r>
      </w:del>
      <w:ins w:id="61" w:author="Anton Post" w:date="2017-12-26T08:16:00Z">
        <w:r w:rsidR="00047404">
          <w:t>regarding</w:t>
        </w:r>
        <w:r w:rsidR="00047404" w:rsidRPr="00E47D7B">
          <w:t xml:space="preserve"> </w:t>
        </w:r>
      </w:ins>
      <w:r w:rsidRPr="00E47D7B">
        <w:t xml:space="preserve">the </w:t>
      </w:r>
      <w:del w:id="62" w:author="Anton Post" w:date="2017-12-26T08:16:00Z">
        <w:r w:rsidDel="00047404">
          <w:delText xml:space="preserve">particular </w:delText>
        </w:r>
      </w:del>
      <w:r>
        <w:t>mechanisms</w:t>
      </w:r>
      <w:r w:rsidRPr="00E47D7B">
        <w:t xml:space="preserve"> </w:t>
      </w:r>
      <w:del w:id="63" w:author="Anton Post" w:date="2017-12-26T08:16:00Z">
        <w:r w:rsidRPr="00E47D7B" w:rsidDel="00047404">
          <w:delText>of action involved in</w:delText>
        </w:r>
      </w:del>
      <w:ins w:id="64" w:author="Anton Post" w:date="2017-12-26T08:16:00Z">
        <w:r w:rsidR="00047404">
          <w:t>by which</w:t>
        </w:r>
      </w:ins>
      <w:r w:rsidRPr="00E47D7B">
        <w:t xml:space="preserve"> probiotic</w:t>
      </w:r>
      <w:ins w:id="65" w:author="Anton Post" w:date="2017-12-26T08:16:00Z">
        <w:r w:rsidR="00047404">
          <w:t>s exert their</w:t>
        </w:r>
      </w:ins>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 xml:space="preserve">may </w:t>
      </w:r>
      <w:del w:id="66" w:author="Anton Post" w:date="2017-12-26T08:17:00Z">
        <w:r w:rsidRPr="00E47D7B" w:rsidDel="00047404">
          <w:delText xml:space="preserve">later </w:delText>
        </w:r>
      </w:del>
      <w:ins w:id="67" w:author="Anton Post" w:date="2017-12-26T08:17:00Z">
        <w:r w:rsidR="00047404">
          <w:t>thus</w:t>
        </w:r>
        <w:r w:rsidR="00047404" w:rsidRPr="00E47D7B">
          <w:t xml:space="preserve"> </w:t>
        </w:r>
      </w:ins>
      <w:del w:id="68" w:author="Anton Post" w:date="2017-12-26T08:17:00Z">
        <w:r w:rsidDel="00047404">
          <w:delText xml:space="preserve">contribute </w:delText>
        </w:r>
      </w:del>
      <w:ins w:id="69" w:author="Anton Post" w:date="2017-12-26T08:17:00Z">
        <w:r w:rsidR="00047404">
          <w:t xml:space="preserve">affect </w:t>
        </w:r>
      </w:ins>
      <w:del w:id="70" w:author="Anton Post" w:date="2017-12-26T08:17:00Z">
        <w:r w:rsidDel="00047404">
          <w:delText>to</w:delText>
        </w:r>
        <w:r w:rsidRPr="00E47D7B" w:rsidDel="00047404">
          <w:delText xml:space="preserve"> </w:delText>
        </w:r>
      </w:del>
      <w:del w:id="71" w:author="Anton Post" w:date="2017-12-27T12:28:00Z">
        <w:r w:rsidRPr="00E47D7B" w:rsidDel="00A711D7">
          <w:delText>microbial</w:delText>
        </w:r>
      </w:del>
      <w:ins w:id="72" w:author="Anton Post" w:date="2017-12-27T12:28:00Z">
        <w:r w:rsidR="00A711D7">
          <w:t>bacterial</w:t>
        </w:r>
      </w:ins>
      <w:r w:rsidRPr="00E47D7B">
        <w:t xml:space="preserve"> diversity</w:t>
      </w:r>
      <w:ins w:id="73" w:author="Anton Post" w:date="2017-12-26T08:17:00Z">
        <w:r w:rsidR="00047404">
          <w:t xml:space="preserve"> in nature</w:t>
        </w:r>
      </w:ins>
      <w:r>
        <w:t xml:space="preserve"> </w:t>
      </w:r>
      <w:r>
        <w:fldChar w:fldCharType="begin" w:fldLock="1"/>
      </w:r>
      <w:r w:rsidR="007D5DCA">
        <w:instrText>ADDIN CSL_CITATION { "citationItems" : [ { "id" : "ITEM-1", "itemData" : { "DOI" : "10.1016/J.AQUACULTURE.2013.08.026", "ISSN" : "0044-8486",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"author" : [ { "dropping-particle" : "", "family" : "Newaj-Fyzul", "given" : "A.", "non-dropping-particle" : "", "parse-names" : false, "suffix" : "" }, { "dropping-particle" : "", "family" : "Al-Harbi", "given" : "A.H.",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"article-journal", "volume" : "431" }, "uris" : [ "http://www.mendeley.com/documents/?uuid=416aa373-c21f-349f-9681-8536836ffb41" ] } ], "mendeley" : { "formattedCitation" : "(Newaj-Fyzul et al., 2014)", "plainTextFormattedCitation" : "(Newaj-Fyzul et al., 2014)", "previouslyFormattedCitation" : "&lt;sup&gt;16&lt;/sup&gt;" }, "properties" : {  }, "schema" : "https://github.com/citation-style-language/schema/raw/master/csl-citation.json" }</w:instrText>
      </w:r>
      <w:r>
        <w:fldChar w:fldCharType="separate"/>
      </w:r>
      <w:r w:rsidR="007D5DCA" w:rsidRPr="007D5DCA">
        <w:rPr>
          <w:noProof/>
        </w:rPr>
        <w:t>(Newaj-Fyzul et al., 2014)</w:t>
      </w:r>
      <w:r>
        <w:fldChar w:fldCharType="end"/>
      </w:r>
      <w:r w:rsidRPr="00E47D7B">
        <w:t>.</w:t>
      </w:r>
      <w:r>
        <w:t xml:space="preserve"> </w:t>
      </w:r>
      <w:del w:id="74" w:author="Anton Post" w:date="2017-12-26T08:18:00Z">
        <w:r w:rsidDel="00047404">
          <w:delText>In especially p</w:delText>
        </w:r>
      </w:del>
      <w:ins w:id="75" w:author="Anton Post" w:date="2017-12-26T08:18:00Z">
        <w:r w:rsidR="00047404">
          <w:t>Improper selection of</w:t>
        </w:r>
      </w:ins>
      <w:del w:id="76" w:author="Anton Post" w:date="2017-12-26T08:18:00Z">
        <w:r w:rsidDel="00047404">
          <w:delText>oorly selected</w:delText>
        </w:r>
      </w:del>
      <w:r>
        <w:t xml:space="preserve"> probiotics</w:t>
      </w:r>
      <w:ins w:id="77" w:author="Anton Post" w:date="2017-12-26T08:18:00Z">
        <w:r w:rsidR="00047404">
          <w:t xml:space="preserve"> may result in</w:t>
        </w:r>
      </w:ins>
      <w:del w:id="78" w:author="Anton Post" w:date="2017-12-26T08:18:00Z">
        <w:r w:rsidDel="00047404">
          <w:delText>,</w:delText>
        </w:r>
      </w:del>
      <w:r>
        <w:t xml:space="preserve"> </w:t>
      </w:r>
      <w:del w:id="79" w:author="Anton Post" w:date="2017-12-27T12:28:00Z">
        <w:r w:rsidDel="00A711D7">
          <w:delText>microbial</w:delText>
        </w:r>
      </w:del>
      <w:ins w:id="80" w:author="Anton Post" w:date="2017-12-27T12:28:00Z">
        <w:r w:rsidR="00A711D7">
          <w:t>bacterial</w:t>
        </w:r>
      </w:ins>
      <w:r>
        <w:t xml:space="preserve"> dysbiosis</w:t>
      </w:r>
      <w:ins w:id="81" w:author="Anton Post" w:date="2017-12-26T08:18:00Z">
        <w:r w:rsidR="00047404">
          <w:t>,</w:t>
        </w:r>
      </w:ins>
      <w:r>
        <w:t xml:space="preserve"> </w:t>
      </w:r>
      <w:del w:id="82" w:author="Anton Post" w:date="2017-12-26T08:18:00Z">
        <w:r w:rsidDel="00047404">
          <w:delText>may occur and</w:delText>
        </w:r>
      </w:del>
      <w:ins w:id="83" w:author="Anton Post" w:date="2017-12-26T08:18:00Z">
        <w:r w:rsidR="00047404">
          <w:t>which</w:t>
        </w:r>
      </w:ins>
      <w:r>
        <w:t xml:space="preserve"> could ultimately impact the host health </w:t>
      </w:r>
      <w:r>
        <w:fldChar w:fldCharType="begin" w:fldLock="1"/>
      </w:r>
      <w:r w:rsidR="007D5DCA">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"&lt;sup&gt;17&lt;/sup&gt;" }, "properties" : {  }, "schema" : "https://github.com/citation-style-language/schema/raw/master/csl-citation.json" }</w:instrText>
      </w:r>
      <w:r>
        <w:fldChar w:fldCharType="separate"/>
      </w:r>
      <w:r w:rsidR="007D5DCA" w:rsidRPr="007D5DCA">
        <w:rPr>
          <w:noProof/>
        </w:rPr>
        <w:t>(Verschuere et al., 2000)</w:t>
      </w:r>
      <w:r>
        <w:fldChar w:fldCharType="end"/>
      </w:r>
      <w:r>
        <w:t xml:space="preserve">. As </w:t>
      </w:r>
      <w:r w:rsidRPr="00E47D7B">
        <w:t>filter feeders</w:t>
      </w:r>
      <w:ins w:id="84" w:author="Anton Post" w:date="2017-12-26T08:19:00Z">
        <w:r w:rsidR="001A5511" w:rsidRPr="001A5511">
          <w:t xml:space="preserve"> </w:t>
        </w:r>
        <w:r w:rsidR="001A5511">
          <w:t xml:space="preserve">that </w:t>
        </w:r>
      </w:ins>
      <w:ins w:id="85" w:author="Anton Post" w:date="2017-12-26T08:20:00Z">
        <w:r w:rsidR="001A5511">
          <w:t>indiscriminately</w:t>
        </w:r>
      </w:ins>
      <w:ins w:id="86" w:author="Anton Post" w:date="2017-12-26T08:19:00Z">
        <w:r w:rsidR="001A5511">
          <w:t xml:space="preserve"> </w:t>
        </w:r>
        <w:r w:rsidR="001A5511" w:rsidRPr="00E47D7B">
          <w:t xml:space="preserve">ingest </w:t>
        </w:r>
      </w:ins>
      <w:ins w:id="87" w:author="Anton Post" w:date="2017-12-26T08:20:00Z">
        <w:r w:rsidR="001A5511">
          <w:t>microbes</w:t>
        </w:r>
      </w:ins>
      <w:ins w:id="88" w:author="Anton Post" w:date="2017-12-26T08:19:00Z">
        <w:r w:rsidR="001A5511" w:rsidRPr="00E47D7B">
          <w:t xml:space="preserve"> to gain nourishment from the water</w:t>
        </w:r>
      </w:ins>
      <w:r w:rsidRPr="00E47D7B">
        <w:t xml:space="preserve">, </w:t>
      </w:r>
      <w:r>
        <w:t xml:space="preserve">bivalves are especially susceptible to changes in </w:t>
      </w:r>
      <w:del w:id="89" w:author="Anton Post" w:date="2017-12-27T12:28:00Z">
        <w:r w:rsidDel="00A711D7">
          <w:delText>microbial</w:delText>
        </w:r>
      </w:del>
      <w:ins w:id="90" w:author="Anton Post" w:date="2017-12-27T12:28:00Z">
        <w:r w:rsidR="00A711D7">
          <w:t>bacterial</w:t>
        </w:r>
      </w:ins>
      <w:r>
        <w:t xml:space="preserve"> communit</w:t>
      </w:r>
      <w:ins w:id="91" w:author="Anton Post" w:date="2017-12-26T08:21:00Z">
        <w:r w:rsidR="001A5511">
          <w:t>y composition</w:t>
        </w:r>
      </w:ins>
      <w:del w:id="92" w:author="Anton Post" w:date="2017-12-26T08:21:00Z">
        <w:r w:rsidDel="001A5511">
          <w:delText xml:space="preserve">ies, since </w:delText>
        </w:r>
        <w:r w:rsidRPr="00E47D7B" w:rsidDel="001A5511">
          <w:delText>they can</w:delText>
        </w:r>
      </w:del>
      <w:r w:rsidRPr="00E47D7B">
        <w:t xml:space="preserve"> </w:t>
      </w:r>
      <w:del w:id="93" w:author="Anton Post" w:date="2017-12-26T08:19:00Z">
        <w:r w:rsidRPr="00E47D7B" w:rsidDel="001A5511">
          <w:delText>ingest many different microorganisms by filtering to gain nourishment from the water</w:delText>
        </w:r>
        <w:r w:rsidDel="001A5511">
          <w:delText xml:space="preserve"> </w:delText>
        </w:r>
      </w:del>
      <w:r>
        <w:fldChar w:fldCharType="begin" w:fldLock="1"/>
      </w:r>
      <w:r w:rsidR="007D5DCA">
        <w:instrText>ADDIN CSL_CITATION { "citationItems" : [ { "id" : "ITEM-1", "itemData" : { "DOI" : "10.1093/icb/icw048", "ISSN" : "1540-7063",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"article-journal", "volume" : "56" }, "uris" : [ "http://www.mendeley.com/documents/?uuid=7a69eed5-0989-31db-ad1c-2599640b1bbd" ] } ], "mendeley" : { "formattedCitation" : "(Burge et al., 2016)", "plainTextFormattedCitation" : "(Burge et al., 2016)", "previouslyFormattedCitation" : "&lt;sup&gt;18&lt;/sup&gt;" }, "properties" : {  }, "schema" : "https://github.com/citation-style-language/schema/raw/master/csl-citation.json" }</w:instrText>
      </w:r>
      <w:r>
        <w:fldChar w:fldCharType="separate"/>
      </w:r>
      <w:r w:rsidR="007D5DCA" w:rsidRPr="007D5DCA">
        <w:rPr>
          <w:noProof/>
        </w:rPr>
        <w:t>(Burge et al., 2016)</w:t>
      </w:r>
      <w:r>
        <w:fldChar w:fldCharType="end"/>
      </w:r>
      <w:r w:rsidRPr="00E47D7B">
        <w:t xml:space="preserve">. </w:t>
      </w:r>
      <w:r>
        <w:t xml:space="preserve">Therefore, it is important to study the effects of probiotics not only on the health and protection of the host, but also </w:t>
      </w:r>
      <w:ins w:id="94" w:author="Anton Post" w:date="2017-12-26T08:21:00Z">
        <w:r w:rsidR="001A5511">
          <w:t xml:space="preserve">on </w:t>
        </w:r>
      </w:ins>
      <w:r>
        <w:t xml:space="preserve">the </w:t>
      </w:r>
      <w:ins w:id="95" w:author="Anton Post" w:date="2017-12-26T08:21:00Z">
        <w:r w:rsidR="001A5511">
          <w:t xml:space="preserve">ambient </w:t>
        </w:r>
      </w:ins>
      <w:del w:id="96" w:author="Anton Post" w:date="2017-12-26T08:21:00Z">
        <w:r w:rsidDel="001A5511">
          <w:delText xml:space="preserve">environment and </w:delText>
        </w:r>
      </w:del>
      <w:del w:id="97" w:author="Anton Post" w:date="2017-12-27T12:28:00Z">
        <w:r w:rsidDel="00A711D7">
          <w:delText>microbial</w:delText>
        </w:r>
      </w:del>
      <w:ins w:id="98" w:author="Anton Post" w:date="2017-12-27T12:28:00Z">
        <w:r w:rsidR="00A711D7">
          <w:t>bacterial</w:t>
        </w:r>
      </w:ins>
      <w:r>
        <w:t xml:space="preserve"> communit</w:t>
      </w:r>
      <w:ins w:id="99" w:author="Anton Post" w:date="2017-12-26T08:21:00Z">
        <w:r w:rsidR="001A5511">
          <w:t>ies</w:t>
        </w:r>
      </w:ins>
      <w:del w:id="100" w:author="Anton Post" w:date="2017-12-26T08:21:00Z">
        <w:r w:rsidDel="001A5511">
          <w:delText>y as a whole</w:delText>
        </w:r>
      </w:del>
      <w:r>
        <w:t xml:space="preserve">. </w:t>
      </w:r>
    </w:p>
    <w:p w14:paraId="3BDDB938" w14:textId="6CB2A380" w:rsidR="005A7761" w:rsidRPr="00CD56D4" w:rsidRDefault="005A7761" w:rsidP="005A7761">
      <w:r>
        <w:t xml:space="preserve">Previous studies </w:t>
      </w:r>
      <w:del w:id="101" w:author="Anton Post" w:date="2017-12-26T08:27:00Z">
        <w:r w:rsidDel="0007021A">
          <w:delText xml:space="preserve">evaluating </w:delText>
        </w:r>
      </w:del>
      <w:ins w:id="102" w:author="Anton Post" w:date="2017-12-26T08:27:00Z">
        <w:r w:rsidR="0007021A">
          <w:t xml:space="preserve">of </w:t>
        </w:r>
      </w:ins>
      <w:r>
        <w:t xml:space="preserve">the microbiome </w:t>
      </w:r>
      <w:del w:id="103" w:author="Anton Post" w:date="2017-12-26T08:27:00Z">
        <w:r w:rsidDel="0007021A">
          <w:delText xml:space="preserve">of </w:delText>
        </w:r>
      </w:del>
      <w:ins w:id="104" w:author="Anton Post" w:date="2017-12-26T08:27:00Z">
        <w:r w:rsidR="0007021A">
          <w:t xml:space="preserve">in </w:t>
        </w:r>
      </w:ins>
      <w:r>
        <w:t xml:space="preserve">adult oysters have shown differences in microbiota according to tissue type, location, season, and environmental conditions </w:t>
      </w:r>
      <w:r w:rsidRPr="001C096D">
        <w:fldChar w:fldCharType="begin" w:fldLock="1"/>
      </w:r>
      <w:r w:rsidR="007D5DC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"ISSN" : "14622912",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 Lokmer and Mathias Wegner, 2015; Pierce et al., 2016)", "plainTextFormattedCitation" : "(Chauhan et al., 2014; King et al., 2012; Lokmer et al., 2016; Lokmer and Mathias Wegner, 2015; Pierce et al., 2016)", "previouslyFormattedCitation" : "&lt;sup&gt;19\u201323&lt;/sup&gt;" }, "properties" : {  }, "schema" : "https://github.com/citation-style-language/schema/raw/master/csl-citation.json" }</w:instrText>
      </w:r>
      <w:r w:rsidRPr="001C096D">
        <w:fldChar w:fldCharType="separate"/>
      </w:r>
      <w:r w:rsidR="007D5DCA" w:rsidRPr="007D5DCA">
        <w:rPr>
          <w:noProof/>
        </w:rPr>
        <w:t>(Chauhan et al., 2014; King et al., 2012; Lokmer et al., 2016; Lokmer and Mathias Wegner, 2015; Pierce et al., 2016)</w:t>
      </w:r>
      <w:r w:rsidRPr="001C096D">
        <w:fldChar w:fldCharType="end"/>
      </w:r>
      <w:r w:rsidRPr="001C096D">
        <w:t xml:space="preserve">. Additionally, the oyster microbiome is distinct from </w:t>
      </w:r>
      <w:ins w:id="105" w:author="Anton Post" w:date="2017-12-26T08:27:00Z">
        <w:r w:rsidR="00AC525C">
          <w:t xml:space="preserve">that of the surrounding </w:t>
        </w:r>
      </w:ins>
      <w:r w:rsidRPr="001C096D">
        <w:t xml:space="preserve">the water and 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ins w:id="106" w:author="Anton Post" w:date="2017-12-26T08:28:00Z">
        <w:r w:rsidR="00AC525C">
          <w:rPr>
            <w:i/>
          </w:rPr>
          <w:t xml:space="preserve"> </w:t>
        </w:r>
        <w:r w:rsidR="00AC525C">
          <w:t>(ref)</w:t>
        </w:r>
      </w:ins>
      <w:r w:rsidRPr="001C096D">
        <w:t xml:space="preserve">. Three </w:t>
      </w:r>
      <w:ins w:id="107" w:author="Anton Post" w:date="2017-12-26T08:31:00Z">
        <w:r w:rsidR="00181346">
          <w:t xml:space="preserve">independent microbiome </w:t>
        </w:r>
      </w:ins>
      <w:r w:rsidRPr="001C096D">
        <w:t xml:space="preserve">studies </w:t>
      </w:r>
      <w:del w:id="108" w:author="Anton Post" w:date="2017-12-26T08:31:00Z">
        <w:r w:rsidRPr="001C096D" w:rsidDel="00181346">
          <w:delText>have evaluated the microbial communities in</w:delText>
        </w:r>
      </w:del>
      <w:ins w:id="109" w:author="Anton Post" w:date="2017-12-26T08:31:00Z">
        <w:r w:rsidR="00181346">
          <w:t>of</w:t>
        </w:r>
      </w:ins>
      <w:r w:rsidRPr="001C096D">
        <w:t xml:space="preserve"> </w:t>
      </w:r>
      <w:proofErr w:type="spellStart"/>
      <w:r w:rsidRPr="001C096D">
        <w:rPr>
          <w:i/>
        </w:rPr>
        <w:t>Magallana</w:t>
      </w:r>
      <w:proofErr w:type="spellEnd"/>
      <w:r w:rsidRPr="001C096D">
        <w:rPr>
          <w:i/>
        </w:rPr>
        <w:t xml:space="preserve">/Crassostrea </w:t>
      </w:r>
      <w:proofErr w:type="spellStart"/>
      <w:r w:rsidRPr="001C096D">
        <w:rPr>
          <w:i/>
        </w:rPr>
        <w:t>gigas</w:t>
      </w:r>
      <w:proofErr w:type="spellEnd"/>
      <w:r w:rsidRPr="001C096D">
        <w:t xml:space="preserve"> larv</w:t>
      </w:r>
      <w:r w:rsidR="00C57FA4">
        <w:t xml:space="preserve">al </w:t>
      </w:r>
      <w:r w:rsidRPr="001C096D">
        <w:t xml:space="preserve">culture </w:t>
      </w:r>
      <w:del w:id="110" w:author="Anton Post" w:date="2017-12-26T08:31:00Z">
        <w:r w:rsidRPr="001C096D" w:rsidDel="00181346">
          <w:delText xml:space="preserve">and </w:delText>
        </w:r>
      </w:del>
      <w:r w:rsidRPr="001C096D">
        <w:t>found that</w:t>
      </w:r>
      <w:ins w:id="111" w:author="Anton Post" w:date="2017-12-26T08:30:00Z">
        <w:r w:rsidR="00181346">
          <w:t>, even</w:t>
        </w:r>
      </w:ins>
      <w:ins w:id="112" w:author="Anton Post" w:date="2017-12-26T08:31:00Z">
        <w:r w:rsidR="00181346">
          <w:t xml:space="preserve"> </w:t>
        </w:r>
      </w:ins>
      <w:ins w:id="113" w:author="Anton Post" w:date="2017-12-26T08:30:00Z">
        <w:r w:rsidR="00181346">
          <w:t>though</w:t>
        </w:r>
      </w:ins>
      <w:r w:rsidRPr="001C096D">
        <w:t xml:space="preserve"> the </w:t>
      </w:r>
      <w:del w:id="114" w:author="Anton Post" w:date="2017-12-26T08:32:00Z">
        <w:r w:rsidRPr="001C096D" w:rsidDel="00181346">
          <w:delText xml:space="preserve">water </w:delText>
        </w:r>
      </w:del>
      <w:r w:rsidRPr="001C096D">
        <w:t xml:space="preserve">microbiome </w:t>
      </w:r>
      <w:ins w:id="115" w:author="Anton Post" w:date="2017-12-26T08:32:00Z">
        <w:r w:rsidR="00181346">
          <w:t xml:space="preserve">in the rearing </w:t>
        </w:r>
        <w:r w:rsidR="00181346" w:rsidRPr="001C096D">
          <w:t xml:space="preserve">water </w:t>
        </w:r>
      </w:ins>
      <w:r w:rsidRPr="001C096D">
        <w:t>changes througho</w:t>
      </w:r>
      <w:r>
        <w:t>ut the year, there is little effect of rearing conditions</w:t>
      </w:r>
      <w:del w:id="116" w:author="Anton Post" w:date="2017-12-26T08:32:00Z">
        <w:r w:rsidDel="00181346">
          <w:delText>, and the overall community is highly diverse and variable</w:delText>
        </w:r>
      </w:del>
      <w:r>
        <w:t xml:space="preserve"> </w:t>
      </w:r>
      <w:ins w:id="117" w:author="Anton Post" w:date="2017-12-26T08:32:00Z">
        <w:r w:rsidR="00181346">
          <w:t xml:space="preserve">themselves </w:t>
        </w:r>
      </w:ins>
      <w:r>
        <w:fldChar w:fldCharType="begin" w:fldLock="1"/>
      </w:r>
      <w:r w:rsidR="007D5DCA">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105ml\u22121) and in larvae (103 larva\u22121)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(27\u00b17%), 42 OTUs of \u03b1-Proteobacteria (19\u00b17%) and 26 of \u03b3-Proteobacteria (14%). Change was due notably to a species of Cryomorphaceae (Flavobacteria) that reached 15\u00b17%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 high, an\u2026",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"&lt;sup&gt;24\u201326&lt;/sup&gt;" }, "properties" : {  }, "schema" : "https://github.com/citation-style-language/schema/raw/master/csl-citation.json" }</w:instrText>
      </w:r>
      <w:r>
        <w:fldChar w:fldCharType="separate"/>
      </w:r>
      <w:r w:rsidR="007D5DCA" w:rsidRPr="007D5DCA">
        <w:rPr>
          <w:noProof/>
        </w:rPr>
        <w:t>(Asmani et al., 2016; Powell et al., 2013; Trabal Fernández et al., 2014)</w:t>
      </w:r>
      <w:r>
        <w:fldChar w:fldCharType="end"/>
      </w:r>
      <w:r>
        <w:t>. Microbi</w:t>
      </w:r>
      <w:ins w:id="118" w:author="Anton Post" w:date="2017-12-26T08:30:00Z">
        <w:r w:rsidR="00181346">
          <w:t>ome studies</w:t>
        </w:r>
      </w:ins>
      <w:del w:id="119" w:author="Anton Post" w:date="2017-12-26T08:30:00Z">
        <w:r w:rsidDel="00181346">
          <w:delText>al analysis</w:delText>
        </w:r>
      </w:del>
      <w:r>
        <w:t xml:space="preserve"> of juvenile oysters treated with </w:t>
      </w:r>
      <w:r>
        <w:rPr>
          <w:i/>
        </w:rPr>
        <w:t>Streptomyces</w:t>
      </w:r>
      <w:r>
        <w:t xml:space="preserve"> showed an increase in species diversity and changes in the relative abundances of taxa, compared to </w:t>
      </w:r>
      <w:del w:id="120" w:author="Anton Post" w:date="2017-12-26T08:33:00Z">
        <w:r w:rsidDel="00181346">
          <w:delText xml:space="preserve">the </w:delText>
        </w:r>
      </w:del>
      <w:r>
        <w:t>control</w:t>
      </w:r>
      <w:ins w:id="121" w:author="Anton Post" w:date="2017-12-26T08:33:00Z">
        <w:r w:rsidR="00181346">
          <w:t xml:space="preserve"> specimens</w:t>
        </w:r>
      </w:ins>
      <w:r>
        <w:t xml:space="preserve"> </w:t>
      </w:r>
      <w:r>
        <w:fldChar w:fldCharType="begin" w:fldLock="1"/>
      </w:r>
      <w:r w:rsidR="007D5DCA">
        <w:instrText>ADDIN CSL_CITATION { "citationItems" : [ { "id" : "ITEM-1", "itemData" : { "DOI" : "10.1111/jam.13382", "ISSN" : "13645072", "author" : [ { "dropping-particle" : "", "family" : "Garc\u00eda Bernal", "given" : "M.", "non-dropping-particle" : "", "parse-names" : false, "suffix" : "" }, { "dropping-particle" : "", "family" : "Trabal Fern\u00e1ndez", "given" : "N.", "non-dropping-particle" : "", "parse-names" : false, "suffix" : "" }, { "dropping-particle" : "", "family" : "Saucedo Lastra", "given" : "P.E.", "non-dropping-particle" : "", "parse-names" : false, "suffix" : "" }, { "dropping-particle" : "", "family" : "Medina Marrero", "given" : "R.", "non-dropping-particle" : "", "parse-names" : false, "suffix" : "" }, { "dropping-particle" : "", "family" : "Maz\u00f3n-Su\u00e1stegui", "given" : "J.M.", "non-dropping-particle" : "", "parse-names" : false, "suffix" : "" } ], "container-title" : "Journal of Applied Microbiology", "id" : "ITEM-1", "issue" : "3", "issued" : { "date-parts" : [ [ "2017", "3", "1" ] ] }, "page" : "601-614", "title" : "&lt;i&gt;Streptomyces&lt;/i&gt; effect on the bacterial microbiota associated to &lt;i&gt;Crassostrea sikamea&lt;/i&gt; oyster", "type" : "article-journal", "volume" : "122" }, "uris" : [ "http://www.mendeley.com/documents/?uuid=57761369-5791-31e0-ac9b-bd91e6b40fa0" ] } ], "mendeley" : { "formattedCitation" : "(Garc\u00eda Bernal et al., 2017)", "plainTextFormattedCitation" : "(Garc\u00eda Bernal et al., 2017)", "previouslyFormattedCitation" : "&lt;sup&gt;27&lt;/sup&gt;" }, "properties" : {  }, "schema" : "https://github.com/citation-style-language/schema/raw/master/csl-citation.json" }</w:instrText>
      </w:r>
      <w:r>
        <w:fldChar w:fldCharType="separate"/>
      </w:r>
      <w:r w:rsidR="007D5DCA" w:rsidRPr="007D5DCA">
        <w:rPr>
          <w:noProof/>
        </w:rPr>
        <w:t xml:space="preserve">(García </w:t>
      </w:r>
      <w:r w:rsidR="007D5DCA" w:rsidRPr="007D5DCA">
        <w:rPr>
          <w:noProof/>
        </w:rPr>
        <w:lastRenderedPageBreak/>
        <w:t>Bernal et al., 2017)</w:t>
      </w:r>
      <w:r>
        <w:fldChar w:fldCharType="end"/>
      </w:r>
      <w:r>
        <w:t>. Bacteria in oysters serves as an i</w:t>
      </w:r>
      <w:r w:rsidRPr="00CD56D4">
        <w:t xml:space="preserve">ndicator of health and function of </w:t>
      </w:r>
      <w:r>
        <w:t xml:space="preserve">the </w:t>
      </w:r>
      <w:r w:rsidRPr="00CD56D4">
        <w:t xml:space="preserve">community </w:t>
      </w:r>
      <w:r w:rsidRPr="00CD56D4">
        <w:fldChar w:fldCharType="begin" w:fldLock="1"/>
      </w:r>
      <w:r w:rsidR="007D5DCA">
        <w:instrText>ADDIN CSL_CITATION { "citationItems" : [ { "id" : "ITEM-1",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"article-journal", "volume" : "24" }, "uris" : [ "http://www.mendeley.com/documents/?uuid=efe431d3-55ad-3c7a-9973-abba1673f7e0" ] } ], "mendeley" : { "formattedCitation" : "(Le Roux et al., 2016)", "plainTextFormattedCitation" : "(Le Roux et al., 2016)", "previouslyFormattedCitation" : "&lt;sup&gt;6&lt;/sup&gt;" }, "properties" : {  }, "schema" : "https://github.com/citation-style-language/schema/raw/master/csl-citation.json" }</w:instrText>
      </w:r>
      <w:r w:rsidRPr="00CD56D4">
        <w:fldChar w:fldCharType="separate"/>
      </w:r>
      <w:r w:rsidR="007D5DCA" w:rsidRPr="007D5DCA">
        <w:rPr>
          <w:noProof/>
        </w:rPr>
        <w:t>(Le Roux et al., 2016)</w:t>
      </w:r>
      <w:r w:rsidRPr="00CD56D4">
        <w:fldChar w:fldCharType="end"/>
      </w:r>
      <w:r>
        <w:t xml:space="preserve"> </w:t>
      </w:r>
      <w:commentRangeStart w:id="122"/>
      <w:r>
        <w:t>and may be a p</w:t>
      </w:r>
      <w:r w:rsidRPr="00CD56D4">
        <w:t>otential cause of variability between tanks</w:t>
      </w:r>
      <w:commentRangeEnd w:id="122"/>
      <w:r w:rsidR="00181346">
        <w:rPr>
          <w:rStyle w:val="CommentReference"/>
        </w:rPr>
        <w:commentReference w:id="122"/>
      </w:r>
      <w:r>
        <w:t xml:space="preserve">. </w:t>
      </w:r>
      <w:r w:rsidRPr="00CD56D4">
        <w:t xml:space="preserve">However, a description of </w:t>
      </w:r>
      <w:del w:id="123" w:author="Anton Post" w:date="2017-12-26T08:34:00Z">
        <w:r w:rsidRPr="00CD56D4" w:rsidDel="00181346">
          <w:delText xml:space="preserve">the </w:delText>
        </w:r>
      </w:del>
      <w:del w:id="124" w:author="Anton Post" w:date="2017-12-27T12:28:00Z">
        <w:r w:rsidDel="00A711D7">
          <w:delText>microbial</w:delText>
        </w:r>
      </w:del>
      <w:ins w:id="125" w:author="Anton Post" w:date="2017-12-27T12:28:00Z">
        <w:r w:rsidR="00A711D7">
          <w:t>bacterial</w:t>
        </w:r>
      </w:ins>
      <w:r>
        <w:t xml:space="preserve"> communities</w:t>
      </w:r>
      <w:r w:rsidRPr="00CD56D4">
        <w:t xml:space="preserve"> present in a</w:t>
      </w:r>
      <w:r>
        <w:t xml:space="preserve"> larval</w:t>
      </w:r>
      <w:r w:rsidRPr="00CD56D4">
        <w:t xml:space="preserve"> oyster hatchery and their </w:t>
      </w:r>
      <w:del w:id="126" w:author="Anton Post" w:date="2017-12-26T08:35:00Z">
        <w:r w:rsidRPr="00CD56D4" w:rsidDel="00181346">
          <w:delText>potential mechanisms of</w:delText>
        </w:r>
        <w:r w:rsidDel="00181346">
          <w:delText xml:space="preserve"> </w:delText>
        </w:r>
      </w:del>
      <w:r>
        <w:t>response to probiotics</w:t>
      </w:r>
      <w:ins w:id="127" w:author="Anton Post" w:date="2017-12-26T08:35:00Z">
        <w:r w:rsidR="00181346">
          <w:t xml:space="preserve"> treatments</w:t>
        </w:r>
      </w:ins>
      <w:r w:rsidRPr="00CD56D4">
        <w:t xml:space="preserve"> </w:t>
      </w:r>
      <w:r>
        <w:t>ha</w:t>
      </w:r>
      <w:ins w:id="128" w:author="Anton Post" w:date="2017-12-26T08:35:00Z">
        <w:r w:rsidR="00181346">
          <w:t>ve</w:t>
        </w:r>
      </w:ins>
      <w:del w:id="129" w:author="Anton Post" w:date="2017-12-26T08:35:00Z">
        <w:r w:rsidDel="00181346">
          <w:delText>s</w:delText>
        </w:r>
      </w:del>
      <w:r w:rsidRPr="00CD56D4">
        <w:t xml:space="preserve"> not </w:t>
      </w:r>
      <w:ins w:id="130" w:author="Anton Post" w:date="2017-12-26T08:36:00Z">
        <w:r w:rsidR="00181346">
          <w:t xml:space="preserve">yet </w:t>
        </w:r>
      </w:ins>
      <w:r w:rsidRPr="00CD56D4">
        <w:t xml:space="preserve">been determined.  </w:t>
      </w:r>
    </w:p>
    <w:p w14:paraId="441768B1" w14:textId="0F51D540" w:rsidR="005A7761" w:rsidRPr="00CD56D4" w:rsidRDefault="005A7761" w:rsidP="005A7761">
      <w:r w:rsidRPr="00CD56D4">
        <w:t xml:space="preserve">In this study, </w:t>
      </w:r>
      <w:ins w:id="131" w:author="Anton Post" w:date="2017-12-26T08:36:00Z">
        <w:r w:rsidR="00181346">
          <w:t>we</w:t>
        </w:r>
        <w:r w:rsidR="00181346" w:rsidRPr="00CD56D4">
          <w:t xml:space="preserve"> analyzed</w:t>
        </w:r>
        <w:r w:rsidR="00181346">
          <w:t xml:space="preserve"> </w:t>
        </w:r>
      </w:ins>
      <w:r w:rsidRPr="00CD56D4">
        <w:t xml:space="preserve">the structure and diversity of </w:t>
      </w:r>
      <w:del w:id="132" w:author="Anton Post" w:date="2017-12-27T12:28:00Z">
        <w:r w:rsidRPr="00CD56D4" w:rsidDel="00A711D7">
          <w:delText>microbial</w:delText>
        </w:r>
      </w:del>
      <w:ins w:id="133" w:author="Anton Post" w:date="2017-12-27T12:28:00Z">
        <w:r w:rsidR="00A711D7">
          <w:t>bacterial</w:t>
        </w:r>
      </w:ins>
      <w:r w:rsidRPr="00CD56D4">
        <w:t xml:space="preserve"> communities in larval oysters, rearing water, and tank biofilms </w:t>
      </w:r>
      <w:ins w:id="134" w:author="Anton Post" w:date="2017-12-26T08:36:00Z">
        <w:r w:rsidR="00181346">
          <w:t xml:space="preserve">over time </w:t>
        </w:r>
      </w:ins>
      <w:del w:id="135" w:author="Anton Post" w:date="2017-12-26T08:36:00Z">
        <w:r w:rsidRPr="00CD56D4" w:rsidDel="00181346">
          <w:delText>were analyzed</w:delText>
        </w:r>
        <w:r w:rsidDel="00181346">
          <w:delText xml:space="preserve"> in response to time and</w:delText>
        </w:r>
      </w:del>
      <w:ins w:id="136" w:author="Anton Post" w:date="2017-12-26T08:37:00Z">
        <w:r w:rsidR="00181346">
          <w:t>following</w:t>
        </w:r>
      </w:ins>
      <w:r>
        <w:t xml:space="preserve"> </w:t>
      </w:r>
      <w:ins w:id="137" w:author="Anton Post" w:date="2017-12-26T08:37:00Z">
        <w:r w:rsidR="00181346">
          <w:t xml:space="preserve">treatment with </w:t>
        </w:r>
      </w:ins>
      <w:ins w:id="138" w:author="Anton Post" w:date="2017-12-26T08:42:00Z">
        <w:r w:rsidR="0006784C">
          <w:t>the</w:t>
        </w:r>
      </w:ins>
      <w:ins w:id="139" w:author="Anton Post" w:date="2017-12-26T08:37:00Z">
        <w:r w:rsidR="00181346">
          <w:t xml:space="preserve"> </w:t>
        </w:r>
      </w:ins>
      <w:r>
        <w:t>probiotic</w:t>
      </w:r>
      <w:ins w:id="140" w:author="Anton Post" w:date="2017-12-26T08:41:00Z">
        <w:r w:rsidR="0006784C">
          <w:t xml:space="preserve"> </w:t>
        </w:r>
      </w:ins>
      <w:ins w:id="141" w:author="Anton Post" w:date="2017-12-26T08:42:00Z">
        <w:r w:rsidR="0006784C" w:rsidRPr="00CD56D4">
          <w:rPr>
            <w:i/>
          </w:rPr>
          <w:t>Bacillus pumilus</w:t>
        </w:r>
        <w:r w:rsidR="0006784C">
          <w:t xml:space="preserve"> RI06-9</w:t>
        </w:r>
        <w:r w:rsidR="0006784C" w:rsidRPr="00CD56D4">
          <w:t xml:space="preserve"> </w:t>
        </w:r>
      </w:ins>
      <w:del w:id="142" w:author="Anton Post" w:date="2017-12-26T08:37:00Z">
        <w:r w:rsidDel="00181346">
          <w:delText xml:space="preserve"> treatment</w:delText>
        </w:r>
      </w:del>
      <w:r>
        <w:t xml:space="preserve">. We hypothesized that </w:t>
      </w:r>
      <w:ins w:id="143" w:author="Anton Post" w:date="2017-12-26T08:38:00Z">
        <w:r w:rsidR="00402902">
          <w:t xml:space="preserve">probiotic treatment </w:t>
        </w:r>
      </w:ins>
      <w:ins w:id="144" w:author="Anton Post" w:date="2017-12-26T08:42:00Z">
        <w:r w:rsidR="0006784C">
          <w:t>has</w:t>
        </w:r>
      </w:ins>
      <w:ins w:id="145" w:author="Anton Post" w:date="2017-12-26T08:38:00Z">
        <w:r w:rsidR="00402902">
          <w:t xml:space="preserve"> a cascading effect on </w:t>
        </w:r>
      </w:ins>
      <w:r>
        <w:t xml:space="preserve">the </w:t>
      </w:r>
      <w:del w:id="146" w:author="Anton Post" w:date="2017-12-26T08:37:00Z">
        <w:r w:rsidDel="00181346">
          <w:delText xml:space="preserve">overall </w:delText>
        </w:r>
      </w:del>
      <w:del w:id="147" w:author="Anton Post" w:date="2017-12-27T12:28:00Z">
        <w:r w:rsidDel="00A711D7">
          <w:delText>microbial</w:delText>
        </w:r>
      </w:del>
      <w:ins w:id="148" w:author="Anton Post" w:date="2017-12-27T12:28:00Z">
        <w:r w:rsidR="00A711D7">
          <w:t>bacterial</w:t>
        </w:r>
      </w:ins>
      <w:r>
        <w:t xml:space="preserve"> community </w:t>
      </w:r>
      <w:ins w:id="149" w:author="Anton Post" w:date="2017-12-26T08:39:00Z">
        <w:r w:rsidR="00402902">
          <w:t xml:space="preserve">structure and that </w:t>
        </w:r>
      </w:ins>
      <w:del w:id="150" w:author="Anton Post" w:date="2017-12-26T08:39:00Z">
        <w:r w:rsidDel="00402902">
          <w:delText>will change over time and when altered by the</w:delText>
        </w:r>
      </w:del>
      <w:del w:id="151" w:author="Anton Post" w:date="2017-12-26T08:38:00Z">
        <w:r w:rsidDel="00402902">
          <w:delText xml:space="preserve"> probiotic</w:delText>
        </w:r>
      </w:del>
      <w:del w:id="152" w:author="Anton Post" w:date="2017-12-26T08:39:00Z">
        <w:r w:rsidDel="00402902">
          <w:delText>,</w:delText>
        </w:r>
      </w:del>
      <w:ins w:id="153" w:author="Anton Post" w:date="2017-12-26T08:39:00Z">
        <w:r w:rsidR="00402902">
          <w:t>this change</w:t>
        </w:r>
      </w:ins>
      <w:r>
        <w:t xml:space="preserve"> may </w:t>
      </w:r>
      <w:del w:id="154" w:author="Anton Post" w:date="2017-12-26T08:39:00Z">
        <w:r w:rsidDel="00402902">
          <w:delText>serve as a mechanism of</w:delText>
        </w:r>
      </w:del>
      <w:ins w:id="155" w:author="Anton Post" w:date="2017-12-26T08:39:00Z">
        <w:r w:rsidR="00402902">
          <w:t>confer</w:t>
        </w:r>
      </w:ins>
      <w:r>
        <w:t xml:space="preserve"> </w:t>
      </w:r>
      <w:ins w:id="156" w:author="Anton Post" w:date="2017-12-26T08:41:00Z">
        <w:r w:rsidR="0006784C">
          <w:t xml:space="preserve">further </w:t>
        </w:r>
      </w:ins>
      <w:r>
        <w:t xml:space="preserve">protection </w:t>
      </w:r>
      <w:del w:id="157" w:author="Anton Post" w:date="2017-12-26T08:39:00Z">
        <w:r w:rsidDel="00402902">
          <w:delText xml:space="preserve">for </w:delText>
        </w:r>
      </w:del>
      <w:ins w:id="158" w:author="Anton Post" w:date="2017-12-26T08:39:00Z">
        <w:r w:rsidR="00402902">
          <w:t xml:space="preserve">against bacterial pathogens in </w:t>
        </w:r>
      </w:ins>
      <w:r>
        <w:t xml:space="preserve">the oyster larvae. </w:t>
      </w:r>
      <w:del w:id="159" w:author="Anton Post" w:date="2017-12-26T08:41:00Z">
        <w:r w:rsidDel="0006784C">
          <w:delText xml:space="preserve">The changes in microbial communities observed with 16S rDNA amplicon sequencing of samples from three probiotic trials provide a foundation for aquaculture microbiome research and hypotheses for probiotic-pathogen interactions. </w:delText>
        </w:r>
      </w:del>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46D95775" w14:textId="6D2F2BA2" w:rsidR="0004174F" w:rsidRPr="00CD56D4" w:rsidRDefault="0004174F" w:rsidP="0004174F">
      <w:r w:rsidRPr="00CD56D4">
        <w:t xml:space="preserve">The probiotic strain </w:t>
      </w:r>
      <w:r w:rsidRPr="00CD56D4">
        <w:rPr>
          <w:i/>
        </w:rPr>
        <w:t>Bacillus pumilus</w:t>
      </w:r>
      <w:r w:rsidRPr="00CD56D4">
        <w:t xml:space="preserve"> RI06-95 was previously isolated from a marine sponge from the Narrow River in Rhode Island </w:t>
      </w:r>
      <w:r w:rsidRPr="00CD56D4">
        <w:fldChar w:fldCharType="begin" w:fldLock="1"/>
      </w:r>
      <w:r w:rsidR="007D5DCA">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"mendeley" : { "formattedCitation" : "(Socha, 2008)", "plainTextFormattedCitation" : "(Socha, 2008)", "previouslyFormattedCitation" : "&lt;sup&gt;28&lt;/sup&gt;" }, "properties" : { "formattedCitation" : "(Socha 2008)", "plainCitation" : "(Socha 2008)" }, "schema" : "https://github.com/citation-style-language/schema/raw/master/csl-citation.json" }</w:instrText>
      </w:r>
      <w:r w:rsidRPr="00CD56D4">
        <w:fldChar w:fldCharType="separate"/>
      </w:r>
      <w:r w:rsidR="007D5DCA" w:rsidRPr="007D5DCA">
        <w:rPr>
          <w:noProof/>
        </w:rPr>
        <w:t>(Socha, 2008)</w:t>
      </w:r>
      <w:r w:rsidRPr="00CD56D4">
        <w:fldChar w:fldCharType="end"/>
      </w:r>
      <w:r w:rsidRPr="00CD56D4">
        <w:t xml:space="preserve"> and selected as a candidate probiotic by showing </w:t>
      </w:r>
      <w:r w:rsidRPr="00CD56D4">
        <w:rPr>
          <w:lang w:eastAsia="ko-KR"/>
        </w:rPr>
        <w:t xml:space="preserve">protection of eastern oyster </w:t>
      </w:r>
      <w:r w:rsidRPr="00CD56D4">
        <w:t>(</w:t>
      </w:r>
      <w:r w:rsidRPr="00CD56D4">
        <w:rPr>
          <w:i/>
        </w:rPr>
        <w:t>C</w:t>
      </w:r>
      <w:ins w:id="160" w:author="Anton Post" w:date="2017-12-26T12:06:00Z">
        <w:r w:rsidR="001A4182">
          <w:rPr>
            <w:i/>
          </w:rPr>
          <w:t>rassostrea</w:t>
        </w:r>
      </w:ins>
      <w:del w:id="161" w:author="Anton Post" w:date="2017-12-26T12:06:00Z">
        <w:r w:rsidRPr="00CD56D4" w:rsidDel="001A4182">
          <w:rPr>
            <w:i/>
          </w:rPr>
          <w:delText>.</w:delText>
        </w:r>
      </w:del>
      <w:r w:rsidRPr="00CD56D4">
        <w:rPr>
          <w:i/>
        </w:rPr>
        <w:t xml:space="preserve"> virginica</w:t>
      </w:r>
      <w:r w:rsidRPr="00CD56D4">
        <w:t>)</w:t>
      </w:r>
      <w:r w:rsidRPr="00CD56D4">
        <w:rPr>
          <w:lang w:eastAsia="ko-KR"/>
        </w:rPr>
        <w:t xml:space="preserve"> larvae </w:t>
      </w:r>
      <w:del w:id="162" w:author="Anton Post" w:date="2017-12-26T12:04:00Z">
        <w:r w:rsidRPr="00CD56D4" w:rsidDel="00E0432C">
          <w:rPr>
            <w:lang w:eastAsia="ko-KR"/>
          </w:rPr>
          <w:delText>against bacterial</w:delText>
        </w:r>
      </w:del>
      <w:ins w:id="163" w:author="Anton Post" w:date="2017-12-26T12:04:00Z">
        <w:r w:rsidR="00E0432C">
          <w:rPr>
            <w:lang w:eastAsia="ko-KR"/>
          </w:rPr>
          <w:t>in</w:t>
        </w:r>
      </w:ins>
      <w:r w:rsidRPr="00CD56D4">
        <w:rPr>
          <w:lang w:eastAsia="ko-KR"/>
        </w:rPr>
        <w:t xml:space="preserve"> challenge</w:t>
      </w:r>
      <w:r w:rsidRPr="00CD56D4">
        <w:rPr>
          <w:i/>
          <w:iCs/>
        </w:rPr>
        <w:t xml:space="preserve"> </w:t>
      </w:r>
      <w:ins w:id="164" w:author="Anton Post" w:date="2017-12-26T12:04:00Z">
        <w:r w:rsidR="00E0432C">
          <w:rPr>
            <w:iCs/>
          </w:rPr>
          <w:t xml:space="preserve">experiments with </w:t>
        </w:r>
      </w:ins>
      <w:r w:rsidRPr="00CD56D4">
        <w:rPr>
          <w:i/>
          <w:iCs/>
        </w:rPr>
        <w:t xml:space="preserve">Vibrio </w:t>
      </w:r>
      <w:proofErr w:type="spellStart"/>
      <w:r w:rsidRPr="00CD56D4">
        <w:rPr>
          <w:bCs/>
          <w:i/>
        </w:rPr>
        <w:t>coralliilyticus</w:t>
      </w:r>
      <w:proofErr w:type="spellEnd"/>
      <w:r w:rsidRPr="00CD56D4">
        <w:rPr>
          <w:i/>
          <w:iCs/>
        </w:rPr>
        <w:t>/</w:t>
      </w:r>
      <w:proofErr w:type="spellStart"/>
      <w:r w:rsidRPr="00CD56D4">
        <w:rPr>
          <w:i/>
          <w:iCs/>
        </w:rPr>
        <w:t>tubiashii</w:t>
      </w:r>
      <w:proofErr w:type="spellEnd"/>
      <w:r w:rsidRPr="00CD56D4">
        <w:rPr>
          <w:i/>
          <w:iCs/>
        </w:rPr>
        <w:t xml:space="preserve"> </w:t>
      </w:r>
      <w:r w:rsidRPr="00CD56D4">
        <w:rPr>
          <w:iCs/>
        </w:rPr>
        <w:t>RE22</w:t>
      </w:r>
      <w:r w:rsidRPr="00CD56D4">
        <w:rPr>
          <w:i/>
          <w:iCs/>
        </w:rPr>
        <w:t xml:space="preserve"> </w:t>
      </w:r>
      <w:r w:rsidRPr="00CD56D4">
        <w:rPr>
          <w:iCs/>
        </w:rPr>
        <w:fldChar w:fldCharType="begin" w:fldLock="1"/>
      </w:r>
      <w:r w:rsidR="007D5DCA">
        <w:rPr>
          <w:iCs/>
        </w:rPr>
        <w:instrText>ADDIN CSL_CITATION { "citationID" : "e171ftlpd",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"&lt;sup&gt;10&lt;/sup&gt;" }, "properties" : { "formattedCitation" : "(Karim et al. 2013)", "plainCitation" : "(Karim et al. 2013)" }, "schema" : "https://github.com/citation-style-language/schema/raw/master/csl-citation.json" }</w:instrText>
      </w:r>
      <w:r w:rsidRPr="00CD56D4">
        <w:rPr>
          <w:iCs/>
        </w:rPr>
        <w:fldChar w:fldCharType="separate"/>
      </w:r>
      <w:r w:rsidR="007D5DCA" w:rsidRPr="007D5DCA">
        <w:rPr>
          <w:iCs/>
          <w:noProof/>
        </w:rPr>
        <w:t>(Karim et al., 2013)</w:t>
      </w:r>
      <w:r w:rsidRPr="00CD56D4">
        <w:rPr>
          <w:iCs/>
        </w:rPr>
        <w:fldChar w:fldCharType="end"/>
      </w:r>
      <w:r w:rsidRPr="00CD56D4">
        <w:rPr>
          <w:iCs/>
        </w:rPr>
        <w:t xml:space="preserve">. </w:t>
      </w:r>
      <w:r w:rsidRPr="00CD56D4">
        <w:t xml:space="preserve">The RI06-95 strain was cultured in yeast peptone with 3% </w:t>
      </w:r>
      <w:proofErr w:type="spellStart"/>
      <w:r w:rsidRPr="00CD56D4">
        <w:t>NaCl</w:t>
      </w:r>
      <w:proofErr w:type="spellEnd"/>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 Additionally, serial dilution and spot plating on YP30 agar plates were used to determine the colony forming units (CFU) of actual bacterial suspension.</w:t>
      </w:r>
    </w:p>
    <w:p w14:paraId="40AD849D" w14:textId="77777777" w:rsidR="002B224F" w:rsidRDefault="002B224F" w:rsidP="002B224F">
      <w:pPr>
        <w:pStyle w:val="Heading2"/>
      </w:pPr>
      <w:r>
        <w:t>Experimental Design and Sample Collection</w:t>
      </w:r>
    </w:p>
    <w:p w14:paraId="61FACC3A" w14:textId="1A488A0D" w:rsidR="0004174F" w:rsidRPr="00CD56D4" w:rsidRDefault="0004174F" w:rsidP="0004174F">
      <w:r w:rsidRPr="00CD56D4">
        <w:t>Eastern oysters (</w:t>
      </w:r>
      <w:r w:rsidRPr="00CD56D4">
        <w:rPr>
          <w:i/>
        </w:rPr>
        <w:t>Crassostrea virginica</w:t>
      </w:r>
      <w:r w:rsidRPr="00CD56D4">
        <w:t xml:space="preserve">) were spawned at the Blount Shellfish Hatchery at Roger William University (Bristol, RI, USA) following standard procedures </w:t>
      </w:r>
      <w:r w:rsidRPr="00CD56D4">
        <w:fldChar w:fldCharType="begin" w:fldLock="1"/>
      </w:r>
      <w:r w:rsidR="007D5DCA">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"&lt;sup&gt;29&lt;/sup&gt;" }, "properties" : { "formattedCitation" : "(Helm et al. 2004)", "plainCitation" : "(Helm et al. 2004)" }, "schema" : "https://github.com/citation-style-language/schema/raw/master/csl-citation.json" }</w:instrText>
      </w:r>
      <w:r w:rsidRPr="00CD56D4">
        <w:fldChar w:fldCharType="separate"/>
      </w:r>
      <w:r w:rsidR="007D5DCA" w:rsidRPr="007D5DCA">
        <w:rPr>
          <w:noProof/>
        </w:rPr>
        <w:t>(Helm et al., 2004)</w:t>
      </w:r>
      <w:r w:rsidRPr="00CD56D4">
        <w:fldChar w:fldCharType="end"/>
      </w:r>
      <w:r w:rsidRPr="00CD56D4">
        <w:t xml:space="preserve">. </w:t>
      </w:r>
      <w:del w:id="165" w:author="Anton Post" w:date="2017-12-26T12:07:00Z">
        <w:r w:rsidRPr="00CD56D4" w:rsidDel="009F3069">
          <w:delText>The day the larvae were spawned is defined</w:delText>
        </w:r>
      </w:del>
      <w:ins w:id="166" w:author="Anton Post" w:date="2017-12-26T12:07:00Z">
        <w:r w:rsidR="009F3069">
          <w:t>Spawning is</w:t>
        </w:r>
      </w:ins>
      <w:r w:rsidRPr="00CD56D4">
        <w:t xml:space="preserve"> </w:t>
      </w:r>
      <w:ins w:id="167" w:author="Anton Post" w:date="2017-12-26T12:07:00Z">
        <w:r w:rsidR="009F3069">
          <w:t xml:space="preserve">referred to </w:t>
        </w:r>
      </w:ins>
      <w:r w:rsidRPr="00CD56D4">
        <w:t>as Day 0</w:t>
      </w:r>
      <w:ins w:id="168" w:author="Anton Post" w:date="2017-12-26T12:07:00Z">
        <w:r w:rsidR="009F3069">
          <w:t xml:space="preserve"> throughout the manuscript</w:t>
        </w:r>
      </w:ins>
      <w:r w:rsidRPr="00CD56D4">
        <w:t>. Larvae (1</w:t>
      </w:r>
      <w:ins w:id="169" w:author="Anton Post" w:date="2017-12-28T10:45:00Z">
        <w:r w:rsidR="00CE50C8">
          <w:t>-</w:t>
        </w:r>
      </w:ins>
      <w:del w:id="170" w:author="Anton Post" w:date="2017-12-28T10:45:00Z">
        <w:r w:rsidRPr="00CD56D4" w:rsidDel="00CE50C8">
          <w:delText xml:space="preserve"> </w:delText>
        </w:r>
      </w:del>
      <w:r w:rsidRPr="00CD56D4">
        <w:t xml:space="preserve">day old) were distributed and maintained in triplicate 120 L conical tanks </w:t>
      </w:r>
      <w:del w:id="171" w:author="Anton Post" w:date="2017-12-26T12:08:00Z">
        <w:r w:rsidRPr="00CD56D4" w:rsidDel="009F3069">
          <w:delText xml:space="preserve">per </w:delText>
        </w:r>
      </w:del>
      <w:ins w:id="172" w:author="Anton Post" w:date="2017-12-26T12:08:00Z">
        <w:r w:rsidR="009F3069">
          <w:t>for each</w:t>
        </w:r>
        <w:r w:rsidR="009F3069" w:rsidRPr="00CD56D4">
          <w:t xml:space="preserve"> </w:t>
        </w:r>
      </w:ins>
      <w:r w:rsidRPr="00CD56D4">
        <w:t xml:space="preserve">treatment. Tanks were randomly assigned to treatments including no probiotics (control) and </w:t>
      </w:r>
      <w:del w:id="173" w:author="Anton Post" w:date="2017-12-26T12:08:00Z">
        <w:r w:rsidRPr="00CD56D4" w:rsidDel="009F3069">
          <w:delText xml:space="preserve">candidate </w:delText>
        </w:r>
      </w:del>
      <w:r w:rsidRPr="00CD56D4">
        <w:t xml:space="preserve">probiotic </w:t>
      </w:r>
      <w:ins w:id="174" w:author="Anton Post" w:date="2017-12-26T12:08:00Z">
        <w:r w:rsidR="009F3069">
          <w:t xml:space="preserve">treatment with </w:t>
        </w:r>
        <w:r w:rsidR="009F3069" w:rsidRPr="009F3069">
          <w:rPr>
            <w:i/>
            <w:rPrChange w:id="175" w:author="Anton Post" w:date="2017-12-26T12:08:00Z">
              <w:rPr/>
            </w:rPrChange>
          </w:rPr>
          <w:t xml:space="preserve">B. </w:t>
        </w:r>
        <w:proofErr w:type="spellStart"/>
        <w:r w:rsidR="009F3069" w:rsidRPr="009F3069">
          <w:rPr>
            <w:i/>
            <w:rPrChange w:id="176" w:author="Anton Post" w:date="2017-12-26T12:08:00Z">
              <w:rPr/>
            </w:rPrChange>
          </w:rPr>
          <w:t>pumilis</w:t>
        </w:r>
        <w:proofErr w:type="spellEnd"/>
        <w:r w:rsidR="009F3069">
          <w:t xml:space="preserve"> </w:t>
        </w:r>
      </w:ins>
      <w:r w:rsidRPr="00CD56D4">
        <w:t xml:space="preserve">RI06-95. </w:t>
      </w:r>
      <w:commentRangeStart w:id="177"/>
      <w:r w:rsidRPr="00CD56D4">
        <w:t xml:space="preserve">Cultured </w:t>
      </w:r>
      <w:commentRangeEnd w:id="177"/>
      <w:r w:rsidR="009F3069">
        <w:rPr>
          <w:rStyle w:val="CommentReference"/>
        </w:rPr>
        <w:commentReference w:id="177"/>
      </w:r>
      <w:del w:id="178" w:author="Anton Post" w:date="2017-12-26T12:10:00Z">
        <w:r w:rsidRPr="009F3069" w:rsidDel="009F3069">
          <w:rPr>
            <w:i/>
            <w:rPrChange w:id="179" w:author="Anton Post" w:date="2017-12-26T12:10:00Z">
              <w:rPr/>
            </w:rPrChange>
          </w:rPr>
          <w:delText>candidate probiotic</w:delText>
        </w:r>
      </w:del>
      <w:ins w:id="180" w:author="Anton Post" w:date="2017-12-26T12:10:00Z">
        <w:r w:rsidR="009F3069" w:rsidRPr="009F3069">
          <w:rPr>
            <w:i/>
            <w:rPrChange w:id="181" w:author="Anton Post" w:date="2017-12-26T12:10:00Z">
              <w:rPr/>
            </w:rPrChange>
          </w:rPr>
          <w:t xml:space="preserve">B. </w:t>
        </w:r>
        <w:proofErr w:type="spellStart"/>
        <w:r w:rsidR="009F3069" w:rsidRPr="009F3069">
          <w:rPr>
            <w:i/>
            <w:rPrChange w:id="182" w:author="Anton Post" w:date="2017-12-26T12:10:00Z">
              <w:rPr/>
            </w:rPrChange>
          </w:rPr>
          <w:t>pumilis</w:t>
        </w:r>
      </w:ins>
      <w:proofErr w:type="spellEnd"/>
      <w:r w:rsidRPr="009F3069">
        <w:rPr>
          <w:i/>
          <w:rPrChange w:id="183" w:author="Anton Post" w:date="2017-12-26T12:10:00Z">
            <w:rPr/>
          </w:rPrChange>
        </w:rPr>
        <w:t xml:space="preserve"> </w:t>
      </w:r>
      <w:r w:rsidRPr="00CD56D4">
        <w:t xml:space="preserve">RI06-95 </w:t>
      </w:r>
      <w:del w:id="184" w:author="Anton Post" w:date="2017-12-26T12:10:00Z">
        <w:r w:rsidRPr="00CD56D4" w:rsidDel="009F3069">
          <w:delText>at the dosage of 10</w:delText>
        </w:r>
        <w:r w:rsidRPr="00CD56D4" w:rsidDel="009F3069">
          <w:rPr>
            <w:vertAlign w:val="superscript"/>
          </w:rPr>
          <w:delText>4</w:delText>
        </w:r>
        <w:r w:rsidRPr="00CD56D4" w:rsidDel="009F3069">
          <w:delText xml:space="preserve"> CFU/mL </w:delText>
        </w:r>
      </w:del>
      <w:r w:rsidRPr="00CD56D4">
        <w:t xml:space="preserve">were administered </w:t>
      </w:r>
      <w:ins w:id="185" w:author="Anton Post" w:date="2017-12-26T12:11:00Z">
        <w:r w:rsidR="009F3069">
          <w:t>daily</w:t>
        </w:r>
        <w:r w:rsidR="009F3069" w:rsidRPr="00CD56D4">
          <w:t xml:space="preserve"> </w:t>
        </w:r>
        <w:r w:rsidR="009F3069">
          <w:t>at</w:t>
        </w:r>
        <w:r w:rsidR="009F3069" w:rsidRPr="00CD56D4">
          <w:t xml:space="preserve"> 10</w:t>
        </w:r>
        <w:r w:rsidR="009F3069" w:rsidRPr="00CD56D4">
          <w:rPr>
            <w:vertAlign w:val="superscript"/>
          </w:rPr>
          <w:t>4</w:t>
        </w:r>
        <w:r w:rsidR="009F3069" w:rsidRPr="00CD56D4">
          <w:t xml:space="preserve"> CFU/mL </w:t>
        </w:r>
      </w:ins>
      <w:r w:rsidRPr="00CD56D4">
        <w:t xml:space="preserve">to non-control tanks </w:t>
      </w:r>
      <w:del w:id="186" w:author="Anton Post" w:date="2017-12-26T12:11:00Z">
        <w:r w:rsidRPr="00CD56D4" w:rsidDel="009F3069">
          <w:delText xml:space="preserve">every day </w:delText>
        </w:r>
      </w:del>
      <w:r w:rsidRPr="00CD56D4">
        <w:t xml:space="preserve">after being mixed with an algal feed. The microalgae strains used throughout the trial were </w:t>
      </w:r>
      <w:proofErr w:type="spellStart"/>
      <w:r w:rsidRPr="00CD56D4">
        <w:rPr>
          <w:i/>
        </w:rPr>
        <w:t>Chaetoceros</w:t>
      </w:r>
      <w:proofErr w:type="spellEnd"/>
      <w:r w:rsidRPr="00CD56D4">
        <w:rPr>
          <w:i/>
        </w:rPr>
        <w:t xml:space="preserve"> </w:t>
      </w:r>
      <w:proofErr w:type="spellStart"/>
      <w:r w:rsidRPr="00CD56D4">
        <w:rPr>
          <w:i/>
        </w:rPr>
        <w:t>muelleri</w:t>
      </w:r>
      <w:proofErr w:type="spellEnd"/>
      <w:r w:rsidRPr="00CD56D4">
        <w:t xml:space="preserve"> (CCMP1316), </w:t>
      </w:r>
      <w:proofErr w:type="spellStart"/>
      <w:r w:rsidRPr="00CD56D4">
        <w:rPr>
          <w:i/>
        </w:rPr>
        <w:t>Isochrysis</w:t>
      </w:r>
      <w:proofErr w:type="spellEnd"/>
      <w:r w:rsidRPr="00CD56D4">
        <w:rPr>
          <w:i/>
        </w:rPr>
        <w:t xml:space="preserve"> </w:t>
      </w:r>
      <w:proofErr w:type="spellStart"/>
      <w:r w:rsidRPr="00CD56D4">
        <w:rPr>
          <w:i/>
        </w:rPr>
        <w:t>galbana</w:t>
      </w:r>
      <w:proofErr w:type="spellEnd"/>
      <w:r w:rsidRPr="00CD56D4">
        <w:t xml:space="preserve"> (CCMP1323), </w:t>
      </w:r>
      <w:proofErr w:type="spellStart"/>
      <w:r w:rsidRPr="00CD56D4">
        <w:rPr>
          <w:i/>
        </w:rPr>
        <w:t>Tisochrysis</w:t>
      </w:r>
      <w:proofErr w:type="spellEnd"/>
      <w:r w:rsidRPr="00CD56D4">
        <w:rPr>
          <w:i/>
        </w:rPr>
        <w:t xml:space="preserve"> lutea/</w:t>
      </w:r>
      <w:proofErr w:type="spellStart"/>
      <w:r w:rsidRPr="00CD56D4">
        <w:rPr>
          <w:i/>
        </w:rPr>
        <w:t>Isochrysis</w:t>
      </w:r>
      <w:proofErr w:type="spellEnd"/>
      <w:r w:rsidRPr="00CD56D4">
        <w:rPr>
          <w:i/>
        </w:rPr>
        <w:t xml:space="preserve"> </w:t>
      </w:r>
      <w:proofErr w:type="spellStart"/>
      <w:r w:rsidRPr="00CD56D4">
        <w:t>sp</w:t>
      </w:r>
      <w:proofErr w:type="spellEnd"/>
      <w:r w:rsidRPr="00CD56D4">
        <w:t xml:space="preserve"> T-ISO (CCMP1324), </w:t>
      </w:r>
      <w:r w:rsidRPr="00CD56D4">
        <w:rPr>
          <w:i/>
        </w:rPr>
        <w:t xml:space="preserve">Pavlova </w:t>
      </w:r>
      <w:proofErr w:type="spellStart"/>
      <w:r w:rsidRPr="00CD56D4">
        <w:rPr>
          <w:i/>
        </w:rPr>
        <w:t>pinguis</w:t>
      </w:r>
      <w:proofErr w:type="spellEnd"/>
      <w:r w:rsidRPr="00CD56D4">
        <w:t xml:space="preserve"> (CCMP609), </w:t>
      </w:r>
      <w:r w:rsidRPr="00CD56D4">
        <w:rPr>
          <w:i/>
        </w:rPr>
        <w:t xml:space="preserve">Pavlova </w:t>
      </w:r>
      <w:proofErr w:type="spellStart"/>
      <w:r w:rsidRPr="00CD56D4">
        <w:rPr>
          <w:i/>
        </w:rPr>
        <w:t>lutheri</w:t>
      </w:r>
      <w:proofErr w:type="spellEnd"/>
      <w:r w:rsidRPr="00CD56D4">
        <w:t xml:space="preserve"> (CCMP1325), </w:t>
      </w:r>
      <w:proofErr w:type="spellStart"/>
      <w:r w:rsidRPr="00CD56D4">
        <w:rPr>
          <w:i/>
        </w:rPr>
        <w:t>Tetraselmis</w:t>
      </w:r>
      <w:proofErr w:type="spellEnd"/>
      <w:r w:rsidRPr="00CD56D4">
        <w:t xml:space="preserve"> sp. (CCMP892), and </w:t>
      </w:r>
      <w:proofErr w:type="spellStart"/>
      <w:r w:rsidRPr="00CD56D4">
        <w:rPr>
          <w:i/>
        </w:rPr>
        <w:t>Thalassiosira</w:t>
      </w:r>
      <w:proofErr w:type="spellEnd"/>
      <w:r w:rsidRPr="00CD56D4">
        <w:rPr>
          <w:i/>
        </w:rPr>
        <w:t xml:space="preserve"> </w:t>
      </w:r>
      <w:proofErr w:type="spellStart"/>
      <w:r w:rsidRPr="00CD56D4">
        <w:rPr>
          <w:i/>
        </w:rPr>
        <w:t>weisflogii</w:t>
      </w:r>
      <w:proofErr w:type="spellEnd"/>
      <w:r w:rsidRPr="00CD56D4">
        <w:t xml:space="preserve"> (CCMP1336). </w:t>
      </w:r>
      <w:del w:id="187" w:author="Anton Post" w:date="2017-12-26T12:12:00Z">
        <w:r w:rsidRPr="00CD56D4" w:rsidDel="009F3069">
          <w:delText xml:space="preserve">Tanks </w:delText>
        </w:r>
      </w:del>
      <w:ins w:id="188" w:author="Anton Post" w:date="2017-12-26T12:12:00Z">
        <w:r w:rsidR="009F3069">
          <w:t>Experimental t</w:t>
        </w:r>
        <w:r w:rsidR="009F3069" w:rsidRPr="00CD56D4">
          <w:t xml:space="preserve">anks </w:t>
        </w:r>
      </w:ins>
      <w:r w:rsidRPr="00CD56D4">
        <w:t>were drained every other day</w:t>
      </w:r>
      <w:ins w:id="189" w:author="Anton Post" w:date="2017-12-26T12:12:00Z">
        <w:r w:rsidR="009F3069">
          <w:t xml:space="preserve"> and replenished with …</w:t>
        </w:r>
        <w:proofErr w:type="gramStart"/>
        <w:r w:rsidR="009F3069">
          <w:t>….</w:t>
        </w:r>
      </w:ins>
      <w:r w:rsidRPr="00CD56D4">
        <w:t>.</w:t>
      </w:r>
      <w:proofErr w:type="gramEnd"/>
      <w:r w:rsidRPr="00CD56D4">
        <w:t xml:space="preserve"> </w:t>
      </w:r>
    </w:p>
    <w:p w14:paraId="6D79B84A" w14:textId="28CF759E" w:rsidR="0004174F" w:rsidRPr="00CD56D4" w:rsidRDefault="0004174F" w:rsidP="0004174F">
      <w:pPr>
        <w:rPr>
          <w:b/>
          <w:i/>
        </w:rPr>
      </w:pPr>
      <w:r w:rsidRPr="00CD56D4">
        <w:t xml:space="preserve">Rearing water (1 – 2 L) was collected from each of the triplicate tanks during drain-down and filtered </w:t>
      </w:r>
      <w:del w:id="190" w:author="Anton Post" w:date="2017-12-26T12:15:00Z">
        <w:r w:rsidRPr="00CD56D4" w:rsidDel="004270AA">
          <w:delText xml:space="preserve">through </w:delText>
        </w:r>
      </w:del>
      <w:ins w:id="191" w:author="Anton Post" w:date="2017-12-26T12:15:00Z">
        <w:r w:rsidR="004270AA">
          <w:t>over</w:t>
        </w:r>
        <w:r w:rsidR="004270AA" w:rsidRPr="00CD56D4">
          <w:t xml:space="preserve"> </w:t>
        </w:r>
      </w:ins>
      <w:r w:rsidRPr="00CD56D4">
        <w:t xml:space="preserve">a 0.22 </w:t>
      </w:r>
      <w:proofErr w:type="spellStart"/>
      <w:r w:rsidRPr="00CD56D4">
        <w:t>μm</w:t>
      </w:r>
      <w:proofErr w:type="spellEnd"/>
      <w:r w:rsidRPr="00CD56D4">
        <w:t xml:space="preserve"> Sterivex filter (Millipore, </w:t>
      </w:r>
      <w:proofErr w:type="spellStart"/>
      <w:r w:rsidRPr="00CD56D4">
        <w:t>Millford</w:t>
      </w:r>
      <w:proofErr w:type="spellEnd"/>
      <w:r w:rsidRPr="00CD56D4">
        <w:t xml:space="preserve">, MA, USA). The Sterivex filters were immediately </w:t>
      </w:r>
      <w:commentRangeStart w:id="192"/>
      <w:del w:id="193" w:author="Anton Post" w:date="2017-12-26T12:16:00Z">
        <w:r w:rsidRPr="00CD56D4" w:rsidDel="004270AA">
          <w:delText xml:space="preserve">stored </w:delText>
        </w:r>
      </w:del>
      <w:r w:rsidRPr="00CD56D4">
        <w:t xml:space="preserve">frozen </w:t>
      </w:r>
      <w:commentRangeEnd w:id="192"/>
      <w:r w:rsidR="004270AA">
        <w:rPr>
          <w:rStyle w:val="CommentReference"/>
        </w:rPr>
        <w:commentReference w:id="192"/>
      </w:r>
      <w:ins w:id="194" w:author="Anton Post" w:date="2017-12-26T12:16:00Z">
        <w:r w:rsidR="004270AA">
          <w:t xml:space="preserve">and </w:t>
        </w:r>
        <w:r w:rsidR="004270AA" w:rsidRPr="00CD56D4">
          <w:t xml:space="preserve">stored </w:t>
        </w:r>
      </w:ins>
      <w:r w:rsidRPr="00CD56D4">
        <w:t>at -</w:t>
      </w:r>
      <w:del w:id="195" w:author="Anton Post" w:date="2017-12-26T12:20:00Z">
        <w:r w:rsidRPr="00CD56D4" w:rsidDel="00762972">
          <w:delText xml:space="preserve">20 </w:delText>
        </w:r>
      </w:del>
      <w:ins w:id="196" w:author="Anton Post" w:date="2017-12-26T12:20:00Z">
        <w:r w:rsidR="00762972">
          <w:t>8</w:t>
        </w:r>
        <w:r w:rsidR="00762972" w:rsidRPr="00CD56D4">
          <w:t xml:space="preserve">0 </w:t>
        </w:r>
      </w:ins>
      <w:r w:rsidRPr="00CD56D4">
        <w:t xml:space="preserve">°C until DNA extraction. Biofilm swab samples were collected from inside of each tank surface by swabbing with sterile swabs (approximately 144 cm in </w:t>
      </w:r>
      <w:r w:rsidRPr="00CD56D4">
        <w:lastRenderedPageBreak/>
        <w:t xml:space="preserve">length) and stored in </w:t>
      </w:r>
      <w:proofErr w:type="spellStart"/>
      <w:r w:rsidRPr="00CD56D4">
        <w:t>RNAlater</w:t>
      </w:r>
      <w:proofErr w:type="spellEnd"/>
      <w:r w:rsidRPr="00CD56D4">
        <w:t xml:space="preserve">. Oyster larvae were passed through </w:t>
      </w:r>
      <w:del w:id="197" w:author="Anton Post" w:date="2017-12-26T12:17:00Z">
        <w:r w:rsidRPr="00CD56D4" w:rsidDel="00433D6C">
          <w:delText xml:space="preserve">on </w:delText>
        </w:r>
      </w:del>
      <w:r w:rsidRPr="00CD56D4">
        <w:t xml:space="preserve">a 55 </w:t>
      </w:r>
      <w:proofErr w:type="spellStart"/>
      <w:r w:rsidRPr="00CD56D4">
        <w:t>μm</w:t>
      </w:r>
      <w:proofErr w:type="spellEnd"/>
      <w:r w:rsidRPr="00CD56D4">
        <w:t xml:space="preserve"> sieve for drain-down water changes at the hatchery, and 10 ml of oyster larvae from each tank (about 150 – 1500 larvae) were placed into a sterile tube. In the laboratory, oyster larvae were </w:t>
      </w:r>
      <w:commentRangeStart w:id="198"/>
      <w:r w:rsidRPr="00CD56D4">
        <w:t xml:space="preserve">passed </w:t>
      </w:r>
      <w:commentRangeEnd w:id="198"/>
      <w:r w:rsidR="00762972">
        <w:rPr>
          <w:rStyle w:val="CommentReference"/>
        </w:rPr>
        <w:commentReference w:id="198"/>
      </w:r>
      <w:r w:rsidRPr="00CD56D4">
        <w:t xml:space="preserve">through a 40 </w:t>
      </w:r>
      <w:proofErr w:type="spellStart"/>
      <w:r w:rsidRPr="00CD56D4">
        <w:t>μm</w:t>
      </w:r>
      <w:proofErr w:type="spellEnd"/>
      <w:r w:rsidRPr="00CD56D4">
        <w:t xml:space="preserve"> nylon membrane and rinsed with filtered sterile seawater (FSSW) to reduce residual environmental bacteria. Swab and larvae samples were immediately flash frozen in liquid nitrogen and stored at -80 °C until DNA extraction. All sample types were collected </w:t>
      </w:r>
      <w:del w:id="199" w:author="Anton Post" w:date="2017-12-26T12:20:00Z">
        <w:r w:rsidRPr="00CD56D4" w:rsidDel="00762972">
          <w:delText xml:space="preserve">from </w:delText>
        </w:r>
      </w:del>
      <w:ins w:id="200" w:author="Anton Post" w:date="2017-12-26T12:20:00Z">
        <w:r w:rsidR="00762972">
          <w:t>during</w:t>
        </w:r>
        <w:r w:rsidR="00762972" w:rsidRPr="00CD56D4">
          <w:t xml:space="preserve"> </w:t>
        </w:r>
      </w:ins>
      <w:r w:rsidRPr="00CD56D4">
        <w:t xml:space="preserve">Trials 1 and 2, but only water samples were collected </w:t>
      </w:r>
      <w:del w:id="201" w:author="Anton Post" w:date="2017-12-26T12:20:00Z">
        <w:r w:rsidRPr="00CD56D4" w:rsidDel="00762972">
          <w:delText xml:space="preserve">from </w:delText>
        </w:r>
      </w:del>
      <w:ins w:id="202" w:author="Anton Post" w:date="2017-12-26T12:20:00Z">
        <w:r w:rsidR="00762972">
          <w:t>during</w:t>
        </w:r>
        <w:r w:rsidR="00762972" w:rsidRPr="00CD56D4">
          <w:t xml:space="preserve"> </w:t>
        </w:r>
      </w:ins>
      <w:r w:rsidRPr="00CD56D4">
        <w:t>Trial 3.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t>DNA Extraction, Amplification, and Sequencing</w:t>
      </w:r>
    </w:p>
    <w:p w14:paraId="71A51EF5" w14:textId="516EA129" w:rsidR="0004174F" w:rsidRPr="00EC538F" w:rsidRDefault="0004174F" w:rsidP="0004174F">
      <w:pPr>
        <w:rPr>
          <w:shd w:val="clear" w:color="auto" w:fill="FFFFFF"/>
        </w:rPr>
      </w:pPr>
      <w:r w:rsidRPr="00CD56D4">
        <w:t xml:space="preserve">Total </w:t>
      </w:r>
      <w:del w:id="203" w:author="Anton Post" w:date="2017-12-26T12:21:00Z">
        <w:r w:rsidRPr="00CD56D4" w:rsidDel="00762972">
          <w:delText xml:space="preserve">microbial </w:delText>
        </w:r>
      </w:del>
      <w:r w:rsidRPr="00CD56D4">
        <w:t xml:space="preserve">DNA from water samples was extracted </w:t>
      </w:r>
      <w:del w:id="204" w:author="Anton Post" w:date="2017-12-26T12:21:00Z">
        <w:r w:rsidRPr="00CD56D4" w:rsidDel="00762972">
          <w:delText xml:space="preserve">from the Sterivex filters </w:delText>
        </w:r>
      </w:del>
      <w:r w:rsidRPr="00CD56D4">
        <w:t xml:space="preserve">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7D5DCA">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"&lt;sup&gt;30&lt;/sup&gt;"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del w:id="205" w:author="Anton Post" w:date="2017-12-27T12:28:00Z">
        <w:r w:rsidRPr="00CD56D4" w:rsidDel="00A711D7">
          <w:delText>microbial</w:delText>
        </w:r>
      </w:del>
      <w:ins w:id="206" w:author="Anton Post" w:date="2017-12-27T12:28:00Z">
        <w:r w:rsidR="00A711D7">
          <w:t>bacterial</w:t>
        </w:r>
      </w:ins>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del w:id="207" w:author="Anton Post" w:date="2017-12-26T12:22:00Z">
        <w:r w:rsidRPr="00CD56D4" w:rsidDel="00762972">
          <w:delText>the following</w:delText>
        </w:r>
      </w:del>
      <w:ins w:id="208" w:author="Anton Post" w:date="2017-12-26T12:22:00Z">
        <w:r w:rsidR="00762972">
          <w:t>slight</w:t>
        </w:r>
      </w:ins>
      <w:r w:rsidRPr="00CD56D4">
        <w:t xml:space="preserve"> modifications</w:t>
      </w:r>
      <w:ins w:id="209" w:author="Anton Post" w:date="2017-12-26T12:23:00Z">
        <w:r w:rsidR="00762972">
          <w:t xml:space="preserve"> detailed below</w:t>
        </w:r>
      </w:ins>
      <w:r w:rsidRPr="00CD56D4">
        <w:t xml:space="preserve">. In brief, pooled oyster larvae were ground in a mortar with a sterile pestle and then placed into bead tubes for extraction. The cotton tops of the swabs were cut off directly into bead tubes. Bead tubes were incubated at 65 °C for 10 min and then shaken horizontally at maximum speed for 10 min using the MO BIO vortex adaptor. Following extraction, all </w:t>
      </w:r>
      <w:r w:rsidRPr="00CD56D4">
        <w:rPr>
          <w:shd w:val="clear" w:color="auto" w:fill="FFFFFF"/>
        </w:rPr>
        <w:t>DNA concentrations were 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50100511" w14:textId="536FB339" w:rsidR="002B224F" w:rsidRPr="002140D2" w:rsidRDefault="0004174F" w:rsidP="002B224F">
      <w:pPr>
        <w:rPr>
          <w:rFonts w:eastAsia="Times New Roman"/>
        </w:rPr>
      </w:pPr>
      <w:r w:rsidRPr="00CD56D4">
        <w:rPr>
          <w:rFonts w:eastAsia="Times New Roman"/>
        </w:rPr>
        <w:t xml:space="preserve">16S </w:t>
      </w:r>
      <w:proofErr w:type="spellStart"/>
      <w:r w:rsidRPr="00CD56D4">
        <w:rPr>
          <w:rFonts w:eastAsia="Times New Roman"/>
        </w:rPr>
        <w:t>rRNA</w:t>
      </w:r>
      <w:proofErr w:type="spellEnd"/>
      <w:r w:rsidRPr="00CD56D4">
        <w:rPr>
          <w:rFonts w:eastAsia="Times New Roman"/>
        </w:rPr>
        <w:t xml:space="preserve"> gene amplicon </w:t>
      </w:r>
      <w:commentRangeStart w:id="210"/>
      <w:r w:rsidRPr="00CD56D4">
        <w:rPr>
          <w:rFonts w:eastAsia="Times New Roman"/>
        </w:rPr>
        <w:t xml:space="preserve">analysis </w:t>
      </w:r>
      <w:commentRangeEnd w:id="210"/>
      <w:r w:rsidR="000E5402">
        <w:rPr>
          <w:rStyle w:val="CommentReference"/>
        </w:rPr>
        <w:commentReference w:id="210"/>
      </w:r>
      <w:r w:rsidRPr="00CD56D4">
        <w:rPr>
          <w:rFonts w:eastAsia="Times New Roman"/>
        </w:rPr>
        <w:t>was performed using</w:t>
      </w:r>
      <w:commentRangeStart w:id="211"/>
      <w:r w:rsidRPr="00CD56D4">
        <w:rPr>
          <w:rFonts w:eastAsia="Times New Roman"/>
        </w:rPr>
        <w:t xml:space="preserve"> </w:t>
      </w:r>
      <w:r w:rsidRPr="0054719F">
        <w:rPr>
          <w:rFonts w:eastAsia="Times New Roman"/>
          <w:highlight w:val="yellow"/>
        </w:rPr>
        <w:t>515F/806R primers to amplify the V4 region</w:t>
      </w:r>
      <w:r w:rsidRPr="00CD56D4">
        <w:rPr>
          <w:rFonts w:eastAsia="Times New Roman"/>
        </w:rPr>
        <w:t xml:space="preserve"> </w:t>
      </w:r>
      <w:commentRangeEnd w:id="211"/>
      <w:r w:rsidRPr="00CD56D4">
        <w:rPr>
          <w:rStyle w:val="CommentReference"/>
        </w:rPr>
        <w:commentReference w:id="211"/>
      </w:r>
      <w:r w:rsidRPr="00CD56D4">
        <w:rPr>
          <w:rFonts w:eastAsia="Times New Roman"/>
        </w:rPr>
        <w:t xml:space="preserve">(Trials 1 and 2) or 967F/1064R primers to amplify the V6 region (Trial 3). 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sidR="007D5DCA">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"&lt;sup&gt;31&lt;/sup&gt;" }, "properties" : {  }, "schema" : "https://github.com/citation-style-language/schema/raw/master/csl-citation.json" }</w:instrText>
      </w:r>
      <w:r w:rsidRPr="00CD56D4">
        <w:rPr>
          <w:rFonts w:eastAsia="Times New Roman"/>
        </w:rPr>
        <w:fldChar w:fldCharType="separate"/>
      </w:r>
      <w:r w:rsidR="007D5DCA"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w:t>
      </w:r>
      <w:proofErr w:type="spellStart"/>
      <w:r w:rsidRPr="00CD56D4">
        <w:rPr>
          <w:rFonts w:eastAsia="Times New Roman"/>
        </w:rPr>
        <w:t>bp</w:t>
      </w:r>
      <w:proofErr w:type="spellEnd"/>
      <w:r w:rsidRPr="00CD56D4">
        <w:rPr>
          <w:rFonts w:eastAsia="Times New Roman"/>
        </w:rPr>
        <w:t xml:space="preserve">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w:t>
      </w:r>
      <w:proofErr w:type="spellStart"/>
      <w:r w:rsidRPr="00CD56D4">
        <w:rPr>
          <w:rFonts w:eastAsia="Times New Roman"/>
        </w:rPr>
        <w:t>bp</w:t>
      </w:r>
      <w:proofErr w:type="spellEnd"/>
      <w:r w:rsidRPr="00CD56D4">
        <w:rPr>
          <w:rFonts w:eastAsia="Times New Roman"/>
        </w:rPr>
        <w:t xml:space="preserve"> </w:t>
      </w:r>
      <w:del w:id="212" w:author="Anton Post" w:date="2017-12-26T12:25:00Z">
        <w:r w:rsidRPr="00CD56D4" w:rsidDel="000E5402">
          <w:rPr>
            <w:rFonts w:eastAsia="Times New Roman"/>
          </w:rPr>
          <w:delText xml:space="preserve">overlapping </w:delText>
        </w:r>
      </w:del>
      <w:ins w:id="213" w:author="Anton Post" w:date="2017-12-26T12:25:00Z">
        <w:r w:rsidR="000E5402">
          <w:rPr>
            <w:rFonts w:eastAsia="Times New Roman"/>
          </w:rPr>
          <w:t>double strand</w:t>
        </w:r>
        <w:r w:rsidR="000E5402" w:rsidRPr="00CD56D4">
          <w:rPr>
            <w:rFonts w:eastAsia="Times New Roman"/>
          </w:rPr>
          <w:t xml:space="preserve"> </w:t>
        </w:r>
      </w:ins>
      <w:r w:rsidRPr="00CD56D4">
        <w:rPr>
          <w:rFonts w:eastAsia="Times New Roman"/>
        </w:rPr>
        <w:t>reads</w:t>
      </w:r>
      <w:ins w:id="214" w:author="Anton Post" w:date="2017-12-26T12:25:00Z">
        <w:r w:rsidR="000E5402">
          <w:rPr>
            <w:rFonts w:eastAsia="Times New Roman"/>
          </w:rPr>
          <w:t xml:space="preserve"> with full overlap of the V6 region</w:t>
        </w:r>
      </w:ins>
      <w:r w:rsidRPr="00CD56D4">
        <w:rPr>
          <w:rFonts w:eastAsia="Times New Roman"/>
        </w:rPr>
        <w:t xml:space="preserve">. </w:t>
      </w:r>
    </w:p>
    <w:p w14:paraId="119F487A" w14:textId="77777777" w:rsidR="002B224F" w:rsidRDefault="002B224F" w:rsidP="002B224F">
      <w:pPr>
        <w:pStyle w:val="Heading2"/>
      </w:pPr>
      <w:r>
        <w:t>Processing of Sequencing Data</w:t>
      </w:r>
    </w:p>
    <w:p w14:paraId="6F8F059C" w14:textId="1C29827B" w:rsidR="002140D2" w:rsidRPr="00CD56D4" w:rsidRDefault="002140D2" w:rsidP="002140D2">
      <w:r>
        <w:t xml:space="preserve">Sequences from Trials 1 and 2 were demultiplexed using </w:t>
      </w:r>
      <w:proofErr w:type="spellStart"/>
      <w:r>
        <w:t>FastQC</w:t>
      </w:r>
      <w:proofErr w:type="spellEnd"/>
      <w:r>
        <w:t xml:space="preserve"> v0.11.4 </w:t>
      </w:r>
      <w:r>
        <w:fldChar w:fldCharType="begin" w:fldLock="1"/>
      </w:r>
      <w:r w:rsidR="007D5DCA">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"&lt;sup&gt;32&lt;/sup&gt;" }, "properties" : {  }, "schema" : "https://github.com/citation-style-language/schema/raw/master/csl-citation.json" }</w:instrText>
      </w:r>
      <w:r>
        <w:fldChar w:fldCharType="separate"/>
      </w:r>
      <w:r w:rsidR="007D5DCA"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7D5DCA">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"&lt;sup&gt;33&lt;/sup&gt;" }, "properties" : {  }, "schema" : "https://github.com/citation-style-language/schema/raw/master/csl-citation.json" }</w:instrText>
      </w:r>
      <w:r>
        <w:fldChar w:fldCharType="separate"/>
      </w:r>
      <w:r w:rsidR="007D5DCA" w:rsidRPr="007D5DCA">
        <w:rPr>
          <w:noProof/>
        </w:rPr>
        <w:t>(Bolger et al., 2014)</w:t>
      </w:r>
      <w:r>
        <w:fldChar w:fldCharType="end"/>
      </w:r>
      <w:r>
        <w:t xml:space="preserve">. All sequences </w:t>
      </w:r>
      <w:del w:id="215" w:author="Anton Post" w:date="2017-12-26T12:28:00Z">
        <w:r w:rsidDel="00456CBE">
          <w:delText>less than</w:delText>
        </w:r>
      </w:del>
      <w:ins w:id="216" w:author="Anton Post" w:date="2017-12-26T12:28:00Z">
        <w:r w:rsidR="00456CBE">
          <w:t>&lt;</w:t>
        </w:r>
      </w:ins>
      <w:r>
        <w:t xml:space="preserve"> 200 </w:t>
      </w:r>
      <w:proofErr w:type="spellStart"/>
      <w:r>
        <w:t>bp</w:t>
      </w:r>
      <w:proofErr w:type="spellEnd"/>
      <w:r>
        <w:t xml:space="preserve">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7D5DCA">
        <w:instrText>ADDIN CSL_CITATION { "citationItems" : [ { "id" : "ITEM-1", "itemData" : { "DOI" : "10.1371/JOURNAL.PONE.0066643", "ISSN" : "1932-6203",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"&lt;sup&gt;34&lt;/sup&gt;" }, "properties" : {  }, "schema" : "https://github.com/citation-style-language/schema/raw/master/csl-citation.json" }</w:instrText>
      </w:r>
      <w:r>
        <w:fldChar w:fldCharType="separate"/>
      </w:r>
      <w:r w:rsidR="007D5DCA" w:rsidRPr="007D5DCA">
        <w:rPr>
          <w:noProof/>
        </w:rPr>
        <w:t>(Eren et al., 2013b)</w:t>
      </w:r>
      <w:r>
        <w:fldChar w:fldCharType="end"/>
      </w:r>
      <w:r w:rsidRPr="00CD56D4">
        <w:t xml:space="preserve">. </w:t>
      </w:r>
      <w:r>
        <w:t xml:space="preserve">All sequences were uploaded to VAMPS (visualization and analysis of </w:t>
      </w:r>
      <w:del w:id="217" w:author="Anton Post" w:date="2017-12-27T12:28:00Z">
        <w:r w:rsidDel="00A711D7">
          <w:delText>microbial</w:delText>
        </w:r>
      </w:del>
      <w:ins w:id="218" w:author="Anton Post" w:date="2017-12-27T12:28:00Z">
        <w:r w:rsidR="00A711D7">
          <w:t>bacterial</w:t>
        </w:r>
      </w:ins>
      <w:r>
        <w:t xml:space="preserve"> population structure) and classified directly using the GAST pipeline with the SILVA database, i</w:t>
      </w:r>
      <w:r w:rsidRPr="00CD56D4">
        <w:t>n order to compare between the three trials</w:t>
      </w:r>
      <w:r>
        <w:t xml:space="preserve"> </w:t>
      </w:r>
      <w:r>
        <w:fldChar w:fldCharType="begin" w:fldLock="1"/>
      </w:r>
      <w:r w:rsidR="007D5DCA">
        <w:instrText>ADDIN CSL_CITATION { "citationItems" : [ { "id" : "ITEM-1", "itemData" : { "DOI" : "10.1186/1471-2105-15-41", "ISSN" : "1471-2105", "abstract" : "The advent of next-generation DNA sequencing platforms has revolutionized molecular microbial ecology by making the detailed analysis of complex communities over time and space a tractable research pursuit for small research groups. However, the ability to generate 105\u2013108 reads with relative ease brings with it many downstream complications. Beyond the computational resources and skills needed to process and analyze data, it is difficult to compare datasets in an intuitive and interactive manner that leads to hypothesis generation and testing. We developed the free web service VAMPS (Visualization and Analysis of Microbial Population Structures, \n                    http://vamps.mbl.edu\n                    \n                  )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collaborators\u2019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"&lt;sup&gt;35&lt;/sup&gt;" }, "properties" : {  }, "schema" : "https://github.com/citation-style-language/schema/raw/master/csl-citation.json" }</w:instrText>
      </w:r>
      <w:r>
        <w:fldChar w:fldCharType="separate"/>
      </w:r>
      <w:r w:rsidR="007D5DCA" w:rsidRPr="007D5DCA">
        <w:rPr>
          <w:noProof/>
        </w:rPr>
        <w:t>(Huse et al., 2014)</w:t>
      </w:r>
      <w:r>
        <w:fldChar w:fldCharType="end"/>
      </w:r>
      <w:r>
        <w:t xml:space="preserve">. The taxonomy data from each trial </w:t>
      </w:r>
      <w:del w:id="219" w:author="Anton Post" w:date="2017-12-26T12:30:00Z">
        <w:r w:rsidDel="00456CBE">
          <w:delText xml:space="preserve">was </w:delText>
        </w:r>
      </w:del>
      <w:ins w:id="220" w:author="Anton Post" w:date="2017-12-26T12:30:00Z">
        <w:r w:rsidR="00456CBE">
          <w:t xml:space="preserve">were </w:t>
        </w:r>
      </w:ins>
      <w:r>
        <w:t xml:space="preserve">separately normalized </w:t>
      </w:r>
      <w:del w:id="221" w:author="Anton Post" w:date="2017-12-26T12:31:00Z">
        <w:r w:rsidDel="00456CBE">
          <w:delText>by maximum of</w:delText>
        </w:r>
      </w:del>
      <w:ins w:id="222" w:author="Anton Post" w:date="2017-12-26T12:31:00Z">
        <w:r w:rsidR="00456CBE">
          <w:t>to the</w:t>
        </w:r>
      </w:ins>
      <w:r>
        <w:t xml:space="preserve"> total reads </w:t>
      </w:r>
      <w:del w:id="223" w:author="Anton Post" w:date="2017-12-26T12:31:00Z">
        <w:r w:rsidDel="00456CBE">
          <w:delText xml:space="preserve">per </w:delText>
        </w:r>
      </w:del>
      <w:ins w:id="224" w:author="Anton Post" w:date="2017-12-26T12:31:00Z">
        <w:r w:rsidR="00456CBE">
          <w:t xml:space="preserve">of each </w:t>
        </w:r>
      </w:ins>
      <w:r>
        <w:t xml:space="preserve">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7D5DCA">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"dropping-particle" : "", "family" : "Freckleton", "given" : "Robert", "non-dropping-particle" : "", "parse-names" : false, "suffix" : "" } ], "container-title" : "Methods in ecology and evolution", "id" : "ITEM-1", "issue" : "12", "issued" : { "date-parts" : [ [ "2013", "12", "1" ] ] }, "page" : "1111",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"&lt;sup&gt;36&lt;/sup&gt;" }, "properties" : {  }, "schema" : "https://github.com/citation-style-language/schema/raw/master/csl-citation.json" }</w:instrText>
      </w:r>
      <w:r>
        <w:fldChar w:fldCharType="separate"/>
      </w:r>
      <w:r w:rsidRPr="005076AE">
        <w:rPr>
          <w:noProof/>
        </w:rPr>
        <w:t xml:space="preserve">Eren, Maignien, et al. </w:t>
      </w:r>
      <w:ins w:id="225" w:author="Anton Post" w:date="2017-12-26T12:31:00Z">
        <w:r w:rsidR="00456CBE">
          <w:rPr>
            <w:noProof/>
          </w:rPr>
          <w:t>(</w:t>
        </w:r>
      </w:ins>
      <w:r w:rsidRPr="005076AE">
        <w:rPr>
          <w:noProof/>
        </w:rPr>
        <w:t>2013</w:t>
      </w:r>
      <w:r>
        <w:fldChar w:fldCharType="end"/>
      </w:r>
      <w:ins w:id="226" w:author="Anton Post" w:date="2017-12-26T12:31:00Z">
        <w:r w:rsidR="00456CBE">
          <w:t xml:space="preserve">), which is </w:t>
        </w:r>
      </w:ins>
      <w:r>
        <w:t xml:space="preserve"> implemented in VAMPS, and annotated using SILVA. </w:t>
      </w:r>
    </w:p>
    <w:p w14:paraId="3587138A" w14:textId="63D56E7F" w:rsidR="002B224F" w:rsidRPr="002B224F" w:rsidRDefault="002B224F" w:rsidP="002B224F">
      <w:pPr>
        <w:pStyle w:val="Heading2"/>
      </w:pPr>
      <w:r>
        <w:lastRenderedPageBreak/>
        <w:t xml:space="preserve">Statistical </w:t>
      </w:r>
      <w:r w:rsidR="001630B7">
        <w:t xml:space="preserve">and Network </w:t>
      </w:r>
      <w:r>
        <w:t>Analysis</w:t>
      </w:r>
    </w:p>
    <w:p w14:paraId="0DD17554" w14:textId="7F7F6153" w:rsidR="001630B7" w:rsidRDefault="001630B7" w:rsidP="001630B7">
      <w:r>
        <w:t xml:space="preserve">All descriptive and statistical analyses were performed in the R statistical computing environment with a </w:t>
      </w:r>
      <w:commentRangeStart w:id="227"/>
      <w:r>
        <w:t xml:space="preserve">variety </w:t>
      </w:r>
      <w:commentRangeEnd w:id="227"/>
      <w:r w:rsidR="00456CBE">
        <w:rPr>
          <w:rStyle w:val="CommentReference"/>
        </w:rPr>
        <w:commentReference w:id="227"/>
      </w:r>
      <w:r>
        <w:t xml:space="preserve">of packages. Overall diversity values were calculated for each sample at the order level using the </w:t>
      </w:r>
      <w:r>
        <w:rPr>
          <w:i/>
        </w:rPr>
        <w:t>vegan</w:t>
      </w:r>
      <w:r>
        <w:t xml:space="preserve"> package Version 2.4-1 </w:t>
      </w:r>
      <w:r>
        <w:fldChar w:fldCharType="begin" w:fldLock="1"/>
      </w:r>
      <w:r w:rsidR="007D5DCA">
        <w:instrText>ADDIN CSL_CITATION { "citationItems" : [ { "id" : "ITEM-1", "itemData" : { "DOI" : "10.1111/j.1654-1103.2003.tb02228.x", "ISSN" : "11009233",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"article-journal", "volume" : "14" }, "uris" : [ "http://www.mendeley.com/documents/?uuid=549507d2-8bfe-3962-b5e3-01caaf324fdb" ] } ], "mendeley" : { "formattedCitation" : "(Dixon, 2003)", "plainTextFormattedCitation" : "(Dixon, 2003)", "previouslyFormattedCitation" : "&lt;sup&gt;37&lt;/sup&gt;" }, "properties" : {  }, "schema" : "https://github.com/citation-style-language/schema/raw/master/csl-citation.json" }</w:instrText>
      </w:r>
      <w:r>
        <w:fldChar w:fldCharType="separate"/>
      </w:r>
      <w:r w:rsidR="007D5DCA" w:rsidRPr="007D5DCA">
        <w:rPr>
          <w:noProof/>
        </w:rPr>
        <w:t>(Dixon, 2003)</w:t>
      </w:r>
      <w:r>
        <w:fldChar w:fldCharType="end"/>
      </w:r>
      <w:r>
        <w:t xml:space="preserve">. Non-metric dimensional analysis (NMDS) was used to determine the influence of time, probiotic treatment, or sample type on the </w:t>
      </w:r>
      <w:del w:id="228" w:author="Anton Post" w:date="2017-12-27T12:28:00Z">
        <w:r w:rsidDel="00A711D7">
          <w:delText>microbial</w:delText>
        </w:r>
      </w:del>
      <w:ins w:id="229" w:author="Anton Post" w:date="2017-12-27T12:28:00Z">
        <w:r w:rsidR="00A711D7">
          <w:t>bacterial</w:t>
        </w:r>
      </w:ins>
      <w:r>
        <w:t xml:space="preserve"> community composition, based on methods by </w:t>
      </w:r>
      <w:r>
        <w:fldChar w:fldCharType="begin" w:fldLock="1"/>
      </w:r>
      <w:r w:rsidR="007D5DCA">
        <w:instrText>ADDIN CSL_CITATION { "citationItems" : [ { "id" : "ITEM-1", "itemData" : { "DOI" : "10.1111/1751-7915.12334", "ISSN" : "17517915",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"&lt;sup&gt;38&lt;/sup&gt;"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The Bray-Curtis dissimilarity metric was used with k=2 for 50 iterations and 95% confidence intervals were plotted. Additionally</w:t>
      </w:r>
      <w:commentRangeStart w:id="230"/>
      <w:r>
        <w:t xml:space="preserve">, relative abundances of specific taxa </w:t>
      </w:r>
      <w:commentRangeEnd w:id="230"/>
      <w:r w:rsidR="00285C9E">
        <w:rPr>
          <w:rStyle w:val="CommentReference"/>
        </w:rPr>
        <w:commentReference w:id="230"/>
      </w:r>
      <w:r>
        <w:t xml:space="preserve">were extracted and plotted according to treatment and time. </w:t>
      </w:r>
    </w:p>
    <w:p w14:paraId="378ED4CF" w14:textId="256C2FF2" w:rsidR="001630B7" w:rsidRDefault="001630B7" w:rsidP="001630B7">
      <w:r>
        <w:t>A co-occurrence network was generated with normalized taxa counts at the Order level from water samples collected on the final time</w:t>
      </w:r>
      <w:ins w:id="231" w:author="Anton Post" w:date="2017-12-26T12:32:00Z">
        <w:r w:rsidR="00456CBE">
          <w:t xml:space="preserve"> </w:t>
        </w:r>
      </w:ins>
      <w:r>
        <w:t xml:space="preserve">point in each trial (Trial 1: Day 12, Trial 2: Day 9, Trial 3: Day 12), to </w:t>
      </w:r>
      <w:ins w:id="232" w:author="Anton Post" w:date="2017-12-26T12:34:00Z">
        <w:r w:rsidR="00416F8B">
          <w:t xml:space="preserve">determine </w:t>
        </w:r>
      </w:ins>
      <w:r>
        <w:t>hypoth</w:t>
      </w:r>
      <w:ins w:id="233" w:author="Anton Post" w:date="2017-12-26T12:35:00Z">
        <w:r w:rsidR="00416F8B">
          <w:t>etical</w:t>
        </w:r>
      </w:ins>
      <w:del w:id="234" w:author="Anton Post" w:date="2017-12-26T12:35:00Z">
        <w:r w:rsidDel="00416F8B">
          <w:delText>esize</w:delText>
        </w:r>
      </w:del>
      <w:r>
        <w:t xml:space="preserve"> relationships </w:t>
      </w:r>
      <w:r w:rsidR="00A553A0">
        <w:t>resulting from</w:t>
      </w:r>
      <w:r>
        <w:t xml:space="preserve"> </w:t>
      </w:r>
      <w:ins w:id="235" w:author="Anton Post" w:date="2017-12-26T12:35:00Z">
        <w:r w:rsidR="00416F8B">
          <w:t xml:space="preserve">each </w:t>
        </w:r>
      </w:ins>
      <w:r>
        <w:t xml:space="preserve">treatment. The </w:t>
      </w:r>
      <w:proofErr w:type="spellStart"/>
      <w:r>
        <w:t>make_network</w:t>
      </w:r>
      <w:proofErr w:type="spellEnd"/>
      <w:r>
        <w:t xml:space="preserve">() command from the </w:t>
      </w:r>
      <w:proofErr w:type="spellStart"/>
      <w:r w:rsidRPr="00A81319">
        <w:rPr>
          <w:i/>
        </w:rPr>
        <w:t>phyloseq</w:t>
      </w:r>
      <w:proofErr w:type="spellEnd"/>
      <w:r>
        <w:t xml:space="preserve"> package was used with the Bray-Curtis dissimilarity metric, max distance=0.5 </w:t>
      </w:r>
      <w:r>
        <w:fldChar w:fldCharType="begin" w:fldLock="1"/>
      </w:r>
      <w:r w:rsidR="007D5DCA">
        <w:instrText>ADDIN CSL_CITATION { "citationItems" : [ { "id" : "ITEM-1", "itemData" : { "DOI" : "10.1371/journal.pone.0061217", "ISSN" : "1932-6203",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"&lt;sup&gt;39&lt;/sup&gt;" }, "properties" : {  }, "schema" : "https://github.com/citation-style-language/schema/raw/master/csl-citation.json" }</w:instrText>
      </w:r>
      <w:r>
        <w:fldChar w:fldCharType="separate"/>
      </w:r>
      <w:r w:rsidR="007D5DCA" w:rsidRPr="007D5DCA">
        <w:rPr>
          <w:noProof/>
        </w:rPr>
        <w:t>(McMurdie and Holmes, 2013)</w:t>
      </w:r>
      <w:r>
        <w:fldChar w:fldCharType="end"/>
      </w:r>
      <w:r>
        <w:t xml:space="preserve">. The mean resulting relationship table including 104 taxa (nodes) and 440 relationships (edges) was exported to </w:t>
      </w:r>
      <w:proofErr w:type="spellStart"/>
      <w:r>
        <w:t>Cytoscape</w:t>
      </w:r>
      <w:proofErr w:type="spellEnd"/>
      <w:r>
        <w:t xml:space="preserve"> Version 3.6.0 for visualization and analysis </w:t>
      </w:r>
      <w:r>
        <w:fldChar w:fldCharType="begin" w:fldLock="1"/>
      </w:r>
      <w:r w:rsidR="007D5DCA">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"&lt;sup&gt;40&lt;/sup&gt;" }, "properties" : {  }, "schema" : "https://github.com/citation-style-language/schema/raw/master/csl-citation.json" }</w:instrText>
      </w:r>
      <w:r>
        <w:fldChar w:fldCharType="separate"/>
      </w:r>
      <w:r w:rsidR="007D5DCA" w:rsidRPr="007D5DCA">
        <w:rPr>
          <w:noProof/>
        </w:rPr>
        <w:t>(Shannon et al., 2003)</w:t>
      </w:r>
      <w:r>
        <w:fldChar w:fldCharType="end"/>
      </w:r>
      <w:r>
        <w:t xml:space="preserve">. Nodes were assigned continuous size attributes based on the number of total reads in all samples per taxa (2 to 2881166), and discrete shape and continuous color according to whether the taxa are more abundant in the control or probiotic-treated samples. </w:t>
      </w:r>
    </w:p>
    <w:p w14:paraId="47317B86" w14:textId="77777777" w:rsidR="00BF57B9" w:rsidRDefault="00BF57B9" w:rsidP="001630B7"/>
    <w:p w14:paraId="5D56D9F0" w14:textId="77777777" w:rsidR="001D5C23" w:rsidRDefault="001444D0" w:rsidP="001D5C23">
      <w:pPr>
        <w:pStyle w:val="Heading1"/>
      </w:pPr>
      <w:r>
        <w:t>Results</w:t>
      </w:r>
    </w:p>
    <w:p w14:paraId="08FDAB24" w14:textId="2A1BC219" w:rsidR="001C1882" w:rsidRDefault="001C1882" w:rsidP="001444D0">
      <w:pPr>
        <w:pStyle w:val="Heading2"/>
      </w:pPr>
      <w:r>
        <w:t xml:space="preserve">Probiotics Protect Larvae Against </w:t>
      </w:r>
      <w:r>
        <w:rPr>
          <w:i/>
        </w:rPr>
        <w:t xml:space="preserve">Vibrio </w:t>
      </w:r>
      <w:r>
        <w:t>Challenge</w:t>
      </w:r>
    </w:p>
    <w:p w14:paraId="137E99BC" w14:textId="77777777" w:rsidR="007B4A5C" w:rsidRDefault="001C1882" w:rsidP="001C1882">
      <w:commentRangeStart w:id="236"/>
      <w:commentRangeStart w:id="237"/>
      <w:r w:rsidRPr="00D5765C">
        <w:t xml:space="preserve">Previously </w:t>
      </w:r>
      <w:commentRangeEnd w:id="236"/>
      <w:r w:rsidR="00492CA9">
        <w:rPr>
          <w:rStyle w:val="CommentReference"/>
        </w:rPr>
        <w:commentReference w:id="236"/>
      </w:r>
      <w:r w:rsidRPr="00D5765C">
        <w:t xml:space="preserve">published data shows…? Figure S1. </w:t>
      </w:r>
      <w:commentRangeEnd w:id="237"/>
      <w:r w:rsidR="00D5765C" w:rsidRPr="00D5765C">
        <w:rPr>
          <w:rStyle w:val="CommentReference"/>
        </w:rPr>
        <w:commentReference w:id="237"/>
      </w:r>
    </w:p>
    <w:p w14:paraId="1412F84E" w14:textId="2A43445D" w:rsidR="001C1882" w:rsidRDefault="001C1882" w:rsidP="001C1882">
      <w:r>
        <w:t xml:space="preserve">Refer to </w:t>
      </w:r>
      <w:r>
        <w:fldChar w:fldCharType="begin" w:fldLock="1"/>
      </w:r>
      <w:r w:rsidR="007D5DCA">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instrText>
      </w:r>
      <w:r>
        <w:fldChar w:fldCharType="separate"/>
      </w:r>
      <w:r w:rsidR="007D5DCA" w:rsidRPr="007D5DCA">
        <w:rPr>
          <w:noProof/>
        </w:rPr>
        <w:t>(Sohn et al., 2016)</w:t>
      </w:r>
      <w:r>
        <w:fldChar w:fldCharType="end"/>
      </w:r>
      <w:r>
        <w:t xml:space="preserve"> (</w:t>
      </w:r>
      <w:proofErr w:type="spellStart"/>
      <w:r>
        <w:t>Modak</w:t>
      </w:r>
      <w:proofErr w:type="spellEnd"/>
      <w:r>
        <w:t xml:space="preserve"> et al., </w:t>
      </w:r>
      <w:r>
        <w:rPr>
          <w:i/>
        </w:rPr>
        <w:t>in prep?</w:t>
      </w:r>
      <w:r>
        <w:t>)</w:t>
      </w:r>
    </w:p>
    <w:p w14:paraId="67F3B8E8" w14:textId="54C5B9A4" w:rsidR="001444D0" w:rsidRDefault="001444D0" w:rsidP="001444D0">
      <w:pPr>
        <w:pStyle w:val="Heading2"/>
      </w:pPr>
      <w:del w:id="238" w:author="Anton Post" w:date="2017-12-27T12:28:00Z">
        <w:r w:rsidDel="00A711D7">
          <w:delText>Microbial</w:delText>
        </w:r>
      </w:del>
      <w:ins w:id="239" w:author="Anton Post" w:date="2017-12-27T12:28:00Z">
        <w:r w:rsidR="00A711D7">
          <w:t>Bacterial</w:t>
        </w:r>
      </w:ins>
      <w:r>
        <w:t xml:space="preserve"> Structure and Diversity</w:t>
      </w:r>
      <w:r w:rsidR="00EC77C6">
        <w:t xml:space="preserve"> Over Time</w:t>
      </w:r>
    </w:p>
    <w:p w14:paraId="775B5F56" w14:textId="6352757E" w:rsidR="00736D17" w:rsidRDefault="00EC77C6" w:rsidP="00EC77C6">
      <w:r>
        <w:t xml:space="preserve">A total of </w:t>
      </w:r>
      <w:r w:rsidRPr="001D3B9B">
        <w:t>19</w:t>
      </w:r>
      <w:r>
        <w:t>,201,424</w:t>
      </w:r>
      <w:r w:rsidRPr="001D3B9B">
        <w:t xml:space="preserve"> </w:t>
      </w:r>
      <w:ins w:id="240" w:author="Anton Post" w:date="2017-12-27T11:11:00Z">
        <w:r w:rsidR="00492CA9">
          <w:t xml:space="preserve">- </w:t>
        </w:r>
      </w:ins>
      <w:r>
        <w:t xml:space="preserve">quality controlled </w:t>
      </w:r>
      <w:ins w:id="241" w:author="Anton Post" w:date="2017-12-27T11:11:00Z">
        <w:r w:rsidR="00492CA9">
          <w:t xml:space="preserve">- </w:t>
        </w:r>
      </w:ins>
      <w:r>
        <w:t xml:space="preserve">16S rDNA gene amplicon sequences were analyzed from 42 rearing water, 31 tank biofilm </w:t>
      </w:r>
      <w:proofErr w:type="gramStart"/>
      <w:r>
        <w:t>swab</w:t>
      </w:r>
      <w:proofErr w:type="gramEnd"/>
      <w:r>
        <w:t xml:space="preserve">, and 21 pooled larvae samples from three hatchery </w:t>
      </w:r>
      <w:del w:id="242" w:author="Anton Post" w:date="2017-12-27T11:12:00Z">
        <w:r w:rsidDel="00492CA9">
          <w:delText>Trials</w:delText>
        </w:r>
      </w:del>
      <w:ins w:id="243" w:author="Anton Post" w:date="2017-12-27T11:12:00Z">
        <w:r w:rsidR="00492CA9">
          <w:t>trials</w:t>
        </w:r>
      </w:ins>
      <w:r>
        <w:t>. There was an average of 204,271 reads (</w:t>
      </w:r>
      <w:ins w:id="244" w:author="Anton Post" w:date="2017-12-27T11:14:00Z">
        <w:r w:rsidR="00A84585">
          <w:t xml:space="preserve">ranging between </w:t>
        </w:r>
      </w:ins>
      <w:r>
        <w:t xml:space="preserve">961-1,117,380) </w:t>
      </w:r>
      <w:del w:id="245" w:author="Anton Post" w:date="2017-12-27T11:14:00Z">
        <w:r w:rsidDel="00A84585">
          <w:delText xml:space="preserve">from </w:delText>
        </w:r>
      </w:del>
      <w:ins w:id="246" w:author="Anton Post" w:date="2017-12-27T11:14:00Z">
        <w:r w:rsidR="00A84585">
          <w:t xml:space="preserve">for </w:t>
        </w:r>
      </w:ins>
      <w:r>
        <w:t xml:space="preserve">each of the 94 samples, which highly depended on the sequencing method and sample type (Figure 1, top). Direct taxonomical classification resulted in the detection of 168 orders </w:t>
      </w:r>
      <w:ins w:id="247" w:author="Anton Post" w:date="2017-12-27T11:14:00Z">
        <w:r w:rsidR="00A84585" w:rsidRPr="00A84585">
          <w:rPr>
            <w:highlight w:val="yellow"/>
            <w:rPrChange w:id="248" w:author="Anton Post" w:date="2017-12-27T11:14:00Z">
              <w:rPr/>
            </w:rPrChange>
          </w:rPr>
          <w:t>across X phyla</w:t>
        </w:r>
        <w:r w:rsidR="00A84585">
          <w:t xml:space="preserve"> </w:t>
        </w:r>
      </w:ins>
      <w:r>
        <w:t xml:space="preserve">in all samples. The most dominant phyla in the water community were </w:t>
      </w:r>
      <w:r w:rsidRPr="00ED7631">
        <w:rPr>
          <w:i/>
        </w:rPr>
        <w:t>Proteobacteria</w:t>
      </w:r>
      <w:r>
        <w:t xml:space="preserve"> (</w:t>
      </w:r>
      <w:commentRangeStart w:id="249"/>
      <w:r>
        <w:t>52.</w:t>
      </w:r>
      <w:del w:id="250" w:author="Anton Post" w:date="2017-12-27T11:15:00Z">
        <w:r w:rsidDel="00A84585">
          <w:delText>8</w:delText>
        </w:r>
      </w:del>
      <w:r>
        <w:t>9</w:t>
      </w:r>
      <w:del w:id="251" w:author="Anton Post" w:date="2017-12-27T11:15:00Z">
        <w:r w:rsidDel="00A84585">
          <w:delText>%, STD</w:delText>
        </w:r>
      </w:del>
      <w:r>
        <w:t xml:space="preserve"> </w:t>
      </w:r>
      <w:commentRangeEnd w:id="249"/>
      <w:r w:rsidR="00A84585">
        <w:rPr>
          <w:rStyle w:val="CommentReference"/>
        </w:rPr>
        <w:commentReference w:id="249"/>
      </w:r>
      <w:r>
        <w:t>± 6.3</w:t>
      </w:r>
      <w:del w:id="252" w:author="Anton Post" w:date="2017-12-27T11:15:00Z">
        <w:r w:rsidDel="00A84585">
          <w:delText>2</w:delText>
        </w:r>
      </w:del>
      <w:r>
        <w:t xml:space="preserve">%), </w:t>
      </w:r>
      <w:r w:rsidRPr="00ED7631">
        <w:rPr>
          <w:i/>
        </w:rPr>
        <w:t>Bacteroidetes</w:t>
      </w:r>
      <w:r>
        <w:t xml:space="preserve"> (25.7</w:t>
      </w:r>
      <w:del w:id="253" w:author="Anton Post" w:date="2017-12-27T11:15:00Z">
        <w:r w:rsidDel="00A84585">
          <w:delText>2%, STD</w:delText>
        </w:r>
      </w:del>
      <w:r>
        <w:t xml:space="preserve"> ± 9.8</w:t>
      </w:r>
      <w:del w:id="254" w:author="Anton Post" w:date="2017-12-27T11:16:00Z">
        <w:r w:rsidDel="00A84585">
          <w:delText>4</w:delText>
        </w:r>
      </w:del>
      <w:r>
        <w:t xml:space="preserve">%), </w:t>
      </w:r>
      <w:r w:rsidRPr="00ED7631">
        <w:rPr>
          <w:i/>
        </w:rPr>
        <w:t>Cyanobacteria</w:t>
      </w:r>
      <w:r>
        <w:t xml:space="preserve"> (12.2</w:t>
      </w:r>
      <w:del w:id="255" w:author="Anton Post" w:date="2017-12-27T11:16:00Z">
        <w:r w:rsidDel="00A84585">
          <w:delText>5%, STD</w:delText>
        </w:r>
      </w:del>
      <w:r>
        <w:t xml:space="preserve"> ± 9.8</w:t>
      </w:r>
      <w:del w:id="256" w:author="Anton Post" w:date="2017-12-27T11:16:00Z">
        <w:r w:rsidDel="00A84585">
          <w:delText>0</w:delText>
        </w:r>
      </w:del>
      <w:r>
        <w:t xml:space="preserve">%), </w:t>
      </w:r>
      <w:r w:rsidRPr="00ED7631">
        <w:rPr>
          <w:i/>
        </w:rPr>
        <w:t>Actinobacteria</w:t>
      </w:r>
      <w:r>
        <w:t xml:space="preserve"> (5.4</w:t>
      </w:r>
      <w:del w:id="257" w:author="Anton Post" w:date="2017-12-27T11:16:00Z">
        <w:r w:rsidDel="00A84585">
          <w:delText>0%, STD</w:delText>
        </w:r>
      </w:del>
      <w:r>
        <w:t xml:space="preserve"> ± 5.1</w:t>
      </w:r>
      <w:del w:id="258" w:author="Anton Post" w:date="2017-12-27T11:16:00Z">
        <w:r w:rsidDel="00A84585">
          <w:delText>5</w:delText>
        </w:r>
      </w:del>
      <w:r>
        <w:t xml:space="preserve">%), and </w:t>
      </w:r>
      <w:r w:rsidRPr="00ED7631">
        <w:rPr>
          <w:i/>
        </w:rPr>
        <w:t>Planctomycetes</w:t>
      </w:r>
      <w:r>
        <w:t xml:space="preserve"> (1.7</w:t>
      </w:r>
      <w:del w:id="259" w:author="Anton Post" w:date="2017-12-27T11:16:00Z">
        <w:r w:rsidDel="00A84585">
          <w:delText>5%, STD</w:delText>
        </w:r>
      </w:del>
      <w:r>
        <w:t xml:space="preserve"> ± 1.2</w:t>
      </w:r>
      <w:del w:id="260" w:author="Anton Post" w:date="2017-12-27T11:16:00Z">
        <w:r w:rsidDel="00A84585">
          <w:delText>4</w:delText>
        </w:r>
      </w:del>
      <w:r>
        <w:t xml:space="preserve">%) (Figure 1, bottom). The larvae samples were dominated by </w:t>
      </w:r>
      <w:r w:rsidRPr="0088089F">
        <w:rPr>
          <w:i/>
        </w:rPr>
        <w:t>Proteobacteria</w:t>
      </w:r>
      <w:r>
        <w:t xml:space="preserve"> (87.3</w:t>
      </w:r>
      <w:del w:id="261" w:author="Anton Post" w:date="2017-12-27T11:16:00Z">
        <w:r w:rsidDel="00A84585">
          <w:delText>3%, STD</w:delText>
        </w:r>
      </w:del>
      <w:r>
        <w:t xml:space="preserve"> ±11.6</w:t>
      </w:r>
      <w:del w:id="262" w:author="Anton Post" w:date="2017-12-27T11:16:00Z">
        <w:r w:rsidDel="00A84585">
          <w:delText>0</w:delText>
        </w:r>
      </w:del>
      <w:r>
        <w:t xml:space="preserve">%) and the swab samples by </w:t>
      </w:r>
      <w:r w:rsidRPr="002175FE">
        <w:rPr>
          <w:i/>
        </w:rPr>
        <w:t>Proteobacteria</w:t>
      </w:r>
      <w:r>
        <w:t xml:space="preserve"> (66.9</w:t>
      </w:r>
      <w:del w:id="263" w:author="Anton Post" w:date="2017-12-27T11:16:00Z">
        <w:r w:rsidDel="00A84585">
          <w:delText>7%, STD</w:delText>
        </w:r>
      </w:del>
      <w:r>
        <w:t xml:space="preserve"> ±14.</w:t>
      </w:r>
      <w:ins w:id="264" w:author="Anton Post" w:date="2017-12-27T11:17:00Z">
        <w:r w:rsidR="00A84585">
          <w:t>1</w:t>
        </w:r>
      </w:ins>
      <w:del w:id="265" w:author="Anton Post" w:date="2017-12-27T11:16:00Z">
        <w:r w:rsidDel="00A84585">
          <w:delText>07</w:delText>
        </w:r>
      </w:del>
      <w:r>
        <w:t xml:space="preserve">%), </w:t>
      </w:r>
      <w:r w:rsidRPr="002175FE">
        <w:rPr>
          <w:i/>
        </w:rPr>
        <w:t>Cyanobacteria</w:t>
      </w:r>
      <w:r>
        <w:t xml:space="preserve"> (19.7</w:t>
      </w:r>
      <w:del w:id="266" w:author="Anton Post" w:date="2017-12-27T11:17:00Z">
        <w:r w:rsidDel="00A84585">
          <w:delText>3%, STD</w:delText>
        </w:r>
      </w:del>
      <w:r>
        <w:t xml:space="preserve"> ±14.4</w:t>
      </w:r>
      <w:del w:id="267" w:author="Anton Post" w:date="2017-12-27T11:17:00Z">
        <w:r w:rsidDel="00A84585">
          <w:delText>4</w:delText>
        </w:r>
      </w:del>
      <w:r>
        <w:t xml:space="preserve">%),), and </w:t>
      </w:r>
      <w:r w:rsidRPr="002175FE">
        <w:rPr>
          <w:i/>
        </w:rPr>
        <w:t>Bacteroidetes</w:t>
      </w:r>
      <w:r>
        <w:t xml:space="preserve"> (8.2</w:t>
      </w:r>
      <w:del w:id="268" w:author="Anton Post" w:date="2017-12-27T11:17:00Z">
        <w:r w:rsidDel="00A84585">
          <w:delText>8%, STD</w:delText>
        </w:r>
      </w:del>
      <w:r>
        <w:t xml:space="preserve"> ±3.5</w:t>
      </w:r>
      <w:del w:id="269" w:author="Anton Post" w:date="2017-12-27T11:17:00Z">
        <w:r w:rsidDel="00A84585">
          <w:delText>9</w:delText>
        </w:r>
      </w:del>
      <w:r>
        <w:t xml:space="preserve">%). </w:t>
      </w:r>
    </w:p>
    <w:p w14:paraId="62C05427" w14:textId="15BA7806" w:rsidR="00EC77C6" w:rsidRDefault="00EC77C6" w:rsidP="00EC77C6">
      <w:r>
        <w:t xml:space="preserve">Simpson’s Diversity Index </w:t>
      </w:r>
      <w:commentRangeStart w:id="270"/>
      <w:del w:id="271" w:author="Anton Post" w:date="2017-12-27T11:22:00Z">
        <w:r w:rsidDel="00D207F0">
          <w:delText xml:space="preserve">shows </w:delText>
        </w:r>
      </w:del>
      <w:ins w:id="272" w:author="Anton Post" w:date="2017-12-27T11:22:00Z">
        <w:r w:rsidR="00D207F0">
          <w:t xml:space="preserve">indicated </w:t>
        </w:r>
        <w:commentRangeEnd w:id="270"/>
        <w:r w:rsidR="00D207F0">
          <w:rPr>
            <w:rStyle w:val="CommentReference"/>
          </w:rPr>
          <w:commentReference w:id="270"/>
        </w:r>
        <w:r w:rsidR="00D207F0">
          <w:t xml:space="preserve">an </w:t>
        </w:r>
      </w:ins>
      <w:r>
        <w:t xml:space="preserve">overall higher diversity in rearing water samples </w:t>
      </w:r>
      <w:del w:id="273" w:author="Anton Post" w:date="2017-12-27T11:19:00Z">
        <w:r w:rsidDel="009C76F3">
          <w:delText xml:space="preserve">in </w:delText>
        </w:r>
      </w:del>
      <w:ins w:id="274" w:author="Anton Post" w:date="2017-12-27T11:19:00Z">
        <w:r w:rsidR="009C76F3">
          <w:t xml:space="preserve">from </w:t>
        </w:r>
      </w:ins>
      <w:r>
        <w:t xml:space="preserve">Trial 3 (0.878-0.924), than </w:t>
      </w:r>
      <w:ins w:id="275" w:author="Anton Post" w:date="2017-12-27T11:19:00Z">
        <w:r w:rsidR="009C76F3">
          <w:t xml:space="preserve">from </w:t>
        </w:r>
      </w:ins>
      <w:r>
        <w:t xml:space="preserve">Trials 1 (0.807-0.865) and 2 (0.795-0.908), likely due to </w:t>
      </w:r>
      <w:del w:id="276" w:author="Anton Post" w:date="2017-12-27T11:19:00Z">
        <w:r w:rsidDel="009C76F3">
          <w:delText>differences in</w:delText>
        </w:r>
      </w:del>
      <w:ins w:id="277" w:author="Anton Post" w:date="2017-12-27T11:19:00Z">
        <w:r w:rsidR="009C76F3">
          <w:t>the greater</w:t>
        </w:r>
      </w:ins>
      <w:r>
        <w:t xml:space="preserve"> sequencing depth </w:t>
      </w:r>
      <w:ins w:id="278" w:author="Anton Post" w:date="2017-12-27T11:19:00Z">
        <w:r w:rsidR="009C76F3">
          <w:t xml:space="preserve">reached in the former </w:t>
        </w:r>
      </w:ins>
      <w:r>
        <w:t xml:space="preserve">(Figure 2). There was no difference in overall alpha diversity over time in the rearing water, and the </w:t>
      </w:r>
      <w:del w:id="279" w:author="Anton Post" w:date="2017-12-27T11:21:00Z">
        <w:r w:rsidDel="00D207F0">
          <w:delText xml:space="preserve">3 </w:delText>
        </w:r>
      </w:del>
      <w:r>
        <w:t>replicate tank</w:t>
      </w:r>
      <w:ins w:id="280" w:author="Anton Post" w:date="2017-12-27T11:21:00Z">
        <w:r w:rsidR="00D207F0">
          <w:t xml:space="preserve"> </w:t>
        </w:r>
      </w:ins>
      <w:r>
        <w:t>s</w:t>
      </w:r>
      <w:ins w:id="281" w:author="Anton Post" w:date="2017-12-27T11:21:00Z">
        <w:r w:rsidR="00D207F0">
          <w:t>amples</w:t>
        </w:r>
      </w:ins>
      <w:r>
        <w:t xml:space="preserve"> </w:t>
      </w:r>
      <w:del w:id="282" w:author="Anton Post" w:date="2017-12-27T11:21:00Z">
        <w:r w:rsidDel="00D207F0">
          <w:delText xml:space="preserve">per </w:delText>
        </w:r>
      </w:del>
      <w:ins w:id="283" w:author="Anton Post" w:date="2017-12-27T11:21:00Z">
        <w:r w:rsidR="00D207F0">
          <w:t xml:space="preserve">for each </w:t>
        </w:r>
      </w:ins>
      <w:r>
        <w:t>time</w:t>
      </w:r>
      <w:ins w:id="284" w:author="Anton Post" w:date="2017-12-27T11:17:00Z">
        <w:r w:rsidR="00A84585">
          <w:t xml:space="preserve"> </w:t>
        </w:r>
      </w:ins>
      <w:r>
        <w:t>point and treatment show</w:t>
      </w:r>
      <w:ins w:id="285" w:author="Anton Post" w:date="2017-12-27T11:22:00Z">
        <w:r w:rsidR="00D207F0">
          <w:t>ed</w:t>
        </w:r>
      </w:ins>
      <w:r>
        <w:t xml:space="preserve"> high variability. </w:t>
      </w:r>
      <w:del w:id="286" w:author="Anton Post" w:date="2017-12-27T11:23:00Z">
        <w:r w:rsidDel="007C079B">
          <w:delText xml:space="preserve">The </w:delText>
        </w:r>
      </w:del>
      <w:r>
        <w:t xml:space="preserve">Simpson’s Diversity Index values for the </w:t>
      </w:r>
      <w:r>
        <w:lastRenderedPageBreak/>
        <w:t xml:space="preserve">oyster larvae and biofilm swab samples from Trials 1 and 2 </w:t>
      </w:r>
      <w:del w:id="287" w:author="Anton Post" w:date="2017-12-27T11:23:00Z">
        <w:r w:rsidDel="007C079B">
          <w:delText xml:space="preserve">do </w:delText>
        </w:r>
      </w:del>
      <w:ins w:id="288" w:author="Anton Post" w:date="2017-12-27T11:23:00Z">
        <w:r w:rsidR="007C079B">
          <w:t xml:space="preserve">did </w:t>
        </w:r>
      </w:ins>
      <w:r>
        <w:t xml:space="preserve">not show any significant trends, and </w:t>
      </w:r>
      <w:ins w:id="289" w:author="Anton Post" w:date="2017-12-27T11:24:00Z">
        <w:r w:rsidR="007C079B">
          <w:t xml:space="preserve">generally </w:t>
        </w:r>
      </w:ins>
      <w:r>
        <w:t xml:space="preserve">there </w:t>
      </w:r>
      <w:del w:id="290" w:author="Anton Post" w:date="2017-12-27T11:23:00Z">
        <w:r w:rsidDel="007C079B">
          <w:delText xml:space="preserve">is </w:delText>
        </w:r>
      </w:del>
      <w:ins w:id="291" w:author="Anton Post" w:date="2017-12-27T11:23:00Z">
        <w:r w:rsidR="007C079B">
          <w:t xml:space="preserve">was </w:t>
        </w:r>
      </w:ins>
      <w:r>
        <w:t xml:space="preserve">very high variability </w:t>
      </w:r>
      <w:del w:id="292" w:author="Anton Post" w:date="2017-12-27T11:24:00Z">
        <w:r w:rsidDel="007C079B">
          <w:delText xml:space="preserve">within </w:delText>
        </w:r>
      </w:del>
      <w:ins w:id="293" w:author="Anton Post" w:date="2017-12-27T11:24:00Z">
        <w:r w:rsidR="007C079B">
          <w:t xml:space="preserve">among </w:t>
        </w:r>
      </w:ins>
      <w:r>
        <w:t>replicate</w:t>
      </w:r>
      <w:ins w:id="294" w:author="Anton Post" w:date="2017-12-27T11:24:00Z">
        <w:r w:rsidR="007C079B">
          <w:t xml:space="preserve"> </w:t>
        </w:r>
      </w:ins>
      <w:r>
        <w:t>s</w:t>
      </w:r>
      <w:ins w:id="295" w:author="Anton Post" w:date="2017-12-27T11:24:00Z">
        <w:r w:rsidR="007C079B">
          <w:t>amples</w:t>
        </w:r>
      </w:ins>
      <w:r>
        <w:t xml:space="preserve">.  </w:t>
      </w:r>
    </w:p>
    <w:p w14:paraId="07693A6E" w14:textId="044380CB" w:rsidR="00EC77C6" w:rsidRDefault="00EC77C6" w:rsidP="00EC77C6">
      <w:pPr>
        <w:rPr>
          <w:highlight w:val="yellow"/>
        </w:rPr>
      </w:pPr>
      <w:del w:id="296" w:author="Anton Post" w:date="2017-12-27T11:24:00Z">
        <w:r w:rsidDel="007C079B">
          <w:delText xml:space="preserve">The </w:delText>
        </w:r>
      </w:del>
      <w:ins w:id="297" w:author="Anton Post" w:date="2017-12-27T11:24:00Z">
        <w:r w:rsidR="007C079B">
          <w:t xml:space="preserve">However, </w:t>
        </w:r>
      </w:ins>
      <w:del w:id="298" w:author="Anton Post" w:date="2017-12-27T11:25:00Z">
        <w:r w:rsidDel="007C079B">
          <w:delText xml:space="preserve">microbiomes </w:delText>
        </w:r>
      </w:del>
      <w:ins w:id="299" w:author="Anton Post" w:date="2017-12-27T11:25:00Z">
        <w:r w:rsidR="007C079B">
          <w:t xml:space="preserve">bacterial community structures </w:t>
        </w:r>
      </w:ins>
      <w:r>
        <w:t>of the water and oyster larvae samples were significantly different (Bray-Curtis, k=2, 95% confidence) in both Trial 1 and Trial 2 (</w:t>
      </w:r>
      <w:r w:rsidRPr="00F72F36">
        <w:t>Figure 3</w:t>
      </w:r>
      <w:r>
        <w:t>a</w:t>
      </w:r>
      <w:r w:rsidRPr="00F72F36">
        <w:t>).</w:t>
      </w:r>
      <w:r>
        <w:t xml:space="preserve"> </w:t>
      </w:r>
      <w:commentRangeStart w:id="300"/>
      <w:r>
        <w:t>The swab biofilm microbiome was not significantly different from either the water or oyster larvae samples. The most abundant taxa in the oyster larvae and swab are similar to that of the water, with high variance in the larvae samples (Figure S</w:t>
      </w:r>
      <w:r w:rsidR="00B75218">
        <w:t>2</w:t>
      </w:r>
      <w:r>
        <w:t xml:space="preserve">). </w:t>
      </w:r>
      <w:commentRangeEnd w:id="300"/>
      <w:r w:rsidR="005A020A">
        <w:rPr>
          <w:rStyle w:val="CommentReference"/>
        </w:rPr>
        <w:commentReference w:id="300"/>
      </w:r>
      <w:del w:id="301" w:author="Anton Post" w:date="2017-12-27T11:26:00Z">
        <w:r w:rsidDel="005A020A">
          <w:delText xml:space="preserve">Microbial </w:delText>
        </w:r>
      </w:del>
      <w:ins w:id="302" w:author="Anton Post" w:date="2017-12-27T11:26:00Z">
        <w:r w:rsidR="005A020A">
          <w:t xml:space="preserve">Bacterial </w:t>
        </w:r>
      </w:ins>
      <w:r>
        <w:t>communities in the rearing water were significantly different between sampling time</w:t>
      </w:r>
      <w:ins w:id="303" w:author="Anton Post" w:date="2017-12-27T11:18:00Z">
        <w:r w:rsidR="00EE6E34">
          <w:t xml:space="preserve"> </w:t>
        </w:r>
      </w:ins>
      <w:r>
        <w:t xml:space="preserve">points (Bray-Curtis, k=2, 95% confidence) in all three Trials (Figure 3b). These results suggest that </w:t>
      </w:r>
      <w:ins w:id="304" w:author="Anton Post" w:date="2017-12-27T12:22:00Z">
        <w:r w:rsidR="00243241">
          <w:t>oyster larvae</w:t>
        </w:r>
        <w:r w:rsidR="00243241" w:rsidDel="00B45B43">
          <w:t xml:space="preserve"> </w:t>
        </w:r>
      </w:ins>
      <w:del w:id="305" w:author="Anton Post" w:date="2017-12-27T12:22:00Z">
        <w:r w:rsidDel="00B45B43">
          <w:delText xml:space="preserve">time has a major influence in the </w:delText>
        </w:r>
      </w:del>
      <w:del w:id="306" w:author="Anton Post" w:date="2017-12-27T12:25:00Z">
        <w:r w:rsidDel="00427B70">
          <w:delText xml:space="preserve">microbiomes </w:delText>
        </w:r>
      </w:del>
      <w:r>
        <w:t xml:space="preserve">in </w:t>
      </w:r>
      <w:del w:id="307" w:author="Anton Post" w:date="2017-12-27T12:22:00Z">
        <w:r w:rsidDel="00243241">
          <w:delText>a</w:delText>
        </w:r>
      </w:del>
      <w:ins w:id="308" w:author="Anton Post" w:date="2017-12-27T12:22:00Z">
        <w:r w:rsidR="00243241">
          <w:t xml:space="preserve">hatcheries </w:t>
        </w:r>
      </w:ins>
      <w:ins w:id="309" w:author="Anton Post" w:date="2017-12-27T12:25:00Z">
        <w:r w:rsidR="00427B70">
          <w:t>have dynamically developing microbiomes</w:t>
        </w:r>
      </w:ins>
      <w:del w:id="310" w:author="Anton Post" w:date="2017-12-27T12:22:00Z">
        <w:r w:rsidDel="00243241">
          <w:delText>n oyster hatchery</w:delText>
        </w:r>
      </w:del>
      <w:r>
        <w:t xml:space="preserve">, </w:t>
      </w:r>
      <w:commentRangeStart w:id="311"/>
      <w:r w:rsidRPr="001A49BA">
        <w:t>despite the consistency</w:t>
      </w:r>
      <w:ins w:id="312" w:author="Anton Post" w:date="2017-12-27T12:26:00Z">
        <w:r w:rsidR="00427B70" w:rsidRPr="00427B70">
          <w:t xml:space="preserve"> </w:t>
        </w:r>
        <w:r w:rsidR="00427B70">
          <w:t>of the bacterial</w:t>
        </w:r>
        <w:r w:rsidR="00427B70" w:rsidRPr="001A49BA">
          <w:t xml:space="preserve"> community</w:t>
        </w:r>
        <w:r w:rsidR="00427B70" w:rsidRPr="001A49BA">
          <w:rPr>
            <w:rStyle w:val="CommentReference"/>
          </w:rPr>
          <w:commentReference w:id="313"/>
        </w:r>
      </w:ins>
      <w:r w:rsidRPr="001A49BA">
        <w:t xml:space="preserve"> in the inflow seawater </w:t>
      </w:r>
      <w:del w:id="314" w:author="Anton Post" w:date="2017-12-27T12:26:00Z">
        <w:r w:rsidRPr="001A49BA" w:rsidDel="00427B70">
          <w:delText>microbial community</w:delText>
        </w:r>
        <w:commentRangeEnd w:id="311"/>
        <w:r w:rsidRPr="001A49BA" w:rsidDel="00427B70">
          <w:rPr>
            <w:rStyle w:val="CommentReference"/>
          </w:rPr>
          <w:commentReference w:id="311"/>
        </w:r>
      </w:del>
      <w:r w:rsidRPr="001A49BA">
        <w:t>.</w:t>
      </w:r>
    </w:p>
    <w:p w14:paraId="1EE75AAF" w14:textId="77777777" w:rsidR="0073597D" w:rsidRPr="00CD56D4" w:rsidRDefault="0073597D" w:rsidP="00EC77C6"/>
    <w:p w14:paraId="653E4FD1" w14:textId="762F8B3A" w:rsidR="001444D0" w:rsidRDefault="00BF57B9" w:rsidP="001444D0">
      <w:pPr>
        <w:pStyle w:val="Heading2"/>
      </w:pPr>
      <w:r>
        <w:t xml:space="preserve">Effects of the </w:t>
      </w:r>
      <w:r w:rsidR="001444D0">
        <w:t xml:space="preserve">Probiotic on the </w:t>
      </w:r>
      <w:del w:id="315" w:author="Anton Post" w:date="2017-12-27T11:27:00Z">
        <w:r w:rsidR="001444D0" w:rsidDel="005A020A">
          <w:delText xml:space="preserve">Microbial </w:delText>
        </w:r>
      </w:del>
      <w:ins w:id="316" w:author="Anton Post" w:date="2017-12-27T11:27:00Z">
        <w:r w:rsidR="005A020A">
          <w:t xml:space="preserve">Bacterial </w:t>
        </w:r>
      </w:ins>
      <w:r w:rsidR="001444D0">
        <w:t>Communi</w:t>
      </w:r>
      <w:r w:rsidR="00EC77C6">
        <w:t>t</w:t>
      </w:r>
      <w:r w:rsidR="001444D0">
        <w:t>y</w:t>
      </w:r>
    </w:p>
    <w:p w14:paraId="53DE250E" w14:textId="65BFB7DC" w:rsidR="00D4024E" w:rsidRPr="00F40F23" w:rsidRDefault="00D4024E" w:rsidP="00D4024E">
      <w:r>
        <w:t xml:space="preserve">We were able to detect the administered </w:t>
      </w:r>
      <w:r w:rsidRPr="00332233">
        <w:rPr>
          <w:i/>
        </w:rPr>
        <w:t>Bacillus</w:t>
      </w:r>
      <w:r>
        <w:t xml:space="preserve"> probiotic </w:t>
      </w:r>
      <w:del w:id="317" w:author="Anton Post" w:date="2017-12-27T12:31:00Z">
        <w:r w:rsidDel="004E29C9">
          <w:delText xml:space="preserve">in </w:delText>
        </w:r>
      </w:del>
      <w:ins w:id="318" w:author="Anton Post" w:date="2017-12-27T12:31:00Z">
        <w:r w:rsidR="004E29C9">
          <w:t xml:space="preserve">among </w:t>
        </w:r>
      </w:ins>
      <w:r>
        <w:t xml:space="preserve">the 16S </w:t>
      </w:r>
      <w:proofErr w:type="spellStart"/>
      <w:r>
        <w:t>rRNA</w:t>
      </w:r>
      <w:proofErr w:type="spellEnd"/>
      <w:r>
        <w:t xml:space="preserve"> </w:t>
      </w:r>
      <w:del w:id="319" w:author="Anton Post" w:date="2017-12-27T12:28:00Z">
        <w:r w:rsidDel="00A711D7">
          <w:delText>microbial</w:delText>
        </w:r>
      </w:del>
      <w:ins w:id="320" w:author="Anton Post" w:date="2017-12-27T12:31:00Z">
        <w:r w:rsidR="004E29C9">
          <w:t>sequences</w:t>
        </w:r>
      </w:ins>
      <w:del w:id="321" w:author="Anton Post" w:date="2017-12-27T12:31:00Z">
        <w:r w:rsidDel="004E29C9">
          <w:delText xml:space="preserve"> communities</w:delText>
        </w:r>
      </w:del>
      <w:r>
        <w:t xml:space="preserve"> in all probiotic-treated samples. </w:t>
      </w:r>
      <w:del w:id="322" w:author="Anton Post" w:date="2017-12-28T10:36:00Z">
        <w:r w:rsidDel="00E7115D">
          <w:delText xml:space="preserve">On </w:delText>
        </w:r>
      </w:del>
      <w:ins w:id="323" w:author="Anton Post" w:date="2017-12-28T10:36:00Z">
        <w:r w:rsidR="00E7115D">
          <w:t xml:space="preserve">By </w:t>
        </w:r>
      </w:ins>
      <w:r>
        <w:t>the final sampling day</w:t>
      </w:r>
      <w:ins w:id="324" w:author="Anton Post" w:date="2017-12-28T10:36:00Z">
        <w:r w:rsidR="00611873">
          <w:t>,</w:t>
        </w:r>
      </w:ins>
      <w:del w:id="325" w:author="Anton Post" w:date="2017-12-28T10:36:00Z">
        <w:r w:rsidDel="00611873">
          <w:delText>, there was a higher abundance of</w:delText>
        </w:r>
      </w:del>
      <w:r>
        <w:t xml:space="preserve"> </w:t>
      </w:r>
      <w:r>
        <w:rPr>
          <w:i/>
        </w:rPr>
        <w:t>Bacillus</w:t>
      </w:r>
      <w:r>
        <w:t xml:space="preserve"> spp. reads in the probiotic-treated water samples </w:t>
      </w:r>
      <w:commentRangeStart w:id="326"/>
      <w:r>
        <w:t>(Trial 1: 16-112, Trial 2: 6-35, Trial 3: 504-2137)</w:t>
      </w:r>
      <w:commentRangeEnd w:id="326"/>
      <w:r w:rsidR="0063026B">
        <w:rPr>
          <w:rStyle w:val="CommentReference"/>
        </w:rPr>
        <w:commentReference w:id="326"/>
      </w:r>
      <w:r>
        <w:t xml:space="preserve"> </w:t>
      </w:r>
      <w:ins w:id="327" w:author="Anton Post" w:date="2017-12-28T10:36:00Z">
        <w:r w:rsidR="00611873">
          <w:t xml:space="preserve">were more abundant </w:t>
        </w:r>
      </w:ins>
      <w:r>
        <w:t xml:space="preserve">than in the control samples (Trial 1: 0-5, Trial 2: 0-1, Trial 3: 4-9) in all three Trials (Figure 4a). Additionally, the number of </w:t>
      </w:r>
      <w:r w:rsidRPr="00407BF7">
        <w:t>Bacillus</w:t>
      </w:r>
      <w:r>
        <w:t xml:space="preserve"> spp. </w:t>
      </w:r>
      <w:r w:rsidRPr="00407BF7">
        <w:t>reads</w:t>
      </w:r>
      <w:r>
        <w:t xml:space="preserve"> </w:t>
      </w:r>
      <w:commentRangeStart w:id="328"/>
      <w:r>
        <w:t xml:space="preserve">increased </w:t>
      </w:r>
      <w:commentRangeEnd w:id="328"/>
      <w:r w:rsidR="00F55D63">
        <w:rPr>
          <w:rStyle w:val="CommentReference"/>
        </w:rPr>
        <w:commentReference w:id="328"/>
      </w:r>
      <w:r>
        <w:t xml:space="preserve">over time in the probiotic-treated tanks in Trial 3 (Day 5: 91-155 reads, Day 8: 244-258 reads, Day 12: 504-2137 reads). </w:t>
      </w:r>
      <w:commentRangeStart w:id="329"/>
      <w:r>
        <w:t xml:space="preserve">The number of </w:t>
      </w:r>
      <w:r>
        <w:rPr>
          <w:i/>
        </w:rPr>
        <w:t>Oceanospirillales</w:t>
      </w:r>
      <w:r>
        <w:t xml:space="preserve"> reads was consistently more abundant in probiotic-treated rearing water compared to control water, and the abundance decreased over time in all Trials (Figure 4b). </w:t>
      </w:r>
      <w:commentRangeEnd w:id="329"/>
      <w:r w:rsidR="00CE50C8">
        <w:rPr>
          <w:rStyle w:val="CommentReference"/>
        </w:rPr>
        <w:commentReference w:id="329"/>
      </w:r>
      <w:r>
        <w:t>Although there were changes in certain taxa, the overall bacterial communities were not significantly different with probiotic treatment (Figure 3c).</w:t>
      </w:r>
    </w:p>
    <w:p w14:paraId="78BFAC65" w14:textId="77777777" w:rsidR="001444D0" w:rsidRDefault="001444D0" w:rsidP="001444D0">
      <w:pPr>
        <w:pStyle w:val="Heading2"/>
      </w:pPr>
      <w:r>
        <w:t xml:space="preserve">Changes in </w:t>
      </w:r>
      <w:r>
        <w:rPr>
          <w:i/>
        </w:rPr>
        <w:t xml:space="preserve">Vibrio </w:t>
      </w:r>
      <w:r>
        <w:t>spp. as a Result of Probiotics</w:t>
      </w:r>
    </w:p>
    <w:p w14:paraId="360B1AFF" w14:textId="634FA90C" w:rsidR="00736D17" w:rsidRDefault="00D4024E" w:rsidP="00D4024E">
      <w:del w:id="330" w:author="Anton Post" w:date="2017-12-28T10:50:00Z">
        <w:r w:rsidDel="00FF26D4">
          <w:delText xml:space="preserve">As </w:delText>
        </w:r>
      </w:del>
      <w:ins w:id="331" w:author="Anton Post" w:date="2017-12-28T10:50:00Z">
        <w:r w:rsidR="00FF26D4">
          <w:t xml:space="preserve">Since Vibrio spp. is </w:t>
        </w:r>
      </w:ins>
      <w:r>
        <w:t xml:space="preserve">a </w:t>
      </w:r>
      <w:del w:id="332" w:author="Anton Post" w:date="2017-12-28T10:49:00Z">
        <w:r w:rsidDel="00FF26D4">
          <w:delText>significant group</w:delText>
        </w:r>
      </w:del>
      <w:proofErr w:type="spellStart"/>
      <w:ins w:id="333" w:author="Anton Post" w:date="2017-12-28T10:49:00Z">
        <w:r w:rsidR="00FF26D4">
          <w:t>taxon</w:t>
        </w:r>
        <w:proofErr w:type="spellEnd"/>
        <w:r w:rsidR="00FF26D4">
          <w:t xml:space="preserve"> that comprises a</w:t>
        </w:r>
      </w:ins>
      <w:r>
        <w:t xml:space="preserve"> </w:t>
      </w:r>
      <w:ins w:id="334" w:author="Anton Post" w:date="2017-12-28T10:49:00Z">
        <w:r w:rsidR="00FF26D4">
          <w:t xml:space="preserve">significant number </w:t>
        </w:r>
      </w:ins>
      <w:r>
        <w:t xml:space="preserve">of larval oyster pathogens, </w:t>
      </w:r>
      <w:del w:id="335" w:author="Anton Post" w:date="2017-12-28T10:50:00Z">
        <w:r w:rsidDel="00FF26D4">
          <w:delText xml:space="preserve">the </w:delText>
        </w:r>
      </w:del>
      <w:ins w:id="336" w:author="Anton Post" w:date="2017-12-28T10:50:00Z">
        <w:r w:rsidR="00FF26D4">
          <w:t xml:space="preserve">we evaluated the </w:t>
        </w:r>
      </w:ins>
      <w:r>
        <w:t xml:space="preserve">changes in </w:t>
      </w:r>
      <w:r>
        <w:rPr>
          <w:i/>
        </w:rPr>
        <w:t>Vibrio</w:t>
      </w:r>
      <w:r>
        <w:t xml:space="preserve"> spp. reads</w:t>
      </w:r>
      <w:ins w:id="337" w:author="Anton Post" w:date="2017-12-28T10:50:00Z">
        <w:r w:rsidR="00FF26D4">
          <w:t xml:space="preserve"> over time in the various experiments</w:t>
        </w:r>
      </w:ins>
      <w:del w:id="338" w:author="Anton Post" w:date="2017-12-28T10:50:00Z">
        <w:r w:rsidDel="00FF26D4">
          <w:delText xml:space="preserve"> were evaluated</w:delText>
        </w:r>
      </w:del>
      <w:r>
        <w:t xml:space="preserve">. In Trial 1, the number of </w:t>
      </w:r>
      <w:r>
        <w:rPr>
          <w:i/>
        </w:rPr>
        <w:t>Vibrio</w:t>
      </w:r>
      <w:r>
        <w:t xml:space="preserve"> spp. reads in the oyster larvae samples decreased over time in all tanks (Day 5: 8658-90954, Day 12: 101-266) and the diversity </w:t>
      </w:r>
      <w:del w:id="339" w:author="Anton Post" w:date="2017-12-28T10:52:00Z">
        <w:r w:rsidDel="00C87CA6">
          <w:delText xml:space="preserve">was </w:delText>
        </w:r>
      </w:del>
      <w:ins w:id="340" w:author="Anton Post" w:date="2017-12-28T10:53:00Z">
        <w:r w:rsidR="00C87CA6">
          <w:t>did</w:t>
        </w:r>
      </w:ins>
      <w:ins w:id="341" w:author="Anton Post" w:date="2017-12-28T10:52:00Z">
        <w:r w:rsidR="00C87CA6">
          <w:t xml:space="preserve"> </w:t>
        </w:r>
      </w:ins>
      <w:r>
        <w:t xml:space="preserve">not </w:t>
      </w:r>
      <w:ins w:id="342" w:author="Anton Post" w:date="2017-12-28T10:53:00Z">
        <w:r w:rsidR="00C87CA6">
          <w:t xml:space="preserve">show </w:t>
        </w:r>
      </w:ins>
      <w:r>
        <w:t>signific</w:t>
      </w:r>
      <w:ins w:id="343" w:author="Anton Post" w:date="2017-12-28T10:53:00Z">
        <w:r w:rsidR="00C87CA6">
          <w:t>ant change</w:t>
        </w:r>
      </w:ins>
      <w:del w:id="344" w:author="Anton Post" w:date="2017-12-28T10:53:00Z">
        <w:r w:rsidDel="00C87CA6">
          <w:delText>antly</w:delText>
        </w:r>
      </w:del>
      <w:r>
        <w:t xml:space="preserve"> </w:t>
      </w:r>
      <w:del w:id="345" w:author="Anton Post" w:date="2017-12-28T10:52:00Z">
        <w:r w:rsidDel="00C87CA6">
          <w:delText>different due to</w:delText>
        </w:r>
      </w:del>
      <w:ins w:id="346" w:author="Anton Post" w:date="2017-12-28T10:52:00Z">
        <w:r w:rsidR="00C87CA6">
          <w:t>over</w:t>
        </w:r>
      </w:ins>
      <w:r>
        <w:t xml:space="preserve"> time or </w:t>
      </w:r>
      <w:ins w:id="347" w:author="Anton Post" w:date="2017-12-28T10:52:00Z">
        <w:r w:rsidR="00C87CA6">
          <w:t xml:space="preserve">between </w:t>
        </w:r>
      </w:ins>
      <w:r>
        <w:t>treatment</w:t>
      </w:r>
      <w:ins w:id="348" w:author="Anton Post" w:date="2017-12-28T10:52:00Z">
        <w:r w:rsidR="00C87CA6">
          <w:t>s</w:t>
        </w:r>
      </w:ins>
      <w:r>
        <w:t xml:space="preserve"> (Figure 5, Figure S4). There were few </w:t>
      </w:r>
      <w:r>
        <w:rPr>
          <w:i/>
        </w:rPr>
        <w:t>Vibrio</w:t>
      </w:r>
      <w:r>
        <w:t xml:space="preserve"> spp. reads detected in the biofilm swabs on Day 12, or any of the water samples. However, the diversity of the </w:t>
      </w:r>
      <w:r>
        <w:rPr>
          <w:i/>
        </w:rPr>
        <w:t>Vibrio</w:t>
      </w:r>
      <w:r>
        <w:t xml:space="preserve"> spp. in the swab samples was the highest overall, and was higher on Day 12 (0.58-0.65) than Day 5 (0.51-0.53). </w:t>
      </w:r>
      <w:commentRangeStart w:id="349"/>
      <w:r>
        <w:rPr>
          <w:i/>
        </w:rPr>
        <w:t>Vibrio</w:t>
      </w:r>
      <w:r>
        <w:t xml:space="preserve"> spp. </w:t>
      </w:r>
      <w:ins w:id="350" w:author="Anton Post" w:date="2017-12-28T10:54:00Z">
        <w:r w:rsidR="00451E26">
          <w:t xml:space="preserve">diversity </w:t>
        </w:r>
      </w:ins>
      <w:r>
        <w:t>in the rearing water samples</w:t>
      </w:r>
      <w:commentRangeEnd w:id="349"/>
      <w:r w:rsidR="00187EA7">
        <w:rPr>
          <w:rStyle w:val="CommentReference"/>
        </w:rPr>
        <w:commentReference w:id="349"/>
      </w:r>
      <w:r>
        <w:t xml:space="preserve"> increased over time, and increased more in the treated than the control</w:t>
      </w:r>
      <w:r w:rsidRPr="008A7023">
        <w:t xml:space="preserve"> </w:t>
      </w:r>
      <w:r>
        <w:t xml:space="preserve">samples. This trend is further confirmed in the water samples from Trials 2 and 3 (Figure S5). </w:t>
      </w:r>
    </w:p>
    <w:p w14:paraId="6C45A9E8" w14:textId="7DD9F64B" w:rsidR="00D61475" w:rsidRPr="00D4024E" w:rsidRDefault="00D4024E" w:rsidP="00D4024E">
      <w:r>
        <w:t>In Trial 3, oligotyping</w:t>
      </w:r>
      <w:ins w:id="351" w:author="Anton Post" w:date="2017-12-28T10:55:00Z">
        <w:r w:rsidR="00451E26">
          <w:t xml:space="preserve"> - a method that </w:t>
        </w:r>
        <w:proofErr w:type="spellStart"/>
        <w:r w:rsidR="00451E26">
          <w:t>dectects</w:t>
        </w:r>
        <w:proofErr w:type="spellEnd"/>
        <w:r w:rsidR="00451E26">
          <w:t xml:space="preserve"> genetic variants within a </w:t>
        </w:r>
        <w:proofErr w:type="spellStart"/>
        <w:r w:rsidR="00451E26">
          <w:t>taxon</w:t>
        </w:r>
        <w:proofErr w:type="spellEnd"/>
        <w:r w:rsidR="00451E26">
          <w:t xml:space="preserve"> -</w:t>
        </w:r>
      </w:ins>
      <w:r>
        <w:t xml:space="preserve"> of </w:t>
      </w:r>
      <w:r>
        <w:rPr>
          <w:i/>
        </w:rPr>
        <w:t>Vibrio</w:t>
      </w:r>
      <w:r>
        <w:t xml:space="preserve"> spp.</w:t>
      </w:r>
      <w:ins w:id="352" w:author="Anton Post" w:date="2017-12-28T10:55:00Z">
        <w:r w:rsidR="00451E26">
          <w:t xml:space="preserve"> reads</w:t>
        </w:r>
      </w:ins>
      <w:r>
        <w:t xml:space="preserve"> in the water samples show</w:t>
      </w:r>
      <w:ins w:id="353" w:author="Anton Post" w:date="2017-12-28T10:54:00Z">
        <w:r w:rsidR="00451E26">
          <w:t>ed</w:t>
        </w:r>
      </w:ins>
      <w:del w:id="354" w:author="Anton Post" w:date="2017-12-28T10:54:00Z">
        <w:r w:rsidDel="00451E26">
          <w:delText>s</w:delText>
        </w:r>
      </w:del>
      <w:r>
        <w:t xml:space="preserve"> changes in the overall composition of the </w:t>
      </w:r>
      <w:r>
        <w:rPr>
          <w:i/>
        </w:rPr>
        <w:t>Vibrio</w:t>
      </w:r>
      <w:r>
        <w:t xml:space="preserve"> community </w:t>
      </w:r>
      <w:del w:id="355" w:author="Anton Post" w:date="2017-12-28T10:56:00Z">
        <w:r w:rsidDel="00451E26">
          <w:delText xml:space="preserve">by </w:delText>
        </w:r>
      </w:del>
      <w:ins w:id="356" w:author="Anton Post" w:date="2017-12-28T10:56:00Z">
        <w:r w:rsidR="00451E26">
          <w:t xml:space="preserve">over </w:t>
        </w:r>
      </w:ins>
      <w:r>
        <w:t xml:space="preserve">time and </w:t>
      </w:r>
      <w:ins w:id="357" w:author="Anton Post" w:date="2017-12-28T10:56:00Z">
        <w:r w:rsidR="00451E26">
          <w:t xml:space="preserve">by </w:t>
        </w:r>
      </w:ins>
      <w:r>
        <w:t xml:space="preserve">treatment (Figure 6). </w:t>
      </w:r>
      <w:commentRangeStart w:id="358"/>
      <w:r>
        <w:t xml:space="preserve">On Day </w:t>
      </w:r>
      <w:commentRangeEnd w:id="358"/>
      <w:r w:rsidR="00B00012">
        <w:rPr>
          <w:rStyle w:val="CommentReference"/>
        </w:rPr>
        <w:commentReference w:id="358"/>
      </w:r>
      <w:r>
        <w:t xml:space="preserve">5, the probiotic treated tanks </w:t>
      </w:r>
      <w:del w:id="359" w:author="Anton Post" w:date="2017-12-28T10:57:00Z">
        <w:r w:rsidDel="00B00012">
          <w:delText xml:space="preserve">are </w:delText>
        </w:r>
      </w:del>
      <w:ins w:id="360" w:author="Anton Post" w:date="2017-12-28T10:57:00Z">
        <w:r w:rsidR="00B00012">
          <w:t xml:space="preserve">were </w:t>
        </w:r>
      </w:ins>
      <w:r>
        <w:t xml:space="preserve">dominated by </w:t>
      </w:r>
      <w:r w:rsidRPr="00754A42">
        <w:rPr>
          <w:i/>
        </w:rPr>
        <w:t>Vibrio alginolyticus</w:t>
      </w:r>
      <w:r>
        <w:t xml:space="preserve"> WW1 and </w:t>
      </w:r>
      <w:proofErr w:type="spellStart"/>
      <w:r w:rsidRPr="00754A42">
        <w:rPr>
          <w:i/>
        </w:rPr>
        <w:t>Halovibrio</w:t>
      </w:r>
      <w:proofErr w:type="spellEnd"/>
      <w:r>
        <w:t xml:space="preserve"> sp. 5F5, and the control tanks </w:t>
      </w:r>
      <w:del w:id="361" w:author="Anton Post" w:date="2017-12-28T10:57:00Z">
        <w:r w:rsidDel="00B00012">
          <w:delText xml:space="preserve">are </w:delText>
        </w:r>
      </w:del>
      <w:ins w:id="362" w:author="Anton Post" w:date="2017-12-28T10:57:00Z">
        <w:r w:rsidR="00B00012">
          <w:t xml:space="preserve">were </w:t>
        </w:r>
      </w:ins>
      <w:r>
        <w:t xml:space="preserve">dominated by </w:t>
      </w:r>
      <w:r w:rsidRPr="00754A42">
        <w:rPr>
          <w:i/>
        </w:rPr>
        <w:t>Vibrio alginolyticus</w:t>
      </w:r>
      <w:r>
        <w:t xml:space="preserve"> WW1. By Day 12,</w:t>
      </w:r>
      <w:r w:rsidRPr="007358C3">
        <w:rPr>
          <w:i/>
        </w:rPr>
        <w:t xml:space="preserve"> </w:t>
      </w:r>
      <w:r w:rsidRPr="00754A42">
        <w:rPr>
          <w:i/>
        </w:rPr>
        <w:t>Vibrio alginolyticus</w:t>
      </w:r>
      <w:r>
        <w:t xml:space="preserve"> WW1 is succeeded by </w:t>
      </w:r>
      <w:r w:rsidRPr="006541CE">
        <w:rPr>
          <w:i/>
        </w:rPr>
        <w:t xml:space="preserve">Vibrio </w:t>
      </w:r>
      <w:proofErr w:type="spellStart"/>
      <w:r w:rsidRPr="006541CE">
        <w:rPr>
          <w:i/>
        </w:rPr>
        <w:t>celticus</w:t>
      </w:r>
      <w:proofErr w:type="spellEnd"/>
      <w:r>
        <w:t xml:space="preserve"> 5OM18 in the probiotic treated tanks and </w:t>
      </w:r>
      <w:r>
        <w:rPr>
          <w:i/>
        </w:rPr>
        <w:t xml:space="preserve">Vibrio </w:t>
      </w:r>
      <w:proofErr w:type="spellStart"/>
      <w:r>
        <w:rPr>
          <w:i/>
        </w:rPr>
        <w:t>orientalis</w:t>
      </w:r>
      <w:proofErr w:type="spellEnd"/>
      <w:r>
        <w:t xml:space="preserve"> LK2HaP4 in the control tanks. </w:t>
      </w:r>
    </w:p>
    <w:p w14:paraId="47941601" w14:textId="105D50A3" w:rsidR="001444D0" w:rsidRDefault="0038579E" w:rsidP="0038579E">
      <w:pPr>
        <w:pStyle w:val="Heading2"/>
      </w:pPr>
      <w:del w:id="363" w:author="Anton Post" w:date="2017-12-27T12:28:00Z">
        <w:r w:rsidDel="00A711D7">
          <w:delText>Microbial</w:delText>
        </w:r>
      </w:del>
      <w:ins w:id="364" w:author="Anton Post" w:date="2017-12-27T12:28:00Z">
        <w:r w:rsidR="00A711D7">
          <w:t>Bacterial</w:t>
        </w:r>
      </w:ins>
      <w:r>
        <w:t xml:space="preserve"> Relationships with Co-Occurrence Analysis</w:t>
      </w:r>
    </w:p>
    <w:p w14:paraId="12CCC7B0" w14:textId="3CEE2B5F" w:rsidR="002C7377" w:rsidRDefault="001E2FDF" w:rsidP="001E2FDF">
      <w:r>
        <w:lastRenderedPageBreak/>
        <w:t xml:space="preserve">Co-occurrence analysis </w:t>
      </w:r>
      <w:ins w:id="365" w:author="Anton Post" w:date="2017-12-28T10:58:00Z">
        <w:r w:rsidR="00B00012">
          <w:t xml:space="preserve">of members of the bacterial community in </w:t>
        </w:r>
      </w:ins>
      <w:del w:id="366" w:author="Anton Post" w:date="2017-12-28T10:58:00Z">
        <w:r w:rsidDel="00B00012">
          <w:delText xml:space="preserve">of </w:delText>
        </w:r>
      </w:del>
      <w:r>
        <w:t>the 24 water samples from the final time</w:t>
      </w:r>
      <w:ins w:id="367" w:author="Anton Post" w:date="2017-12-28T10:57:00Z">
        <w:r w:rsidR="00B00012">
          <w:t xml:space="preserve"> </w:t>
        </w:r>
      </w:ins>
      <w:r>
        <w:t xml:space="preserve">point in each trial shows how </w:t>
      </w:r>
      <w:ins w:id="368" w:author="Anton Post" w:date="2017-12-28T11:03:00Z">
        <w:r w:rsidR="00207716">
          <w:t xml:space="preserve">abundance of </w:t>
        </w:r>
      </w:ins>
      <w:r>
        <w:t xml:space="preserve">each Order </w:t>
      </w:r>
      <w:del w:id="369" w:author="Anton Post" w:date="2017-12-28T11:03:00Z">
        <w:r w:rsidDel="00207716">
          <w:delText>is changing</w:delText>
        </w:r>
      </w:del>
      <w:ins w:id="370" w:author="Anton Post" w:date="2017-12-28T11:03:00Z">
        <w:r w:rsidR="00207716">
          <w:t>changed</w:t>
        </w:r>
      </w:ins>
      <w:r>
        <w:t xml:space="preserve"> relative to </w:t>
      </w:r>
      <w:del w:id="371" w:author="Anton Post" w:date="2017-12-28T11:03:00Z">
        <w:r w:rsidDel="00207716">
          <w:delText xml:space="preserve">each </w:delText>
        </w:r>
      </w:del>
      <w:r>
        <w:t>other</w:t>
      </w:r>
      <w:ins w:id="372" w:author="Anton Post" w:date="2017-12-28T11:03:00Z">
        <w:r w:rsidR="00207716">
          <w:t>s</w:t>
        </w:r>
      </w:ins>
      <w:r>
        <w:t xml:space="preserve"> (edges), which Orders </w:t>
      </w:r>
      <w:del w:id="373" w:author="Anton Post" w:date="2017-12-28T11:03:00Z">
        <w:r w:rsidDel="00207716">
          <w:delText xml:space="preserve">are </w:delText>
        </w:r>
      </w:del>
      <w:ins w:id="374" w:author="Anton Post" w:date="2017-12-28T11:03:00Z">
        <w:r w:rsidR="00207716">
          <w:t xml:space="preserve">were </w:t>
        </w:r>
      </w:ins>
      <w:r>
        <w:t>most abundant in the system (node size), and how probiotic treatment affect</w:t>
      </w:r>
      <w:ins w:id="375" w:author="Anton Post" w:date="2017-12-28T11:04:00Z">
        <w:r w:rsidR="00207716">
          <w:t>ed</w:t>
        </w:r>
      </w:ins>
      <w:del w:id="376" w:author="Anton Post" w:date="2017-12-28T11:04:00Z">
        <w:r w:rsidDel="00207716">
          <w:delText>s</w:delText>
        </w:r>
      </w:del>
      <w:r>
        <w:t xml:space="preserve"> their relative abundances (node color and shape) (Figure 7). The most abundant taxa (</w:t>
      </w:r>
      <w:proofErr w:type="spellStart"/>
      <w:r w:rsidRPr="001320D4">
        <w:rPr>
          <w:i/>
        </w:rPr>
        <w:t>Rhodobacterales</w:t>
      </w:r>
      <w:proofErr w:type="spellEnd"/>
      <w:r w:rsidRPr="001320D4">
        <w:rPr>
          <w:i/>
        </w:rPr>
        <w:t xml:space="preserve">, </w:t>
      </w:r>
      <w:proofErr w:type="spellStart"/>
      <w:r w:rsidRPr="001320D4">
        <w:rPr>
          <w:i/>
        </w:rPr>
        <w:t>Micrococcales</w:t>
      </w:r>
      <w:proofErr w:type="spellEnd"/>
      <w:r w:rsidRPr="001320D4">
        <w:rPr>
          <w:i/>
        </w:rPr>
        <w:t xml:space="preserve">, </w:t>
      </w:r>
      <w:proofErr w:type="spellStart"/>
      <w:r w:rsidRPr="001320D4">
        <w:rPr>
          <w:i/>
        </w:rPr>
        <w:t>Sphignobacteriales</w:t>
      </w:r>
      <w:proofErr w:type="spellEnd"/>
      <w:r w:rsidRPr="001320D4">
        <w:rPr>
          <w:i/>
        </w:rPr>
        <w:t xml:space="preserve">, </w:t>
      </w:r>
      <w:proofErr w:type="spellStart"/>
      <w:r w:rsidRPr="001320D4">
        <w:rPr>
          <w:i/>
        </w:rPr>
        <w:t>Alteromonadales</w:t>
      </w:r>
      <w:proofErr w:type="spellEnd"/>
      <w:r w:rsidRPr="001320D4">
        <w:rPr>
          <w:i/>
        </w:rPr>
        <w:t xml:space="preserve">, </w:t>
      </w:r>
      <w:proofErr w:type="spellStart"/>
      <w:r w:rsidRPr="001320D4">
        <w:rPr>
          <w:i/>
        </w:rPr>
        <w:t>Myxococcales</w:t>
      </w:r>
      <w:proofErr w:type="spellEnd"/>
      <w:r>
        <w:t xml:space="preserve">, and </w:t>
      </w:r>
      <w:r w:rsidRPr="001320D4">
        <w:rPr>
          <w:i/>
        </w:rPr>
        <w:t>Oceanospirillales</w:t>
      </w:r>
      <w:r>
        <w:t xml:space="preserve">) </w:t>
      </w:r>
      <w:del w:id="377" w:author="Anton Post" w:date="2017-12-28T11:04:00Z">
        <w:r w:rsidDel="00207716">
          <w:delText xml:space="preserve">are </w:delText>
        </w:r>
      </w:del>
      <w:r>
        <w:t>chang</w:t>
      </w:r>
      <w:ins w:id="378" w:author="Anton Post" w:date="2017-12-28T11:04:00Z">
        <w:r w:rsidR="00207716">
          <w:t>ed</w:t>
        </w:r>
      </w:ins>
      <w:del w:id="379" w:author="Anton Post" w:date="2017-12-28T11:04:00Z">
        <w:r w:rsidDel="00207716">
          <w:delText>ing</w:delText>
        </w:r>
      </w:del>
      <w:r>
        <w:t xml:space="preserve"> in </w:t>
      </w:r>
      <w:del w:id="380" w:author="Anton Post" w:date="2017-12-28T11:04:00Z">
        <w:r w:rsidDel="00207716">
          <w:delText xml:space="preserve">a </w:delText>
        </w:r>
      </w:del>
      <w:r>
        <w:t xml:space="preserve">similar </w:t>
      </w:r>
      <w:del w:id="381" w:author="Anton Post" w:date="2017-12-28T11:04:00Z">
        <w:r w:rsidDel="00207716">
          <w:delText>way</w:delText>
        </w:r>
      </w:del>
      <w:ins w:id="382" w:author="Anton Post" w:date="2017-12-28T11:04:00Z">
        <w:r w:rsidR="00207716">
          <w:t>fashion</w:t>
        </w:r>
      </w:ins>
      <w:r>
        <w:t>, but ha</w:t>
      </w:r>
      <w:ins w:id="383" w:author="Anton Post" w:date="2017-12-28T11:04:00Z">
        <w:r w:rsidR="00207716">
          <w:t>d</w:t>
        </w:r>
      </w:ins>
      <w:del w:id="384" w:author="Anton Post" w:date="2017-12-28T11:04:00Z">
        <w:r w:rsidDel="00207716">
          <w:delText>ve</w:delText>
        </w:r>
      </w:del>
      <w:r>
        <w:t xml:space="preserve"> different occurrence ratios between control and treatment samples. The group of Orders more abundant in the control samples cluster</w:t>
      </w:r>
      <w:ins w:id="385" w:author="Anton Post" w:date="2017-12-28T11:05:00Z">
        <w:r w:rsidR="00207716">
          <w:t>ed</w:t>
        </w:r>
      </w:ins>
      <w:del w:id="386" w:author="Anton Post" w:date="2017-12-28T11:05:00Z">
        <w:r w:rsidDel="00207716">
          <w:delText>s</w:delText>
        </w:r>
      </w:del>
      <w:r>
        <w:t xml:space="preserve"> together, including </w:t>
      </w:r>
      <w:proofErr w:type="spellStart"/>
      <w:r w:rsidRPr="003F38EB">
        <w:rPr>
          <w:i/>
        </w:rPr>
        <w:t>Orbales</w:t>
      </w:r>
      <w:proofErr w:type="spellEnd"/>
      <w:r w:rsidRPr="003F38EB">
        <w:rPr>
          <w:i/>
        </w:rPr>
        <w:t xml:space="preserve">, </w:t>
      </w:r>
      <w:proofErr w:type="spellStart"/>
      <w:r w:rsidRPr="003F38EB">
        <w:rPr>
          <w:i/>
        </w:rPr>
        <w:t>Halanaerobiales</w:t>
      </w:r>
      <w:proofErr w:type="spellEnd"/>
      <w:r w:rsidRPr="003F38EB">
        <w:rPr>
          <w:i/>
        </w:rPr>
        <w:t xml:space="preserve">, </w:t>
      </w:r>
      <w:proofErr w:type="spellStart"/>
      <w:r w:rsidRPr="003F38EB">
        <w:rPr>
          <w:i/>
        </w:rPr>
        <w:t>Thermotogales</w:t>
      </w:r>
      <w:proofErr w:type="spellEnd"/>
      <w:r w:rsidRPr="003F38EB">
        <w:rPr>
          <w:i/>
        </w:rPr>
        <w:t xml:space="preserve">, </w:t>
      </w:r>
      <w:r w:rsidRPr="003F38EB">
        <w:t>and</w:t>
      </w:r>
      <w:r w:rsidRPr="003F38EB">
        <w:rPr>
          <w:i/>
        </w:rPr>
        <w:t xml:space="preserve"> </w:t>
      </w:r>
      <w:proofErr w:type="spellStart"/>
      <w:r w:rsidRPr="003F38EB">
        <w:rPr>
          <w:i/>
        </w:rPr>
        <w:t>Prochlorales</w:t>
      </w:r>
      <w:proofErr w:type="spellEnd"/>
      <w:r>
        <w:t xml:space="preserve">. Similarly, </w:t>
      </w:r>
      <w:proofErr w:type="spellStart"/>
      <w:r w:rsidRPr="00280BEA">
        <w:rPr>
          <w:i/>
        </w:rPr>
        <w:t>Gaiellales</w:t>
      </w:r>
      <w:proofErr w:type="spellEnd"/>
      <w:r w:rsidRPr="00280BEA">
        <w:rPr>
          <w:i/>
        </w:rPr>
        <w:t xml:space="preserve">, </w:t>
      </w:r>
      <w:proofErr w:type="spellStart"/>
      <w:r w:rsidRPr="00280BEA">
        <w:rPr>
          <w:i/>
        </w:rPr>
        <w:t>Spartobacteria</w:t>
      </w:r>
      <w:proofErr w:type="spellEnd"/>
      <w:r>
        <w:t xml:space="preserve">, and </w:t>
      </w:r>
      <w:proofErr w:type="spellStart"/>
      <w:r w:rsidRPr="004B35E5">
        <w:rPr>
          <w:i/>
        </w:rPr>
        <w:t>Acidobacterales</w:t>
      </w:r>
      <w:proofErr w:type="spellEnd"/>
      <w:r>
        <w:t xml:space="preserve"> </w:t>
      </w:r>
      <w:ins w:id="387" w:author="Anton Post" w:date="2017-12-28T11:05:00Z">
        <w:r w:rsidR="00207716">
          <w:t>we</w:t>
        </w:r>
      </w:ins>
      <w:del w:id="388" w:author="Anton Post" w:date="2017-12-28T11:05:00Z">
        <w:r w:rsidDel="00207716">
          <w:delText>a</w:delText>
        </w:r>
      </w:del>
      <w:r>
        <w:t xml:space="preserve">re relatively more abundant in the treated samples and cluster together. </w:t>
      </w:r>
    </w:p>
    <w:p w14:paraId="42093241" w14:textId="6CB67694" w:rsidR="001E2FDF" w:rsidRPr="007E1F13" w:rsidRDefault="001E2FDF" w:rsidP="001E2FDF">
      <w:r w:rsidRPr="00966BB7">
        <w:rPr>
          <w:i/>
        </w:rPr>
        <w:t>Bacillales</w:t>
      </w:r>
      <w:r>
        <w:t xml:space="preserve">, </w:t>
      </w:r>
      <w:del w:id="389" w:author="Anton Post" w:date="2017-12-28T11:02:00Z">
        <w:r w:rsidDel="00207716">
          <w:delText xml:space="preserve">our </w:delText>
        </w:r>
      </w:del>
      <w:ins w:id="390" w:author="Anton Post" w:date="2017-12-28T11:02:00Z">
        <w:r w:rsidR="00207716">
          <w:t xml:space="preserve">the Order to which the </w:t>
        </w:r>
      </w:ins>
      <w:r>
        <w:t>probioti</w:t>
      </w:r>
      <w:ins w:id="391" w:author="Anton Post" w:date="2017-12-28T11:02:00Z">
        <w:r w:rsidR="00207716">
          <w:t xml:space="preserve">c used in these </w:t>
        </w:r>
        <w:proofErr w:type="spellStart"/>
        <w:r w:rsidR="00207716">
          <w:t>expeirments</w:t>
        </w:r>
        <w:proofErr w:type="spellEnd"/>
        <w:r w:rsidR="00207716">
          <w:t xml:space="preserve"> belongs</w:t>
        </w:r>
      </w:ins>
      <w:del w:id="392" w:author="Anton Post" w:date="2017-12-28T11:02:00Z">
        <w:r w:rsidDel="00207716">
          <w:delText>c’s Order</w:delText>
        </w:r>
      </w:del>
      <w:r>
        <w:t xml:space="preserve">, </w:t>
      </w:r>
      <w:del w:id="393" w:author="Anton Post" w:date="2017-12-28T11:02:00Z">
        <w:r w:rsidDel="00207716">
          <w:delText xml:space="preserve">is </w:delText>
        </w:r>
      </w:del>
      <w:ins w:id="394" w:author="Anton Post" w:date="2017-12-28T11:02:00Z">
        <w:r w:rsidR="00207716">
          <w:t xml:space="preserve">was </w:t>
        </w:r>
      </w:ins>
      <w:r>
        <w:t xml:space="preserve">most abundant in the treated samples, and shares edges with Orders </w:t>
      </w:r>
      <w:r w:rsidRPr="006F2127">
        <w:rPr>
          <w:i/>
        </w:rPr>
        <w:t xml:space="preserve">Anaerolineales, </w:t>
      </w:r>
      <w:proofErr w:type="spellStart"/>
      <w:r w:rsidRPr="006F2127">
        <w:rPr>
          <w:i/>
        </w:rPr>
        <w:t>Parvularculales</w:t>
      </w:r>
      <w:proofErr w:type="spellEnd"/>
      <w:r w:rsidRPr="006F2127">
        <w:rPr>
          <w:i/>
        </w:rPr>
        <w:t xml:space="preserve">, </w:t>
      </w:r>
      <w:proofErr w:type="spellStart"/>
      <w:r w:rsidRPr="006F2127">
        <w:rPr>
          <w:i/>
        </w:rPr>
        <w:t>Oscillatoriales</w:t>
      </w:r>
      <w:proofErr w:type="spellEnd"/>
      <w:r w:rsidRPr="006F2127">
        <w:rPr>
          <w:i/>
        </w:rPr>
        <w:t xml:space="preserve">, </w:t>
      </w:r>
      <w:proofErr w:type="spellStart"/>
      <w:proofErr w:type="gramStart"/>
      <w:r w:rsidRPr="006F2127">
        <w:rPr>
          <w:i/>
        </w:rPr>
        <w:t>Cytophagia;Order</w:t>
      </w:r>
      <w:proofErr w:type="spellEnd"/>
      <w:proofErr w:type="gramEnd"/>
      <w:r>
        <w:rPr>
          <w:i/>
        </w:rPr>
        <w:t xml:space="preserve"> </w:t>
      </w:r>
      <w:r w:rsidRPr="006F2127">
        <w:rPr>
          <w:i/>
        </w:rPr>
        <w:t xml:space="preserve">II, </w:t>
      </w:r>
      <w:proofErr w:type="spellStart"/>
      <w:r w:rsidRPr="006F2127">
        <w:rPr>
          <w:i/>
        </w:rPr>
        <w:t>Chromatiales</w:t>
      </w:r>
      <w:proofErr w:type="spellEnd"/>
      <w:r w:rsidRPr="006F2127">
        <w:rPr>
          <w:i/>
        </w:rPr>
        <w:t xml:space="preserve">, </w:t>
      </w:r>
      <w:proofErr w:type="spellStart"/>
      <w:r w:rsidRPr="006F2127">
        <w:rPr>
          <w:i/>
        </w:rPr>
        <w:t>Thiotrichales</w:t>
      </w:r>
      <w:proofErr w:type="spellEnd"/>
      <w:r w:rsidRPr="006F2127">
        <w:rPr>
          <w:i/>
        </w:rPr>
        <w:t>,</w:t>
      </w:r>
      <w:r>
        <w:t xml:space="preserve"> and </w:t>
      </w:r>
      <w:proofErr w:type="spellStart"/>
      <w:r w:rsidRPr="006F2127">
        <w:rPr>
          <w:i/>
        </w:rPr>
        <w:t>Xanthomonadales</w:t>
      </w:r>
      <w:proofErr w:type="spellEnd"/>
      <w:r>
        <w:t>. These taxa ha</w:t>
      </w:r>
      <w:ins w:id="395" w:author="Anton Post" w:date="2017-12-28T11:05:00Z">
        <w:r w:rsidR="00207716">
          <w:t>d</w:t>
        </w:r>
      </w:ins>
      <w:del w:id="396" w:author="Anton Post" w:date="2017-12-28T11:05:00Z">
        <w:r w:rsidDel="00207716">
          <w:delText>ve</w:delText>
        </w:r>
      </w:del>
      <w:r>
        <w:t xml:space="preserve"> comparable abundances in both treated and control samples, and </w:t>
      </w:r>
      <w:proofErr w:type="spellStart"/>
      <w:r>
        <w:t>occur</w:t>
      </w:r>
      <w:ins w:id="397" w:author="Anton Post" w:date="2017-12-28T11:05:00Z">
        <w:r w:rsidR="00207716">
          <w:t>ed</w:t>
        </w:r>
      </w:ins>
      <w:proofErr w:type="spellEnd"/>
      <w:r>
        <w:t xml:space="preserve"> in relatively low abundances similar to </w:t>
      </w:r>
      <w:r>
        <w:rPr>
          <w:i/>
        </w:rPr>
        <w:t>Bacillales</w:t>
      </w:r>
      <w:r>
        <w:t>. This indicates that the probio</w:t>
      </w:r>
      <w:ins w:id="398" w:author="Anton Post" w:date="2017-12-28T11:06:00Z">
        <w:r w:rsidR="00207716">
          <w:t>tic</w:t>
        </w:r>
      </w:ins>
      <w:del w:id="399" w:author="Anton Post" w:date="2017-12-28T11:05:00Z">
        <w:r w:rsidDel="00207716">
          <w:delText>nt</w:delText>
        </w:r>
      </w:del>
      <w:r>
        <w:t xml:space="preserve"> </w:t>
      </w:r>
      <w:del w:id="400" w:author="Anton Post" w:date="2017-12-28T11:05:00Z">
        <w:r w:rsidDel="00207716">
          <w:delText xml:space="preserve">does </w:delText>
        </w:r>
      </w:del>
      <w:ins w:id="401" w:author="Anton Post" w:date="2017-12-28T11:05:00Z">
        <w:r w:rsidR="00207716">
          <w:t xml:space="preserve">did </w:t>
        </w:r>
      </w:ins>
      <w:r>
        <w:t xml:space="preserve">not directly alter the overall </w:t>
      </w:r>
      <w:del w:id="402" w:author="Anton Post" w:date="2017-12-27T12:28:00Z">
        <w:r w:rsidDel="00A711D7">
          <w:delText>microbial</w:delText>
        </w:r>
      </w:del>
      <w:ins w:id="403" w:author="Anton Post" w:date="2017-12-27T12:28:00Z">
        <w:r w:rsidR="00A711D7">
          <w:t>bacterial</w:t>
        </w:r>
      </w:ins>
      <w:r>
        <w:t xml:space="preserve"> community in the rearing water in an oyster hatchery.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205226E5" w:rsidR="00F05E88" w:rsidRDefault="00F05E88" w:rsidP="00F05E88">
      <w:r>
        <w:t xml:space="preserve">Bacterial dynamics in aquaculture, and specifically an oyster hatchery, are a potential mechanism of disease protection, variability between tanks, and probiotic enrichment. Our study found that </w:t>
      </w:r>
      <w:del w:id="404" w:author="Anton Post" w:date="2017-12-27T12:28:00Z">
        <w:r w:rsidDel="00A711D7">
          <w:delText>microbial</w:delText>
        </w:r>
      </w:del>
      <w:ins w:id="405" w:author="Anton Post" w:date="2017-12-27T12:28:00Z">
        <w:r w:rsidR="00A711D7">
          <w:t>bacterial</w:t>
        </w:r>
      </w:ins>
      <w:r>
        <w:t xml:space="preserve"> community structure and diversity is different b</w:t>
      </w:r>
      <w:r w:rsidRPr="00934F21">
        <w:t>etween rearing water, oyster larvae, and tank biofilm</w:t>
      </w:r>
      <w:r>
        <w:t xml:space="preserve"> swabs. Additionally, the microbiome changes significantly o</w:t>
      </w:r>
      <w:r w:rsidRPr="00934F21">
        <w:t xml:space="preserve">ver time in </w:t>
      </w:r>
      <w:r>
        <w:t xml:space="preserve">the rearing </w:t>
      </w:r>
      <w:r w:rsidRPr="00934F21">
        <w:t>water</w:t>
      </w:r>
      <w:r>
        <w:t xml:space="preserve">, specifically with an increase in </w:t>
      </w:r>
      <w:r w:rsidRPr="00225161">
        <w:rPr>
          <w:i/>
        </w:rPr>
        <w:t>Actinobacteria</w:t>
      </w:r>
      <w:r>
        <w:t xml:space="preserve"> and a decrease in </w:t>
      </w:r>
      <w:proofErr w:type="spellStart"/>
      <w:r w:rsidRPr="00225161">
        <w:rPr>
          <w:i/>
        </w:rPr>
        <w:t>Bacteriodetes</w:t>
      </w:r>
      <w:proofErr w:type="spellEnd"/>
      <w:r>
        <w:t xml:space="preserve">. The effect of time has the strongest influence on the </w:t>
      </w:r>
      <w:del w:id="406" w:author="Anton Post" w:date="2017-12-27T12:28:00Z">
        <w:r w:rsidDel="00A711D7">
          <w:delText>microbial</w:delText>
        </w:r>
      </w:del>
      <w:ins w:id="407" w:author="Anton Post" w:date="2017-12-27T12:28:00Z">
        <w:r w:rsidR="00A711D7">
          <w:t>bacterial</w:t>
        </w:r>
      </w:ins>
      <w:r>
        <w:t xml:space="preserve"> community, and obscures the </w:t>
      </w:r>
      <w:r w:rsidR="00795E8C">
        <w:t xml:space="preserve">overall </w:t>
      </w:r>
      <w:r>
        <w:t xml:space="preserve">effects of treatment, trial, or sample type. </w:t>
      </w:r>
      <w:r>
        <w:rPr>
          <w:i/>
        </w:rPr>
        <w:t>Proteobacteria</w:t>
      </w:r>
      <w:r>
        <w:t xml:space="preserve"> was highly abundant in all samples (up to 87% in larvae), consistent with previous studies where it is the largest and most diverse phylum in oyster-associated microbiota </w:t>
      </w:r>
      <w:r>
        <w:fldChar w:fldCharType="begin" w:fldLock="1"/>
      </w:r>
      <w:r w:rsidR="007D5DCA">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"&lt;sup&gt;26,41&lt;/sup&gt;" }, "properties" : {  }, "schema" : "https://github.com/citation-style-language/schema/raw/master/csl-citation.json" }</w:instrText>
      </w:r>
      <w:r>
        <w:fldChar w:fldCharType="separate"/>
      </w:r>
      <w:r w:rsidR="007D5DCA" w:rsidRPr="007D5DCA">
        <w:rPr>
          <w:noProof/>
        </w:rPr>
        <w:t>(Hernández-Zárate and Olmos-Soto, 2006; Trabal Fernández et al., 2014)</w:t>
      </w:r>
      <w:r>
        <w:fldChar w:fldCharType="end"/>
      </w:r>
      <w:r>
        <w:t xml:space="preserve">. The second-most abundant phylum in the rearing water, </w:t>
      </w:r>
      <w:r>
        <w:rPr>
          <w:i/>
        </w:rPr>
        <w:t>Bacteroidetes</w:t>
      </w:r>
      <w:r>
        <w:t xml:space="preserve">, are highly abundant in marine environments </w:t>
      </w:r>
      <w:r>
        <w:fldChar w:fldCharType="begin" w:fldLock="1"/>
      </w:r>
      <w:r w:rsidR="007D5DCA">
        <w:instrText>ADDIN CSL_CITATION { "citationItems" : [ { "id" : "ITEM-1", "itemData" : { "DOI" : "10.3389/fmicb.2011.00093", "ISSN" : "1664-302X", "author" : [ { "dropping-particle" : "", "family" : "Thomas", "given" : "Fran\u00e7ois", "non-dropping-particle" : "", "parse-names" : false, "suffix" : "" }, { "dropping-particle" : "", "family" : "Hehemann", "given" : "Jan-Hendrik", "non-dropping-particle" : "", "parse-names" : false, "suffix" : "" }, { "dropping-particle" : "", "family" : "Rebuffet", "given" : "Etienne", "non-dropping-particle" : "", "parse-names" : false, "suffix" : "" }, { "dropping-particle" : "", "family" : "Czjzek", "given" : "Mirjam", "non-dropping-particle" : "", "parse-names" : false, "suffix" : "" }, { "dropping-particle" : "", "family" : "Michel", "given" : "Gurvan", "non-dropping-particle" : "", "parse-names" : false, "suffix" : "" } ], "container-title" : "Frontiers in Microbiology", "id" : "ITEM-1", "issued" : { "date-parts" : [ [ "2011" ] ] }, "title" : "Environmental and Gut Bacteroidetes: The Food Connection", "type" : "article-journal", "volume" : "2" }, "uris" : [ "http://www.mendeley.com/documents/?uuid=e71339e4-b401-41b7-908a-81c86df4c414" ] } ], "mendeley" : { "formattedCitation" : "(Thomas et al., 2011)", "plainTextFormattedCitation" : "(Thomas et al., 2011)", "previouslyFormattedCitation" : "&lt;sup&gt;42&lt;/sup&gt;" }, "properties" : {  }, "schema" : "https://github.com/citation-style-language/schema/raw/master/csl-citation.json" }</w:instrText>
      </w:r>
      <w:r>
        <w:fldChar w:fldCharType="separate"/>
      </w:r>
      <w:r w:rsidR="007D5DCA" w:rsidRPr="007D5DCA">
        <w:rPr>
          <w:noProof/>
        </w:rPr>
        <w:t>(Thomas et al., 2011)</w:t>
      </w:r>
      <w:r>
        <w:fldChar w:fldCharType="end"/>
      </w:r>
      <w:r>
        <w:t xml:space="preserve">. </w:t>
      </w:r>
    </w:p>
    <w:p w14:paraId="684B3F39" w14:textId="430C6DF2" w:rsidR="00F05E88" w:rsidRDefault="00F05E88" w:rsidP="00F05E88">
      <w:r>
        <w:t xml:space="preserve">Our results show variability within the replicate samples, especially the oyster larvae bacterial communities, consistent with past studies </w:t>
      </w:r>
      <w:r>
        <w:fldChar w:fldCharType="begin" w:fldLock="1"/>
      </w:r>
      <w:r w:rsidR="007D5DCA">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"&lt;sup&gt;22,43&lt;/sup&gt;" }, "properties" : {  }, "schema" : "https://github.com/citation-style-language/schema/raw/master/csl-citation.json" }</w:instrText>
      </w:r>
      <w:r>
        <w:fldChar w:fldCharType="separate"/>
      </w:r>
      <w:r w:rsidR="007D5DCA" w:rsidRPr="007D5DCA">
        <w:rPr>
          <w:noProof/>
        </w:rPr>
        <w:t>(King et al., 2012; Wegner et al., 2013)</w:t>
      </w:r>
      <w:r>
        <w:fldChar w:fldCharType="end"/>
      </w:r>
      <w:r>
        <w:t xml:space="preserve">. These differences within replicates may have been due to varying abundances of larvae, mortality, or differences in husbandry technique. Lower diversity indices in the larvae and tank biofilm swabs than the water indicates niche selection of larval and biofilm colonizers in the tank. </w:t>
      </w:r>
      <w:r w:rsidR="007F3B60">
        <w:t>It is likely that t</w:t>
      </w:r>
      <w:r>
        <w:t xml:space="preserve">he oysters are actively choosing their symbionts from a diverse pool of bacteria in the rearing water and algal feed. </w:t>
      </w:r>
    </w:p>
    <w:p w14:paraId="29C569F1" w14:textId="584F258C" w:rsidR="00F05E88" w:rsidRDefault="00F05E88" w:rsidP="00F05E88">
      <w:r>
        <w:t xml:space="preserve">Despite a dramatic improvement in larval survival with the addition of the probiotic, there was no global effect on </w:t>
      </w:r>
      <w:del w:id="408" w:author="Anton Post" w:date="2017-12-27T12:28:00Z">
        <w:r w:rsidDel="00A711D7">
          <w:delText>microbial</w:delText>
        </w:r>
      </w:del>
      <w:ins w:id="409" w:author="Anton Post" w:date="2017-12-27T12:28:00Z">
        <w:r w:rsidR="00A711D7">
          <w:t>bacterial</w:t>
        </w:r>
      </w:ins>
      <w:r>
        <w:t xml:space="preserve"> diversity or structure in any of the sample types. Previous studies of the impact of probiotics on microbiota in humans and fish show subtle changes of certain taxa, but no consistent effect on the diversity of the host’s </w:t>
      </w:r>
      <w:del w:id="410" w:author="Anton Post" w:date="2017-12-27T12:28:00Z">
        <w:r w:rsidDel="00A711D7">
          <w:delText>microbial</w:delText>
        </w:r>
      </w:del>
      <w:ins w:id="411" w:author="Anton Post" w:date="2017-12-27T12:28:00Z">
        <w:r w:rsidR="00A711D7">
          <w:t>bacterial</w:t>
        </w:r>
      </w:ins>
      <w:r>
        <w:t xml:space="preserve"> community </w:t>
      </w:r>
      <w:r>
        <w:fldChar w:fldCharType="begin" w:fldLock="1"/>
      </w:r>
      <w:r w:rsidR="007D5DCA">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"chapter" }, "uris" : [ "http://www.mendeley.com/documents/?uuid=ede05ec6-576e-3cf6-b188-49c9a92d3e5f" ] } ], "mendeley" : { "formattedCitation" : "(Laursen et al., 2017; Merrifield and Carnevali, 2014; Schmidt et al., 2017; Standen et al., 2015)", "plainTextFormattedCitation" : "(Laursen et al., 2017; Merrifield and Carnevali, 2014; Schmidt et al., 2017; Standen et al., 2015)", "previouslyFormattedCitation" : "&lt;sup&gt;44\u201347&lt;/sup&gt;" }, "properties" : {  }, "schema" : "https://github.com/citation-style-language/schema/raw/master/csl-citation.json" }</w:instrText>
      </w:r>
      <w:r>
        <w:fldChar w:fldCharType="separate"/>
      </w:r>
      <w:r w:rsidR="007D5DCA" w:rsidRPr="007D5DCA">
        <w:rPr>
          <w:noProof/>
        </w:rPr>
        <w:t>(Laursen et al., 2017; Merrifield and Carnevali, 2014; Schmidt et al., 2017; Standen et al., 2015)</w:t>
      </w:r>
      <w:r>
        <w:fldChar w:fldCharType="end"/>
      </w:r>
      <w:r>
        <w:t xml:space="preserve">. The presence of the probiotic was confirmed with total </w:t>
      </w:r>
      <w:r>
        <w:rPr>
          <w:i/>
        </w:rPr>
        <w:t>Bacillus</w:t>
      </w:r>
      <w:r>
        <w:t xml:space="preserve"> counts higher in the probiotic-treated water and increased abundance throughout the Trials, </w:t>
      </w:r>
      <w:r w:rsidR="00203E2A">
        <w:t>possibly</w:t>
      </w:r>
      <w:r>
        <w:t xml:space="preserve"> due to natural mortality in the tanks. </w:t>
      </w:r>
    </w:p>
    <w:p w14:paraId="157DFC2C" w14:textId="6F605954" w:rsidR="00F05E88" w:rsidRDefault="00F05E88" w:rsidP="00F05E88">
      <w:r>
        <w:lastRenderedPageBreak/>
        <w:t>A</w:t>
      </w:r>
      <w:r w:rsidRPr="00934F21">
        <w:t>mplification 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is consistently more abundant in probiotic-treated rearing water, and decreases with time in all three trials. </w:t>
      </w:r>
      <w:r>
        <w:rPr>
          <w:i/>
        </w:rPr>
        <w:t>Oceanospirillales</w:t>
      </w:r>
      <w:r>
        <w:t xml:space="preserve"> are heterotrophs commonly associated with mollusks and are found in the gills of many bivalves </w:t>
      </w:r>
      <w:r>
        <w:fldChar w:fldCharType="begin" w:fldLock="1"/>
      </w:r>
      <w:r w:rsidR="007D5DCA">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"&lt;sup&gt;48\u201351&lt;/sup&gt;"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best known for their ability to degrade organic compounds in the environment and their abundance in oil plume </w:t>
      </w:r>
      <w:del w:id="412" w:author="Anton Post" w:date="2017-12-27T12:28:00Z">
        <w:r w:rsidDel="00A711D7">
          <w:delText>microbial</w:delText>
        </w:r>
      </w:del>
      <w:ins w:id="413" w:author="Anton Post" w:date="2017-12-27T12:28:00Z">
        <w:r w:rsidR="00A711D7">
          <w:t>bacterial</w:t>
        </w:r>
      </w:ins>
      <w:r>
        <w:t xml:space="preserve"> communities </w:t>
      </w:r>
      <w:r>
        <w:fldChar w:fldCharType="begin" w:fldLock="1"/>
      </w:r>
      <w:r w:rsidR="007D5DCA">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&amp; Technology", "id" : "ITEM-2", "issue" : "19", "issued" : { "date-parts" : [ [ "2013", "10", "19" ] ] }, "page" : "10860-10867", "title" : "Succession of Hydrocarbon-Degrading Bacteria in the Aftermath of the &lt;i&gt;Deepwater Horizon&lt;/i&gt; Oil Spill in the Gulf of Mexico", "type" : "article-journal", "volume" : "47" }, "uris" : [ "http://www.mendeley.com/documents/?uuid=ecd3a6de-4b3d-3174-b788-1cdd73fa0df3" ] } ], "mendeley" : { "formattedCitation" : "(Dubinsky et al., 2013; Hazen et al., 2010)", "plainTextFormattedCitation" : "(Dubinsky et al., 2013; Hazen et al., 2010)", "previouslyFormattedCitation" : "&lt;sup&gt;52,53&lt;/sup&gt;"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abundance of </w:t>
      </w:r>
      <w:r>
        <w:rPr>
          <w:i/>
        </w:rPr>
        <w:t>Oceanospirillales</w:t>
      </w:r>
      <w:r>
        <w:t xml:space="preserve"> with probiotic treatment indicates that this group of bacteria may respond to the </w:t>
      </w:r>
      <w:r>
        <w:rPr>
          <w:i/>
        </w:rPr>
        <w:t>Bacillus</w:t>
      </w:r>
      <w:r>
        <w:t xml:space="preserve"> as a symbiont or mechanism of protection for the larval oysters. Additional research is needed to examine the specific interactions between </w:t>
      </w:r>
      <w:r>
        <w:rPr>
          <w:i/>
        </w:rPr>
        <w:t>Oceanospirillales</w:t>
      </w:r>
      <w:r>
        <w:t xml:space="preserve"> symbionts, the </w:t>
      </w:r>
      <w:r>
        <w:rPr>
          <w:i/>
        </w:rPr>
        <w:t>Bacillus</w:t>
      </w:r>
      <w:r>
        <w:t xml:space="preserve"> probiotic, and the oyster host. </w:t>
      </w:r>
    </w:p>
    <w:p w14:paraId="3044D1B2" w14:textId="15315A0A" w:rsidR="00F05E88" w:rsidRDefault="00F05E88" w:rsidP="00F05E88">
      <w:r>
        <w:t xml:space="preserve">Changes in </w:t>
      </w:r>
      <w:r>
        <w:rPr>
          <w:i/>
        </w:rPr>
        <w:t xml:space="preserve">Vibrio </w:t>
      </w:r>
      <w:r>
        <w:t xml:space="preserve">reads in Trial 2 were not observed since the hatchery trial was conducted in January, when there is lower environmental </w:t>
      </w:r>
      <w:r>
        <w:rPr>
          <w:i/>
        </w:rPr>
        <w:t>Vibrio</w:t>
      </w:r>
      <w:r>
        <w:t xml:space="preserve"> presence </w:t>
      </w:r>
      <w:r>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fldChar w:fldCharType="separate"/>
      </w:r>
      <w:r w:rsidR="007D5DCA" w:rsidRPr="007D5DCA">
        <w:rPr>
          <w:noProof/>
        </w:rPr>
        <w:t>(Sobrinho et al., 2010)</w:t>
      </w:r>
      <w:r>
        <w:fldChar w:fldCharType="end"/>
      </w:r>
      <w:r>
        <w:t xml:space="preserve">. Characterization studies have shown that our probiotic species, </w:t>
      </w:r>
      <w:r>
        <w:rPr>
          <w:i/>
        </w:rPr>
        <w:t>Bacillus subtilus</w:t>
      </w:r>
      <w:r>
        <w:t xml:space="preserve">, reduces </w:t>
      </w:r>
      <w:r>
        <w:rPr>
          <w:i/>
        </w:rPr>
        <w:t>in vitro</w:t>
      </w:r>
      <w:r>
        <w:t xml:space="preserve"> growth of </w:t>
      </w:r>
      <w:r>
        <w:rPr>
          <w:i/>
        </w:rPr>
        <w:t xml:space="preserve">Vibrios </w:t>
      </w:r>
      <w:r>
        <w:rPr>
          <w:i/>
        </w:rPr>
        <w:fldChar w:fldCharType="begin" w:fldLock="1"/>
      </w:r>
      <w:r w:rsidR="007D5DCA">
        <w:rPr>
          <w:i/>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"&lt;sup&gt;15,55&lt;/sup&gt;" }, "properties" : {  }, "schema" : "https://github.com/citation-style-language/schema/raw/master/csl-citation.json" }</w:instrText>
      </w:r>
      <w:r>
        <w:rPr>
          <w:i/>
        </w:rPr>
        <w:fldChar w:fldCharType="separate"/>
      </w:r>
      <w:r w:rsidR="007D5DCA" w:rsidRPr="007D5DCA">
        <w:rPr>
          <w:noProof/>
        </w:rPr>
        <w:t>(Sohn et al., 2016; Vaseeharan and Ramasamy, 2003)</w:t>
      </w:r>
      <w:r>
        <w:rPr>
          <w:i/>
        </w:rPr>
        <w:fldChar w:fldCharType="end"/>
      </w:r>
      <w:r>
        <w:t xml:space="preserve">. This trend is also observed in the number of </w:t>
      </w:r>
      <w:r>
        <w:rPr>
          <w:i/>
        </w:rPr>
        <w:t>Vibrio</w:t>
      </w:r>
      <w:r>
        <w:t xml:space="preserve"> reads in our 16S study, but is not significant due to small sample sizes. Overall, </w:t>
      </w:r>
      <w:r>
        <w:rPr>
          <w:i/>
        </w:rPr>
        <w:t>V</w:t>
      </w:r>
      <w:r w:rsidRPr="00D825A7">
        <w:rPr>
          <w:i/>
        </w:rPr>
        <w:t>ibrios</w:t>
      </w:r>
      <w:r w:rsidRPr="00D825A7">
        <w:t xml:space="preserve"> are much more abundant in the </w:t>
      </w:r>
      <w:r>
        <w:t xml:space="preserve">larval </w:t>
      </w:r>
      <w:r w:rsidRPr="00D825A7">
        <w:t xml:space="preserve">oyster and </w:t>
      </w:r>
      <w:r>
        <w:t xml:space="preserve">biofilm </w:t>
      </w:r>
      <w:r w:rsidRPr="00D825A7">
        <w:t>swab samples</w:t>
      </w:r>
      <w:r>
        <w:t xml:space="preserve"> in Trial 1</w:t>
      </w:r>
      <w:r w:rsidRPr="00D825A7">
        <w:t xml:space="preserve">, </w:t>
      </w:r>
      <w:r>
        <w:t xml:space="preserve">and the total number decreases over time. The diversity of </w:t>
      </w:r>
      <w:r w:rsidRPr="00C05046">
        <w:rPr>
          <w:i/>
        </w:rPr>
        <w:t>Vibrios</w:t>
      </w:r>
      <w:r>
        <w:t xml:space="preserve"> in the larval samples general decreases over time, but the swab </w:t>
      </w:r>
      <w:r>
        <w:rPr>
          <w:i/>
        </w:rPr>
        <w:t>Vibrio</w:t>
      </w:r>
      <w:r>
        <w:t xml:space="preserve"> diversity increases. </w:t>
      </w:r>
      <w:r w:rsidRPr="00C05046">
        <w:t>There</w:t>
      </w:r>
      <w:r>
        <w:t xml:space="preserve"> are few </w:t>
      </w:r>
      <w:r>
        <w:rPr>
          <w:i/>
        </w:rPr>
        <w:t>Vibrios</w:t>
      </w:r>
      <w:r>
        <w:t xml:space="preserve"> in the water samples, but with increasing diversity over time and increased diversity with probiotic treatment. This trend is also observed in Trial 3. </w:t>
      </w:r>
    </w:p>
    <w:p w14:paraId="3924CE68" w14:textId="7AE57845" w:rsidR="00F05E88" w:rsidRDefault="00F05E88" w:rsidP="00F05E88">
      <w:r w:rsidRPr="005E2549">
        <w:t>The</w:t>
      </w:r>
      <w:r>
        <w:t xml:space="preserve">se dynamics may indicate a variety of interactions between the oysters, </w:t>
      </w:r>
      <w:r>
        <w:rPr>
          <w:i/>
        </w:rPr>
        <w:t>Vibrio</w:t>
      </w:r>
      <w:r>
        <w:t xml:space="preserve">, and the </w:t>
      </w:r>
      <w:r>
        <w:rPr>
          <w:i/>
        </w:rPr>
        <w:t>Bacillus</w:t>
      </w:r>
      <w:r>
        <w:t xml:space="preserve"> probiotic. First, that</w:t>
      </w:r>
      <w:r w:rsidRPr="005E2549">
        <w:t xml:space="preserve"> </w:t>
      </w:r>
      <w:r>
        <w:t xml:space="preserve">the larvae are concentrating certain </w:t>
      </w:r>
      <w:r>
        <w:rPr>
          <w:i/>
        </w:rPr>
        <w:t>Vibrio</w:t>
      </w:r>
      <w:r>
        <w:t xml:space="preserve"> bacteria in high abundances, regardless of probiotic treatment, as known molluscan symbionts </w:t>
      </w:r>
      <w:r>
        <w:fldChar w:fldCharType="begin" w:fldLock="1"/>
      </w:r>
      <w:r w:rsidR="007D5DCA">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"&lt;sup&gt;56&lt;/sup&gt;" }, "properties" : {  }, "schema" : "https://github.com/citation-style-language/schema/raw/master/csl-citation.json" }</w:instrText>
      </w:r>
      <w:r>
        <w:fldChar w:fldCharType="separate"/>
      </w:r>
      <w:r w:rsidR="007D5DCA" w:rsidRPr="007D5DCA">
        <w:rPr>
          <w:noProof/>
        </w:rPr>
        <w:t>(Romalde et al., 2014)</w:t>
      </w:r>
      <w:r>
        <w:fldChar w:fldCharType="end"/>
      </w:r>
      <w:r>
        <w:t xml:space="preserve">. These opportunistic </w:t>
      </w:r>
      <w:r>
        <w:rPr>
          <w:i/>
        </w:rPr>
        <w:t xml:space="preserve">Vibrio </w:t>
      </w:r>
      <w:r>
        <w:t xml:space="preserve">species may be outcompeted by other symbiotic bacteria in the water over time, leading to a decrease in abundance in both the larvae and biofilms </w:t>
      </w:r>
      <w:r>
        <w:fldChar w:fldCharType="begin" w:fldLock="1"/>
      </w:r>
      <w:r w:rsidR="007D5DCA">
        <w: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"&lt;sup&gt;8&lt;/sup&gt;" }, "properties" : {  }, "schema" : "https://github.com/citation-style-language/schema/raw/master/csl-citation.json" }</w:instrText>
      </w:r>
      <w:r>
        <w:fldChar w:fldCharType="separate"/>
      </w:r>
      <w:r w:rsidR="007D5DCA" w:rsidRPr="007D5DCA">
        <w:rPr>
          <w:noProof/>
        </w:rPr>
        <w:t>(Beaz-Hidalgo et al., 2010a)</w:t>
      </w:r>
      <w:r>
        <w:fldChar w:fldCharType="end"/>
      </w:r>
      <w:r>
        <w:t xml:space="preserve">. Lastly, although the growth of </w:t>
      </w:r>
      <w:r>
        <w:rPr>
          <w:i/>
        </w:rPr>
        <w:t xml:space="preserve">Vibrios </w:t>
      </w:r>
      <w:r>
        <w:t xml:space="preserve">in the water decreases with probiotic treatment, this may result in the diversification of </w:t>
      </w:r>
      <w:r>
        <w:rPr>
          <w:i/>
        </w:rPr>
        <w:t>Vibrios</w:t>
      </w:r>
      <w:r>
        <w:t xml:space="preserve"> over time. Unfortunately, this 16S rDNA study is limited </w:t>
      </w:r>
      <w:r w:rsidR="00D82CD8">
        <w:t>in</w:t>
      </w:r>
      <w:r>
        <w:t xml:space="preserve"> its ability to determine the species or pathogenicity of the </w:t>
      </w:r>
      <w:r>
        <w:rPr>
          <w:i/>
        </w:rPr>
        <w:t>Vibrio</w:t>
      </w:r>
      <w:r>
        <w:t xml:space="preserve"> populations in each sample. </w:t>
      </w:r>
    </w:p>
    <w:p w14:paraId="540F325D" w14:textId="27968471" w:rsidR="00F05E88" w:rsidRDefault="00F05E88" w:rsidP="00F05E88">
      <w:r>
        <w:t xml:space="preserve">The analysis of single base pair changes in </w:t>
      </w:r>
      <w:r>
        <w:rPr>
          <w:i/>
        </w:rPr>
        <w:t>Vibrio</w:t>
      </w:r>
      <w:r>
        <w:t xml:space="preserve"> species in the water samples from the high-resolution sequencing performed in Trial 3 reveals succession of species that changes with probiotic treatment.  Three major oligotypes were determined to be the following species: </w:t>
      </w:r>
      <w:r w:rsidRPr="00754A42">
        <w:rPr>
          <w:i/>
        </w:rPr>
        <w:t>Vibrio alginolyticus</w:t>
      </w:r>
      <w:r>
        <w:t xml:space="preserve"> WW1, a virulent pathogen originally isolated from amphioxus </w:t>
      </w:r>
      <w:r>
        <w:fldChar w:fldCharType="begin" w:fldLock="1"/>
      </w:r>
      <w:r w:rsidR="007D5DCA">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"&lt;sup&gt;57&lt;/sup&gt;" }, "properties" : {  }, "schema" : "https://github.com/citation-style-language/schema/raw/master/csl-citation.json" }</w:instrText>
      </w:r>
      <w:r>
        <w:fldChar w:fldCharType="separate"/>
      </w:r>
      <w:r w:rsidR="007D5DCA" w:rsidRPr="007D5DCA">
        <w:rPr>
          <w:noProof/>
        </w:rPr>
        <w:t>(Zou et al., 2016)</w:t>
      </w:r>
      <w:r>
        <w:fldChar w:fldCharType="end"/>
      </w:r>
      <w:r>
        <w:t xml:space="preserve">; </w:t>
      </w:r>
      <w:r w:rsidRPr="006541CE">
        <w:rPr>
          <w:i/>
        </w:rPr>
        <w:t xml:space="preserve">Vibrio </w:t>
      </w:r>
      <w:proofErr w:type="spellStart"/>
      <w:r w:rsidRPr="006541CE">
        <w:rPr>
          <w:i/>
        </w:rPr>
        <w:t>celticus</w:t>
      </w:r>
      <w:proofErr w:type="spellEnd"/>
      <w:r>
        <w:t xml:space="preserve"> 5OM18, a virulent anaerobic clam pathogen  </w:t>
      </w:r>
      <w:r>
        <w:fldChar w:fldCharType="begin" w:fldLock="1"/>
      </w:r>
      <w:r w:rsidR="007D5DCA">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fldChar w:fldCharType="separate"/>
      </w:r>
      <w:r w:rsidR="007D5DCA" w:rsidRPr="007D5DCA">
        <w:rPr>
          <w:noProof/>
        </w:rPr>
        <w:t>(Beaz-Hidalgo et al., 2010b)</w:t>
      </w:r>
      <w:r>
        <w:fldChar w:fldCharType="end"/>
      </w:r>
      <w:r>
        <w:t xml:space="preserve">; and </w:t>
      </w:r>
      <w:r>
        <w:rPr>
          <w:i/>
        </w:rPr>
        <w:t xml:space="preserve">Vibrio </w:t>
      </w:r>
      <w:proofErr w:type="spellStart"/>
      <w:r>
        <w:rPr>
          <w:i/>
        </w:rPr>
        <w:t>orientalis</w:t>
      </w:r>
      <w:proofErr w:type="spellEnd"/>
      <w:r>
        <w:t xml:space="preserve">, a species that is often associated with adaptive functions </w:t>
      </w:r>
      <w:r>
        <w:fldChar w:fldCharType="begin" w:fldLock="1"/>
      </w:r>
      <w:r w:rsidR="007D5DCA">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"&lt;sup&gt;59,60&lt;/sup&gt;" }, "properties" : {  }, "schema" : "https://github.com/citation-style-language/schema/raw/master/csl-citation.json" }</w:instrText>
      </w:r>
      <w:r>
        <w:fldChar w:fldCharType="separate"/>
      </w:r>
      <w:r w:rsidR="007D5DCA" w:rsidRPr="007D5DCA">
        <w:rPr>
          <w:noProof/>
        </w:rPr>
        <w:t>(Mukhta et al., 2016; Tangl, 1983)</w:t>
      </w:r>
      <w:r>
        <w:fldChar w:fldCharType="end"/>
      </w:r>
      <w:r>
        <w:t xml:space="preserve">. The dominant oligotype in the control tanks evolved from </w:t>
      </w:r>
      <w:r w:rsidRPr="00754A42">
        <w:rPr>
          <w:i/>
        </w:rPr>
        <w:t>Vibrio alginolyticus</w:t>
      </w:r>
      <w:r>
        <w:t xml:space="preserve"> WW1 to </w:t>
      </w:r>
      <w:r>
        <w:rPr>
          <w:i/>
        </w:rPr>
        <w:t xml:space="preserve">Vibrio </w:t>
      </w:r>
      <w:proofErr w:type="spellStart"/>
      <w:r>
        <w:rPr>
          <w:i/>
        </w:rPr>
        <w:t>orientalis</w:t>
      </w:r>
      <w:proofErr w:type="spellEnd"/>
      <w:r>
        <w:t xml:space="preserve"> between Day 5 and Day 12. However, the major oligotype in the probiotic treated samples transitioned from </w:t>
      </w:r>
      <w:r w:rsidRPr="00754A42">
        <w:rPr>
          <w:i/>
        </w:rPr>
        <w:t>Vibrio alginolyticus</w:t>
      </w:r>
      <w:r>
        <w:t xml:space="preserve"> WW1 on Day 5 to </w:t>
      </w:r>
      <w:r>
        <w:rPr>
          <w:i/>
        </w:rPr>
        <w:t xml:space="preserve">Vibrio </w:t>
      </w:r>
      <w:proofErr w:type="spellStart"/>
      <w:r>
        <w:rPr>
          <w:i/>
        </w:rPr>
        <w:t>orientalis</w:t>
      </w:r>
      <w:proofErr w:type="spellEnd"/>
      <w:r>
        <w:t xml:space="preserve"> on Day 12.</w:t>
      </w:r>
    </w:p>
    <w:p w14:paraId="660BF7AB" w14:textId="5E4FD3D0" w:rsidR="00F05E88" w:rsidRPr="00A14BBE" w:rsidRDefault="00F05E88" w:rsidP="00F05E88">
      <w:r>
        <w:t xml:space="preserve">Over time, the </w:t>
      </w:r>
      <w:r w:rsidRPr="0073575F">
        <w:rPr>
          <w:i/>
        </w:rPr>
        <w:t>Vibrio</w:t>
      </w:r>
      <w:r>
        <w:t xml:space="preserve"> community in the probiotic-treated rearing water transitioned from potentially pathogen-dominated to beneficial symbiont-dominated, while the control water remained dominated by </w:t>
      </w:r>
      <w:r w:rsidR="00091BC5">
        <w:t xml:space="preserve">potential </w:t>
      </w:r>
      <w:r>
        <w:t xml:space="preserve">pathogens. </w:t>
      </w:r>
      <w:r w:rsidRPr="00FD7397">
        <w:t>This</w:t>
      </w:r>
      <w:r>
        <w:t xml:space="preserve"> trend further confirms that the addition of the </w:t>
      </w:r>
      <w:r>
        <w:rPr>
          <w:i/>
        </w:rPr>
        <w:t>Bacillus</w:t>
      </w:r>
      <w:r>
        <w:t xml:space="preserve"> probiotic causes subtle changes in certain taxa in the hatchery system, including the </w:t>
      </w:r>
      <w:r>
        <w:rPr>
          <w:i/>
        </w:rPr>
        <w:t>Vibrio</w:t>
      </w:r>
      <w:r>
        <w:t xml:space="preserve"> taxon. Although this data cannot confirm the activity of these bacteria in the water, it provides a hypothesis for the mechanism of protection and changes in the </w:t>
      </w:r>
      <w:del w:id="414" w:author="Anton Post" w:date="2017-12-27T12:28:00Z">
        <w:r w:rsidDel="00A711D7">
          <w:delText>microbial</w:delText>
        </w:r>
      </w:del>
      <w:ins w:id="415" w:author="Anton Post" w:date="2017-12-27T12:28:00Z">
        <w:r w:rsidR="00A711D7">
          <w:t>bacterial</w:t>
        </w:r>
      </w:ins>
      <w:r>
        <w:t xml:space="preserve"> community by </w:t>
      </w:r>
      <w:r>
        <w:rPr>
          <w:i/>
        </w:rPr>
        <w:t>Bacillus pumilus</w:t>
      </w:r>
      <w:r>
        <w:t xml:space="preserve">. </w:t>
      </w:r>
    </w:p>
    <w:p w14:paraId="22A4EC51" w14:textId="6477AE94" w:rsidR="008205B2" w:rsidRPr="008205B2" w:rsidRDefault="008205B2" w:rsidP="008205B2">
      <w:r w:rsidRPr="008205B2">
        <w:lastRenderedPageBreak/>
        <w:t xml:space="preserve">Co-occurrence networks can help identify associations, patterns, roles, and inform hypotheses from 16S abundance data </w:t>
      </w:r>
      <w:r w:rsidRPr="008205B2">
        <w:fldChar w:fldCharType="begin" w:fldLock="1"/>
      </w:r>
      <w:r w:rsidR="007D5DCA">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"&lt;sup&gt;61&lt;/sup&gt;" }, "properties" : {  }, "schema" : "https://github.com/citation-style-language/schema/raw/master/csl-citation.json" }</w:instrText>
      </w:r>
      <w:r w:rsidRPr="008205B2">
        <w:fldChar w:fldCharType="separate"/>
      </w:r>
      <w:r w:rsidR="007D5DCA" w:rsidRPr="007D5DCA">
        <w:rPr>
          <w:noProof/>
        </w:rPr>
        <w:t>(Barberán et al., 2012)</w:t>
      </w:r>
      <w:r w:rsidRPr="008205B2">
        <w:rPr>
          <w:lang w:val="en-GB"/>
        </w:rPr>
        <w:fldChar w:fldCharType="end"/>
      </w:r>
      <w:r w:rsidRPr="008205B2">
        <w:t xml:space="preserve">. A network analysis of the rearing water from the final timepoint in all three Trials analysis suggests that the probiotic effect on the rearing water, and likely the larvae, is mediated through select associated bacteria. Analyses of samples from Trials 1 and 3 (July 2012 and June 2016) show a direct relationship between </w:t>
      </w:r>
      <w:r w:rsidRPr="008205B2">
        <w:rPr>
          <w:i/>
        </w:rPr>
        <w:t>Bacillales</w:t>
      </w:r>
      <w:r w:rsidRPr="008205B2">
        <w:t xml:space="preserve"> with </w:t>
      </w:r>
      <w:proofErr w:type="spellStart"/>
      <w:r w:rsidRPr="008205B2">
        <w:rPr>
          <w:i/>
        </w:rPr>
        <w:t>Vibrionales</w:t>
      </w:r>
      <w:proofErr w:type="spellEnd"/>
      <w:r w:rsidRPr="008205B2">
        <w:t xml:space="preserve">, when </w:t>
      </w:r>
      <w:proofErr w:type="spellStart"/>
      <w:r w:rsidRPr="008205B2">
        <w:rPr>
          <w:i/>
        </w:rPr>
        <w:t>Vibrionales</w:t>
      </w:r>
      <w:proofErr w:type="spellEnd"/>
      <w:r w:rsidRPr="008205B2">
        <w:rPr>
          <w:i/>
        </w:rPr>
        <w:t xml:space="preserve"> </w:t>
      </w:r>
      <w:r w:rsidRPr="008205B2">
        <w:t xml:space="preserve">is more abundant in the environment and oysters, particularly with probiotic treatment </w:t>
      </w:r>
      <w:r w:rsidRPr="008205B2">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rsidRPr="008205B2">
        <w:fldChar w:fldCharType="separate"/>
      </w:r>
      <w:r w:rsidR="007D5DCA" w:rsidRPr="007D5DCA">
        <w:rPr>
          <w:noProof/>
        </w:rPr>
        <w:t>(Sobrinho et al., 2010)</w:t>
      </w:r>
      <w:r w:rsidRPr="008205B2">
        <w:rPr>
          <w:lang w:val="en-GB"/>
        </w:rPr>
        <w:fldChar w:fldCharType="end"/>
      </w:r>
      <w:r w:rsidRPr="008205B2">
        <w:t xml:space="preserve">. However, there is no overall connection in </w:t>
      </w:r>
      <w:r w:rsidRPr="008205B2">
        <w:rPr>
          <w:i/>
        </w:rPr>
        <w:t>Bacillales</w:t>
      </w:r>
      <w:r w:rsidRPr="008205B2">
        <w:t xml:space="preserve"> with </w:t>
      </w:r>
      <w:proofErr w:type="spellStart"/>
      <w:r w:rsidRPr="008205B2">
        <w:rPr>
          <w:i/>
        </w:rPr>
        <w:t>Vibrionales</w:t>
      </w:r>
      <w:proofErr w:type="spellEnd"/>
      <w:r w:rsidRPr="008205B2">
        <w:t xml:space="preserve"> since Trial 2 was conducted in January 2013, when there is a low abundance of </w:t>
      </w:r>
      <w:r w:rsidRPr="008205B2">
        <w:rPr>
          <w:i/>
        </w:rPr>
        <w:t>Vibrio</w:t>
      </w:r>
      <w:r w:rsidRPr="008205B2">
        <w:t xml:space="preserve"> species in the environment. </w:t>
      </w:r>
    </w:p>
    <w:p w14:paraId="2C0AB61F" w14:textId="1CCA9BD3" w:rsidR="008205B2" w:rsidRPr="008205B2" w:rsidRDefault="008205B2" w:rsidP="008205B2">
      <w:r w:rsidRPr="008205B2">
        <w:rPr>
          <w:i/>
        </w:rPr>
        <w:t>Bacillales</w:t>
      </w:r>
      <w:r w:rsidRPr="008205B2">
        <w:t xml:space="preserve"> is directly associated with seven Orders: four </w:t>
      </w:r>
      <w:r w:rsidRPr="008205B2">
        <w:rPr>
          <w:i/>
        </w:rPr>
        <w:t>Proteobacteria</w:t>
      </w:r>
      <w:r w:rsidRPr="008205B2">
        <w:t xml:space="preserve"> that are more abundant in control samples and three bacteria from various Orders that are more abundant in treated samples. </w:t>
      </w:r>
      <w:r w:rsidRPr="008205B2">
        <w:rPr>
          <w:i/>
        </w:rPr>
        <w:t>Oceanospirillales</w:t>
      </w:r>
      <w:r w:rsidRPr="008205B2">
        <w:t xml:space="preserve"> is 5 edges away from </w:t>
      </w:r>
      <w:r w:rsidRPr="008205B2">
        <w:rPr>
          <w:i/>
        </w:rPr>
        <w:t>Bacillales</w:t>
      </w:r>
      <w:r w:rsidRPr="008205B2">
        <w:t xml:space="preserve"> and shares an edge with the treatment-abundant </w:t>
      </w:r>
      <w:proofErr w:type="spellStart"/>
      <w:r w:rsidRPr="008205B2">
        <w:rPr>
          <w:i/>
        </w:rPr>
        <w:t>Flavobacteriales</w:t>
      </w:r>
      <w:proofErr w:type="spellEnd"/>
      <w:r w:rsidRPr="008205B2">
        <w:t xml:space="preserve">, a common environmental bacteria taxa </w:t>
      </w:r>
      <w:r w:rsidRPr="008205B2">
        <w:fldChar w:fldCharType="begin" w:fldLock="1"/>
      </w:r>
      <w:r w:rsidR="007D5DCA">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"&lt;sup&gt;62&lt;/sup&gt;" }, "properties" : {  }, "schema" : "https://github.com/citation-style-language/schema/raw/master/csl-citation.json" }</w:instrText>
      </w:r>
      <w:r w:rsidRPr="008205B2">
        <w:fldChar w:fldCharType="separate"/>
      </w:r>
      <w:r w:rsidR="007D5DCA" w:rsidRPr="007D5DCA">
        <w:rPr>
          <w:noProof/>
        </w:rPr>
        <w:t>(Bernardet et al., 2015)</w:t>
      </w:r>
      <w:r w:rsidRPr="008205B2">
        <w:rPr>
          <w:lang w:val="en-GB"/>
        </w:rPr>
        <w:fldChar w:fldCharType="end"/>
      </w:r>
      <w:r w:rsidRPr="008205B2">
        <w:t xml:space="preserve">. The co-occurrence network provides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"&lt;sup&gt;12&lt;/sup&gt;"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p>
    <w:p w14:paraId="31F97CCF" w14:textId="377DCCC5" w:rsidR="008205B2" w:rsidRPr="008205B2" w:rsidRDefault="008205B2" w:rsidP="008205B2">
      <w:r w:rsidRPr="008205B2">
        <w:t xml:space="preserve">Low temporal resolution and sample size in Trials 1 and 2 may have concealed additional trends that were only detected in Trial 3. In addition, standardized sampling timepoints across the three trials would have helped to clarify the chronological changes observed. A factor of the oyster hatchery </w:t>
      </w:r>
      <w:r w:rsidR="00883FC8">
        <w:t xml:space="preserve">system </w:t>
      </w:r>
      <w:r w:rsidRPr="008205B2">
        <w:t xml:space="preserve">that was not considered in this study is the algal feed and its associated bacteria. This live feed added to the tanks twice daily is an additional source of bacteria, pathogens, and nutrients that may have a significant impact on the hatchery </w:t>
      </w:r>
      <w:del w:id="416" w:author="Anton Post" w:date="2017-12-27T12:28:00Z">
        <w:r w:rsidRPr="008205B2" w:rsidDel="00A711D7">
          <w:delText>microbial</w:delText>
        </w:r>
      </w:del>
      <w:ins w:id="417" w:author="Anton Post" w:date="2017-12-27T12:28:00Z">
        <w:r w:rsidR="00A711D7">
          <w:t>bacterial</w:t>
        </w:r>
      </w:ins>
      <w:r w:rsidRPr="008205B2">
        <w:t xml:space="preserve"> community </w:t>
      </w:r>
      <w:r w:rsidRPr="008205B2">
        <w:fldChar w:fldCharType="begin" w:fldLock="1"/>
      </w:r>
      <w:r w:rsidR="007D5DCA">
        <w:instrText>ADDIN CSL_CITATION { "citationItems" : [ { "id" : "ITEM-1", "itemData" : { "author" : [ { "dropping-particle" : "", "family" : "Borowitzka", "given" : "Michael A", "non-dropping-particle" : "", "parse-names" : false, "suffix" : "" } ], "container-title" : "Journal of Applied Phycology", "id" : "ITEM-1", "issued" : { "date-parts" : [ [ "1997" ] ] }, "page" : "393-401", "title" : "Microalgae for aquaculture: Opportunities and constraints", "type" : "article-journal", "volume" : "9" }, "uris" : [ "http://www.mendeley.com/documents/?uuid=c9108e87-9a10-323c-bb8d-8d7b31baf20d" ] } ], "mendeley" : { "formattedCitation" : "(Borowitzka, 1997)", "plainTextFormattedCitation" : "(Borowitzka, 1997)", "previouslyFormattedCitation" : "&lt;sup&gt;63&lt;/sup&gt;" }, "properties" : {  }, "schema" : "https://github.com/citation-style-language/schema/raw/master/csl-citation.json" }</w:instrText>
      </w:r>
      <w:r w:rsidRPr="008205B2">
        <w:fldChar w:fldCharType="separate"/>
      </w:r>
      <w:r w:rsidR="007D5DCA" w:rsidRPr="007D5DCA">
        <w:rPr>
          <w:noProof/>
        </w:rPr>
        <w:t>(Borowitzka, 1997)</w:t>
      </w:r>
      <w:r w:rsidRPr="008205B2">
        <w:rPr>
          <w:lang w:val="en-GB"/>
        </w:rPr>
        <w:fldChar w:fldCharType="end"/>
      </w:r>
      <w:r w:rsidRPr="008205B2">
        <w:t xml:space="preserve">.  Additional research should be conducted to elucidate the </w:t>
      </w:r>
      <w:r w:rsidR="002B7476" w:rsidRPr="008205B2">
        <w:t>added</w:t>
      </w:r>
      <w:r w:rsidRPr="008205B2">
        <w:t xml:space="preserve"> impact of the algae on the oyster hatchery microbiome. </w:t>
      </w:r>
    </w:p>
    <w:p w14:paraId="4B35D7DB" w14:textId="70258538"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7D5DCA">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"&lt;sup&gt;64&lt;/sup&gt;"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w:t>
      </w:r>
      <w:del w:id="418" w:author="Anton Post" w:date="2017-12-27T12:28:00Z">
        <w:r w:rsidRPr="008205B2" w:rsidDel="00A711D7">
          <w:delText>microbial</w:delText>
        </w:r>
      </w:del>
      <w:ins w:id="419" w:author="Anton Post" w:date="2017-12-27T12:28:00Z">
        <w:r w:rsidR="00A711D7">
          <w:t>bacterial</w:t>
        </w:r>
      </w:ins>
      <w:r w:rsidRPr="008205B2">
        <w:t xml:space="preserve"> response to probiotics should include metagenomics and metatranscriptomics to perform functional analysis and reduce bias from dead bacteria in the system.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6A74A582"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but the effect of probiotic is limited to niche selection by certain taxa. Probiotics amplify </w:t>
      </w:r>
      <w:r w:rsidRPr="008205B2">
        <w:rPr>
          <w:i/>
        </w:rPr>
        <w:t>Oceanospirillales</w:t>
      </w:r>
      <w:r w:rsidRPr="008205B2">
        <w:t xml:space="preserve"> in the rearing water, lead to the succession of species in the </w:t>
      </w:r>
      <w:r w:rsidRPr="008205B2">
        <w:rPr>
          <w:i/>
        </w:rPr>
        <w:t>Vibrio</w:t>
      </w:r>
      <w:r w:rsidRPr="008205B2">
        <w:t xml:space="preserve"> community, and act through associated bacteria in the community. These results provide a basis for how probiotics may interact with </w:t>
      </w:r>
      <w:del w:id="420" w:author="Anton Post" w:date="2017-12-27T12:28:00Z">
        <w:r w:rsidRPr="008205B2" w:rsidDel="00A711D7">
          <w:delText>microbial</w:delText>
        </w:r>
      </w:del>
      <w:ins w:id="421" w:author="Anton Post" w:date="2017-12-27T12:28:00Z">
        <w:r w:rsidR="00A711D7">
          <w:t>bacterial</w:t>
        </w:r>
      </w:ins>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w:t>
      </w:r>
      <w:proofErr w:type="spellStart"/>
      <w:r w:rsidR="00A56852" w:rsidRPr="00A56852">
        <w:rPr>
          <w:szCs w:val="24"/>
          <w:shd w:val="clear" w:color="auto" w:fill="FFFFFF"/>
        </w:rPr>
        <w:t>EPSCoR</w:t>
      </w:r>
      <w:proofErr w:type="spellEnd"/>
      <w:r w:rsidR="00A56852" w:rsidRPr="00A56852">
        <w:rPr>
          <w:szCs w:val="24"/>
          <w:shd w:val="clear" w:color="auto" w:fill="FFFFFF"/>
        </w:rPr>
        <w:t xml:space="preserve">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2959391E" w14:textId="002BDF7B" w:rsidR="007D5DCA" w:rsidRPr="007D5DCA" w:rsidRDefault="002937BF" w:rsidP="007D5DC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7D5DCA" w:rsidRPr="007D5DCA">
        <w:rPr>
          <w:rFonts w:cs="Times New Roman"/>
          <w:noProof/>
          <w:szCs w:val="24"/>
        </w:rPr>
        <w:t xml:space="preserve">Andrews, S. (2010). FastQC: A quality control tool for high throughput sequence data. </w:t>
      </w:r>
      <w:r w:rsidR="007D5DCA" w:rsidRPr="007D5DCA">
        <w:rPr>
          <w:rFonts w:cs="Times New Roman"/>
          <w:i/>
          <w:iCs/>
          <w:noProof/>
          <w:szCs w:val="24"/>
        </w:rPr>
        <w:t>Ref. Source</w:t>
      </w:r>
      <w:r w:rsidR="007D5DCA" w:rsidRPr="007D5DCA">
        <w:rPr>
          <w:rFonts w:cs="Times New Roman"/>
          <w:noProof/>
          <w:szCs w:val="24"/>
        </w:rPr>
        <w:t>.</w:t>
      </w:r>
    </w:p>
    <w:p w14:paraId="5EF1098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Asmani, K., Petton, B., Le Grand, J., Mounier, J., Robert, R., and Nicolas, J.-L. (2016). Establishment of microbiota in larval culture of Pacific oyster, Crassostrea gigas. </w:t>
      </w:r>
      <w:r w:rsidRPr="007D5DCA">
        <w:rPr>
          <w:rFonts w:cs="Times New Roman"/>
          <w:i/>
          <w:iCs/>
          <w:noProof/>
          <w:szCs w:val="24"/>
        </w:rPr>
        <w:t>Aquaculture</w:t>
      </w:r>
      <w:r w:rsidRPr="007D5DCA">
        <w:rPr>
          <w:rFonts w:cs="Times New Roman"/>
          <w:noProof/>
          <w:szCs w:val="24"/>
        </w:rPr>
        <w:t xml:space="preserve"> 464, 434–444. doi:10.1016/J.AQUACULTURE.2016.07.020.</w:t>
      </w:r>
    </w:p>
    <w:p w14:paraId="6007E493" w14:textId="17FE6949"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Barberán, A., Bates, S. T., Casamayor, E. O., and Fierer, N. (2012). Using network analysis to explore co-occurrence patterns in soil </w:t>
      </w:r>
      <w:del w:id="422" w:author="Anton Post" w:date="2017-12-27T12:28:00Z">
        <w:r w:rsidRPr="007D5DCA" w:rsidDel="00A711D7">
          <w:rPr>
            <w:rFonts w:cs="Times New Roman"/>
            <w:noProof/>
            <w:szCs w:val="24"/>
          </w:rPr>
          <w:delText>microbial</w:delText>
        </w:r>
      </w:del>
      <w:ins w:id="423" w:author="Anton Post" w:date="2017-12-27T12:28:00Z">
        <w:r w:rsidR="00A711D7">
          <w:rPr>
            <w:rFonts w:cs="Times New Roman"/>
            <w:noProof/>
            <w:szCs w:val="24"/>
          </w:rPr>
          <w:t>bacterial</w:t>
        </w:r>
      </w:ins>
      <w:r w:rsidRPr="007D5DCA">
        <w:rPr>
          <w:rFonts w:cs="Times New Roman"/>
          <w:noProof/>
          <w:szCs w:val="24"/>
        </w:rPr>
        <w:t xml:space="preserve"> communities. </w:t>
      </w:r>
      <w:r w:rsidRPr="007D5DCA">
        <w:rPr>
          <w:rFonts w:cs="Times New Roman"/>
          <w:i/>
          <w:iCs/>
          <w:noProof/>
          <w:szCs w:val="24"/>
        </w:rPr>
        <w:t>ISME J.</w:t>
      </w:r>
      <w:r w:rsidRPr="007D5DCA">
        <w:rPr>
          <w:rFonts w:cs="Times New Roman"/>
          <w:noProof/>
          <w:szCs w:val="24"/>
        </w:rPr>
        <w:t xml:space="preserve"> 6, 343–351. doi:10.1038/ismej.2011.119.</w:t>
      </w:r>
    </w:p>
    <w:p w14:paraId="29D8B56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Balboa, S., Romalde, J. L., and Figueras, M. J. (2010a). Diversity and pathogenecity of Vibrio species in cultured bivalve molluscs: Vibrio spp., bivalve molluscs, pathogens. </w:t>
      </w:r>
      <w:r w:rsidRPr="007D5DCA">
        <w:rPr>
          <w:rFonts w:cs="Times New Roman"/>
          <w:i/>
          <w:iCs/>
          <w:noProof/>
          <w:szCs w:val="24"/>
        </w:rPr>
        <w:t>Environ. Microbiol. Rep.</w:t>
      </w:r>
      <w:r w:rsidRPr="007D5DCA">
        <w:rPr>
          <w:rFonts w:cs="Times New Roman"/>
          <w:noProof/>
          <w:szCs w:val="24"/>
        </w:rPr>
        <w:t xml:space="preserve"> 2, 34–43. doi:10.1111/j.1758-2229.2010.00135.x.</w:t>
      </w:r>
    </w:p>
    <w:p w14:paraId="79B39CE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Diéguez, A. L., Cleenwerck, I., Balboa, S., Doce, A., de Vos, P., et al. (2010b). Vibrio celticus sp. nov., a new Vibrio species belonging to the Splendidus clade with pathogenic </w:t>
      </w:r>
      <w:r w:rsidRPr="007D5DCA">
        <w:rPr>
          <w:rFonts w:cs="Times New Roman"/>
          <w:noProof/>
          <w:szCs w:val="24"/>
        </w:rPr>
        <w:lastRenderedPageBreak/>
        <w:t xml:space="preserve">potential for clams. </w:t>
      </w:r>
      <w:r w:rsidRPr="007D5DCA">
        <w:rPr>
          <w:rFonts w:cs="Times New Roman"/>
          <w:i/>
          <w:iCs/>
          <w:noProof/>
          <w:szCs w:val="24"/>
        </w:rPr>
        <w:t>Syst. Appl. Microbiol.</w:t>
      </w:r>
      <w:r w:rsidRPr="007D5DCA">
        <w:rPr>
          <w:rFonts w:cs="Times New Roman"/>
          <w:noProof/>
          <w:szCs w:val="24"/>
        </w:rPr>
        <w:t xml:space="preserve"> 33, 311–315. doi:10.1016/J.SYAPM.2010.06.007.</w:t>
      </w:r>
    </w:p>
    <w:p w14:paraId="7A98745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Beinart, R. A., Nyholm, S. V., Dubilier, N., and Girguis, P. R. (2014). Intracellular Oceanospirillales inhabit the gills of the hydrothermal vent snail </w:t>
      </w:r>
      <w:r w:rsidRPr="007D5DCA">
        <w:rPr>
          <w:rFonts w:cs="Times New Roman"/>
          <w:i/>
          <w:iCs/>
          <w:noProof/>
          <w:szCs w:val="24"/>
        </w:rPr>
        <w:t>A</w:t>
      </w:r>
      <w:r w:rsidRPr="007D5DCA">
        <w:rPr>
          <w:rFonts w:cs="Times New Roman"/>
          <w:noProof/>
          <w:szCs w:val="24"/>
        </w:rPr>
        <w:t xml:space="preserve"> </w:t>
      </w:r>
      <w:r w:rsidRPr="007D5DCA">
        <w:rPr>
          <w:rFonts w:cs="Times New Roman"/>
          <w:i/>
          <w:iCs/>
          <w:noProof/>
          <w:szCs w:val="24"/>
        </w:rPr>
        <w:t>lviniconcha</w:t>
      </w:r>
      <w:r w:rsidRPr="007D5DCA">
        <w:rPr>
          <w:rFonts w:cs="Times New Roman"/>
          <w:noProof/>
          <w:szCs w:val="24"/>
        </w:rPr>
        <w:t xml:space="preserve"> with chemosynthetic, γ-Proteobacterial symbionts. </w:t>
      </w:r>
      <w:r w:rsidRPr="007D5DCA">
        <w:rPr>
          <w:rFonts w:cs="Times New Roman"/>
          <w:i/>
          <w:iCs/>
          <w:noProof/>
          <w:szCs w:val="24"/>
        </w:rPr>
        <w:t>Environ. Microbiol. Rep.</w:t>
      </w:r>
      <w:r w:rsidRPr="007D5DCA">
        <w:rPr>
          <w:rFonts w:cs="Times New Roman"/>
          <w:noProof/>
          <w:szCs w:val="24"/>
        </w:rPr>
        <w:t xml:space="preserve"> 6, 656–664. doi:10.1111/1758-2229.12183.</w:t>
      </w:r>
    </w:p>
    <w:p w14:paraId="45B3D64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Bernardet, J.-F., Bernardet, and Jean‐François (2015). “Flavobacteriales ord. nov,” in </w:t>
      </w:r>
      <w:r w:rsidRPr="007D5DCA">
        <w:rPr>
          <w:rFonts w:cs="Times New Roman"/>
          <w:i/>
          <w:iCs/>
          <w:noProof/>
          <w:szCs w:val="24"/>
        </w:rPr>
        <w:t>Bergey’s Manual of Systematics of Archaea and Bacteria</w:t>
      </w:r>
      <w:r w:rsidRPr="007D5DCA">
        <w:rPr>
          <w:rFonts w:cs="Times New Roman"/>
          <w:noProof/>
          <w:szCs w:val="24"/>
        </w:rPr>
        <w:t xml:space="preserve"> (Chichester, UK: John Wiley &amp; Sons, Ltd), 1–2. doi:10.1002/9781118960608.obm00033.</w:t>
      </w:r>
    </w:p>
    <w:p w14:paraId="1F30C70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Bolger, A. M., Lohse, M., and Usadel, B. (2014). Trimmomatic: a flexible trimmer for Illumina sequence data. </w:t>
      </w:r>
      <w:r w:rsidRPr="007D5DCA">
        <w:rPr>
          <w:rFonts w:cs="Times New Roman"/>
          <w:i/>
          <w:iCs/>
          <w:noProof/>
          <w:szCs w:val="24"/>
        </w:rPr>
        <w:t>Bioinformatics</w:t>
      </w:r>
      <w:r w:rsidRPr="007D5DCA">
        <w:rPr>
          <w:rFonts w:cs="Times New Roman"/>
          <w:noProof/>
          <w:szCs w:val="24"/>
        </w:rPr>
        <w:t xml:space="preserve"> 30, 2114–2120. doi:10.1093/bioinformatics/btu170.</w:t>
      </w:r>
    </w:p>
    <w:p w14:paraId="2D4F16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Borowitzka, M. A. (1997). Microalgae for aquaculture: Opportunities and constraints. </w:t>
      </w:r>
      <w:r w:rsidRPr="007D5DCA">
        <w:rPr>
          <w:rFonts w:cs="Times New Roman"/>
          <w:i/>
          <w:iCs/>
          <w:noProof/>
          <w:szCs w:val="24"/>
        </w:rPr>
        <w:t>J. Appl. Phycol.</w:t>
      </w:r>
      <w:r w:rsidRPr="007D5DCA">
        <w:rPr>
          <w:rFonts w:cs="Times New Roman"/>
          <w:noProof/>
          <w:szCs w:val="24"/>
        </w:rPr>
        <w:t xml:space="preserve"> 9, 393–401. Available at: https://link.springer.com/content/pdf/10.1023%2FA%3A1007921728300.pdf [Accessed December 19, 2017].</w:t>
      </w:r>
    </w:p>
    <w:p w14:paraId="4E3155B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Burge, C. A., Closek, C. J., Friedman, C. S., Groner, M. L., Jenkins, C. M., Shore-Maggio, A., et al. (2016). The Use of Filter-feeders to Manage Disease in a Changing World. </w:t>
      </w:r>
      <w:r w:rsidRPr="007D5DCA">
        <w:rPr>
          <w:rFonts w:cs="Times New Roman"/>
          <w:i/>
          <w:iCs/>
          <w:noProof/>
          <w:szCs w:val="24"/>
        </w:rPr>
        <w:t>Integr. Comp. Biol.</w:t>
      </w:r>
      <w:r w:rsidRPr="007D5DCA">
        <w:rPr>
          <w:rFonts w:cs="Times New Roman"/>
          <w:noProof/>
          <w:szCs w:val="24"/>
        </w:rPr>
        <w:t xml:space="preserve"> 56, 573–587. doi:10.1093/icb/icw048.</w:t>
      </w:r>
    </w:p>
    <w:p w14:paraId="55B1AEE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Chauhan, A., Wafula, D., Lewis, D. E., and Pathak, A. (2014). Metagenomic Assessment of the Eastern Oyster-Associated Microbiota. </w:t>
      </w:r>
      <w:r w:rsidRPr="007D5DCA">
        <w:rPr>
          <w:rFonts w:cs="Times New Roman"/>
          <w:i/>
          <w:iCs/>
          <w:noProof/>
          <w:szCs w:val="24"/>
        </w:rPr>
        <w:t>Genome Announc.</w:t>
      </w:r>
      <w:r w:rsidRPr="007D5DCA">
        <w:rPr>
          <w:rFonts w:cs="Times New Roman"/>
          <w:noProof/>
          <w:szCs w:val="24"/>
        </w:rPr>
        <w:t xml:space="preserve"> 2, e01083-14-e01083-14. doi:10.1128/genomeA.01083-14.</w:t>
      </w:r>
    </w:p>
    <w:p w14:paraId="1C8FF64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Costa, P. M., Carreira, S., Lobo, J., and Costa, M. H. (2012). Molecular detection of prokaryote and protozoan parasites in the commercial bivalve Ruditapes decussatus from southern Portugal. </w:t>
      </w:r>
      <w:r w:rsidRPr="007D5DCA">
        <w:rPr>
          <w:rFonts w:cs="Times New Roman"/>
          <w:i/>
          <w:iCs/>
          <w:noProof/>
          <w:szCs w:val="24"/>
        </w:rPr>
        <w:t>Aquaculture</w:t>
      </w:r>
      <w:r w:rsidRPr="007D5DCA">
        <w:rPr>
          <w:rFonts w:cs="Times New Roman"/>
          <w:noProof/>
          <w:szCs w:val="24"/>
        </w:rPr>
        <w:t xml:space="preserve"> 370–371, 61–67. doi:10.1016/j.aquaculture.2012.10.006.</w:t>
      </w:r>
    </w:p>
    <w:p w14:paraId="59E83FF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Dixon, P. (2003). VEGAN, a package of R functions for community ecology. </w:t>
      </w:r>
      <w:r w:rsidRPr="007D5DCA">
        <w:rPr>
          <w:rFonts w:cs="Times New Roman"/>
          <w:i/>
          <w:iCs/>
          <w:noProof/>
          <w:szCs w:val="24"/>
        </w:rPr>
        <w:t>J. Veg. Sci.</w:t>
      </w:r>
      <w:r w:rsidRPr="007D5DCA">
        <w:rPr>
          <w:rFonts w:cs="Times New Roman"/>
          <w:noProof/>
          <w:szCs w:val="24"/>
        </w:rPr>
        <w:t xml:space="preserve"> 14, 927–930. doi:10.1111/j.1654-1103.2003.tb02228.x.</w:t>
      </w:r>
    </w:p>
    <w:p w14:paraId="3DEA9A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Dubert, J., Barja, J. L., and Romalde, J. L. (2017). New Insights into Pathogenic Vibrios Affecting Bivalves in Hatcheries: Present and Future Prospects. </w:t>
      </w:r>
      <w:r w:rsidRPr="007D5DCA">
        <w:rPr>
          <w:rFonts w:cs="Times New Roman"/>
          <w:i/>
          <w:iCs/>
          <w:noProof/>
          <w:szCs w:val="24"/>
        </w:rPr>
        <w:t>Front. Microbiol.</w:t>
      </w:r>
      <w:r w:rsidRPr="007D5DCA">
        <w:rPr>
          <w:rFonts w:cs="Times New Roman"/>
          <w:noProof/>
          <w:szCs w:val="24"/>
        </w:rPr>
        <w:t xml:space="preserve"> 8, 762. doi:10.3389/fmicb.2017.00762.</w:t>
      </w:r>
    </w:p>
    <w:p w14:paraId="6C3074A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Dubinsky, E. A., Conrad, M. E., Chakraborty, R., Bill, M., Borglin, S. E., Hollibaugh, J. T., et al. (2013). Succession of Hydrocarbon-Degrading Bacteria in the Aftermath of the </w:t>
      </w:r>
      <w:r w:rsidRPr="007D5DCA">
        <w:rPr>
          <w:rFonts w:cs="Times New Roman"/>
          <w:i/>
          <w:iCs/>
          <w:noProof/>
          <w:szCs w:val="24"/>
        </w:rPr>
        <w:t>Deepwater Horizon</w:t>
      </w:r>
      <w:r w:rsidRPr="007D5DCA">
        <w:rPr>
          <w:rFonts w:cs="Times New Roman"/>
          <w:noProof/>
          <w:szCs w:val="24"/>
        </w:rPr>
        <w:t xml:space="preserve"> Oil Spill in the Gulf of Mexico. </w:t>
      </w:r>
      <w:r w:rsidRPr="007D5DCA">
        <w:rPr>
          <w:rFonts w:cs="Times New Roman"/>
          <w:i/>
          <w:iCs/>
          <w:noProof/>
          <w:szCs w:val="24"/>
        </w:rPr>
        <w:t>Environ. Sci. Technol.</w:t>
      </w:r>
      <w:r w:rsidRPr="007D5DCA">
        <w:rPr>
          <w:rFonts w:cs="Times New Roman"/>
          <w:noProof/>
          <w:szCs w:val="24"/>
        </w:rPr>
        <w:t xml:space="preserve"> 47, 10860–10867. doi:10.1021/es401676y.</w:t>
      </w:r>
    </w:p>
    <w:p w14:paraId="19F89545" w14:textId="1619CF11"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Maignien, L., Sul, W. J., Murphy, L. G., Grim, S. L., Morrison, H. G., et al. (2013a). Oligotyping: Differentiating between closely related </w:t>
      </w:r>
      <w:del w:id="424" w:author="Anton Post" w:date="2017-12-27T12:28:00Z">
        <w:r w:rsidRPr="007D5DCA" w:rsidDel="00A711D7">
          <w:rPr>
            <w:rFonts w:cs="Times New Roman"/>
            <w:noProof/>
            <w:szCs w:val="24"/>
          </w:rPr>
          <w:delText>microbial</w:delText>
        </w:r>
      </w:del>
      <w:ins w:id="425" w:author="Anton Post" w:date="2017-12-27T12:28:00Z">
        <w:r w:rsidR="00A711D7">
          <w:rPr>
            <w:rFonts w:cs="Times New Roman"/>
            <w:noProof/>
            <w:szCs w:val="24"/>
          </w:rPr>
          <w:t>bacterial</w:t>
        </w:r>
      </w:ins>
      <w:r w:rsidRPr="007D5DCA">
        <w:rPr>
          <w:rFonts w:cs="Times New Roman"/>
          <w:noProof/>
          <w:szCs w:val="24"/>
        </w:rPr>
        <w:t xml:space="preserve"> taxa using 16S rRNA gene data. </w:t>
      </w:r>
      <w:r w:rsidRPr="007D5DCA">
        <w:rPr>
          <w:rFonts w:cs="Times New Roman"/>
          <w:i/>
          <w:iCs/>
          <w:noProof/>
          <w:szCs w:val="24"/>
        </w:rPr>
        <w:t>Methods Ecol. Evol.</w:t>
      </w:r>
      <w:r w:rsidRPr="007D5DCA">
        <w:rPr>
          <w:rFonts w:cs="Times New Roman"/>
          <w:noProof/>
          <w:szCs w:val="24"/>
        </w:rPr>
        <w:t xml:space="preserve"> 4, 1111. doi:10.1111/2041-210X.12114.</w:t>
      </w:r>
    </w:p>
    <w:p w14:paraId="7083471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Vineis, J. H., Morrison, H. G., and Sogin, M. L. (2013b). A Filtering Method to Generate High Quality Short Reads Using Illumina Paired-End Technology. </w:t>
      </w:r>
      <w:r w:rsidRPr="007D5DCA">
        <w:rPr>
          <w:rFonts w:cs="Times New Roman"/>
          <w:i/>
          <w:iCs/>
          <w:noProof/>
          <w:szCs w:val="24"/>
        </w:rPr>
        <w:t>PLoS One</w:t>
      </w:r>
      <w:r w:rsidRPr="007D5DCA">
        <w:rPr>
          <w:rFonts w:cs="Times New Roman"/>
          <w:noProof/>
          <w:szCs w:val="24"/>
        </w:rPr>
        <w:t xml:space="preserve"> 8, e66643. doi:10.1371/JOURNAL.PONE.0066643.</w:t>
      </w:r>
    </w:p>
    <w:p w14:paraId="774C159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FAO (2015). </w:t>
      </w:r>
      <w:r w:rsidRPr="007D5DCA">
        <w:rPr>
          <w:rFonts w:cs="Times New Roman"/>
          <w:i/>
          <w:iCs/>
          <w:noProof/>
          <w:szCs w:val="24"/>
        </w:rPr>
        <w:t>Fishery and Aquaculture Statistics</w:t>
      </w:r>
      <w:r w:rsidRPr="007D5DCA">
        <w:rPr>
          <w:rFonts w:cs="Times New Roman"/>
          <w:noProof/>
          <w:szCs w:val="24"/>
        </w:rPr>
        <w:t>.</w:t>
      </w:r>
    </w:p>
    <w:p w14:paraId="3CE493E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García Bernal, M., Trabal Fernández, N., Saucedo Lastra, P. E., Medina Marrero, R., and Mazón-Suástegui, J. M. (2017). </w:t>
      </w:r>
      <w:r w:rsidRPr="007D5DCA">
        <w:rPr>
          <w:rFonts w:cs="Times New Roman"/>
          <w:i/>
          <w:iCs/>
          <w:noProof/>
          <w:szCs w:val="24"/>
        </w:rPr>
        <w:t>Streptomyces</w:t>
      </w:r>
      <w:r w:rsidRPr="007D5DCA">
        <w:rPr>
          <w:rFonts w:cs="Times New Roman"/>
          <w:noProof/>
          <w:szCs w:val="24"/>
        </w:rPr>
        <w:t xml:space="preserve"> effect on the bacterial microbiota associated to </w:t>
      </w:r>
      <w:r w:rsidRPr="007D5DCA">
        <w:rPr>
          <w:rFonts w:cs="Times New Roman"/>
          <w:i/>
          <w:iCs/>
          <w:noProof/>
          <w:szCs w:val="24"/>
        </w:rPr>
        <w:t>Crassostrea sikamea</w:t>
      </w:r>
      <w:r w:rsidRPr="007D5DCA">
        <w:rPr>
          <w:rFonts w:cs="Times New Roman"/>
          <w:noProof/>
          <w:szCs w:val="24"/>
        </w:rPr>
        <w:t xml:space="preserve"> oyster. </w:t>
      </w:r>
      <w:r w:rsidRPr="007D5DCA">
        <w:rPr>
          <w:rFonts w:cs="Times New Roman"/>
          <w:i/>
          <w:iCs/>
          <w:noProof/>
          <w:szCs w:val="24"/>
        </w:rPr>
        <w:t>J. Appl. Microbiol.</w:t>
      </w:r>
      <w:r w:rsidRPr="007D5DCA">
        <w:rPr>
          <w:rFonts w:cs="Times New Roman"/>
          <w:noProof/>
          <w:szCs w:val="24"/>
        </w:rPr>
        <w:t xml:space="preserve"> 122, 601–614. doi:10.1111/jam.13382.</w:t>
      </w:r>
    </w:p>
    <w:p w14:paraId="280BB7C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Gatesoupe, F. . (1999). Review: The use of probiotics in aquaculture. </w:t>
      </w:r>
      <w:r w:rsidRPr="007D5DCA">
        <w:rPr>
          <w:rFonts w:cs="Times New Roman"/>
          <w:i/>
          <w:iCs/>
          <w:noProof/>
          <w:szCs w:val="24"/>
        </w:rPr>
        <w:t>Aquaculture</w:t>
      </w:r>
      <w:r w:rsidRPr="007D5DCA">
        <w:rPr>
          <w:rFonts w:cs="Times New Roman"/>
          <w:noProof/>
          <w:szCs w:val="24"/>
        </w:rPr>
        <w:t xml:space="preserve"> 180, 147–165. doi:10.1016/S0044-8486(99)00187-8.</w:t>
      </w:r>
    </w:p>
    <w:p w14:paraId="6495139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Groner, M. L., Maynard, J., Breyta, R., Carnegie, R. B., Dobson, A., Friedman, C. S., et al. (2016). Managing marine disease emergencies in an era of rapid change. </w:t>
      </w:r>
      <w:r w:rsidRPr="007D5DCA">
        <w:rPr>
          <w:rFonts w:cs="Times New Roman"/>
          <w:i/>
          <w:iCs/>
          <w:noProof/>
          <w:szCs w:val="24"/>
        </w:rPr>
        <w:t>Philos. Trans. R. Soc. B Biol. Sci.</w:t>
      </w:r>
      <w:r w:rsidRPr="007D5DCA">
        <w:rPr>
          <w:rFonts w:cs="Times New Roman"/>
          <w:noProof/>
          <w:szCs w:val="24"/>
        </w:rPr>
        <w:t xml:space="preserve"> 371, 20150364. doi:10.1098/rstb.2015.0364.</w:t>
      </w:r>
    </w:p>
    <w:p w14:paraId="461E908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Hazen, T. C., Dubinsky, E. A., DeSantis, T. Z., Andersen, G. L., Piceno, Y. M., Singh, N., et al. (2010). Deep-sea oil plume enriches indigenous oil-degrading bacteria. </w:t>
      </w:r>
      <w:r w:rsidRPr="007D5DCA">
        <w:rPr>
          <w:rFonts w:cs="Times New Roman"/>
          <w:i/>
          <w:iCs/>
          <w:noProof/>
          <w:szCs w:val="24"/>
        </w:rPr>
        <w:t>Science</w:t>
      </w:r>
      <w:r w:rsidRPr="007D5DCA">
        <w:rPr>
          <w:rFonts w:cs="Times New Roman"/>
          <w:noProof/>
          <w:szCs w:val="24"/>
        </w:rPr>
        <w:t xml:space="preserve"> 330, 204–8. doi:10.1126/science.1195979.</w:t>
      </w:r>
    </w:p>
    <w:p w14:paraId="1D9C709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Helm, M. M., Bourne, N., and Lovatelli, A. (2004). </w:t>
      </w:r>
      <w:r w:rsidRPr="007D5DCA">
        <w:rPr>
          <w:rFonts w:cs="Times New Roman"/>
          <w:i/>
          <w:iCs/>
          <w:noProof/>
          <w:szCs w:val="24"/>
        </w:rPr>
        <w:t>Hatchery culture of bivalves: a practical manual</w:t>
      </w:r>
      <w:r w:rsidRPr="007D5DCA">
        <w:rPr>
          <w:rFonts w:cs="Times New Roman"/>
          <w:noProof/>
          <w:szCs w:val="24"/>
        </w:rPr>
        <w:t>. Food and agriculture organization of the United Nations.</w:t>
      </w:r>
    </w:p>
    <w:p w14:paraId="159895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Hernández-Zárate, G., and Olmos-Soto, J. (2006). Identification of bacterial diversity in the oyster Crassostrea gigas by fluorescent in situ hybridization and polymerase chain reaction. </w:t>
      </w:r>
      <w:r w:rsidRPr="007D5DCA">
        <w:rPr>
          <w:rFonts w:cs="Times New Roman"/>
          <w:i/>
          <w:iCs/>
          <w:noProof/>
          <w:szCs w:val="24"/>
        </w:rPr>
        <w:t>J. Appl. Microbiol.</w:t>
      </w:r>
      <w:r w:rsidRPr="007D5DCA">
        <w:rPr>
          <w:rFonts w:cs="Times New Roman"/>
          <w:noProof/>
          <w:szCs w:val="24"/>
        </w:rPr>
        <w:t xml:space="preserve"> 100, 664–672. doi:10.1111/j.1365-2672.2005.02800.x.</w:t>
      </w:r>
    </w:p>
    <w:p w14:paraId="19B387A9" w14:textId="772985D5"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Huse, S. M., Mark Welch, D. B., Voorhis, A., Shipunova, A., Morrison, H. G., Eren, A., et al. (2014). VAMPS: a website for visualization and analysis of </w:t>
      </w:r>
      <w:del w:id="426" w:author="Anton Post" w:date="2017-12-27T12:28:00Z">
        <w:r w:rsidRPr="007D5DCA" w:rsidDel="00A711D7">
          <w:rPr>
            <w:rFonts w:cs="Times New Roman"/>
            <w:noProof/>
            <w:szCs w:val="24"/>
          </w:rPr>
          <w:delText>microbial</w:delText>
        </w:r>
      </w:del>
      <w:ins w:id="427" w:author="Anton Post" w:date="2017-12-27T12:28:00Z">
        <w:r w:rsidR="00A711D7">
          <w:rPr>
            <w:rFonts w:cs="Times New Roman"/>
            <w:noProof/>
            <w:szCs w:val="24"/>
          </w:rPr>
          <w:t>bacterial</w:t>
        </w:r>
      </w:ins>
      <w:r w:rsidRPr="007D5DCA">
        <w:rPr>
          <w:rFonts w:cs="Times New Roman"/>
          <w:noProof/>
          <w:szCs w:val="24"/>
        </w:rPr>
        <w:t xml:space="preserve"> population structures. </w:t>
      </w:r>
      <w:r w:rsidRPr="007D5DCA">
        <w:rPr>
          <w:rFonts w:cs="Times New Roman"/>
          <w:i/>
          <w:iCs/>
          <w:noProof/>
          <w:szCs w:val="24"/>
        </w:rPr>
        <w:t>BMC Bioinformatics</w:t>
      </w:r>
      <w:r w:rsidRPr="007D5DCA">
        <w:rPr>
          <w:rFonts w:cs="Times New Roman"/>
          <w:noProof/>
          <w:szCs w:val="24"/>
        </w:rPr>
        <w:t xml:space="preserve"> 15, 41. doi:10.1186/1471-2105-15-41.</w:t>
      </w:r>
    </w:p>
    <w:p w14:paraId="1768288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11E682A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Jensen, S., Duperron, S., Birkeland, N.-K., and Hovland, M. (2010). Intracellular Oceanospirillales bacteria inhabit gills of Acesta bivalves. </w:t>
      </w:r>
      <w:r w:rsidRPr="007D5DCA">
        <w:rPr>
          <w:rFonts w:cs="Times New Roman"/>
          <w:i/>
          <w:iCs/>
          <w:noProof/>
          <w:szCs w:val="24"/>
        </w:rPr>
        <w:t>FEMS Microbiol. Ecol.</w:t>
      </w:r>
      <w:r w:rsidRPr="007D5DCA">
        <w:rPr>
          <w:rFonts w:cs="Times New Roman"/>
          <w:noProof/>
          <w:szCs w:val="24"/>
        </w:rPr>
        <w:t xml:space="preserve"> 74, 523–533. doi:10.1111/j.1574-6941.2010.00981.x.</w:t>
      </w:r>
    </w:p>
    <w:p w14:paraId="532E22F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7D5DCA">
        <w:rPr>
          <w:rFonts w:cs="Times New Roman"/>
          <w:i/>
          <w:iCs/>
          <w:noProof/>
          <w:szCs w:val="24"/>
        </w:rPr>
        <w:t>J. Shellfish Res.</w:t>
      </w:r>
      <w:r w:rsidRPr="007D5DCA">
        <w:rPr>
          <w:rFonts w:cs="Times New Roman"/>
          <w:noProof/>
          <w:szCs w:val="24"/>
        </w:rPr>
        <w:t xml:space="preserve"> 32, 401–408. doi:10.2983/035.032.0220.</w:t>
      </w:r>
    </w:p>
    <w:p w14:paraId="2BFF6A3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Kaspar, H., Lategan, M. J., and Gibson, L. (2008). Probiotics in aquaculture: The need, principles and mechanisms of action and screening processes. </w:t>
      </w:r>
      <w:r w:rsidRPr="007D5DCA">
        <w:rPr>
          <w:rFonts w:cs="Times New Roman"/>
          <w:i/>
          <w:iCs/>
          <w:noProof/>
          <w:szCs w:val="24"/>
        </w:rPr>
        <w:t>Aquaculture</w:t>
      </w:r>
      <w:r w:rsidRPr="007D5DCA">
        <w:rPr>
          <w:rFonts w:cs="Times New Roman"/>
          <w:noProof/>
          <w:szCs w:val="24"/>
        </w:rPr>
        <w:t xml:space="preserve"> 274, 1–14. doi:10.1016/j.aquaculture.2007.11.019.</w:t>
      </w:r>
    </w:p>
    <w:p w14:paraId="0099B0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Miner, P., Nicolas, J.-L., and Robert, R. (2012). Protective effect of four potential probiotics against pathogen-challenge of the larvae of three bivalves: Pacific oyster (Crassostrea gigas), flat oyster (Ostrea edulis) and scallop (Pecten maximus). </w:t>
      </w:r>
      <w:r w:rsidRPr="007D5DCA">
        <w:rPr>
          <w:rFonts w:cs="Times New Roman"/>
          <w:i/>
          <w:iCs/>
          <w:noProof/>
          <w:szCs w:val="24"/>
        </w:rPr>
        <w:t>Aquaculture</w:t>
      </w:r>
      <w:r w:rsidRPr="007D5DCA">
        <w:rPr>
          <w:rFonts w:cs="Times New Roman"/>
          <w:noProof/>
          <w:szCs w:val="24"/>
        </w:rPr>
        <w:t xml:space="preserve"> 344–349, 29–34. doi:10.1016/j.aquaculture.2012.02.029.</w:t>
      </w:r>
    </w:p>
    <w:p w14:paraId="230932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King, G. M., Judd, C., Kuske, C. R., and Smith, C. (2012). Analysis of Stomach and Gut Microbiomes of the Eastern Oyster (Crassostrea virginica) from Coastal Louisiana, USA. </w:t>
      </w:r>
      <w:r w:rsidRPr="007D5DCA">
        <w:rPr>
          <w:rFonts w:cs="Times New Roman"/>
          <w:i/>
          <w:iCs/>
          <w:noProof/>
          <w:szCs w:val="24"/>
        </w:rPr>
        <w:t>PLoS One</w:t>
      </w:r>
      <w:r w:rsidRPr="007D5DCA">
        <w:rPr>
          <w:rFonts w:cs="Times New Roman"/>
          <w:noProof/>
          <w:szCs w:val="24"/>
        </w:rPr>
        <w:t xml:space="preserve"> 7. doi:10.1371/journal.pone.0051475.</w:t>
      </w:r>
    </w:p>
    <w:p w14:paraId="32D7A5A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Lafferty, K. D., Harvell, C. D., Conrad, J. M., Friedman, C. S., Kent, M. L., Kuris, A. M., et al. (2015). Infectious Diseases Affect Marine Fisheries and Aquaculture Economics. </w:t>
      </w:r>
      <w:r w:rsidRPr="007D5DCA">
        <w:rPr>
          <w:rFonts w:cs="Times New Roman"/>
          <w:i/>
          <w:iCs/>
          <w:noProof/>
          <w:szCs w:val="24"/>
        </w:rPr>
        <w:t>Ann. Rev. Mar. Sci.</w:t>
      </w:r>
      <w:r w:rsidRPr="007D5DCA">
        <w:rPr>
          <w:rFonts w:cs="Times New Roman"/>
          <w:noProof/>
          <w:szCs w:val="24"/>
        </w:rPr>
        <w:t xml:space="preserve"> 7, 471–496. doi:10.1146/annurev-marine-010814-015646.</w:t>
      </w:r>
    </w:p>
    <w:p w14:paraId="15FB7F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7D5DCA">
        <w:rPr>
          <w:rFonts w:cs="Times New Roman"/>
          <w:i/>
          <w:iCs/>
          <w:noProof/>
          <w:szCs w:val="24"/>
        </w:rPr>
        <w:t>BMC Microbiol.</w:t>
      </w:r>
      <w:r w:rsidRPr="007D5DCA">
        <w:rPr>
          <w:rFonts w:cs="Times New Roman"/>
          <w:noProof/>
          <w:szCs w:val="24"/>
        </w:rPr>
        <w:t xml:space="preserve"> 17, 175. doi:10.1186/s12866-017-1090-7.</w:t>
      </w:r>
    </w:p>
    <w:p w14:paraId="6C697CC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Le Roux, F., Wegner, K. M., and Polz, M. F. (2016). Oysters and Vibrios as a Model for Disease Dynamics in Wild Animals. </w:t>
      </w:r>
      <w:r w:rsidRPr="007D5DCA">
        <w:rPr>
          <w:rFonts w:cs="Times New Roman"/>
          <w:i/>
          <w:iCs/>
          <w:noProof/>
          <w:szCs w:val="24"/>
        </w:rPr>
        <w:t>Trends Microbiol.</w:t>
      </w:r>
      <w:r w:rsidRPr="007D5DCA">
        <w:rPr>
          <w:rFonts w:cs="Times New Roman"/>
          <w:noProof/>
          <w:szCs w:val="24"/>
        </w:rPr>
        <w:t xml:space="preserve"> 24, 568–580. doi:10.1016/j.tim.2016.03.006.</w:t>
      </w:r>
    </w:p>
    <w:p w14:paraId="25E42C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Kuenzel, S., Baines, J. F., and Wegner, K. M. (2016). The role of tissue-specific microbiota in initial establishment success of Pacific oysters. </w:t>
      </w:r>
      <w:r w:rsidRPr="007D5DCA">
        <w:rPr>
          <w:rFonts w:cs="Times New Roman"/>
          <w:i/>
          <w:iCs/>
          <w:noProof/>
          <w:szCs w:val="24"/>
        </w:rPr>
        <w:t>Environ. Microbiol.</w:t>
      </w:r>
      <w:r w:rsidRPr="007D5DCA">
        <w:rPr>
          <w:rFonts w:cs="Times New Roman"/>
          <w:noProof/>
          <w:szCs w:val="24"/>
        </w:rPr>
        <w:t xml:space="preserve"> 18, 970–987. doi:10.1111/1462-2920.13163.</w:t>
      </w:r>
    </w:p>
    <w:p w14:paraId="3D86635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and Mathias Wegner, K. (2015). Hemolymph microbiome of Pacific oysters in response to temperature, temperature stress and infection. </w:t>
      </w:r>
      <w:r w:rsidRPr="007D5DCA">
        <w:rPr>
          <w:rFonts w:cs="Times New Roman"/>
          <w:i/>
          <w:iCs/>
          <w:noProof/>
          <w:szCs w:val="24"/>
        </w:rPr>
        <w:t>ISME J.</w:t>
      </w:r>
      <w:r w:rsidRPr="007D5DCA">
        <w:rPr>
          <w:rFonts w:cs="Times New Roman"/>
          <w:noProof/>
          <w:szCs w:val="24"/>
        </w:rPr>
        <w:t xml:space="preserve"> 9, 670–682. doi:10.1038/ismej.2014.160.</w:t>
      </w:r>
    </w:p>
    <w:p w14:paraId="679D067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Mckindsey, C. W., Landry, T., Beirn, F. X. O., and Davies, I. A. N. M. (2007). Bivalve Aquaculture and Exotic Species : a Review of Ecological Considerations and Management Issues. </w:t>
      </w:r>
      <w:r w:rsidRPr="007D5DCA">
        <w:rPr>
          <w:rFonts w:cs="Times New Roman"/>
          <w:i/>
          <w:iCs/>
          <w:noProof/>
          <w:szCs w:val="24"/>
        </w:rPr>
        <w:t>http://dx.doi.org/10.2983/0730-8000(2007)26[281:BAAESA]2.0.CO;2</w:t>
      </w:r>
      <w:r w:rsidRPr="007D5DCA">
        <w:rPr>
          <w:rFonts w:cs="Times New Roman"/>
          <w:noProof/>
          <w:szCs w:val="24"/>
        </w:rPr>
        <w:t xml:space="preserve"> 26, 281–294. doi:10.2983/0730-8000(2007)26[281:BAAESA]2.0.CO;2.</w:t>
      </w:r>
    </w:p>
    <w:p w14:paraId="0E0E26F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McMurdie, P. J., and Holmes, S. (2013). phyloseq: An R Package for Reproducible Interactive Analysis and Graphics of Microbiome Census Data. </w:t>
      </w:r>
      <w:r w:rsidRPr="007D5DCA">
        <w:rPr>
          <w:rFonts w:cs="Times New Roman"/>
          <w:i/>
          <w:iCs/>
          <w:noProof/>
          <w:szCs w:val="24"/>
        </w:rPr>
        <w:t>PLoS One</w:t>
      </w:r>
      <w:r w:rsidRPr="007D5DCA">
        <w:rPr>
          <w:rFonts w:cs="Times New Roman"/>
          <w:noProof/>
          <w:szCs w:val="24"/>
        </w:rPr>
        <w:t xml:space="preserve"> 8, e61217. doi:10.1371/journal.pone.0061217.</w:t>
      </w:r>
    </w:p>
    <w:p w14:paraId="4FF90D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Merrifield, D. L., and Carnevali, O. (2014). “Probiotic Modulation of the Gut Microbiota of Fish,” in </w:t>
      </w:r>
      <w:r w:rsidRPr="007D5DCA">
        <w:rPr>
          <w:rFonts w:cs="Times New Roman"/>
          <w:i/>
          <w:iCs/>
          <w:noProof/>
          <w:szCs w:val="24"/>
        </w:rPr>
        <w:t>Aquaculture Nutrition</w:t>
      </w:r>
      <w:r w:rsidRPr="007D5DCA">
        <w:rPr>
          <w:rFonts w:cs="Times New Roman"/>
          <w:noProof/>
          <w:szCs w:val="24"/>
        </w:rPr>
        <w:t xml:space="preserve"> (Chichester, UK: John Wiley &amp; Sons, Ltd), 185–222. doi:10.1002/9781118897263.ch8.</w:t>
      </w:r>
    </w:p>
    <w:p w14:paraId="208F423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2EB84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Newaj-Fyzul, A., Al-Harbi, A. H., and Austin, B. (2014). Review: Developments in the use of probiotics for disease control in aquaculture. </w:t>
      </w:r>
      <w:r w:rsidRPr="007D5DCA">
        <w:rPr>
          <w:rFonts w:cs="Times New Roman"/>
          <w:i/>
          <w:iCs/>
          <w:noProof/>
          <w:szCs w:val="24"/>
        </w:rPr>
        <w:t>Aquaculture</w:t>
      </w:r>
      <w:r w:rsidRPr="007D5DCA">
        <w:rPr>
          <w:rFonts w:cs="Times New Roman"/>
          <w:noProof/>
          <w:szCs w:val="24"/>
        </w:rPr>
        <w:t xml:space="preserve"> 431, 1–11. doi:10.1016/J.AQUACULTURE.2013.08.026.</w:t>
      </w:r>
    </w:p>
    <w:p w14:paraId="10558A3A" w14:textId="0F00213C"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Pierce, M. L., Ward, J. E., Holohan, B. A., Zhao, X., and Hicks, R. E. (2016). The influence of site and season on the gut and pallial fluid </w:t>
      </w:r>
      <w:del w:id="428" w:author="Anton Post" w:date="2017-12-27T12:28:00Z">
        <w:r w:rsidRPr="007D5DCA" w:rsidDel="00A711D7">
          <w:rPr>
            <w:rFonts w:cs="Times New Roman"/>
            <w:noProof/>
            <w:szCs w:val="24"/>
          </w:rPr>
          <w:delText>microbial</w:delText>
        </w:r>
      </w:del>
      <w:ins w:id="429" w:author="Anton Post" w:date="2017-12-27T12:28:00Z">
        <w:r w:rsidR="00A711D7">
          <w:rPr>
            <w:rFonts w:cs="Times New Roman"/>
            <w:noProof/>
            <w:szCs w:val="24"/>
          </w:rPr>
          <w:t>bacterial</w:t>
        </w:r>
      </w:ins>
      <w:r w:rsidRPr="007D5DCA">
        <w:rPr>
          <w:rFonts w:cs="Times New Roman"/>
          <w:noProof/>
          <w:szCs w:val="24"/>
        </w:rPr>
        <w:t xml:space="preserve"> communities of the eastern oyster, Crassostrea virginica (Bivalvia, Ostreidae): community-level physiological profiling and genetic structure. </w:t>
      </w:r>
      <w:r w:rsidRPr="007D5DCA">
        <w:rPr>
          <w:rFonts w:cs="Times New Roman"/>
          <w:i/>
          <w:iCs/>
          <w:noProof/>
          <w:szCs w:val="24"/>
        </w:rPr>
        <w:t>Hydrobiologia</w:t>
      </w:r>
      <w:r w:rsidRPr="007D5DCA">
        <w:rPr>
          <w:rFonts w:cs="Times New Roman"/>
          <w:noProof/>
          <w:szCs w:val="24"/>
        </w:rPr>
        <w:t xml:space="preserve"> 765, 97–113. doi:10.1007/s10750-015-2405-z.</w:t>
      </w:r>
    </w:p>
    <w:p w14:paraId="3CA4886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Powell, S. M., Chapman, C. C., Bermudes, M., and Tamplin, M. L. (2013). Dynamics of Seawater Bacterial Communities in a Shellfish Hatchery. </w:t>
      </w:r>
      <w:r w:rsidRPr="007D5DCA">
        <w:rPr>
          <w:rFonts w:cs="Times New Roman"/>
          <w:i/>
          <w:iCs/>
          <w:noProof/>
          <w:szCs w:val="24"/>
        </w:rPr>
        <w:t>Microb. Ecol.</w:t>
      </w:r>
      <w:r w:rsidRPr="007D5DCA">
        <w:rPr>
          <w:rFonts w:cs="Times New Roman"/>
          <w:noProof/>
          <w:szCs w:val="24"/>
        </w:rPr>
        <w:t xml:space="preserve"> 66, 245–256. doi:10.1007/s00248-013-0183-6.</w:t>
      </w:r>
    </w:p>
    <w:p w14:paraId="0F12574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Prado, S., Romalde, J. L., and Barja, J. L. (2010). Review of probiotics for use in bivalve hatcheries. </w:t>
      </w:r>
      <w:r w:rsidRPr="007D5DCA">
        <w:rPr>
          <w:rFonts w:cs="Times New Roman"/>
          <w:i/>
          <w:iCs/>
          <w:noProof/>
          <w:szCs w:val="24"/>
        </w:rPr>
        <w:t>Vet. Microbiol.</w:t>
      </w:r>
      <w:r w:rsidRPr="007D5DCA">
        <w:rPr>
          <w:rFonts w:cs="Times New Roman"/>
          <w:noProof/>
          <w:szCs w:val="24"/>
        </w:rPr>
        <w:t xml:space="preserve"> 145, 187–197. doi:10.1016/j.vetmic.2010.08.021.</w:t>
      </w:r>
    </w:p>
    <w:p w14:paraId="4DABE41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Richards, R. G., Davidson, A. T., Meynecke, J. O., Beattie, K., Hernaman, V., Lynam, T., et al. (2015). Effects and mitigations of ocean acidification on wild and aquaculture scallop and prawn fisheries in Queensland, Australia. </w:t>
      </w:r>
      <w:r w:rsidRPr="007D5DCA">
        <w:rPr>
          <w:rFonts w:cs="Times New Roman"/>
          <w:i/>
          <w:iCs/>
          <w:noProof/>
          <w:szCs w:val="24"/>
        </w:rPr>
        <w:t>Fish. Res.</w:t>
      </w:r>
      <w:r w:rsidRPr="007D5DCA">
        <w:rPr>
          <w:rFonts w:cs="Times New Roman"/>
          <w:noProof/>
          <w:szCs w:val="24"/>
        </w:rPr>
        <w:t xml:space="preserve"> doi:10.1016/j.fishres.2014.06.013.</w:t>
      </w:r>
    </w:p>
    <w:p w14:paraId="56591167"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Romalde, J. L., Diéguez, A. L., Lasa, A., and Balboa, S. (2014). New Vibrio species associated to molluscan microbiota: A review. </w:t>
      </w:r>
      <w:r w:rsidRPr="007D5DCA">
        <w:rPr>
          <w:rFonts w:cs="Times New Roman"/>
          <w:i/>
          <w:iCs/>
          <w:noProof/>
          <w:szCs w:val="24"/>
        </w:rPr>
        <w:t>Front. Microbiol.</w:t>
      </w:r>
      <w:r w:rsidRPr="007D5DCA">
        <w:rPr>
          <w:rFonts w:cs="Times New Roman"/>
          <w:noProof/>
          <w:szCs w:val="24"/>
        </w:rPr>
        <w:t xml:space="preserve"> 4, 413. doi:10.3389/fmicb.2013.00413.</w:t>
      </w:r>
    </w:p>
    <w:p w14:paraId="31FD833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Schmidt, V., Gomez-Chiarri, M., Roy, C., Smith, K., and Amaral-Zettler, L. (2017). Subtle Microbiome Manipulation Using Probiotics Reduces Antibiotic-Associated Mortality in Fish. </w:t>
      </w:r>
      <w:r w:rsidRPr="007D5DCA">
        <w:rPr>
          <w:rFonts w:cs="Times New Roman"/>
          <w:i/>
          <w:iCs/>
          <w:noProof/>
          <w:szCs w:val="24"/>
        </w:rPr>
        <w:t>mSystems</w:t>
      </w:r>
      <w:r w:rsidRPr="007D5DCA">
        <w:rPr>
          <w:rFonts w:cs="Times New Roman"/>
          <w:noProof/>
          <w:szCs w:val="24"/>
        </w:rPr>
        <w:t xml:space="preserve"> 2, e00133-17. doi:10.1128/mSystems.00133-17.</w:t>
      </w:r>
    </w:p>
    <w:p w14:paraId="659FDD4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Shannon, P., Markiel, A., Ozier, O., Baliga, N. S., Wang, J. T., Ramage, D., et al. (2003). Cytoscape: A Software Environment for Integrated Models of Biomolecular Interaction Networks. </w:t>
      </w:r>
      <w:r w:rsidRPr="007D5DCA">
        <w:rPr>
          <w:rFonts w:cs="Times New Roman"/>
          <w:i/>
          <w:iCs/>
          <w:noProof/>
          <w:szCs w:val="24"/>
        </w:rPr>
        <w:t>Genome Res.</w:t>
      </w:r>
      <w:r w:rsidRPr="007D5DCA">
        <w:rPr>
          <w:rFonts w:cs="Times New Roman"/>
          <w:noProof/>
          <w:szCs w:val="24"/>
        </w:rPr>
        <w:t xml:space="preserve"> 13, 2498–2504. doi:10.1101/gr.1239303.</w:t>
      </w:r>
    </w:p>
    <w:p w14:paraId="40F8AFC7" w14:textId="1307C128"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Sinigalliano, C. D., Gidley, M. L., Shibata, T., Whitman, D., Dixon, T. H., Laws, E., et al. (2007). Impacts of Hurricanes Katrina and Rita on the </w:t>
      </w:r>
      <w:del w:id="430" w:author="Anton Post" w:date="2017-12-27T12:28:00Z">
        <w:r w:rsidRPr="007D5DCA" w:rsidDel="00A711D7">
          <w:rPr>
            <w:rFonts w:cs="Times New Roman"/>
            <w:noProof/>
            <w:szCs w:val="24"/>
          </w:rPr>
          <w:delText>microbial</w:delText>
        </w:r>
      </w:del>
      <w:ins w:id="431" w:author="Anton Post" w:date="2017-12-27T12:28:00Z">
        <w:r w:rsidR="00A711D7">
          <w:rPr>
            <w:rFonts w:cs="Times New Roman"/>
            <w:noProof/>
            <w:szCs w:val="24"/>
          </w:rPr>
          <w:t>bacterial</w:t>
        </w:r>
      </w:ins>
      <w:r w:rsidRPr="007D5DCA">
        <w:rPr>
          <w:rFonts w:cs="Times New Roman"/>
          <w:noProof/>
          <w:szCs w:val="24"/>
        </w:rPr>
        <w:t xml:space="preserve"> landscape of the New Orleans area. </w:t>
      </w:r>
      <w:r w:rsidRPr="007D5DCA">
        <w:rPr>
          <w:rFonts w:cs="Times New Roman"/>
          <w:i/>
          <w:iCs/>
          <w:noProof/>
          <w:szCs w:val="24"/>
        </w:rPr>
        <w:t>Proc. Natl. Acad. Sci. U. S. A.</w:t>
      </w:r>
      <w:r w:rsidRPr="007D5DCA">
        <w:rPr>
          <w:rFonts w:cs="Times New Roman"/>
          <w:noProof/>
          <w:szCs w:val="24"/>
        </w:rPr>
        <w:t xml:space="preserve"> 104, 9029–9034. doi:10.1073/pnas.0610552104.</w:t>
      </w:r>
    </w:p>
    <w:p w14:paraId="1F7C4DF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Sobrinho, P. de S. C., Destro, M. T., Franco, B. D. G. M., and Landgraf, M. (2010). Correlation between environmental factors and prevalence of Vibrio parahaemolyticus in oysters harvested in the southern coastal area of Sao Paulo State, Brazil. </w:t>
      </w:r>
      <w:r w:rsidRPr="007D5DCA">
        <w:rPr>
          <w:rFonts w:cs="Times New Roman"/>
          <w:i/>
          <w:iCs/>
          <w:noProof/>
          <w:szCs w:val="24"/>
        </w:rPr>
        <w:t>Appl. Environ. Microbiol.</w:t>
      </w:r>
      <w:r w:rsidRPr="007D5DCA">
        <w:rPr>
          <w:rFonts w:cs="Times New Roman"/>
          <w:noProof/>
          <w:szCs w:val="24"/>
        </w:rPr>
        <w:t xml:space="preserve"> 76, 1290–3. doi:10.1128/AEM.00861-09.</w:t>
      </w:r>
    </w:p>
    <w:p w14:paraId="7EC7F36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Socha, A. M. (2008). Chemistry of Antibiotics from Atlantic Actinomycete and Bacillus bacteria.</w:t>
      </w:r>
    </w:p>
    <w:p w14:paraId="57D21EE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7D5DCA">
        <w:rPr>
          <w:rFonts w:cs="Times New Roman"/>
          <w:i/>
          <w:iCs/>
          <w:noProof/>
          <w:szCs w:val="24"/>
        </w:rPr>
        <w:t>J. Shellfish Res.</w:t>
      </w:r>
      <w:r w:rsidRPr="007D5DCA">
        <w:rPr>
          <w:rFonts w:cs="Times New Roman"/>
          <w:noProof/>
          <w:szCs w:val="24"/>
        </w:rPr>
        <w:t xml:space="preserve"> 35, 319–328. doi:10.2983/035.035.0206.</w:t>
      </w:r>
    </w:p>
    <w:p w14:paraId="32F90F7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7D5DCA">
        <w:rPr>
          <w:rFonts w:cs="Times New Roman"/>
          <w:i/>
          <w:iCs/>
          <w:noProof/>
          <w:szCs w:val="24"/>
        </w:rPr>
        <w:t>Appl. Microbiol. Biotechnol.</w:t>
      </w:r>
      <w:r w:rsidRPr="007D5DCA">
        <w:rPr>
          <w:rFonts w:cs="Times New Roman"/>
          <w:noProof/>
          <w:szCs w:val="24"/>
        </w:rPr>
        <w:t xml:space="preserve"> 99, 8403–8417. doi:10.1007/s00253-015-6702-2.</w:t>
      </w:r>
    </w:p>
    <w:p w14:paraId="17D3FA6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Stentiford, G. D., Neil, D. M., Peeler, E. J., Shields, J. D., Small, H. J., Flegel, T. W., et al. (2012). Disease will limit future food supply from the global crustacean fishery and aquaculture sectors. </w:t>
      </w:r>
      <w:r w:rsidRPr="007D5DCA">
        <w:rPr>
          <w:rFonts w:cs="Times New Roman"/>
          <w:i/>
          <w:iCs/>
          <w:noProof/>
          <w:szCs w:val="24"/>
        </w:rPr>
        <w:t>J. Invertebr. Pathol.</w:t>
      </w:r>
      <w:r w:rsidRPr="007D5DCA">
        <w:rPr>
          <w:rFonts w:cs="Times New Roman"/>
          <w:noProof/>
          <w:szCs w:val="24"/>
        </w:rPr>
        <w:t xml:space="preserve"> 110, 141–157. doi:10.1016/J.JIP.2012.03.013.</w:t>
      </w:r>
    </w:p>
    <w:p w14:paraId="3A3988D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Tangl, J. S. (1983). Vibrio orientalis. </w:t>
      </w:r>
      <w:r w:rsidRPr="007D5DCA">
        <w:rPr>
          <w:rFonts w:cs="Times New Roman"/>
          <w:i/>
          <w:iCs/>
          <w:noProof/>
          <w:szCs w:val="24"/>
        </w:rPr>
        <w:t>Current</w:t>
      </w:r>
      <w:r w:rsidRPr="007D5DCA">
        <w:rPr>
          <w:rFonts w:cs="Times New Roman"/>
          <w:noProof/>
          <w:szCs w:val="24"/>
        </w:rPr>
        <w:t xml:space="preserve"> 8, 95–100. doi:10.1007/BF01566965.</w:t>
      </w:r>
    </w:p>
    <w:p w14:paraId="4C43C15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Thomas, F., Hehemann, J.-H., Rebuffet, E., Czjzek, M., and Michel, G. (2011). Environmental and Gut Bacteroidetes: The Food Connection. </w:t>
      </w:r>
      <w:r w:rsidRPr="007D5DCA">
        <w:rPr>
          <w:rFonts w:cs="Times New Roman"/>
          <w:i/>
          <w:iCs/>
          <w:noProof/>
          <w:szCs w:val="24"/>
        </w:rPr>
        <w:t>Front. Microbiol.</w:t>
      </w:r>
      <w:r w:rsidRPr="007D5DCA">
        <w:rPr>
          <w:rFonts w:cs="Times New Roman"/>
          <w:noProof/>
          <w:szCs w:val="24"/>
        </w:rPr>
        <w:t xml:space="preserve"> 2. doi:10.3389/fmicb.2011.00093.</w:t>
      </w:r>
    </w:p>
    <w:p w14:paraId="5E5D6F5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Torondel, B., Ensink, J. H. J., Gundogdu, O., Ijaz, U. Z., Parkhill, J., Abdelahi, F., et al. (2016). Assessment of the influence of intrinsic environmental and geographical factors on the bacterial ecology of pit latrines. </w:t>
      </w:r>
      <w:r w:rsidRPr="007D5DCA">
        <w:rPr>
          <w:rFonts w:cs="Times New Roman"/>
          <w:i/>
          <w:iCs/>
          <w:noProof/>
          <w:szCs w:val="24"/>
        </w:rPr>
        <w:t>Microb. Biotechnol.</w:t>
      </w:r>
      <w:r w:rsidRPr="007D5DCA">
        <w:rPr>
          <w:rFonts w:cs="Times New Roman"/>
          <w:noProof/>
          <w:szCs w:val="24"/>
        </w:rPr>
        <w:t xml:space="preserve"> 9, 209–223. doi:10.1111/1751-7915.12334.</w:t>
      </w:r>
    </w:p>
    <w:p w14:paraId="418527A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7D5DCA">
        <w:rPr>
          <w:rFonts w:cs="Times New Roman"/>
          <w:i/>
          <w:iCs/>
          <w:noProof/>
          <w:szCs w:val="24"/>
        </w:rPr>
        <w:t>FEMS Microbiol. Ecol.</w:t>
      </w:r>
      <w:r w:rsidRPr="007D5DCA">
        <w:rPr>
          <w:rFonts w:cs="Times New Roman"/>
          <w:noProof/>
          <w:szCs w:val="24"/>
        </w:rPr>
        <w:t xml:space="preserve"> 88, 69–83. doi:10.1111/1574-6941.12270.</w:t>
      </w:r>
    </w:p>
    <w:p w14:paraId="2C503E9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Tremblay, J., Singh, K., Fern, A., Kirton, E. S., He, S., Woyke, T., et al. (2015). Primer and platform effects on 16S rRNA tag sequencing. </w:t>
      </w:r>
      <w:r w:rsidRPr="007D5DCA">
        <w:rPr>
          <w:rFonts w:cs="Times New Roman"/>
          <w:i/>
          <w:iCs/>
          <w:noProof/>
          <w:szCs w:val="24"/>
        </w:rPr>
        <w:t>Front. Microbiol.</w:t>
      </w:r>
      <w:r w:rsidRPr="007D5DCA">
        <w:rPr>
          <w:rFonts w:cs="Times New Roman"/>
          <w:noProof/>
          <w:szCs w:val="24"/>
        </w:rPr>
        <w:t xml:space="preserve"> 6, 771. doi:10.3389/fmicb.2015.00771.</w:t>
      </w:r>
    </w:p>
    <w:p w14:paraId="1D7CF9E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Vaseeharan, B., and Ramasamy, P. (2003). Control of pathogenic Vibrio spp. by Bacillus subtilis BT23, a possible probiotic treatment for black tiger shrimp Penaeus monodon. </w:t>
      </w:r>
      <w:r w:rsidRPr="007D5DCA">
        <w:rPr>
          <w:rFonts w:cs="Times New Roman"/>
          <w:i/>
          <w:iCs/>
          <w:noProof/>
          <w:szCs w:val="24"/>
        </w:rPr>
        <w:t>Lett. Appl. Microbiol.</w:t>
      </w:r>
      <w:r w:rsidRPr="007D5DCA">
        <w:rPr>
          <w:rFonts w:cs="Times New Roman"/>
          <w:noProof/>
          <w:szCs w:val="24"/>
        </w:rPr>
        <w:t xml:space="preserve"> 36, 83–87. doi:10.1046/j.1472-765X.2003.01255.x.</w:t>
      </w:r>
    </w:p>
    <w:p w14:paraId="5E8CA3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Verschuere, L., Rombaut, G., Sorgeloos, P., and Verstraete, W. (2000). Probiotic Bacteria as Biological Control Agents in Aquaculture. </w:t>
      </w:r>
      <w:r w:rsidRPr="007D5DCA">
        <w:rPr>
          <w:rFonts w:cs="Times New Roman"/>
          <w:i/>
          <w:iCs/>
          <w:noProof/>
          <w:szCs w:val="24"/>
        </w:rPr>
        <w:t>Microbiol. Mol. Biol. Rev.</w:t>
      </w:r>
      <w:r w:rsidRPr="007D5DCA">
        <w:rPr>
          <w:rFonts w:cs="Times New Roman"/>
          <w:noProof/>
          <w:szCs w:val="24"/>
        </w:rPr>
        <w:t xml:space="preserve"> 64, 655–671. doi:10.1128/MMBR.64.4.655-671.2000.</w:t>
      </w:r>
    </w:p>
    <w:p w14:paraId="5477E41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Wegner, K., Volkenborn, N., Peter, H., and Eiler, A. (2013). Disturbance induced decoupling between host genetics and composition of the associated microbiome. </w:t>
      </w:r>
      <w:r w:rsidRPr="007D5DCA">
        <w:rPr>
          <w:rFonts w:cs="Times New Roman"/>
          <w:i/>
          <w:iCs/>
          <w:noProof/>
          <w:szCs w:val="24"/>
        </w:rPr>
        <w:t>BMC Microbiol.</w:t>
      </w:r>
      <w:r w:rsidRPr="007D5DCA">
        <w:rPr>
          <w:rFonts w:cs="Times New Roman"/>
          <w:noProof/>
          <w:szCs w:val="24"/>
        </w:rPr>
        <w:t xml:space="preserve"> 13, 252. doi:10.1186/1471-2180-13-252.</w:t>
      </w:r>
    </w:p>
    <w:p w14:paraId="167597F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Zou, Y., Ma, C., Zhang, Y., Du, Z., You, F., Tan, X., et al. (2016). Isolation and characterization of Vibrio alginolyticus from cultured amphioxus Branchiostoma belcheri tsingtauense. </w:t>
      </w:r>
      <w:r w:rsidRPr="007D5DCA">
        <w:rPr>
          <w:rFonts w:cs="Times New Roman"/>
          <w:i/>
          <w:iCs/>
          <w:noProof/>
          <w:szCs w:val="24"/>
        </w:rPr>
        <w:t>Biol.</w:t>
      </w:r>
      <w:r w:rsidRPr="007D5DCA">
        <w:rPr>
          <w:rFonts w:cs="Times New Roman"/>
          <w:noProof/>
          <w:szCs w:val="24"/>
        </w:rPr>
        <w:t xml:space="preserve"> 71, 757–762. doi:10.1515/biolog-2016-0102.</w:t>
      </w:r>
    </w:p>
    <w:p w14:paraId="38541AF3" w14:textId="77777777" w:rsidR="007D5DCA" w:rsidRPr="007D5DCA" w:rsidRDefault="007D5DCA" w:rsidP="007D5DCA">
      <w:pPr>
        <w:widowControl w:val="0"/>
        <w:autoSpaceDE w:val="0"/>
        <w:autoSpaceDN w:val="0"/>
        <w:adjustRightInd w:val="0"/>
        <w:ind w:left="480" w:hanging="480"/>
        <w:rPr>
          <w:rFonts w:cs="Times New Roman"/>
          <w:noProof/>
        </w:rPr>
      </w:pPr>
      <w:r w:rsidRPr="007D5DCA">
        <w:rPr>
          <w:rFonts w:cs="Times New Roman"/>
          <w:noProof/>
          <w:szCs w:val="24"/>
        </w:rPr>
        <w:t xml:space="preserve">Zurel, D., Benayahu, Y., Or, A., Kovacs, A., and Gophna, U. (2011). Composition and dynamics of the gill microbiota of an invasive Indo-Pacific oyster in the eastern Mediterranean Sea. </w:t>
      </w:r>
      <w:r w:rsidRPr="007D5DCA">
        <w:rPr>
          <w:rFonts w:cs="Times New Roman"/>
          <w:i/>
          <w:iCs/>
          <w:noProof/>
          <w:szCs w:val="24"/>
        </w:rPr>
        <w:t>Environ. Microbiol.</w:t>
      </w:r>
      <w:r w:rsidRPr="007D5DCA">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Anton Post" w:date="2017-12-26T08:10:00Z" w:initials="AFP">
    <w:p w14:paraId="6B629AA0" w14:textId="610B7B33" w:rsidR="00402902" w:rsidRDefault="00402902">
      <w:pPr>
        <w:pStyle w:val="CommentText"/>
      </w:pPr>
      <w:r>
        <w:rPr>
          <w:rStyle w:val="CommentReference"/>
        </w:rPr>
        <w:annotationRef/>
      </w:r>
      <w:r>
        <w:t>Culture of what exactly?</w:t>
      </w:r>
    </w:p>
  </w:comment>
  <w:comment w:id="122" w:author="Anton Post" w:date="2017-12-26T08:35:00Z" w:initials="AFP">
    <w:p w14:paraId="5AC3BE52" w14:textId="1A62FDBB" w:rsidR="00402902" w:rsidRDefault="00402902">
      <w:pPr>
        <w:pStyle w:val="CommentText"/>
      </w:pPr>
      <w:r>
        <w:rPr>
          <w:rStyle w:val="CommentReference"/>
        </w:rPr>
        <w:annotationRef/>
      </w:r>
      <w:r>
        <w:t>Does not connect well to first half of the sentence</w:t>
      </w:r>
    </w:p>
  </w:comment>
  <w:comment w:id="177" w:author="Anton Post" w:date="2017-12-26T12:09:00Z" w:initials="AFP">
    <w:p w14:paraId="0277352D" w14:textId="30A3B09A" w:rsidR="009F3069" w:rsidRDefault="009F3069">
      <w:pPr>
        <w:pStyle w:val="CommentText"/>
      </w:pPr>
      <w:r>
        <w:rPr>
          <w:rStyle w:val="CommentReference"/>
        </w:rPr>
        <w:annotationRef/>
      </w:r>
      <w:r>
        <w:t>Delete, is clear from the paragraph above</w:t>
      </w:r>
    </w:p>
  </w:comment>
  <w:comment w:id="192" w:author="Anton Post" w:date="2017-12-26T12:16:00Z" w:initials="AFP">
    <w:p w14:paraId="76BE53B6" w14:textId="0D922AFD" w:rsidR="004270AA" w:rsidRDefault="004270AA">
      <w:pPr>
        <w:pStyle w:val="CommentText"/>
      </w:pPr>
      <w:r>
        <w:rPr>
          <w:rStyle w:val="CommentReference"/>
        </w:rPr>
        <w:annotationRef/>
      </w:r>
      <w:r>
        <w:t xml:space="preserve">In </w:t>
      </w:r>
      <w:r w:rsidR="0009636C">
        <w:t xml:space="preserve">headspace of </w:t>
      </w:r>
      <w:proofErr w:type="spellStart"/>
      <w:r w:rsidR="0009636C">
        <w:t>dewar</w:t>
      </w:r>
      <w:proofErr w:type="spellEnd"/>
      <w:r w:rsidR="0009636C">
        <w:t xml:space="preserve"> with </w:t>
      </w:r>
      <w:r>
        <w:t>liquid N2?</w:t>
      </w:r>
    </w:p>
  </w:comment>
  <w:comment w:id="198" w:author="Anton Post" w:date="2017-12-26T12:20:00Z" w:initials="AFP">
    <w:p w14:paraId="4CD3FBE6" w14:textId="42D2E36B" w:rsidR="00762972" w:rsidRDefault="00762972">
      <w:pPr>
        <w:pStyle w:val="CommentText"/>
      </w:pPr>
      <w:r>
        <w:rPr>
          <w:rStyle w:val="CommentReference"/>
        </w:rPr>
        <w:annotationRef/>
      </w:r>
      <w:r>
        <w:t>Collected on?</w:t>
      </w:r>
    </w:p>
  </w:comment>
  <w:comment w:id="210" w:author="Anton Post" w:date="2017-12-26T12:26:00Z" w:initials="AFP">
    <w:p w14:paraId="7F3B6AB8" w14:textId="063BF0C2" w:rsidR="000E5402" w:rsidRDefault="000E5402">
      <w:pPr>
        <w:pStyle w:val="CommentText"/>
      </w:pPr>
      <w:r>
        <w:rPr>
          <w:rStyle w:val="CommentReference"/>
        </w:rPr>
        <w:annotationRef/>
      </w:r>
      <w:r>
        <w:t xml:space="preserve">You will get reviewer remarks on different sample sizes and on different </w:t>
      </w:r>
      <w:r w:rsidR="00456CBE">
        <w:t xml:space="preserve">V4 and V6 </w:t>
      </w:r>
      <w:r>
        <w:t>protocols</w:t>
      </w:r>
      <w:r w:rsidR="00456CBE">
        <w:t>. Can you say that t1 and t2 use v4 to have better taxonomic resolution and v6 was used for independent confirmation and greater sequencing depth?</w:t>
      </w:r>
    </w:p>
  </w:comment>
  <w:comment w:id="211" w:author="Rebecca Stevick" w:date="2017-12-08T14:23:00Z" w:initials="RS">
    <w:p w14:paraId="5E1C2E66" w14:textId="77777777" w:rsidR="00402902" w:rsidRDefault="00402902" w:rsidP="0004174F">
      <w:pPr>
        <w:pStyle w:val="CommentText"/>
      </w:pPr>
      <w:r>
        <w:rPr>
          <w:rStyle w:val="CommentReference"/>
        </w:rPr>
        <w:annotationRef/>
      </w:r>
      <w:r>
        <w:t xml:space="preserve">From </w:t>
      </w:r>
      <w:proofErr w:type="spellStart"/>
      <w:r>
        <w:t>Bomi’s</w:t>
      </w:r>
      <w:proofErr w:type="spellEnd"/>
      <w:r>
        <w:t xml:space="preserve"> manuscript – these are not the primers for V3-V4 regions. Wrong region or wrong primers?</w:t>
      </w:r>
    </w:p>
  </w:comment>
  <w:comment w:id="227" w:author="Anton Post" w:date="2017-12-26T12:33:00Z" w:initials="AFP">
    <w:p w14:paraId="334DD9D6" w14:textId="5208E0F2" w:rsidR="00456CBE" w:rsidRDefault="00456CBE">
      <w:pPr>
        <w:pStyle w:val="CommentText"/>
      </w:pPr>
      <w:r>
        <w:rPr>
          <w:rStyle w:val="CommentReference"/>
        </w:rPr>
        <w:annotationRef/>
      </w:r>
      <w:proofErr w:type="spellStart"/>
      <w:r>
        <w:t>Specifiy</w:t>
      </w:r>
      <w:proofErr w:type="spellEnd"/>
      <w:r>
        <w:t xml:space="preserve"> the packages that were used</w:t>
      </w:r>
    </w:p>
  </w:comment>
  <w:comment w:id="230" w:author="Rebecca Stevick" w:date="2017-12-16T21:05:00Z" w:initials="RS">
    <w:p w14:paraId="27BE5AC3" w14:textId="01627DBA" w:rsidR="00402902" w:rsidRDefault="00402902">
      <w:pPr>
        <w:pStyle w:val="CommentText"/>
      </w:pPr>
      <w:r>
        <w:rPr>
          <w:rStyle w:val="CommentReference"/>
        </w:rPr>
        <w:annotationRef/>
      </w:r>
      <w:r w:rsidRPr="00285C9E">
        <w:t>T-test or ANOVA to confirm? What is appropriate?</w:t>
      </w:r>
    </w:p>
  </w:comment>
  <w:comment w:id="236" w:author="Anton Post" w:date="2017-12-27T11:10:00Z" w:initials="AFP">
    <w:p w14:paraId="001C22AC" w14:textId="3ACB9CF7" w:rsidR="00492CA9" w:rsidRDefault="00492CA9">
      <w:pPr>
        <w:pStyle w:val="CommentText"/>
      </w:pPr>
      <w:r>
        <w:rPr>
          <w:rStyle w:val="CommentReference"/>
        </w:rPr>
        <w:annotationRef/>
      </w:r>
      <w:r>
        <w:t xml:space="preserve">You cannot publish a previously published figure! For </w:t>
      </w:r>
    </w:p>
  </w:comment>
  <w:comment w:id="237" w:author="Rebecca Stevick" w:date="2017-12-16T21:07:00Z" w:initials="RS">
    <w:p w14:paraId="0E421F6E" w14:textId="1897D6FC" w:rsidR="00402902" w:rsidRDefault="00402902">
      <w:pPr>
        <w:pStyle w:val="CommentText"/>
      </w:pPr>
      <w:r>
        <w:rPr>
          <w:rStyle w:val="CommentReference"/>
        </w:rPr>
        <w:annotationRef/>
      </w:r>
      <w:r>
        <w:t>Marta, what figures are appropriate here?</w:t>
      </w:r>
    </w:p>
  </w:comment>
  <w:comment w:id="249" w:author="Anton Post" w:date="2017-12-27T11:17:00Z" w:initials="AFP">
    <w:p w14:paraId="43CC173E" w14:textId="55C19942" w:rsidR="00A84585" w:rsidRDefault="00A84585">
      <w:pPr>
        <w:pStyle w:val="CommentText"/>
      </w:pPr>
      <w:r>
        <w:rPr>
          <w:rStyle w:val="CommentReference"/>
        </w:rPr>
        <w:annotationRef/>
      </w:r>
      <w:r>
        <w:t xml:space="preserve">Don't use two </w:t>
      </w:r>
      <w:proofErr w:type="gramStart"/>
      <w:r>
        <w:t>digit</w:t>
      </w:r>
      <w:proofErr w:type="gramEnd"/>
      <w:r>
        <w:t xml:space="preserve"> after the period as it suggests a much higher resolution than you really have.</w:t>
      </w:r>
    </w:p>
  </w:comment>
  <w:comment w:id="270" w:author="Anton Post" w:date="2017-12-27T11:22:00Z" w:initials="AFP">
    <w:p w14:paraId="4834EE8D" w14:textId="1DD320C9" w:rsidR="00D207F0" w:rsidRDefault="00D207F0">
      <w:pPr>
        <w:pStyle w:val="CommentText"/>
      </w:pPr>
      <w:r>
        <w:rPr>
          <w:rStyle w:val="CommentReference"/>
        </w:rPr>
        <w:annotationRef/>
      </w:r>
      <w:r>
        <w:t>Use past tense throughout the Results section</w:t>
      </w:r>
    </w:p>
  </w:comment>
  <w:comment w:id="300" w:author="Anton Post" w:date="2017-12-27T11:26:00Z" w:initials="AFP">
    <w:p w14:paraId="66DFE71D" w14:textId="77966F99" w:rsidR="005A020A" w:rsidRDefault="005A020A">
      <w:pPr>
        <w:pStyle w:val="CommentText"/>
      </w:pPr>
      <w:r>
        <w:rPr>
          <w:rStyle w:val="CommentReference"/>
        </w:rPr>
        <w:annotationRef/>
      </w:r>
      <w:proofErr w:type="spellStart"/>
      <w:r>
        <w:t>Confuisng</w:t>
      </w:r>
      <w:proofErr w:type="spellEnd"/>
      <w:r>
        <w:t>, do you really need this?</w:t>
      </w:r>
    </w:p>
  </w:comment>
  <w:comment w:id="313" w:author="Rebecca Stevick" w:date="2017-12-14T17:19:00Z" w:initials="RS">
    <w:p w14:paraId="6B0D45A3" w14:textId="77777777" w:rsidR="00427B70" w:rsidRDefault="00427B70" w:rsidP="00427B70">
      <w:pPr>
        <w:pStyle w:val="CommentText"/>
      </w:pPr>
      <w:r>
        <w:rPr>
          <w:rStyle w:val="CommentReference"/>
        </w:rPr>
        <w:annotationRef/>
      </w:r>
      <w:r>
        <w:t>Show this data from Trial 3 to confirm this point?</w:t>
      </w:r>
    </w:p>
  </w:comment>
  <w:comment w:id="311" w:author="Rebecca Stevick" w:date="2017-12-14T17:19:00Z" w:initials="RS">
    <w:p w14:paraId="1407D5FF" w14:textId="77777777" w:rsidR="00402902" w:rsidRDefault="00402902" w:rsidP="00EC77C6">
      <w:pPr>
        <w:pStyle w:val="CommentText"/>
      </w:pPr>
      <w:r>
        <w:rPr>
          <w:rStyle w:val="CommentReference"/>
        </w:rPr>
        <w:annotationRef/>
      </w:r>
      <w:r>
        <w:t>Show this data from Trial 3 to confirm this point?</w:t>
      </w:r>
    </w:p>
  </w:comment>
  <w:comment w:id="326" w:author="Anton Post" w:date="2017-12-28T10:40:00Z" w:initials="AFP">
    <w:p w14:paraId="5D77A16E" w14:textId="6753E3B8" w:rsidR="0063026B" w:rsidRDefault="0063026B">
      <w:pPr>
        <w:pStyle w:val="CommentText"/>
      </w:pPr>
      <w:r>
        <w:rPr>
          <w:rStyle w:val="CommentReference"/>
        </w:rPr>
        <w:annotationRef/>
      </w:r>
      <w:r>
        <w:t>When the numbers are in the graphs then you don’t repeat them in the text. Change throughout</w:t>
      </w:r>
    </w:p>
  </w:comment>
  <w:comment w:id="328" w:author="Anton Post" w:date="2017-12-28T10:43:00Z" w:initials="AFP">
    <w:p w14:paraId="1E53EFCD" w14:textId="22B5E34B" w:rsidR="00F55D63" w:rsidRDefault="00F55D63">
      <w:pPr>
        <w:pStyle w:val="CommentText"/>
      </w:pPr>
      <w:r>
        <w:rPr>
          <w:rStyle w:val="CommentReference"/>
        </w:rPr>
        <w:annotationRef/>
      </w:r>
      <w:r>
        <w:t xml:space="preserve">Why would that be if you change water </w:t>
      </w:r>
      <w:r w:rsidR="00CE50C8">
        <w:t>every other day. Are there less targets?</w:t>
      </w:r>
    </w:p>
  </w:comment>
  <w:comment w:id="329" w:author="Anton Post" w:date="2017-12-28T10:46:00Z" w:initials="AFP">
    <w:p w14:paraId="17FAA5A0" w14:textId="50A46333" w:rsidR="00CE50C8" w:rsidRDefault="00CE50C8">
      <w:pPr>
        <w:pStyle w:val="CommentText"/>
      </w:pPr>
      <w:r>
        <w:rPr>
          <w:rStyle w:val="CommentReference"/>
        </w:rPr>
        <w:annotationRef/>
      </w:r>
      <w:r>
        <w:t xml:space="preserve">Same question as above, but also what would be the mode of action that promotes </w:t>
      </w:r>
      <w:proofErr w:type="spellStart"/>
      <w:r>
        <w:t>Oceanospiralles</w:t>
      </w:r>
      <w:proofErr w:type="spellEnd"/>
      <w:r>
        <w:t xml:space="preserve"> over other taxa. Is same competing species being removed and so growth of O’s </w:t>
      </w:r>
      <w:proofErr w:type="gramStart"/>
      <w:r>
        <w:t>get</w:t>
      </w:r>
      <w:proofErr w:type="gramEnd"/>
      <w:r>
        <w:t xml:space="preserve"> enhanced?</w:t>
      </w:r>
    </w:p>
  </w:comment>
  <w:comment w:id="349" w:author="Rebecca Stevick" w:date="2017-12-16T21:06:00Z" w:initials="RS">
    <w:p w14:paraId="74B71850" w14:textId="4D3E8FC0" w:rsidR="00402902" w:rsidRPr="00187EA7" w:rsidRDefault="00402902">
      <w:pPr>
        <w:pStyle w:val="CommentText"/>
      </w:pPr>
      <w:r>
        <w:rPr>
          <w:rStyle w:val="CommentReference"/>
        </w:rPr>
        <w:annotationRef/>
      </w:r>
      <w:r>
        <w:t xml:space="preserve">Add in comparison with </w:t>
      </w:r>
      <w:r>
        <w:rPr>
          <w:i/>
        </w:rPr>
        <w:t>Vibrio</w:t>
      </w:r>
      <w:r>
        <w:t xml:space="preserve"> spot counts?</w:t>
      </w:r>
    </w:p>
  </w:comment>
  <w:comment w:id="358" w:author="Anton Post" w:date="2017-12-28T10:57:00Z" w:initials="AFP">
    <w:p w14:paraId="2DCA8D4A" w14:textId="768F3A59" w:rsidR="00B00012" w:rsidRDefault="00B00012">
      <w:pPr>
        <w:pStyle w:val="CommentText"/>
      </w:pPr>
      <w:r>
        <w:rPr>
          <w:rStyle w:val="CommentReference"/>
        </w:rPr>
        <w:annotationRef/>
      </w:r>
      <w:r>
        <w:t>Strange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29AA0" w15:done="0"/>
  <w15:commentEx w15:paraId="5AC3BE52" w15:done="0"/>
  <w15:commentEx w15:paraId="0277352D" w15:done="0"/>
  <w15:commentEx w15:paraId="76BE53B6" w15:done="0"/>
  <w15:commentEx w15:paraId="4CD3FBE6" w15:done="0"/>
  <w15:commentEx w15:paraId="7F3B6AB8" w15:done="0"/>
  <w15:commentEx w15:paraId="5E1C2E66" w15:done="0"/>
  <w15:commentEx w15:paraId="334DD9D6" w15:done="0"/>
  <w15:commentEx w15:paraId="27BE5AC3" w15:done="0"/>
  <w15:commentEx w15:paraId="001C22AC" w15:done="0"/>
  <w15:commentEx w15:paraId="0E421F6E" w15:done="0"/>
  <w15:commentEx w15:paraId="43CC173E" w15:done="0"/>
  <w15:commentEx w15:paraId="4834EE8D" w15:done="0"/>
  <w15:commentEx w15:paraId="66DFE71D" w15:done="0"/>
  <w15:commentEx w15:paraId="6B0D45A3" w15:done="0"/>
  <w15:commentEx w15:paraId="1407D5FF" w15:done="0"/>
  <w15:commentEx w15:paraId="5D77A16E" w15:done="0"/>
  <w15:commentEx w15:paraId="1E53EFCD" w15:done="0"/>
  <w15:commentEx w15:paraId="17FAA5A0" w15:done="0"/>
  <w15:commentEx w15:paraId="74B71850" w15:done="0"/>
  <w15:commentEx w15:paraId="2DCA8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29AA0" w16cid:durableId="1E12D0A3"/>
  <w16cid:commentId w16cid:paraId="5AC3BE52" w16cid:durableId="1E12D0A4"/>
  <w16cid:commentId w16cid:paraId="0277352D" w16cid:durableId="1E12D0A5"/>
  <w16cid:commentId w16cid:paraId="76BE53B6" w16cid:durableId="1E12D0A6"/>
  <w16cid:commentId w16cid:paraId="4CD3FBE6" w16cid:durableId="1E12D0A7"/>
  <w16cid:commentId w16cid:paraId="7F3B6AB8" w16cid:durableId="1E12D0A8"/>
  <w16cid:commentId w16cid:paraId="5E1C2E66" w16cid:durableId="1DD51EFC"/>
  <w16cid:commentId w16cid:paraId="334DD9D6" w16cid:durableId="1E12D0AA"/>
  <w16cid:commentId w16cid:paraId="27BE5AC3" w16cid:durableId="1DE00905"/>
  <w16cid:commentId w16cid:paraId="001C22AC" w16cid:durableId="1E12D0AC"/>
  <w16cid:commentId w16cid:paraId="0E421F6E" w16cid:durableId="1DE009AA"/>
  <w16cid:commentId w16cid:paraId="43CC173E" w16cid:durableId="1E12D0AE"/>
  <w16cid:commentId w16cid:paraId="4834EE8D" w16cid:durableId="1E12D0AF"/>
  <w16cid:commentId w16cid:paraId="66DFE71D" w16cid:durableId="1E12D0B0"/>
  <w16cid:commentId w16cid:paraId="1407D5FF" w16cid:durableId="1DDD3139"/>
  <w16cid:commentId w16cid:paraId="5D77A16E" w16cid:durableId="1E12D0B2"/>
  <w16cid:commentId w16cid:paraId="1E53EFCD" w16cid:durableId="1E12D0B3"/>
  <w16cid:commentId w16cid:paraId="17FAA5A0" w16cid:durableId="1E12D0B4"/>
  <w16cid:commentId w16cid:paraId="74B71850" w16cid:durableId="1DE00943"/>
  <w16cid:commentId w16cid:paraId="2DCA8D4A" w16cid:durableId="1E12D0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4C299" w14:textId="77777777" w:rsidR="0012390A" w:rsidRDefault="0012390A" w:rsidP="00117666">
      <w:pPr>
        <w:spacing w:after="0"/>
      </w:pPr>
      <w:r>
        <w:separator/>
      </w:r>
    </w:p>
  </w:endnote>
  <w:endnote w:type="continuationSeparator" w:id="0">
    <w:p w14:paraId="636C5770" w14:textId="77777777" w:rsidR="0012390A" w:rsidRDefault="0012390A"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402902" w:rsidRPr="00577C4C" w:rsidRDefault="00402902">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2C8D34D1" w:rsidR="00402902" w:rsidRPr="00577C4C" w:rsidRDefault="00402902">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C1E25" w:rsidRPr="008C1E25">
                            <w:rPr>
                              <w:noProof/>
                              <w:color w:val="000000" w:themeColor="text1"/>
                              <w:sz w:val="22"/>
                              <w:szCs w:val="40"/>
                            </w:rPr>
                            <w:t>14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2C8D34D1" w:rsidR="00402902" w:rsidRPr="00577C4C" w:rsidRDefault="00402902">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C1E25" w:rsidRPr="008C1E25">
                      <w:rPr>
                        <w:noProof/>
                        <w:color w:val="000000" w:themeColor="text1"/>
                        <w:sz w:val="22"/>
                        <w:szCs w:val="40"/>
                      </w:rPr>
                      <w:t>14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402902" w:rsidRPr="00577C4C" w:rsidRDefault="00402902">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344BD89B" w:rsidR="00402902" w:rsidRPr="00577C4C" w:rsidRDefault="00402902">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C1E25" w:rsidRPr="008C1E25">
                            <w:rPr>
                              <w:noProof/>
                              <w:color w:val="000000" w:themeColor="text1"/>
                              <w:sz w:val="22"/>
                              <w:szCs w:val="40"/>
                            </w:rPr>
                            <w:t>15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344BD89B" w:rsidR="00402902" w:rsidRPr="00577C4C" w:rsidRDefault="00402902">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C1E25" w:rsidRPr="008C1E25">
                      <w:rPr>
                        <w:noProof/>
                        <w:color w:val="000000" w:themeColor="text1"/>
                        <w:sz w:val="22"/>
                        <w:szCs w:val="40"/>
                      </w:rPr>
                      <w:t>15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6D53" w14:textId="77777777" w:rsidR="0012390A" w:rsidRDefault="0012390A" w:rsidP="00117666">
      <w:pPr>
        <w:spacing w:after="0"/>
      </w:pPr>
      <w:r>
        <w:separator/>
      </w:r>
    </w:p>
  </w:footnote>
  <w:footnote w:type="continuationSeparator" w:id="0">
    <w:p w14:paraId="21123820" w14:textId="77777777" w:rsidR="0012390A" w:rsidRDefault="0012390A"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402902" w:rsidRPr="007E3148" w:rsidRDefault="00402902"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402902" w:rsidRPr="00A849B0" w:rsidRDefault="00402902"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402902" w:rsidRDefault="00402902"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51"/>
    <w:rsid w:val="00034304"/>
    <w:rsid w:val="00035434"/>
    <w:rsid w:val="0004174F"/>
    <w:rsid w:val="00045678"/>
    <w:rsid w:val="000458E4"/>
    <w:rsid w:val="00047404"/>
    <w:rsid w:val="00056EFD"/>
    <w:rsid w:val="00062DA6"/>
    <w:rsid w:val="00063D84"/>
    <w:rsid w:val="0006636D"/>
    <w:rsid w:val="000664EA"/>
    <w:rsid w:val="0006784C"/>
    <w:rsid w:val="0007021A"/>
    <w:rsid w:val="000724E5"/>
    <w:rsid w:val="00075E17"/>
    <w:rsid w:val="00077D53"/>
    <w:rsid w:val="00081394"/>
    <w:rsid w:val="00091BC5"/>
    <w:rsid w:val="0009636C"/>
    <w:rsid w:val="000A04FF"/>
    <w:rsid w:val="000B0913"/>
    <w:rsid w:val="000B34BD"/>
    <w:rsid w:val="000C7E2A"/>
    <w:rsid w:val="000E0D39"/>
    <w:rsid w:val="000E2F3B"/>
    <w:rsid w:val="000E5402"/>
    <w:rsid w:val="000F4CFB"/>
    <w:rsid w:val="000F59FF"/>
    <w:rsid w:val="000F78EE"/>
    <w:rsid w:val="00111D7E"/>
    <w:rsid w:val="00117666"/>
    <w:rsid w:val="001223A7"/>
    <w:rsid w:val="0012390A"/>
    <w:rsid w:val="00134256"/>
    <w:rsid w:val="001444D0"/>
    <w:rsid w:val="00144BD2"/>
    <w:rsid w:val="00147395"/>
    <w:rsid w:val="001552C9"/>
    <w:rsid w:val="001630B7"/>
    <w:rsid w:val="001645A3"/>
    <w:rsid w:val="00177D84"/>
    <w:rsid w:val="00181346"/>
    <w:rsid w:val="00187EA7"/>
    <w:rsid w:val="001964EF"/>
    <w:rsid w:val="00196F38"/>
    <w:rsid w:val="001A4182"/>
    <w:rsid w:val="001A49BA"/>
    <w:rsid w:val="001A53A4"/>
    <w:rsid w:val="001A5511"/>
    <w:rsid w:val="001B1A2C"/>
    <w:rsid w:val="001C1882"/>
    <w:rsid w:val="001C488B"/>
    <w:rsid w:val="001C67BA"/>
    <w:rsid w:val="001D0F9C"/>
    <w:rsid w:val="001D5C23"/>
    <w:rsid w:val="001D622F"/>
    <w:rsid w:val="001E2FDF"/>
    <w:rsid w:val="001F4C07"/>
    <w:rsid w:val="001F6C06"/>
    <w:rsid w:val="00203E2A"/>
    <w:rsid w:val="00207716"/>
    <w:rsid w:val="002140D2"/>
    <w:rsid w:val="002145CA"/>
    <w:rsid w:val="00220AEA"/>
    <w:rsid w:val="00226954"/>
    <w:rsid w:val="0022713B"/>
    <w:rsid w:val="00230BC4"/>
    <w:rsid w:val="00243241"/>
    <w:rsid w:val="00251F63"/>
    <w:rsid w:val="002629A3"/>
    <w:rsid w:val="00265660"/>
    <w:rsid w:val="00267D18"/>
    <w:rsid w:val="00285C9E"/>
    <w:rsid w:val="002868E2"/>
    <w:rsid w:val="002869C3"/>
    <w:rsid w:val="002936E4"/>
    <w:rsid w:val="002937BF"/>
    <w:rsid w:val="00296B88"/>
    <w:rsid w:val="002B1004"/>
    <w:rsid w:val="002B224F"/>
    <w:rsid w:val="002B7476"/>
    <w:rsid w:val="002C5975"/>
    <w:rsid w:val="002C7377"/>
    <w:rsid w:val="002C74CA"/>
    <w:rsid w:val="002E347B"/>
    <w:rsid w:val="002F13CE"/>
    <w:rsid w:val="002F744D"/>
    <w:rsid w:val="00303DE6"/>
    <w:rsid w:val="00310124"/>
    <w:rsid w:val="0031165C"/>
    <w:rsid w:val="00320538"/>
    <w:rsid w:val="0032506A"/>
    <w:rsid w:val="00326308"/>
    <w:rsid w:val="003403D9"/>
    <w:rsid w:val="00343855"/>
    <w:rsid w:val="00353A51"/>
    <w:rsid w:val="003544FB"/>
    <w:rsid w:val="00365D63"/>
    <w:rsid w:val="00366C4E"/>
    <w:rsid w:val="0036793B"/>
    <w:rsid w:val="00372682"/>
    <w:rsid w:val="00376CC5"/>
    <w:rsid w:val="0038579E"/>
    <w:rsid w:val="0039693B"/>
    <w:rsid w:val="003C037E"/>
    <w:rsid w:val="003C3384"/>
    <w:rsid w:val="003D2F2D"/>
    <w:rsid w:val="003F7D39"/>
    <w:rsid w:val="00401590"/>
    <w:rsid w:val="00402902"/>
    <w:rsid w:val="00407B85"/>
    <w:rsid w:val="00413ECB"/>
    <w:rsid w:val="00416F8B"/>
    <w:rsid w:val="004270AA"/>
    <w:rsid w:val="00427495"/>
    <w:rsid w:val="00427B70"/>
    <w:rsid w:val="00433D6C"/>
    <w:rsid w:val="00434AD1"/>
    <w:rsid w:val="0044450D"/>
    <w:rsid w:val="00451A8B"/>
    <w:rsid w:val="00451E26"/>
    <w:rsid w:val="00454E13"/>
    <w:rsid w:val="00456CBE"/>
    <w:rsid w:val="00463E3D"/>
    <w:rsid w:val="004645AE"/>
    <w:rsid w:val="00467FCE"/>
    <w:rsid w:val="00476CA1"/>
    <w:rsid w:val="0048246A"/>
    <w:rsid w:val="00492CA9"/>
    <w:rsid w:val="004D0F48"/>
    <w:rsid w:val="004D3E33"/>
    <w:rsid w:val="004E29C9"/>
    <w:rsid w:val="004E3005"/>
    <w:rsid w:val="004E51BD"/>
    <w:rsid w:val="005023BF"/>
    <w:rsid w:val="00507DBC"/>
    <w:rsid w:val="005250F2"/>
    <w:rsid w:val="00525E94"/>
    <w:rsid w:val="00526FB4"/>
    <w:rsid w:val="00534801"/>
    <w:rsid w:val="00541624"/>
    <w:rsid w:val="00547114"/>
    <w:rsid w:val="005529C6"/>
    <w:rsid w:val="005568F5"/>
    <w:rsid w:val="00562FEE"/>
    <w:rsid w:val="0056466A"/>
    <w:rsid w:val="00580ADB"/>
    <w:rsid w:val="005A020A"/>
    <w:rsid w:val="005A1697"/>
    <w:rsid w:val="005A1D84"/>
    <w:rsid w:val="005A70EA"/>
    <w:rsid w:val="005A7761"/>
    <w:rsid w:val="005C3963"/>
    <w:rsid w:val="005D1840"/>
    <w:rsid w:val="005D35E4"/>
    <w:rsid w:val="005D69FE"/>
    <w:rsid w:val="005D7910"/>
    <w:rsid w:val="005E44FA"/>
    <w:rsid w:val="005F3700"/>
    <w:rsid w:val="00611015"/>
    <w:rsid w:val="00611873"/>
    <w:rsid w:val="0062154F"/>
    <w:rsid w:val="00626B52"/>
    <w:rsid w:val="0063026B"/>
    <w:rsid w:val="00631A8C"/>
    <w:rsid w:val="006345BD"/>
    <w:rsid w:val="00651CA2"/>
    <w:rsid w:val="00653D60"/>
    <w:rsid w:val="0065423A"/>
    <w:rsid w:val="00660D05"/>
    <w:rsid w:val="00671D9A"/>
    <w:rsid w:val="0067307E"/>
    <w:rsid w:val="00673952"/>
    <w:rsid w:val="00681D93"/>
    <w:rsid w:val="00686C9D"/>
    <w:rsid w:val="00690F89"/>
    <w:rsid w:val="0069383C"/>
    <w:rsid w:val="006A4CDF"/>
    <w:rsid w:val="006B2D5B"/>
    <w:rsid w:val="006B7D14"/>
    <w:rsid w:val="006D5B93"/>
    <w:rsid w:val="006E149A"/>
    <w:rsid w:val="006E1ED2"/>
    <w:rsid w:val="006E43E8"/>
    <w:rsid w:val="006E5CE2"/>
    <w:rsid w:val="007003AE"/>
    <w:rsid w:val="00720A21"/>
    <w:rsid w:val="00720D0A"/>
    <w:rsid w:val="00725A7D"/>
    <w:rsid w:val="0073085C"/>
    <w:rsid w:val="00735638"/>
    <w:rsid w:val="0073597D"/>
    <w:rsid w:val="00736D17"/>
    <w:rsid w:val="0074137C"/>
    <w:rsid w:val="00746505"/>
    <w:rsid w:val="00746AD4"/>
    <w:rsid w:val="00762972"/>
    <w:rsid w:val="0076700A"/>
    <w:rsid w:val="007719DC"/>
    <w:rsid w:val="00777E86"/>
    <w:rsid w:val="00790BB3"/>
    <w:rsid w:val="00792043"/>
    <w:rsid w:val="00795E8C"/>
    <w:rsid w:val="007967FA"/>
    <w:rsid w:val="00797EDD"/>
    <w:rsid w:val="007B0322"/>
    <w:rsid w:val="007B3B98"/>
    <w:rsid w:val="007B4A5C"/>
    <w:rsid w:val="007B4B4A"/>
    <w:rsid w:val="007C079B"/>
    <w:rsid w:val="007C0E3F"/>
    <w:rsid w:val="007C206C"/>
    <w:rsid w:val="007C254F"/>
    <w:rsid w:val="007C5729"/>
    <w:rsid w:val="007D5142"/>
    <w:rsid w:val="007D5DCA"/>
    <w:rsid w:val="007E7908"/>
    <w:rsid w:val="007F3B60"/>
    <w:rsid w:val="007F6720"/>
    <w:rsid w:val="008017B2"/>
    <w:rsid w:val="008055A4"/>
    <w:rsid w:val="008111E4"/>
    <w:rsid w:val="0081301C"/>
    <w:rsid w:val="00814F4E"/>
    <w:rsid w:val="00817DD6"/>
    <w:rsid w:val="008205B2"/>
    <w:rsid w:val="0082367F"/>
    <w:rsid w:val="00823BCA"/>
    <w:rsid w:val="0082461C"/>
    <w:rsid w:val="00833A1D"/>
    <w:rsid w:val="00850077"/>
    <w:rsid w:val="008629A9"/>
    <w:rsid w:val="00883FC8"/>
    <w:rsid w:val="00893C19"/>
    <w:rsid w:val="008C1485"/>
    <w:rsid w:val="008C1B91"/>
    <w:rsid w:val="008C1E25"/>
    <w:rsid w:val="008D5842"/>
    <w:rsid w:val="008D5FEF"/>
    <w:rsid w:val="008D6C8D"/>
    <w:rsid w:val="008D781E"/>
    <w:rsid w:val="008E2ACB"/>
    <w:rsid w:val="008E2B54"/>
    <w:rsid w:val="008E4404"/>
    <w:rsid w:val="008E58C7"/>
    <w:rsid w:val="008E5A9E"/>
    <w:rsid w:val="008F1024"/>
    <w:rsid w:val="008F5021"/>
    <w:rsid w:val="008F57C2"/>
    <w:rsid w:val="00902A49"/>
    <w:rsid w:val="00921E9C"/>
    <w:rsid w:val="00936C5B"/>
    <w:rsid w:val="00943573"/>
    <w:rsid w:val="00947883"/>
    <w:rsid w:val="00961945"/>
    <w:rsid w:val="009701BD"/>
    <w:rsid w:val="00971B61"/>
    <w:rsid w:val="00980C31"/>
    <w:rsid w:val="0098238B"/>
    <w:rsid w:val="00987C37"/>
    <w:rsid w:val="009955FF"/>
    <w:rsid w:val="009B1F53"/>
    <w:rsid w:val="009B701A"/>
    <w:rsid w:val="009C4901"/>
    <w:rsid w:val="009C76F3"/>
    <w:rsid w:val="009D0B42"/>
    <w:rsid w:val="009D259D"/>
    <w:rsid w:val="009F3069"/>
    <w:rsid w:val="00A039B7"/>
    <w:rsid w:val="00A50D9D"/>
    <w:rsid w:val="00A53000"/>
    <w:rsid w:val="00A545C6"/>
    <w:rsid w:val="00A553A0"/>
    <w:rsid w:val="00A56852"/>
    <w:rsid w:val="00A711D7"/>
    <w:rsid w:val="00A73D61"/>
    <w:rsid w:val="00A75F87"/>
    <w:rsid w:val="00A83407"/>
    <w:rsid w:val="00A84585"/>
    <w:rsid w:val="00A849B0"/>
    <w:rsid w:val="00A95D8B"/>
    <w:rsid w:val="00AC0270"/>
    <w:rsid w:val="00AC3EA3"/>
    <w:rsid w:val="00AC525C"/>
    <w:rsid w:val="00AC792D"/>
    <w:rsid w:val="00B00012"/>
    <w:rsid w:val="00B07448"/>
    <w:rsid w:val="00B15724"/>
    <w:rsid w:val="00B214C1"/>
    <w:rsid w:val="00B25452"/>
    <w:rsid w:val="00B45B43"/>
    <w:rsid w:val="00B54621"/>
    <w:rsid w:val="00B657B8"/>
    <w:rsid w:val="00B70CBC"/>
    <w:rsid w:val="00B75218"/>
    <w:rsid w:val="00B84920"/>
    <w:rsid w:val="00B8556A"/>
    <w:rsid w:val="00B86128"/>
    <w:rsid w:val="00BB5390"/>
    <w:rsid w:val="00BC037C"/>
    <w:rsid w:val="00BE2D1B"/>
    <w:rsid w:val="00BE6CC5"/>
    <w:rsid w:val="00BF57B9"/>
    <w:rsid w:val="00C012A3"/>
    <w:rsid w:val="00C037E3"/>
    <w:rsid w:val="00C04D88"/>
    <w:rsid w:val="00C2669F"/>
    <w:rsid w:val="00C52A7B"/>
    <w:rsid w:val="00C57FA4"/>
    <w:rsid w:val="00C6324C"/>
    <w:rsid w:val="00C679AA"/>
    <w:rsid w:val="00C724CF"/>
    <w:rsid w:val="00C75972"/>
    <w:rsid w:val="00C82792"/>
    <w:rsid w:val="00C87CA6"/>
    <w:rsid w:val="00C948FD"/>
    <w:rsid w:val="00CB43D5"/>
    <w:rsid w:val="00CC6146"/>
    <w:rsid w:val="00CC76F9"/>
    <w:rsid w:val="00CD066B"/>
    <w:rsid w:val="00CD12EC"/>
    <w:rsid w:val="00CD46E2"/>
    <w:rsid w:val="00CD7C99"/>
    <w:rsid w:val="00CE50C8"/>
    <w:rsid w:val="00CF3FFD"/>
    <w:rsid w:val="00D00D0B"/>
    <w:rsid w:val="00D01677"/>
    <w:rsid w:val="00D04B69"/>
    <w:rsid w:val="00D2065E"/>
    <w:rsid w:val="00D207F0"/>
    <w:rsid w:val="00D27FA5"/>
    <w:rsid w:val="00D4024E"/>
    <w:rsid w:val="00D537FA"/>
    <w:rsid w:val="00D5765C"/>
    <w:rsid w:val="00D61475"/>
    <w:rsid w:val="00D80D99"/>
    <w:rsid w:val="00D820F1"/>
    <w:rsid w:val="00D82CD8"/>
    <w:rsid w:val="00D84FAF"/>
    <w:rsid w:val="00D9503C"/>
    <w:rsid w:val="00D97636"/>
    <w:rsid w:val="00DA6A9E"/>
    <w:rsid w:val="00DB261C"/>
    <w:rsid w:val="00DB6C38"/>
    <w:rsid w:val="00DB764F"/>
    <w:rsid w:val="00DC62FA"/>
    <w:rsid w:val="00DD3304"/>
    <w:rsid w:val="00DD73EF"/>
    <w:rsid w:val="00DE23E8"/>
    <w:rsid w:val="00DF0B03"/>
    <w:rsid w:val="00E0128B"/>
    <w:rsid w:val="00E0432C"/>
    <w:rsid w:val="00E0494E"/>
    <w:rsid w:val="00E20832"/>
    <w:rsid w:val="00E24149"/>
    <w:rsid w:val="00E32A12"/>
    <w:rsid w:val="00E360CC"/>
    <w:rsid w:val="00E527FE"/>
    <w:rsid w:val="00E54017"/>
    <w:rsid w:val="00E64E17"/>
    <w:rsid w:val="00E7115D"/>
    <w:rsid w:val="00E96707"/>
    <w:rsid w:val="00EA3D3C"/>
    <w:rsid w:val="00EA5E21"/>
    <w:rsid w:val="00EB56DD"/>
    <w:rsid w:val="00EC77C6"/>
    <w:rsid w:val="00EC7CC3"/>
    <w:rsid w:val="00ED7516"/>
    <w:rsid w:val="00EE2977"/>
    <w:rsid w:val="00EE2C78"/>
    <w:rsid w:val="00EE3D9E"/>
    <w:rsid w:val="00EE6E34"/>
    <w:rsid w:val="00EF7CCD"/>
    <w:rsid w:val="00F05E88"/>
    <w:rsid w:val="00F0685F"/>
    <w:rsid w:val="00F46494"/>
    <w:rsid w:val="00F558AB"/>
    <w:rsid w:val="00F55D63"/>
    <w:rsid w:val="00F61D89"/>
    <w:rsid w:val="00F673CD"/>
    <w:rsid w:val="00F70975"/>
    <w:rsid w:val="00F76819"/>
    <w:rsid w:val="00F86ABB"/>
    <w:rsid w:val="00FB3D7C"/>
    <w:rsid w:val="00FB577B"/>
    <w:rsid w:val="00FD7648"/>
    <w:rsid w:val="00FE5526"/>
    <w:rsid w:val="00FE63B2"/>
    <w:rsid w:val="00FF2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DBC855A-1239-4DD7-AC49-1FAC8A467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236</TotalTime>
  <Pages>15</Pages>
  <Words>33952</Words>
  <Characters>193528</Characters>
  <Application>Microsoft Office Word</Application>
  <DocSecurity>0</DocSecurity>
  <Lines>1612</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363</cp:revision>
  <cp:lastPrinted>2013-10-03T12:51:00Z</cp:lastPrinted>
  <dcterms:created xsi:type="dcterms:W3CDTF">2017-12-12T21:12:00Z</dcterms:created>
  <dcterms:modified xsi:type="dcterms:W3CDTF">2018-01-24T14:30:00Z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