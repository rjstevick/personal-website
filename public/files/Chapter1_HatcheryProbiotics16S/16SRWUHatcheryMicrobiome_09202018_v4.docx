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bookmarkStart w:id="0" w:name="_GoBack"/>
      <w:bookmarkEnd w:id="0"/>
      <w:r w:rsidRPr="00467FCE">
        <w:t>Bacterial Community Dynamics in an Oyster Hatchery in Response to Probiotic Treatment</w:t>
      </w:r>
    </w:p>
    <w:p w14:paraId="3407196A" w14:textId="7C6908B8" w:rsidR="002868E2" w:rsidRPr="00376CC5" w:rsidRDefault="00467FCE" w:rsidP="00651CA2">
      <w:pPr>
        <w:pStyle w:val="AuthorList"/>
      </w:pPr>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r w:rsidR="00120B5A">
        <w:rPr>
          <w:bCs/>
        </w:rPr>
        <w:t>Karin Tammi</w:t>
      </w:r>
      <w:r w:rsidR="00120B5A" w:rsidRPr="00CD56D4">
        <w:rPr>
          <w:bCs/>
          <w:vertAlign w:val="superscript"/>
        </w:rPr>
        <w:t>5</w:t>
      </w:r>
      <w:r w:rsidR="00120B5A">
        <w:rPr>
          <w:bCs/>
        </w:rPr>
        <w:t xml:space="preserve">, </w:t>
      </w:r>
      <w:r w:rsidRPr="00CD56D4">
        <w:rPr>
          <w:bCs/>
        </w:rPr>
        <w:t>Roxanna Smolowitz</w:t>
      </w:r>
      <w:r w:rsidRPr="00CD56D4">
        <w:rPr>
          <w:bCs/>
          <w:vertAlign w:val="superscript"/>
        </w:rPr>
        <w:t>5</w:t>
      </w:r>
      <w:r w:rsidRPr="00CD56D4">
        <w:rPr>
          <w:bCs/>
        </w:rPr>
        <w:t>, Anton F. Post</w:t>
      </w:r>
      <w:r w:rsidRPr="00CD56D4">
        <w:rPr>
          <w:bCs/>
          <w:vertAlign w:val="superscript"/>
        </w:rPr>
        <w:t>6</w:t>
      </w:r>
      <w:r w:rsidRPr="00CD56D4">
        <w:rPr>
          <w:bCs/>
        </w:rPr>
        <w:t>, and Marta Gómez-Chiarri</w:t>
      </w:r>
      <w:r w:rsidR="005A7761">
        <w:rPr>
          <w:bCs/>
          <w:vertAlign w:val="superscript"/>
        </w:rPr>
        <w:t>2</w:t>
      </w:r>
      <w:r w:rsidRPr="00CD56D4">
        <w:rPr>
          <w:bCs/>
          <w:vertAlign w:val="superscript"/>
        </w:rPr>
        <w:t>,*</w:t>
      </w:r>
    </w:p>
    <w:p w14:paraId="0F66B7E0" w14:textId="77777777" w:rsidR="002F13CE" w:rsidRPr="00CD56D4" w:rsidRDefault="002F13CE" w:rsidP="002F13CE">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72A8C0F9" w14:textId="77777777" w:rsidR="002F13CE" w:rsidRPr="00CD56D4" w:rsidRDefault="002F13CE" w:rsidP="002F13CE">
      <w:pPr>
        <w:spacing w:after="0"/>
        <w:rPr>
          <w:rFonts w:cs="Times New Roman"/>
        </w:rPr>
      </w:pPr>
      <w:r w:rsidRPr="00CD56D4">
        <w:rPr>
          <w:rFonts w:cs="Times New Roman"/>
          <w:vertAlign w:val="superscript"/>
        </w:rPr>
        <w:t>2</w:t>
      </w:r>
      <w:r w:rsidRPr="00CD56D4">
        <w:rPr>
          <w:rFonts w:cs="Times New Roman"/>
        </w:rPr>
        <w:t>Department of Fisheries, Animal and Veterinary Sciences, University of Rhode Island, Kingston, RI</w:t>
      </w:r>
      <w:r>
        <w:rPr>
          <w:rFonts w:cs="Times New Roman"/>
        </w:rPr>
        <w:t>, USA</w:t>
      </w:r>
    </w:p>
    <w:p w14:paraId="4EFFFDED" w14:textId="77777777" w:rsidR="002F13CE" w:rsidRPr="00CD56D4" w:rsidRDefault="002F13CE" w:rsidP="002F13CE">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4DBD5579" w14:textId="77777777" w:rsidR="002F13CE" w:rsidRPr="00CD56D4" w:rsidRDefault="002F13CE" w:rsidP="002F13CE">
      <w:pPr>
        <w:spacing w:after="0"/>
        <w:rPr>
          <w:rFonts w:cs="Times New Roman"/>
        </w:rPr>
      </w:pPr>
      <w:r w:rsidRPr="00CD56D4">
        <w:rPr>
          <w:rFonts w:cs="Times New Roman"/>
          <w:vertAlign w:val="superscript"/>
        </w:rPr>
        <w:t>4</w:t>
      </w:r>
      <w:r w:rsidRPr="00CD56D4">
        <w:rPr>
          <w:rFonts w:cs="Times New Roman"/>
        </w:rPr>
        <w:t>College of Pharmacy,</w:t>
      </w:r>
      <w:r w:rsidRPr="00E65F9E">
        <w:rPr>
          <w:rFonts w:cs="Times New Roman"/>
        </w:rPr>
        <w:t xml:space="preserve"> </w:t>
      </w:r>
      <w:r w:rsidRPr="00CD56D4">
        <w:rPr>
          <w:rFonts w:cs="Times New Roman"/>
        </w:rPr>
        <w:t>University of Rhode Island, Kingston, RI</w:t>
      </w:r>
      <w:r>
        <w:rPr>
          <w:rFonts w:cs="Times New Roman"/>
        </w:rPr>
        <w:t>, USA</w:t>
      </w:r>
    </w:p>
    <w:p w14:paraId="7384DDC4" w14:textId="77777777" w:rsidR="002F13CE" w:rsidRPr="00CD56D4" w:rsidRDefault="002F13CE" w:rsidP="002F13CE">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4B3CAE1A" w14:textId="77777777" w:rsidR="002F13CE" w:rsidRPr="00CD56D4" w:rsidRDefault="002F13CE" w:rsidP="002F13CE">
      <w:pPr>
        <w:spacing w:after="0"/>
        <w:rPr>
          <w:rFonts w:cs="Times New Roman"/>
        </w:rPr>
      </w:pPr>
      <w:r w:rsidRPr="00CD56D4">
        <w:rPr>
          <w:rFonts w:cs="Times New Roman"/>
          <w:vertAlign w:val="superscript"/>
        </w:rPr>
        <w:t>6</w:t>
      </w:r>
      <w:r w:rsidRPr="00CD56D4">
        <w:rPr>
          <w:rFonts w:cs="Times New Roman"/>
        </w:rPr>
        <w:t>Harbor Branch Oceanographic Institute,</w:t>
      </w:r>
      <w:r w:rsidRPr="00E65F9E">
        <w:rPr>
          <w:rFonts w:cs="Times New Roman"/>
        </w:rPr>
        <w:t xml:space="preserve"> </w:t>
      </w:r>
      <w:r w:rsidRPr="00CD56D4">
        <w:rPr>
          <w:rFonts w:cs="Times New Roman"/>
        </w:rPr>
        <w:t>Florida Atlantic University, Fort Pierce, FL</w:t>
      </w:r>
      <w:r>
        <w:rPr>
          <w:rFonts w:cs="Times New Roman"/>
        </w:rPr>
        <w:t>, USA</w:t>
      </w:r>
    </w:p>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55E7802A"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73C99872" w14:textId="2AE55868" w:rsidR="002E5918" w:rsidRDefault="002E5918" w:rsidP="002E5918">
      <w:r w:rsidRPr="00320538">
        <w:t xml:space="preserve">Larval oysters in hatcheries are susceptible to diseases caused by bacterial pathogens, including </w:t>
      </w:r>
      <w:r w:rsidRPr="00320538">
        <w:rPr>
          <w:i/>
        </w:rPr>
        <w:t xml:space="preserve">Vibrio </w:t>
      </w:r>
      <w:r w:rsidRPr="00320538">
        <w:t>spp</w:t>
      </w:r>
      <w:r w:rsidRPr="00320538">
        <w:rPr>
          <w:i/>
        </w:rPr>
        <w:t>.</w:t>
      </w:r>
      <w:r w:rsidRPr="00320538">
        <w:t xml:space="preserve"> </w:t>
      </w:r>
      <w:r>
        <w:t xml:space="preserve">Previous studies have shown that </w:t>
      </w:r>
      <w:r w:rsidRPr="00320538">
        <w:t xml:space="preserve">daily addition of </w:t>
      </w:r>
      <w:r w:rsidR="003B5FD9">
        <w:t>t</w:t>
      </w:r>
      <w:r w:rsidR="003B5FD9" w:rsidRPr="00320538">
        <w:t xml:space="preserve">he </w:t>
      </w:r>
      <w:r w:rsidRPr="00320538">
        <w:t xml:space="preserve">probiotic </w:t>
      </w:r>
      <w:r w:rsidRPr="00320538">
        <w:rPr>
          <w:i/>
        </w:rPr>
        <w:t xml:space="preserve">Bacillus pumilus </w:t>
      </w:r>
      <w:r w:rsidRPr="00320538">
        <w:t>RI06-95 to water in rearing tanks increase</w:t>
      </w:r>
      <w:r w:rsidR="005B4448">
        <w:t>s</w:t>
      </w:r>
      <w:r w:rsidRPr="00320538">
        <w:t xml:space="preserve"> larval survival </w:t>
      </w:r>
      <w:r w:rsidR="003B5FD9">
        <w:t>when</w:t>
      </w:r>
      <w:r w:rsidR="003B5FD9" w:rsidRPr="00320538">
        <w:t xml:space="preserve"> </w:t>
      </w:r>
      <w:r w:rsidRPr="00320538">
        <w:t>challenge</w:t>
      </w:r>
      <w:r w:rsidR="003B5FD9">
        <w:t>d</w:t>
      </w:r>
      <w:r w:rsidRPr="00320538">
        <w:t xml:space="preserve"> with </w:t>
      </w:r>
      <w:r w:rsidR="00D3698F">
        <w:t xml:space="preserve">the pathogen </w:t>
      </w:r>
      <w:r w:rsidRPr="00320538">
        <w:rPr>
          <w:i/>
        </w:rPr>
        <w:t>Vibrio coralliilyticus</w:t>
      </w:r>
      <w:r w:rsidRPr="00320538">
        <w:t>. We propose that the presence of probiotics c</w:t>
      </w:r>
      <w:r w:rsidR="003B5FD9">
        <w:t>auses shifts in</w:t>
      </w:r>
      <w:r w:rsidRPr="00320538">
        <w:t xml:space="preserve"> </w:t>
      </w:r>
      <w:r>
        <w:t>bacterial communit</w:t>
      </w:r>
      <w:r w:rsidR="003B5FD9">
        <w:t>y structure</w:t>
      </w:r>
      <w:r w:rsidRPr="00320538">
        <w:t xml:space="preserve"> </w:t>
      </w:r>
      <w:r w:rsidR="00163026">
        <w:t xml:space="preserve">in rearing tanks, </w:t>
      </w:r>
      <w:commentRangeStart w:id="1"/>
      <w:r w:rsidR="00163026">
        <w:t xml:space="preserve">leading to the </w:t>
      </w:r>
      <w:r w:rsidRPr="00320538">
        <w:t>recruit</w:t>
      </w:r>
      <w:r w:rsidR="00163026">
        <w:t>ment of</w:t>
      </w:r>
      <w:r w:rsidRPr="00320538">
        <w:t xml:space="preserve"> microbes</w:t>
      </w:r>
      <w:r>
        <w:t xml:space="preserve"> </w:t>
      </w:r>
      <w:r w:rsidR="003B5FD9">
        <w:t xml:space="preserve">that are </w:t>
      </w:r>
      <w:r w:rsidR="003B5FD9" w:rsidRPr="00320538">
        <w:t xml:space="preserve">beneficial </w:t>
      </w:r>
      <w:r w:rsidR="003B5FD9">
        <w:t xml:space="preserve">to </w:t>
      </w:r>
      <w:r>
        <w:t>larvae</w:t>
      </w:r>
      <w:commentRangeEnd w:id="1"/>
      <w:r w:rsidR="00D3698F">
        <w:rPr>
          <w:rStyle w:val="CommentReference"/>
        </w:rPr>
        <w:commentReference w:id="1"/>
      </w:r>
      <w:r w:rsidRPr="00320538">
        <w:t xml:space="preserve">. During three trials spanning the 2012-2015 </w:t>
      </w:r>
      <w:r w:rsidR="00B40FC7">
        <w:t>hatchery</w:t>
      </w:r>
      <w:r w:rsidR="00B40FC7" w:rsidRPr="00320538">
        <w:t xml:space="preserve"> </w:t>
      </w:r>
      <w:r w:rsidRPr="00320538">
        <w:t xml:space="preserve">seasons, larvae, tank biofilm, and rearing water samples were collected from control and probiotic-treated tanks in an oyster hatchery </w:t>
      </w:r>
      <w:r>
        <w:t>over a 12-day period following spawning</w:t>
      </w:r>
      <w:r w:rsidRPr="00320538">
        <w:t xml:space="preserve">. </w:t>
      </w:r>
      <w:r w:rsidR="00B40FC7">
        <w:t>S</w:t>
      </w:r>
      <w:r w:rsidRPr="00320538">
        <w:t xml:space="preserve">amples were analyzed </w:t>
      </w:r>
      <w:r>
        <w:t>by</w:t>
      </w:r>
      <w:r w:rsidRPr="00320538">
        <w:t xml:space="preserve"> 16S rDNA sequencing of the V4 or V6 regions </w:t>
      </w:r>
      <w:r>
        <w:t>followed by</w:t>
      </w:r>
      <w:r w:rsidRPr="00320538">
        <w:t xml:space="preserve"> taxonomic classification, in order to determine </w:t>
      </w:r>
      <w:r>
        <w:t>bacterial</w:t>
      </w:r>
      <w:r w:rsidRPr="00320538">
        <w:t xml:space="preserve"> community</w:t>
      </w:r>
      <w:r>
        <w:t xml:space="preserve"> structures</w:t>
      </w:r>
      <w:r w:rsidRPr="00320538">
        <w:t xml:space="preserve">. There were significant differences in </w:t>
      </w:r>
      <w:r>
        <w:t>bacterial</w:t>
      </w:r>
      <w:r w:rsidRPr="00320538">
        <w:t xml:space="preserve"> composition over time and between sample </w:t>
      </w:r>
      <w:r>
        <w:t>types</w:t>
      </w:r>
      <w:r w:rsidRPr="00320538">
        <w:t>, but no major effect of probiotics on</w:t>
      </w:r>
      <w:r w:rsidR="00B40FC7">
        <w:t xml:space="preserve"> the</w:t>
      </w:r>
      <w:r w:rsidRPr="00320538">
        <w:t xml:space="preserve"> </w:t>
      </w:r>
      <w:r w:rsidR="00B40FC7">
        <w:t xml:space="preserve">structure and diversity of </w:t>
      </w:r>
      <w:r w:rsidRPr="00320538">
        <w:t xml:space="preserve">bacterial </w:t>
      </w:r>
      <w:commentRangeStart w:id="2"/>
      <w:r w:rsidRPr="00320538">
        <w:t xml:space="preserve">communities </w:t>
      </w:r>
      <w:commentRangeEnd w:id="2"/>
      <w:r w:rsidR="005609AF">
        <w:rPr>
          <w:rStyle w:val="CommentReference"/>
        </w:rPr>
        <w:commentReference w:id="2"/>
      </w:r>
      <w:r w:rsidRPr="00320538">
        <w:t xml:space="preserve">(Bray-Curtis k=2, 95% confidence). </w:t>
      </w:r>
      <w:r w:rsidR="00D3698F">
        <w:t>P</w:t>
      </w:r>
      <w:r w:rsidRPr="00320538">
        <w:t>robiotic</w:t>
      </w:r>
      <w:r>
        <w:t xml:space="preserve"> treatment</w:t>
      </w:r>
      <w:r w:rsidR="00D3698F">
        <w:t>, however,</w:t>
      </w:r>
      <w:r>
        <w:t xml:space="preserve"> led to</w:t>
      </w:r>
      <w:r w:rsidRPr="00320538">
        <w:t xml:space="preserve"> a significantly higher proportion of </w:t>
      </w:r>
      <w:r w:rsidRPr="00320538">
        <w:rPr>
          <w:i/>
        </w:rPr>
        <w:t xml:space="preserve">Oceanospirillales </w:t>
      </w:r>
      <w:r w:rsidRPr="00320538">
        <w:t xml:space="preserve">spp. and </w:t>
      </w:r>
      <w:r w:rsidRPr="00320538">
        <w:rPr>
          <w:i/>
        </w:rPr>
        <w:t>Bacillus</w:t>
      </w:r>
      <w:r w:rsidRPr="00320538">
        <w:t xml:space="preserve"> </w:t>
      </w:r>
      <w:proofErr w:type="spellStart"/>
      <w:r w:rsidRPr="00320538">
        <w:t>spp</w:t>
      </w:r>
      <w:proofErr w:type="spellEnd"/>
      <w:ins w:id="3" w:author="Marta Gomez-Chiarri" w:date="2018-08-09T08:14:00Z">
        <w:r w:rsidR="00D3698F">
          <w:t xml:space="preserve"> and a decrease in </w:t>
        </w:r>
      </w:ins>
      <w:ins w:id="4" w:author="Marta Gomez-Chiarri" w:date="2018-08-09T08:18:00Z">
        <w:r w:rsidR="00A718FD">
          <w:t>XXXX?</w:t>
        </w:r>
      </w:ins>
      <w:ins w:id="5" w:author="Marta Gomez-Chiarri" w:date="2018-08-09T08:13:00Z">
        <w:r w:rsidR="00D3698F">
          <w:t xml:space="preserve"> in water and oyster larva</w:t>
        </w:r>
      </w:ins>
      <w:r w:rsidRPr="00320538">
        <w:t xml:space="preserve">. Co-occurrence network analysis suggests that probiotic </w:t>
      </w:r>
      <w:r>
        <w:t xml:space="preserve">treatments have a </w:t>
      </w:r>
      <w:commentRangeStart w:id="6"/>
      <w:r>
        <w:t xml:space="preserve">cascading </w:t>
      </w:r>
      <w:commentRangeEnd w:id="6"/>
      <w:r w:rsidR="005609AF">
        <w:rPr>
          <w:rStyle w:val="CommentReference"/>
        </w:rPr>
        <w:commentReference w:id="6"/>
      </w:r>
      <w:r w:rsidRPr="00320538">
        <w:t xml:space="preserve">effect on </w:t>
      </w:r>
      <w:r>
        <w:t>bacterial community structures,</w:t>
      </w:r>
      <w:r w:rsidRPr="00320538">
        <w:t xml:space="preserve"> mediated through select taxa</w:t>
      </w:r>
      <w:r>
        <w:t xml:space="preserve"> associated with the probiotic target species</w:t>
      </w:r>
      <w:r w:rsidRPr="00320538">
        <w:t xml:space="preserve">. </w:t>
      </w:r>
    </w:p>
    <w:p w14:paraId="04C3E988" w14:textId="438901C8" w:rsidR="00EA3D3C" w:rsidRDefault="00EA3D3C" w:rsidP="00147395">
      <w:pPr>
        <w:rPr>
          <w:szCs w:val="24"/>
        </w:rPr>
      </w:pPr>
    </w:p>
    <w:p w14:paraId="7A163CD4" w14:textId="3802A164" w:rsidR="002E5918" w:rsidRDefault="002E5918" w:rsidP="00147395">
      <w:pPr>
        <w:rPr>
          <w:szCs w:val="24"/>
        </w:rPr>
      </w:pPr>
    </w:p>
    <w:p w14:paraId="57F65677" w14:textId="77777777" w:rsidR="00B7331C" w:rsidRDefault="00B7331C" w:rsidP="00147395">
      <w:pPr>
        <w:rPr>
          <w:szCs w:val="24"/>
        </w:rPr>
      </w:pPr>
    </w:p>
    <w:p w14:paraId="17274318" w14:textId="77777777" w:rsidR="00B07448" w:rsidRDefault="00EA3D3C" w:rsidP="00B07448">
      <w:pPr>
        <w:pStyle w:val="Heading1"/>
      </w:pPr>
      <w:r w:rsidRPr="00376CC5">
        <w:lastRenderedPageBreak/>
        <w:t>Introduction</w:t>
      </w:r>
    </w:p>
    <w:p w14:paraId="0C6C895D" w14:textId="5851B26D" w:rsidR="002E5918" w:rsidRPr="00CD56D4" w:rsidRDefault="002E5918" w:rsidP="002E5918">
      <w:r>
        <w:t xml:space="preserve">Diseases caused by bacterial pathogens </w:t>
      </w:r>
      <w:r w:rsidRPr="00CD56D4">
        <w:t xml:space="preserve">cause losses in </w:t>
      </w:r>
      <w:r>
        <w:t>aquaculture</w:t>
      </w:r>
      <w:r w:rsidRPr="00CD56D4">
        <w:t xml:space="preserve"> and wild populations </w:t>
      </w:r>
      <w:r>
        <w:t xml:space="preserve">of commercially important shellfish and finfish </w:t>
      </w:r>
      <w:commentRangeStart w:id="7"/>
      <w:r w:rsidRPr="00CD56D4">
        <w:fldChar w:fldCharType="begin" w:fldLock="1"/>
      </w:r>
      <w:r>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"mendeley" : { "formattedCitation" : "(Groner et al., 2016; Lafferty et al., 2015)", "plainTextFormattedCitation" : "(Groner et al., 2016; Lafferty et al., 2015)", "previouslyFormattedCitation" : "(Groner et al., 2016; Lafferty et al., 2015)" }, "properties" : {  }, "schema" : "https://github.com/citation-style-language/schema/raw/master/csl-citation.json" }</w:instrText>
      </w:r>
      <w:r w:rsidRPr="00CD56D4">
        <w:fldChar w:fldCharType="separate"/>
      </w:r>
      <w:r w:rsidRPr="007D5DCA">
        <w:rPr>
          <w:noProof/>
        </w:rPr>
        <w:t>(Groner et al., 2016; Lafferty et al., 2015)</w:t>
      </w:r>
      <w:r w:rsidRPr="00CD56D4">
        <w:fldChar w:fldCharType="end"/>
      </w:r>
      <w:commentRangeEnd w:id="7"/>
      <w:r w:rsidR="004209C4">
        <w:rPr>
          <w:rStyle w:val="CommentReference"/>
        </w:rPr>
        <w:commentReference w:id="7"/>
      </w:r>
      <w:r>
        <w:t>. World aquaculture production is valued at $1.</w:t>
      </w:r>
      <w:commentRangeStart w:id="8"/>
      <w:r>
        <w:t>57</w:t>
      </w:r>
      <w:commentRangeEnd w:id="8"/>
      <w:r w:rsidR="004209C4">
        <w:rPr>
          <w:rStyle w:val="CommentReference"/>
        </w:rPr>
        <w:commentReference w:id="8"/>
      </w:r>
      <w:r>
        <w:t xml:space="preserve"> trillion USD, and disease is a primary limiting factor on its growth and economic worth </w:t>
      </w:r>
      <w:r>
        <w:fldChar w:fldCharType="begin" w:fldLock="1"/>
      </w:r>
      <w:r w:rsidR="00BA2257">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 "schema" : "https://github.com/citation-style-language/schema/raw/master/csl-citation.json" }</w:instrText>
      </w:r>
      <w:r>
        <w:fldChar w:fldCharType="separate"/>
      </w:r>
      <w:r w:rsidRPr="007D5DCA">
        <w:rPr>
          <w:noProof/>
        </w:rPr>
        <w:t>(FAO, 2015;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2F0436">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Dubert et al., 2017; Le Roux et al., 2016; Richards et al., 2015b)", "plainTextFormattedCitation" : "(Beaz-Hidalgo et al., 2010a; Dubert et al., 2017; Le Roux et al., 2016; Richards et al., 2015b)", "previouslyFormattedCitation" : "(Beaz-Hidalgo et al., 2010a; Dubert et al., 2017; Le Roux et al., 2016; Richards et al., 2015b)" }, "properties" : {  }, "schema" : "https://github.com/citation-style-language/schema/raw/master/csl-citation.json" }</w:instrText>
      </w:r>
      <w:r>
        <w:fldChar w:fldCharType="separate"/>
      </w:r>
      <w:r w:rsidR="002F0436" w:rsidRPr="002F0436">
        <w:rPr>
          <w:noProof/>
        </w:rPr>
        <w:t>(Beaz-Hidalgo et al., 2010a; Dubert et al., 2017;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"(Mckindsey et al., 2007)" }, "properties" : {  }, "schema" : "https://github.com/citation-style-language/schema/raw/master/csl-citation.json" }</w:instrText>
      </w:r>
      <w:r>
        <w:fldChar w:fldCharType="separate"/>
      </w:r>
      <w:r w:rsidRPr="007D5DCA">
        <w:rPr>
          <w:noProof/>
        </w:rPr>
        <w:t>(Mckindsey et al., 2007)</w:t>
      </w:r>
      <w:r>
        <w:fldChar w:fldCharType="end"/>
      </w:r>
      <w:r>
        <w:t>.</w:t>
      </w:r>
    </w:p>
    <w:p w14:paraId="3ADE5FB8" w14:textId="0C9B3AF7"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w:t>
      </w:r>
      <w:commentRangeStart w:id="9"/>
      <w:commentRangeStart w:id="10"/>
      <w:r>
        <w:t xml:space="preserve">improvement of water quality </w:t>
      </w:r>
      <w:commentRangeEnd w:id="9"/>
      <w:r w:rsidR="005609AF">
        <w:rPr>
          <w:rStyle w:val="CommentReference"/>
        </w:rPr>
        <w:commentReference w:id="9"/>
      </w:r>
      <w:commentRangeEnd w:id="10"/>
      <w:r w:rsidR="004209C4">
        <w:rPr>
          <w:rStyle w:val="CommentReference"/>
        </w:rPr>
        <w:commentReference w:id="10"/>
      </w:r>
      <w:r>
        <w:fldChar w:fldCharType="begin" w:fldLock="1"/>
      </w:r>
      <w:r w:rsidR="00BA2257">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FE58AB">
        <w:t xml:space="preserve">against </w:t>
      </w:r>
      <w:r>
        <w:t xml:space="preserve">challenge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BA2257">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resulted in dramatic reductions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BA2257">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 "schema" : "https://github.com/citation-style-language/schema/raw/master/csl-citation.json" }</w:instrText>
      </w:r>
      <w:r>
        <w:fldChar w:fldCharType="separate"/>
      </w:r>
      <w:r w:rsidRPr="007D5DCA">
        <w:rPr>
          <w:noProof/>
        </w:rPr>
        <w:t>(Sohn et al., 2016)</w:t>
      </w:r>
      <w:r>
        <w:fldChar w:fldCharType="end"/>
      </w:r>
      <w:r>
        <w:t>.</w:t>
      </w:r>
    </w:p>
    <w:p w14:paraId="000AF2C2" w14:textId="4C6B006D" w:rsidR="002E5918" w:rsidRDefault="002E5918" w:rsidP="002E5918">
      <w:r w:rsidRPr="00E47D7B">
        <w:t xml:space="preserve">However, there is </w:t>
      </w:r>
      <w:r>
        <w:t>a</w:t>
      </w:r>
      <w:r w:rsidRPr="00E47D7B">
        <w:t xml:space="preserve"> lack of knowledge </w:t>
      </w:r>
      <w:r>
        <w:t>regarding</w:t>
      </w:r>
      <w:r w:rsidRPr="00E47D7B">
        <w:t xml:space="preserve"> the </w:t>
      </w:r>
      <w:r>
        <w:t>mechanisms</w:t>
      </w:r>
      <w:r w:rsidRPr="00E47D7B">
        <w:t xml:space="preserve"> </w:t>
      </w:r>
      <w:r>
        <w:t>by which</w:t>
      </w:r>
      <w:r w:rsidRPr="00E47D7B">
        <w:t xml:space="preserve"> probiotic</w:t>
      </w:r>
      <w:r>
        <w:t>s exert their</w:t>
      </w:r>
      <w:r w:rsidRPr="00E47D7B">
        <w:t xml:space="preserve"> effects</w:t>
      </w:r>
      <w:r>
        <w:t xml:space="preserve">. </w:t>
      </w:r>
      <w:r w:rsidRPr="00E47D7B">
        <w:t>There are also concerns about using probiotic bacteria to combat disease in aquaculture</w:t>
      </w:r>
      <w:r>
        <w:t>,</w:t>
      </w:r>
      <w:r w:rsidRPr="00E47D7B">
        <w:t xml:space="preserve"> as they will eventually disperse into the water and </w:t>
      </w:r>
      <w:r>
        <w:t>may thus affect bacterial</w:t>
      </w:r>
      <w:r w:rsidRPr="00E47D7B">
        <w:t xml:space="preserve"> diversity</w:t>
      </w:r>
      <w:r>
        <w:t xml:space="preserve"> in nature </w:t>
      </w:r>
      <w:r>
        <w:fldChar w:fldCharType="begin" w:fldLock="1"/>
      </w:r>
      <w:r w:rsidR="00BA2257">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the host health </w:t>
      </w:r>
      <w:r>
        <w:fldChar w:fldCharType="begin" w:fldLock="1"/>
      </w:r>
      <w:r>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BA2257">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Moreover, bacteria in oysters serve as an i</w:t>
      </w:r>
      <w:r w:rsidR="004209C4" w:rsidRPr="00CD56D4">
        <w:t xml:space="preserve">ndicator of health and function of </w:t>
      </w:r>
      <w:r w:rsidR="004209C4">
        <w:t xml:space="preserve">the oyster </w:t>
      </w:r>
      <w:r w:rsidR="004209C4" w:rsidRPr="00CD56D4">
        <w:t xml:space="preserve">community </w:t>
      </w:r>
      <w:r w:rsidR="004209C4" w:rsidRPr="00CD56D4">
        <w:fldChar w:fldCharType="begin" w:fldLock="1"/>
      </w:r>
      <w:r w:rsidR="004209C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28C1CF63" w:rsidR="00417134" w:rsidRDefault="002E5918" w:rsidP="002E5918">
      <w:r>
        <w:t xml:space="preserve">Previous studies of the microbiome in adult oysters have shown differences in microbiota according to tissue type, location, season, and environmental conditions </w:t>
      </w:r>
      <w:r w:rsidRPr="001C096D">
        <w:fldChar w:fldCharType="begin" w:fldLock="1"/>
      </w:r>
      <w:r w:rsidR="00BA2257">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"http://www.mendeley.com/documents/?uuid=a039fa69-f6b8-34dd-9f3a-1f3e63a47cb8"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2016b; Lokmer and Mathias Wegner, 2015; Pierce et al., 2016)", "plainTextFormattedCitation" : "(Chauhan et al., 2014; King et al., 2012; Lokmer et al., 2016b; Lokmer and Mathias Wegner, 2015; Pierce et al., 2016)", "previouslyFormattedCitation" : "(Chauhan et al., 2014; King et al., 2012; Lokmer et al., 2016b; Lokmer and Mathias Wegner, 2015; Pierce et al., 2016)" }, "properties" : {  }, "schema" : "https://github.com/citation-style-language/schema/raw/master/csl-citation.json" }</w:instrText>
      </w:r>
      <w:r w:rsidRPr="001C096D">
        <w:fldChar w:fldCharType="separate"/>
      </w:r>
      <w:r w:rsidRPr="00B64683">
        <w:rPr>
          <w:noProof/>
        </w:rPr>
        <w:t>(Chauhan et al., 2014; King et al., 2012; Lokmer et al., 2016b; Lokmer and Mathias Wegner, 2015; Pierce et al., 2016)</w:t>
      </w:r>
      <w:r w:rsidRPr="001C096D">
        <w:fldChar w:fldCharType="end"/>
      </w:r>
      <w:r w:rsidRPr="001C096D">
        <w:t xml:space="preserve">. Additionally, the oyster microbiome is distinct from </w:t>
      </w:r>
      <w:r>
        <w:t xml:space="preserve">that of the surrounding </w:t>
      </w:r>
      <w:r w:rsidRPr="001C096D">
        <w:t xml:space="preserve">water and </w:t>
      </w:r>
      <w:r w:rsidR="005609AF">
        <w:t xml:space="preserve">is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BA2257">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 "schema" : "https://github.com/citation-style-language/schema/raw/master/csl-citation.json" }</w:instrText>
      </w:r>
      <w:r>
        <w:fldChar w:fldCharType="separate"/>
      </w:r>
      <w:r w:rsidRPr="00B64683">
        <w:rPr>
          <w:noProof/>
        </w:rPr>
        <w:t>(Lokmer et al., 2016a)</w:t>
      </w:r>
      <w:r>
        <w:fldChar w:fldCharType="end"/>
      </w:r>
      <w:r w:rsidRPr="001C096D">
        <w:t>. Three</w:t>
      </w:r>
      <w:r>
        <w:t xml:space="preserve"> independent microbiome studies</w:t>
      </w:r>
      <w:r w:rsidRPr="001C096D">
        <w:t xml:space="preserve"> </w:t>
      </w:r>
      <w:r>
        <w:t>of</w:t>
      </w:r>
      <w:r w:rsidRPr="001C096D">
        <w:t xml:space="preserve"> </w:t>
      </w:r>
      <w:r w:rsidR="008536BA">
        <w:t xml:space="preserve">larval cultures of the Pacific oyster, </w:t>
      </w:r>
      <w:r w:rsidRPr="001C096D">
        <w:rPr>
          <w:i/>
        </w:rPr>
        <w:t xml:space="preserve">Crassostrea </w:t>
      </w:r>
      <w:proofErr w:type="spellStart"/>
      <w:r w:rsidRPr="001C096D">
        <w:rPr>
          <w:i/>
        </w:rPr>
        <w:t>gigas</w:t>
      </w:r>
      <w:proofErr w:type="spellEnd"/>
      <w:r w:rsidRPr="001C096D">
        <w:t xml:space="preserve"> found that</w:t>
      </w:r>
      <w:r>
        <w:t>, even though</w:t>
      </w:r>
      <w:r w:rsidRPr="001C096D">
        <w:t xml:space="preserve"> the microbiome </w:t>
      </w:r>
      <w:r>
        <w:t xml:space="preserve">in the rearing water changes </w:t>
      </w:r>
      <w:r w:rsidRPr="001C096D">
        <w:t>througho</w:t>
      </w:r>
      <w:r>
        <w:t xml:space="preserve">ut the year, there is little effect of </w:t>
      </w:r>
      <w:commentRangeStart w:id="11"/>
      <w:commentRangeStart w:id="12"/>
      <w:r>
        <w:t xml:space="preserve">rearing conditions </w:t>
      </w:r>
      <w:commentRangeEnd w:id="11"/>
      <w:r w:rsidR="005F0DBC">
        <w:rPr>
          <w:rStyle w:val="CommentReference"/>
        </w:rPr>
        <w:commentReference w:id="11"/>
      </w:r>
      <w:commentRangeEnd w:id="12"/>
      <w:r w:rsidR="004209C4">
        <w:rPr>
          <w:rStyle w:val="CommentReference"/>
        </w:rPr>
        <w:commentReference w:id="12"/>
      </w:r>
      <w:r>
        <w:t xml:space="preserve">themselves </w:t>
      </w:r>
      <w:r>
        <w:fldChar w:fldCharType="begin" w:fldLock="1"/>
      </w:r>
      <w:r w:rsidR="00BA2257">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 "schema" : "https://github.com/citation-style-language/schema/raw/master/csl-citation.json" }</w:instrText>
      </w:r>
      <w:r>
        <w:fldChar w:fldCharType="separate"/>
      </w:r>
      <w:r w:rsidRPr="007D5DCA">
        <w:rPr>
          <w:noProof/>
        </w:rPr>
        <w:t>(Asmani et al., 2016; Powell et al., 2013; Trabal Fernández et al., 2014)</w:t>
      </w:r>
      <w:r>
        <w:fldChar w:fldCharType="end"/>
      </w:r>
      <w:r>
        <w:t>. Microbiome studies of juvenile</w:t>
      </w:r>
      <w:r w:rsidR="00AA20CB" w:rsidRPr="00AA20CB">
        <w:t xml:space="preserve"> Kumamoto </w:t>
      </w:r>
      <w:r>
        <w:t xml:space="preserve">oysters </w:t>
      </w:r>
      <w:commentRangeStart w:id="13"/>
      <w:del w:id="14" w:author="Anton Post" w:date="2018-05-21T12:25:00Z">
        <w:r w:rsidDel="00B01394">
          <w:delText xml:space="preserve">treated </w:delText>
        </w:r>
      </w:del>
      <w:ins w:id="15" w:author="Anton Post" w:date="2018-05-21T12:25:00Z">
        <w:r w:rsidR="00B01394">
          <w:t>challenged (or spiked?)</w:t>
        </w:r>
      </w:ins>
      <w:commentRangeEnd w:id="13"/>
      <w:r w:rsidR="004209C4">
        <w:rPr>
          <w:rStyle w:val="CommentReference"/>
        </w:rPr>
        <w:commentReference w:id="13"/>
      </w:r>
      <w:ins w:id="16" w:author="Anton Post" w:date="2018-05-21T12:25:00Z">
        <w:r w:rsidR="00B01394">
          <w:t xml:space="preserve"> </w:t>
        </w:r>
      </w:ins>
      <w:r>
        <w:t xml:space="preserve">with </w:t>
      </w:r>
      <w:commentRangeStart w:id="17"/>
      <w:r>
        <w:rPr>
          <w:i/>
        </w:rPr>
        <w:t>Streptomyces</w:t>
      </w:r>
      <w:commentRangeEnd w:id="17"/>
      <w:r w:rsidR="004209C4">
        <w:rPr>
          <w:rStyle w:val="CommentReference"/>
        </w:rPr>
        <w:commentReference w:id="17"/>
      </w:r>
      <w:r>
        <w:t xml:space="preserve"> showed an increase in species diversity and changes in the relative abundances of taxa, compared to control </w:t>
      </w:r>
      <w:r w:rsidR="008536BA">
        <w:t xml:space="preserve">oysters </w:t>
      </w:r>
      <w:r>
        <w:fldChar w:fldCharType="begin" w:fldLock="1"/>
      </w:r>
      <w:r w:rsidR="00BA2257">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3C85F547"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r w:rsidR="00120487">
        <w:t xml:space="preserve">each of the rearing water, tank </w:t>
      </w:r>
      <w:r w:rsidR="00B01394">
        <w:t>biofilms</w:t>
      </w:r>
      <w:r w:rsidR="00120487">
        <w:t>, and larvae microbiomes.</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77777777" w:rsidR="002B224F" w:rsidRDefault="002B224F" w:rsidP="002B224F">
      <w:pPr>
        <w:pStyle w:val="Heading2"/>
      </w:pPr>
      <w:r>
        <w:t>Bacterial Strain</w:t>
      </w:r>
    </w:p>
    <w:p w14:paraId="2BB1AB21" w14:textId="12A12166"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Narrow River in Rhode Island </w:t>
      </w:r>
      <w:r w:rsidRPr="00CD56D4">
        <w:fldChar w:fldCharType="begin" w:fldLock="1"/>
      </w:r>
      <w:r w:rsidR="00BA2257">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w:t>
      </w:r>
      <w:r w:rsidR="00120B5A">
        <w:t xml:space="preserve"> and confirmed using </w:t>
      </w:r>
      <w:r w:rsidRPr="00CD56D4">
        <w:t>serial dilution and spot plating on YP30 agar plates to determine colony forming units (CFU).</w:t>
      </w:r>
    </w:p>
    <w:p w14:paraId="40AD849D" w14:textId="77777777" w:rsidR="002B224F" w:rsidRDefault="002B224F" w:rsidP="002B224F">
      <w:pPr>
        <w:pStyle w:val="Heading2"/>
      </w:pPr>
      <w:r>
        <w:t>Experimental Design and Sample Collection</w:t>
      </w:r>
    </w:p>
    <w:p w14:paraId="47DEE44E" w14:textId="76CDFEB9" w:rsidR="00A01D82" w:rsidRPr="00CD56D4" w:rsidRDefault="00F20A61" w:rsidP="002E5918">
      <w:r>
        <w:t xml:space="preserve">Samples for microbiome analysis were collected during the hatchery trials reported in </w:t>
      </w:r>
      <w:r w:rsidRPr="00764CCF">
        <w:rPr>
          <w:highlight w:val="yellow"/>
        </w:rPr>
        <w:t>Sohn et al.</w:t>
      </w:r>
      <w:r w:rsidR="003C248E" w:rsidRPr="00764CCF">
        <w:rPr>
          <w:highlight w:val="yellow"/>
        </w:rPr>
        <w:t xml:space="preserve"> (</w:t>
      </w:r>
      <w:r w:rsidR="003C248E" w:rsidRPr="00764CCF">
        <w:rPr>
          <w:i/>
          <w:highlight w:val="yellow"/>
        </w:rPr>
        <w:t>in prep</w:t>
      </w:r>
      <w:r w:rsidR="003C248E" w:rsidRPr="00764CCF">
        <w:rPr>
          <w:highlight w:val="yellow"/>
        </w:rPr>
        <w:t>)</w:t>
      </w:r>
      <w:r>
        <w:t xml:space="preserve">. </w:t>
      </w:r>
      <w:r w:rsidR="002E5918" w:rsidRPr="00CD56D4">
        <w:t>Eastern oysters (</w:t>
      </w:r>
      <w:r w:rsidR="002E5918" w:rsidRPr="00CD56D4">
        <w:rPr>
          <w:i/>
        </w:rPr>
        <w:t>Crassostrea virginica</w:t>
      </w:r>
      <w:r w:rsidR="002E5918" w:rsidRPr="00CD56D4">
        <w:t xml:space="preserve">) were spawned at the Blount Shellfish Hatchery at Roger William University (Bristol, RI, USA) following standard procedures </w:t>
      </w:r>
      <w:r w:rsidR="002E5918" w:rsidRPr="00CD56D4">
        <w:fldChar w:fldCharType="begin" w:fldLock="1"/>
      </w:r>
      <w:r w:rsidR="002E5918">
        <w:instrText>ADDIN CSL_CITATION { "citationID" : "14s4fucno3",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 : [ "http://zotero.org/users/local/NxI291Mw/items/35SPZRMC" ], "uris" : [ "http://zotero.org/users/local/NxI291Mw/items/35SPZRMC", "http://www.mendeley.com/documents/?uuid=6271c68b-31d1-4844-9efd-c8e0dd11a7b7" ] } ], "mendeley" : { "formattedCitation" : "(Helm et al., 2004)", "plainTextFormattedCitation" : "(Helm et al., 2004)", "previouslyFormattedCitation" : "(Helm et al., 2004)" }, "properties" : { "formattedCitation" : "(Helm et al. 2004)", "plainCitation" : "(Helm et al. 2004)" }, "schema" : "https://github.com/citation-style-language/schema/raw/master/csl-citation.json" }</w:instrText>
      </w:r>
      <w:r w:rsidR="002E5918" w:rsidRPr="00CD56D4">
        <w:fldChar w:fldCharType="separate"/>
      </w:r>
      <w:r w:rsidR="002E5918" w:rsidRPr="007D5DCA">
        <w:rPr>
          <w:noProof/>
        </w:rPr>
        <w:t>(Helm et al., 2004)</w:t>
      </w:r>
      <w:r w:rsidR="002E5918" w:rsidRPr="00CD56D4">
        <w:fldChar w:fldCharType="end"/>
      </w:r>
      <w:r w:rsidR="002E5918" w:rsidRPr="00CD56D4">
        <w:t xml:space="preserve">. </w:t>
      </w:r>
      <w:r w:rsidR="002E5918">
        <w:t>Spawning is referred to</w:t>
      </w:r>
      <w:r w:rsidR="002E5918" w:rsidRPr="00CD56D4">
        <w:t xml:space="preserve"> as Day 0</w:t>
      </w:r>
      <w:r w:rsidR="002E5918">
        <w:t xml:space="preserve"> throughout the manuscript</w:t>
      </w:r>
      <w:r w:rsidR="002E5918" w:rsidRPr="00CD56D4">
        <w:t>. Larvae (1</w:t>
      </w:r>
      <w:r w:rsidR="002E5918">
        <w:t>-</w:t>
      </w:r>
      <w:r w:rsidR="002E5918" w:rsidRPr="00CD56D4">
        <w:t xml:space="preserve">day old) were distributed and maintained in </w:t>
      </w:r>
      <w:r w:rsidR="008A3E93">
        <w:t xml:space="preserve">static conditions in </w:t>
      </w:r>
      <w:r w:rsidR="002E5918" w:rsidRPr="00CD56D4">
        <w:t xml:space="preserve">triplicate 120 L conical tanks </w:t>
      </w:r>
      <w:r w:rsidR="002E5918">
        <w:t>for each</w:t>
      </w:r>
      <w:r w:rsidR="002E5918" w:rsidRPr="00CD56D4">
        <w:t xml:space="preserve"> treatment</w:t>
      </w:r>
      <w:r w:rsidR="00FB2ABE">
        <w:t xml:space="preserve"> at room temperature</w:t>
      </w:r>
      <w:r w:rsidR="00120B5A">
        <w:t xml:space="preserve"> </w:t>
      </w:r>
      <w:r w:rsidR="00FB2ABE">
        <w:t>(</w:t>
      </w:r>
      <w:r w:rsidR="00FB2ABE">
        <w:rPr>
          <w:rFonts w:ascii="TimesNewRomanPSMT" w:hAnsi="TimesNewRomanPSMT" w:cs="TimesNewRomanPSMT"/>
          <w:szCs w:val="24"/>
        </w:rPr>
        <w:t xml:space="preserve">approximately 23 °C) </w:t>
      </w:r>
      <w:r w:rsidR="00120B5A" w:rsidRPr="00FB2ABE">
        <w:t xml:space="preserve">and </w:t>
      </w:r>
      <w:r w:rsidR="00A50060">
        <w:t xml:space="preserve">a </w:t>
      </w:r>
      <w:r w:rsidR="00120B5A" w:rsidRPr="00FB2ABE">
        <w:t>salinity</w:t>
      </w:r>
      <w:r w:rsidR="00120B5A" w:rsidRPr="00B24951">
        <w:t xml:space="preserve"> of </w:t>
      </w:r>
      <w:commentRangeStart w:id="18"/>
      <w:r w:rsidR="00FB2ABE" w:rsidRPr="00FB2ABE">
        <w:t>20p</w:t>
      </w:r>
      <w:ins w:id="19" w:author="Marta Gomez-Chiarri" w:date="2018-08-09T08:29:00Z">
        <w:r w:rsidR="00656854">
          <w:t>su</w:t>
        </w:r>
        <w:commentRangeEnd w:id="18"/>
        <w:r w:rsidR="00656854">
          <w:rPr>
            <w:rStyle w:val="CommentReference"/>
          </w:rPr>
          <w:commentReference w:id="18"/>
        </w:r>
      </w:ins>
      <w:del w:id="20" w:author="Marta Gomez-Chiarri" w:date="2018-08-09T08:29:00Z">
        <w:r w:rsidR="00FB2ABE" w:rsidRPr="00FB2ABE" w:rsidDel="00656854">
          <w:delText>pt</w:delText>
        </w:r>
      </w:del>
      <w:r w:rsidR="002E5918" w:rsidRPr="00CD56D4">
        <w:t>. Tanks were randomly assigned to treatments including no probiotics (control) and probiotic</w:t>
      </w:r>
      <w:r w:rsidR="002E5918">
        <w:t xml:space="preserve"> treatment with </w:t>
      </w:r>
      <w:r w:rsidR="002E5918">
        <w:rPr>
          <w:i/>
        </w:rPr>
        <w:t>B. pumilus</w:t>
      </w:r>
      <w:r w:rsidR="002E5918" w:rsidRPr="00CD56D4">
        <w:t xml:space="preserve"> RI06-95. </w:t>
      </w:r>
      <w:r w:rsidR="002E5918">
        <w:rPr>
          <w:i/>
        </w:rPr>
        <w:t>B. pumilus</w:t>
      </w:r>
      <w:r w:rsidR="002E5918" w:rsidRPr="00CD56D4">
        <w:t xml:space="preserve"> RI06-95 were administered </w:t>
      </w:r>
      <w:r w:rsidR="002E5918">
        <w:t>daily at</w:t>
      </w:r>
      <w:r w:rsidR="002E5918" w:rsidRPr="00CD56D4">
        <w:t xml:space="preserve"> 10</w:t>
      </w:r>
      <w:r w:rsidR="002E5918" w:rsidRPr="00CD56D4">
        <w:rPr>
          <w:vertAlign w:val="superscript"/>
        </w:rPr>
        <w:t>4</w:t>
      </w:r>
      <w:r w:rsidR="002E5918" w:rsidRPr="00CD56D4">
        <w:t xml:space="preserve"> CFU/mL to non-control tanks </w:t>
      </w:r>
      <w:r w:rsidR="002E5918">
        <w:t>a</w:t>
      </w:r>
      <w:r w:rsidR="002E5918" w:rsidRPr="00CD56D4">
        <w:t xml:space="preserve">fter being mixed with an algal feed. The microalgae strains used throughout the trial </w:t>
      </w:r>
      <w:r w:rsidR="00656854">
        <w:t xml:space="preserve">for feeding </w:t>
      </w:r>
      <w:r w:rsidR="002E5918" w:rsidRPr="00CD56D4">
        <w:t xml:space="preserve">were </w:t>
      </w:r>
      <w:proofErr w:type="spellStart"/>
      <w:r w:rsidR="002E5918" w:rsidRPr="00CD56D4">
        <w:rPr>
          <w:i/>
        </w:rPr>
        <w:t>Chaetoceros</w:t>
      </w:r>
      <w:proofErr w:type="spellEnd"/>
      <w:r w:rsidR="002E5918" w:rsidRPr="00CD56D4">
        <w:rPr>
          <w:i/>
        </w:rPr>
        <w:t xml:space="preserve"> </w:t>
      </w:r>
      <w:proofErr w:type="spellStart"/>
      <w:r w:rsidR="002E5918" w:rsidRPr="00CD56D4">
        <w:rPr>
          <w:i/>
        </w:rPr>
        <w:t>muelleri</w:t>
      </w:r>
      <w:proofErr w:type="spellEnd"/>
      <w:r w:rsidR="002E5918" w:rsidRPr="00CD56D4">
        <w:t xml:space="preserve"> (CCMP1316), </w:t>
      </w:r>
      <w:proofErr w:type="spellStart"/>
      <w:r w:rsidR="002E5918" w:rsidRPr="00CD56D4">
        <w:rPr>
          <w:i/>
        </w:rPr>
        <w:t>Isochrysis</w:t>
      </w:r>
      <w:proofErr w:type="spellEnd"/>
      <w:r w:rsidR="002E5918" w:rsidRPr="00CD56D4">
        <w:rPr>
          <w:i/>
        </w:rPr>
        <w:t xml:space="preserve"> </w:t>
      </w:r>
      <w:proofErr w:type="spellStart"/>
      <w:r w:rsidR="002E5918" w:rsidRPr="00CD56D4">
        <w:rPr>
          <w:i/>
        </w:rPr>
        <w:t>galbana</w:t>
      </w:r>
      <w:proofErr w:type="spellEnd"/>
      <w:r w:rsidR="002E5918" w:rsidRPr="00CD56D4">
        <w:t xml:space="preserve"> (CCMP1323), </w:t>
      </w:r>
      <w:proofErr w:type="spellStart"/>
      <w:r w:rsidR="002E5918" w:rsidRPr="00CD56D4">
        <w:rPr>
          <w:i/>
        </w:rPr>
        <w:t>Tisochrysis</w:t>
      </w:r>
      <w:proofErr w:type="spellEnd"/>
      <w:r w:rsidR="002E5918" w:rsidRPr="00CD56D4">
        <w:rPr>
          <w:i/>
        </w:rPr>
        <w:t xml:space="preserve"> lutea</w:t>
      </w:r>
      <w:ins w:id="21" w:author="Marta Gomez-Chiarri" w:date="2018-08-09T08:41:00Z">
        <w:r w:rsidR="00A01D82">
          <w:rPr>
            <w:i/>
          </w:rPr>
          <w:t xml:space="preserve"> </w:t>
        </w:r>
        <w:r w:rsidR="00A01D82">
          <w:t>(</w:t>
        </w:r>
      </w:ins>
      <w:del w:id="22" w:author="Marta Gomez-Chiarri" w:date="2018-08-09T08:41:00Z">
        <w:r w:rsidR="002E5918" w:rsidRPr="00CD56D4" w:rsidDel="00A01D82">
          <w:rPr>
            <w:i/>
          </w:rPr>
          <w:delText xml:space="preserve">/Isochrysis </w:delText>
        </w:r>
        <w:r w:rsidR="002E5918" w:rsidRPr="00CD56D4" w:rsidDel="00A01D82">
          <w:delText>sp T-ISO (</w:delText>
        </w:r>
      </w:del>
      <w:r w:rsidR="002E5918" w:rsidRPr="00CD56D4">
        <w:t xml:space="preserve">CCMP1324), </w:t>
      </w:r>
      <w:ins w:id="23" w:author="Marta Gomez-Chiarri" w:date="2018-08-09T08:33:00Z">
        <w:r w:rsidR="00656854">
          <w:t xml:space="preserve">and </w:t>
        </w:r>
      </w:ins>
      <w:commentRangeStart w:id="24"/>
      <w:commentRangeStart w:id="25"/>
      <w:commentRangeStart w:id="26"/>
      <w:del w:id="27" w:author="Marta Gomez-Chiarri" w:date="2018-08-09T08:33:00Z">
        <w:r w:rsidR="002E5918" w:rsidRPr="00CD56D4" w:rsidDel="00656854">
          <w:rPr>
            <w:i/>
          </w:rPr>
          <w:delText>Pavlova pinguis</w:delText>
        </w:r>
        <w:r w:rsidR="002E5918" w:rsidRPr="00CD56D4" w:rsidDel="00656854">
          <w:delText xml:space="preserve"> (CCMP609), </w:delText>
        </w:r>
      </w:del>
      <w:r w:rsidR="002E5918" w:rsidRPr="00CD56D4">
        <w:rPr>
          <w:i/>
        </w:rPr>
        <w:t xml:space="preserve">Pavlova </w:t>
      </w:r>
      <w:proofErr w:type="spellStart"/>
      <w:r w:rsidR="002E5918" w:rsidRPr="00CD56D4">
        <w:rPr>
          <w:i/>
        </w:rPr>
        <w:t>lutheri</w:t>
      </w:r>
      <w:proofErr w:type="spellEnd"/>
      <w:r w:rsidR="002E5918" w:rsidRPr="00CD56D4">
        <w:t xml:space="preserve"> (CCMP1325), </w:t>
      </w:r>
      <w:commentRangeEnd w:id="24"/>
      <w:r w:rsidR="00120B5A">
        <w:rPr>
          <w:rStyle w:val="CommentReference"/>
        </w:rPr>
        <w:commentReference w:id="24"/>
      </w:r>
      <w:commentRangeEnd w:id="25"/>
      <w:r w:rsidR="00811AF6">
        <w:rPr>
          <w:rStyle w:val="CommentReference"/>
        </w:rPr>
        <w:commentReference w:id="25"/>
      </w:r>
      <w:commentRangeEnd w:id="26"/>
      <w:r w:rsidR="00656854">
        <w:rPr>
          <w:rStyle w:val="CommentReference"/>
        </w:rPr>
        <w:commentReference w:id="26"/>
      </w:r>
      <w:proofErr w:type="spellStart"/>
      <w:r w:rsidR="002E5918" w:rsidRPr="00CD56D4">
        <w:rPr>
          <w:i/>
        </w:rPr>
        <w:t>Tetraselmis</w:t>
      </w:r>
      <w:proofErr w:type="spellEnd"/>
      <w:r w:rsidR="002E5918" w:rsidRPr="00CD56D4">
        <w:t xml:space="preserve"> sp. (CCMP892), and </w:t>
      </w:r>
      <w:proofErr w:type="spellStart"/>
      <w:r w:rsidR="002E5918" w:rsidRPr="00CD56D4">
        <w:rPr>
          <w:i/>
        </w:rPr>
        <w:t>Thalassiosira</w:t>
      </w:r>
      <w:proofErr w:type="spellEnd"/>
      <w:r w:rsidR="002E5918" w:rsidRPr="00CD56D4">
        <w:rPr>
          <w:i/>
        </w:rPr>
        <w:t xml:space="preserve"> </w:t>
      </w:r>
      <w:proofErr w:type="spellStart"/>
      <w:r w:rsidR="002E5918" w:rsidRPr="00CD56D4">
        <w:rPr>
          <w:i/>
        </w:rPr>
        <w:t>weisflogii</w:t>
      </w:r>
      <w:proofErr w:type="spellEnd"/>
      <w:r w:rsidR="002E5918" w:rsidRPr="00CD56D4">
        <w:t xml:space="preserve"> (CCMP1336). </w:t>
      </w:r>
      <w:r w:rsidR="002E5918">
        <w:t>Experimental t</w:t>
      </w:r>
      <w:r w:rsidR="002E5918" w:rsidRPr="00CD56D4">
        <w:t>anks were drained every other day</w:t>
      </w:r>
      <w:r w:rsidR="008A3E93">
        <w:t xml:space="preserve"> to </w:t>
      </w:r>
      <w:del w:id="28" w:author="Marta Gomez-Chiarri" w:date="2018-08-09T08:44:00Z">
        <w:r w:rsidR="008A3E93" w:rsidDel="00A01D82">
          <w:delText xml:space="preserve">maintain water quality and </w:delText>
        </w:r>
      </w:del>
      <w:r w:rsidR="008A3E93">
        <w:t>perform larval counts and grading</w:t>
      </w:r>
      <w:r w:rsidR="00A01D82">
        <w:t xml:space="preserve">.  Tanks were </w:t>
      </w:r>
      <w:r w:rsidR="008A3E93">
        <w:t xml:space="preserve">washed thoroughly with a </w:t>
      </w:r>
      <w:r w:rsidR="00A01D82">
        <w:t xml:space="preserve">diluted </w:t>
      </w:r>
      <w:r w:rsidR="008A3E93">
        <w:t xml:space="preserve">bleach solution, rinsed, </w:t>
      </w:r>
      <w:r w:rsidR="002E5918">
        <w:t>and replenished with clean UV-filtered and sterilized water</w:t>
      </w:r>
      <w:r w:rsidR="00A01D82">
        <w:t xml:space="preserve"> prior restocking of the larvae</w:t>
      </w:r>
      <w:r w:rsidR="002E5918">
        <w:t>.</w:t>
      </w:r>
    </w:p>
    <w:p w14:paraId="365148E4" w14:textId="23C35A17" w:rsidR="002E5918" w:rsidRPr="00CD56D4" w:rsidRDefault="002E5918" w:rsidP="002E5918">
      <w:pPr>
        <w:rPr>
          <w:b/>
          <w:i/>
        </w:rPr>
      </w:pPr>
      <w:r w:rsidRPr="00CD56D4">
        <w:t xml:space="preserve">Rearing water (1 – 2 L) was collected from each of the triplicate tanks during drain-down and filtered </w:t>
      </w:r>
      <w:r>
        <w:t>over</w:t>
      </w:r>
      <w:r w:rsidRPr="00CD56D4">
        <w:t xml:space="preserve"> a 0.22 </w:t>
      </w:r>
      <w:proofErr w:type="spellStart"/>
      <w:r w:rsidRPr="00CD56D4">
        <w:t>μm</w:t>
      </w:r>
      <w:proofErr w:type="spellEnd"/>
      <w:r w:rsidRPr="00CD56D4">
        <w:t xml:space="preserve"> Sterivex filter (Millipore, Milford, MA, USA). The Sterivex filters were immediately frozen </w:t>
      </w:r>
      <w:r>
        <w:t xml:space="preserve">and stored </w:t>
      </w:r>
      <w:r w:rsidRPr="00CD56D4">
        <w:t>at -</w:t>
      </w:r>
      <w:r>
        <w:t>8</w:t>
      </w:r>
      <w:r w:rsidRPr="00CD56D4">
        <w:t>0 °C until DNA extraction. Biofilm swab samples were collected from</w:t>
      </w:r>
      <w:del w:id="29" w:author="Marta Gomez-Chiarri" w:date="2018-08-09T08:46:00Z">
        <w:r w:rsidRPr="00CD56D4" w:rsidDel="00F5374A">
          <w:delText xml:space="preserve"> </w:delText>
        </w:r>
      </w:del>
      <w:r w:rsidR="00F5374A">
        <w:t xml:space="preserve"> the surface inside </w:t>
      </w:r>
      <w:r w:rsidRPr="00CD56D4">
        <w:t xml:space="preserve">of each tank by swabbing </w:t>
      </w:r>
      <w:r w:rsidR="00120B5A">
        <w:t xml:space="preserve">a line of </w:t>
      </w:r>
      <w:r w:rsidRPr="00CD56D4">
        <w:t>approximately 144 cm in length</w:t>
      </w:r>
      <w:r w:rsidR="00F5374A">
        <w:t xml:space="preserve"> using </w:t>
      </w:r>
      <w:r w:rsidR="00F5374A" w:rsidRPr="00CD56D4">
        <w:t xml:space="preserve">with sterile </w:t>
      </w:r>
      <w:r w:rsidR="00F5374A">
        <w:t xml:space="preserve">cotton </w:t>
      </w:r>
      <w:r w:rsidR="00F5374A" w:rsidRPr="00CD56D4">
        <w:t>swabs</w:t>
      </w:r>
      <w:r w:rsidR="00120B5A">
        <w:t xml:space="preserve">. The cotton tips of the swabs were </w:t>
      </w:r>
      <w:r w:rsidRPr="00CD56D4">
        <w:t xml:space="preserve">stored in </w:t>
      </w:r>
      <w:proofErr w:type="spellStart"/>
      <w:r w:rsidRPr="00CD56D4">
        <w:t>RNAlater</w:t>
      </w:r>
      <w:proofErr w:type="spellEnd"/>
      <w:r w:rsidRPr="00CD56D4">
        <w:t xml:space="preserve">. Oyster larvae were </w:t>
      </w:r>
      <w:r w:rsidR="00120B5A">
        <w:t>collected on</w:t>
      </w:r>
      <w:r w:rsidRPr="00CD56D4">
        <w:t xml:space="preserve"> a 55 μm sieve </w:t>
      </w:r>
      <w:r w:rsidR="00120B5A">
        <w:t>after</w:t>
      </w:r>
      <w:r w:rsidR="00120B5A" w:rsidRPr="00CD56D4">
        <w:t xml:space="preserve"> </w:t>
      </w:r>
      <w:r w:rsidRPr="00CD56D4">
        <w:t xml:space="preserve">drain-down </w:t>
      </w:r>
      <w:r w:rsidR="00120B5A">
        <w:t xml:space="preserve">of tank </w:t>
      </w:r>
      <w:r w:rsidRPr="00CD56D4">
        <w:t>water,</w:t>
      </w:r>
      <w:r w:rsidR="00120B5A">
        <w:t xml:space="preserve"> resuspended in 5 liters of seawater</w:t>
      </w:r>
      <w:r w:rsidR="002767E5">
        <w:t>,</w:t>
      </w:r>
      <w:r w:rsidRPr="00CD56D4">
        <w:t xml:space="preserve"> and 10 ml of oyster larvae from each tank (about 150 – 1500 larvae) were placed into a sterile tube. In the laboratory, oyster larvae were </w:t>
      </w:r>
      <w:r>
        <w:t>collected on</w:t>
      </w:r>
      <w:r w:rsidRPr="00CD56D4">
        <w:t xml:space="preserve"> a 40 μm nylon membrane and rinsed with filtered sterile seawater (FSSW) to reduce residual environmental bacteria. Swab and larvae samples were flash frozen in liquid nitrogen and stored at -80 °C until DNA extraction. All sample types were collected </w:t>
      </w:r>
      <w:r>
        <w:t>during</w:t>
      </w:r>
      <w:r w:rsidRPr="00CD56D4">
        <w:t xml:space="preserve"> Trials 1 and 2, but only water samples were collected </w:t>
      </w:r>
      <w:r>
        <w:t>during</w:t>
      </w:r>
      <w:r w:rsidRPr="00CD56D4">
        <w:t xml:space="preserve"> Trial 3</w:t>
      </w:r>
      <w:r w:rsidR="00D93003">
        <w:t xml:space="preserve"> </w:t>
      </w:r>
      <w:r w:rsidR="009879DB">
        <w:t>for independent confirmation</w:t>
      </w:r>
      <w:r w:rsidR="004A1BF2">
        <w:t xml:space="preserve"> (Table 1)</w:t>
      </w:r>
      <w:r w:rsidRPr="00CD56D4">
        <w:t xml:space="preserve">. </w:t>
      </w:r>
    </w:p>
    <w:p w14:paraId="5BC5625C" w14:textId="77777777" w:rsidR="002B224F" w:rsidRPr="002B224F" w:rsidRDefault="002B224F" w:rsidP="002B224F"/>
    <w:p w14:paraId="3E5B4FC5" w14:textId="77777777" w:rsidR="002B224F" w:rsidRDefault="002B224F" w:rsidP="002B224F">
      <w:pPr>
        <w:pStyle w:val="Heading2"/>
      </w:pPr>
      <w:r w:rsidRPr="002B224F">
        <w:t>DNA Extraction, Amplification, and Sequencing</w:t>
      </w:r>
    </w:p>
    <w:p w14:paraId="3B125C5A" w14:textId="6EAF0DE4" w:rsidR="002E5918" w:rsidRPr="00EC538F" w:rsidRDefault="002E5918" w:rsidP="002E5918">
      <w:pPr>
        <w:rPr>
          <w:shd w:val="clear" w:color="auto" w:fill="FFFFFF"/>
        </w:rPr>
      </w:pPr>
      <w:r w:rsidRPr="00CD56D4">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"title" : "Impacts of Hurricanes Katrina and Rita on the microbial landscape of the New Orleans area", "type" : "article-journal", "volume" : "104" }, "uris" : [ "http://www.mendeley.com/documents/?uuid=5aefd1cf-0cc4-3d45-b6b0-45c714b07947" ] } ], "mendeley" : { "formattedCitation" : "(Sinigalliano et al., 2007)", "manualFormatting" : "(Sinigalliano et al., 2007", "plainTextFormattedCitation" : "(Sinigalliano et al., 2007)", "previouslyFormattedCitation" : "(Sinigalliano et al., 2007)" }, "properties" : {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 swabs and oyster larvae were extracted using a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proofErr w:type="spellStart"/>
      <w:r w:rsidR="001E766B">
        <w:t>RNAlater</w:t>
      </w:r>
      <w:proofErr w:type="spellEnd"/>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77777777" w:rsidR="006A232A" w:rsidRPr="002140D2" w:rsidRDefault="006A232A" w:rsidP="006A232A">
      <w:pPr>
        <w:rPr>
          <w:rFonts w:eastAsia="Times New Roman"/>
        </w:rPr>
      </w:pPr>
      <w:r w:rsidRPr="00CD56D4">
        <w:rPr>
          <w:rFonts w:eastAsia="Times New Roman"/>
        </w:rPr>
        <w:t xml:space="preserve">16S rRNA gene amplicon analysis was performed using </w:t>
      </w:r>
      <w:r w:rsidRPr="00E922B9">
        <w:rPr>
          <w:rFonts w:eastAsia="Times New Roman"/>
        </w:rPr>
        <w:t>515F/806R primers to amplify the V4 region (Trials 1 and 2) or 967F/1064R primers to amplify the V6 region (Trial 3). The</w:t>
      </w:r>
      <w:r>
        <w:rPr>
          <w:rFonts w:eastAsia="Times New Roman"/>
        </w:rPr>
        <w:t xml:space="preserve"> V4 region was used in Trials 1 and 2 for better taxonomic resolution of all sample types and the V6 region was used in Trial 3 for independent confirmation with greater sequencing depth. </w:t>
      </w:r>
      <w:r w:rsidRPr="00CD56D4">
        <w:rPr>
          <w:rFonts w:eastAsia="Times New Roman"/>
        </w:rPr>
        <w:t xml:space="preserve">A two-step PCR reaction following Illumina’s 16S Metagenomic Sequencing Library Preparation Protocol was performed </w:t>
      </w:r>
      <w:r>
        <w:rPr>
          <w:rFonts w:eastAsia="Times New Roman"/>
        </w:rPr>
        <w:t>on</w:t>
      </w:r>
      <w:r w:rsidRPr="00CD56D4">
        <w:rPr>
          <w:rFonts w:eastAsia="Times New Roman"/>
        </w:rPr>
        <w:t xml:space="preserve"> the samples from Trials 1 and 2 </w:t>
      </w:r>
      <w:r w:rsidRPr="00CD56D4">
        <w:rPr>
          <w:rFonts w:eastAsia="Times New Roman"/>
        </w:rPr>
        <w:fldChar w:fldCharType="begin" w:fldLock="1"/>
      </w:r>
      <w:r>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 "schema" : "https://github.com/citation-style-language/schema/raw/master/csl-citation.json" }</w:instrText>
      </w:r>
      <w:r w:rsidRPr="00CD56D4">
        <w:rPr>
          <w:rFonts w:eastAsia="Times New Roman"/>
        </w:rPr>
        <w:fldChar w:fldCharType="separate"/>
      </w:r>
      <w:r w:rsidRPr="007D5DCA">
        <w:rPr>
          <w:rFonts w:eastAsia="Times New Roman"/>
          <w:noProof/>
        </w:rPr>
        <w:t>(Illumina)</w:t>
      </w:r>
      <w:r w:rsidRPr="00CD56D4">
        <w:rPr>
          <w:rFonts w:eastAsia="Times New Roman"/>
        </w:rPr>
        <w:fldChar w:fldCharType="end"/>
      </w:r>
      <w:r w:rsidRPr="00CD56D4">
        <w:rPr>
          <w:rFonts w:eastAsia="Times New Roman"/>
        </w:rPr>
        <w:t xml:space="preserve">. The PCR products were then analyzed with 250 bp paired-end sequencing to obtain fully overlapping reads on an Illumina </w:t>
      </w:r>
      <w:proofErr w:type="spellStart"/>
      <w:r w:rsidRPr="00CD56D4">
        <w:rPr>
          <w:rFonts w:eastAsia="Times New Roman"/>
        </w:rPr>
        <w:t>MiSeq</w:t>
      </w:r>
      <w:proofErr w:type="spellEnd"/>
      <w:r w:rsidRPr="00CD56D4">
        <w:rPr>
          <w:rFonts w:eastAsia="Times New Roman"/>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w:t>
      </w:r>
      <w:r>
        <w:rPr>
          <w:rFonts w:eastAsia="Times New Roman"/>
        </w:rPr>
        <w:t>the</w:t>
      </w:r>
      <w:r w:rsidRPr="00CD56D4">
        <w:rPr>
          <w:rFonts w:eastAsia="Times New Roman"/>
        </w:rPr>
        <w:t xml:space="preserve"> MBL </w:t>
      </w:r>
      <w:r>
        <w:rPr>
          <w:rFonts w:eastAsia="Times New Roman"/>
        </w:rPr>
        <w:t>on</w:t>
      </w:r>
      <w:r w:rsidRPr="00CD56D4">
        <w:rPr>
          <w:rFonts w:eastAsia="Times New Roman"/>
        </w:rPr>
        <w:t xml:space="preserve"> an Illumina </w:t>
      </w:r>
      <w:proofErr w:type="spellStart"/>
      <w:r w:rsidRPr="00CD56D4">
        <w:rPr>
          <w:rFonts w:eastAsia="Times New Roman"/>
        </w:rPr>
        <w:t>HiSeq</w:t>
      </w:r>
      <w:proofErr w:type="spellEnd"/>
      <w:r w:rsidRPr="00CD56D4">
        <w:rPr>
          <w:rFonts w:eastAsia="Times New Roman"/>
        </w:rPr>
        <w:t xml:space="preserve"> 1000 to generate 100 bp </w:t>
      </w:r>
      <w:r>
        <w:rPr>
          <w:rFonts w:eastAsia="Times New Roman"/>
        </w:rPr>
        <w:t xml:space="preserve">double strand </w:t>
      </w:r>
      <w:r w:rsidRPr="00CD56D4">
        <w:rPr>
          <w:rFonts w:eastAsia="Times New Roman"/>
        </w:rPr>
        <w:t>reads</w:t>
      </w:r>
      <w:r>
        <w:rPr>
          <w:rFonts w:eastAsia="Times New Roman"/>
        </w:rPr>
        <w:t xml:space="preserve"> with full overlap of the V6 region</w:t>
      </w:r>
      <w:r w:rsidRPr="00CD56D4">
        <w:rPr>
          <w:rFonts w:eastAsia="Times New Roman"/>
        </w:rPr>
        <w:t xml:space="preserve">. </w:t>
      </w:r>
    </w:p>
    <w:p w14:paraId="119F487A" w14:textId="77777777" w:rsidR="002B224F" w:rsidRDefault="002B224F" w:rsidP="002B224F">
      <w:pPr>
        <w:pStyle w:val="Heading2"/>
      </w:pPr>
      <w:r>
        <w:t>Processing of Sequencing Data</w:t>
      </w:r>
    </w:p>
    <w:p w14:paraId="3CA647E7" w14:textId="38195649"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 "schema" : "https://github.com/citation-style-language/schema/raw/master/csl-citation.json" }</w:instrText>
      </w:r>
      <w:r>
        <w:fldChar w:fldCharType="separate"/>
      </w:r>
      <w:r w:rsidRPr="007D5DCA">
        <w:rPr>
          <w:noProof/>
        </w:rPr>
        <w:t>(Bolger et al., 2014)</w:t>
      </w:r>
      <w:r>
        <w:fldChar w:fldCharType="end"/>
      </w:r>
      <w:r>
        <w:t>. All sequences less &lt;200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BA2257">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BA2257">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 xml:space="preserve">spp. sequences in water samples from Trial 3 were processed through the oligotyping pipeline described in </w:t>
      </w:r>
      <w:r>
        <w:fldChar w:fldCharType="begin" w:fldLock="1"/>
      </w:r>
      <w:r w:rsidR="00BA2257">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"(Eren et al., 2013a)" }, "properties" : {  }, "schema" : "https://github.com/citation-style-language/schema/raw/master/csl-citation.json" }</w:instrText>
      </w:r>
      <w:r>
        <w:fldChar w:fldCharType="separate"/>
      </w:r>
      <w:r w:rsidRPr="005076AE">
        <w:rPr>
          <w:noProof/>
        </w:rPr>
        <w:t xml:space="preserve">Eren, Maignien, et al. </w:t>
      </w:r>
      <w:r>
        <w:rPr>
          <w:noProof/>
        </w:rPr>
        <w:t>(</w:t>
      </w:r>
      <w:r w:rsidRPr="005076AE">
        <w:rPr>
          <w:noProof/>
        </w:rPr>
        <w:t>2013</w:t>
      </w:r>
      <w:r>
        <w:fldChar w:fldCharType="end"/>
      </w:r>
      <w:r>
        <w:t xml:space="preserve">), 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3C696673" w:rsidR="00B116F8" w:rsidRDefault="00B116F8" w:rsidP="00B116F8">
      <w:r>
        <w:t xml:space="preserve">All descriptive and statistical analyses were performed in the R statistical computing environment with the </w:t>
      </w:r>
      <w:r>
        <w:rPr>
          <w:i/>
        </w:rPr>
        <w:t>vegan</w:t>
      </w:r>
      <w:r>
        <w:t xml:space="preserve"> and </w:t>
      </w:r>
      <w:r>
        <w:rPr>
          <w:i/>
        </w:rPr>
        <w:t>phyloseq</w:t>
      </w:r>
      <w:r>
        <w:t xml:space="preserve"> packages. Overall </w:t>
      </w:r>
      <w:commentRangeStart w:id="30"/>
      <w:r>
        <w:t xml:space="preserve">diversity values </w:t>
      </w:r>
      <w:commentRangeEnd w:id="30"/>
      <w:r w:rsidR="00102A06">
        <w:rPr>
          <w:rStyle w:val="CommentReference"/>
        </w:rPr>
        <w:commentReference w:id="30"/>
      </w:r>
      <w:r>
        <w:t xml:space="preserve">were calculated for each sample at the order level using the </w:t>
      </w:r>
      <w:r>
        <w:rPr>
          <w:i/>
        </w:rPr>
        <w:t>vegan</w:t>
      </w:r>
      <w:r>
        <w:t xml:space="preserve"> package Version 2.4-1 </w:t>
      </w:r>
      <w:r>
        <w:fldChar w:fldCharType="begin" w:fldLock="1"/>
      </w:r>
      <w:r w:rsidR="00BA2257">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 "schema" : "https://github.com/citation-style-language/schema/raw/master/csl-citation.json" }</w:instrText>
      </w:r>
      <w:r>
        <w:fldChar w:fldCharType="separate"/>
      </w:r>
      <w:r w:rsidRPr="007D5DCA">
        <w:rPr>
          <w:noProof/>
        </w:rPr>
        <w:t>(Dixon, 2003)</w:t>
      </w:r>
      <w:r>
        <w:fldChar w:fldCharType="end"/>
      </w:r>
      <w:r>
        <w:t xml:space="preserve">. Non-metric dimensional analysis (NMDS) was used to determine the influence of time, probiotic treatment, or sample type on the bacterial community composition, based on methods by </w:t>
      </w:r>
      <w:r>
        <w:fldChar w:fldCharType="begin" w:fldLock="1"/>
      </w:r>
      <w:r w:rsidR="00BA2257">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 "schema" : "https://github.com/citation-style-language/schema/raw/master/csl-citation.json" }</w:instrText>
      </w:r>
      <w:r>
        <w:fldChar w:fldCharType="separate"/>
      </w:r>
      <w:r w:rsidRPr="005C4A7D">
        <w:rPr>
          <w:noProof/>
        </w:rPr>
        <w:t>Torondel et al., 2016</w:t>
      </w:r>
      <w:r>
        <w:fldChar w:fldCharType="end"/>
      </w:r>
      <w:r>
        <w:t xml:space="preserve"> and implemented </w:t>
      </w:r>
      <w:r>
        <w:lastRenderedPageBreak/>
        <w:t xml:space="preserve">using </w:t>
      </w:r>
      <w:r>
        <w:rPr>
          <w:i/>
        </w:rPr>
        <w:t>vegan</w:t>
      </w:r>
      <w:r>
        <w:t>. The Bray-Curtis dissimilarity metric was used with k=2 for 50 iterations and 95% confidence intervals were plotted. Additionally, relative abundances of specific taxa were extracted and plotted according to treatment and time</w:t>
      </w:r>
      <w:r w:rsidR="003D3F5D">
        <w:t>, and analyzed using t-test</w:t>
      </w:r>
      <w:r w:rsidR="0061055B">
        <w:t>s</w:t>
      </w:r>
      <w:r w:rsidR="003D3F5D">
        <w:t xml:space="preserve"> in R</w:t>
      </w:r>
      <w:r w:rsidR="00C300D4">
        <w:t>.</w:t>
      </w:r>
    </w:p>
    <w:p w14:paraId="68C871DE" w14:textId="068B9DDA"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make_network</w:t>
      </w:r>
      <w:proofErr w:type="spellEnd"/>
      <w:r>
        <w:t xml:space="preserve">() command from the </w:t>
      </w:r>
      <w:r w:rsidRPr="00A81319">
        <w:rPr>
          <w:i/>
        </w:rPr>
        <w:t>phyloseq</w:t>
      </w:r>
      <w:r>
        <w:t xml:space="preserve"> package was used with the Bray-Curtis dissimilarity metric, max distance=0.5 </w:t>
      </w:r>
      <w:r>
        <w:fldChar w:fldCharType="begin" w:fldLock="1"/>
      </w:r>
      <w:r w:rsidR="00BA2257">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BA2257">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73A55FE6" w14:textId="3355A0DC" w:rsidR="0026252E" w:rsidRPr="00F24D9E" w:rsidRDefault="0026252E" w:rsidP="0026252E">
      <w:r w:rsidRPr="005D00C0">
        <w:t>A total of</w:t>
      </w:r>
      <w:r w:rsidR="00AB7403" w:rsidRPr="005D00C0">
        <w:t xml:space="preserve"> </w:t>
      </w:r>
      <w:r w:rsidR="0064111E" w:rsidRPr="0064111E">
        <w:t>18</w:t>
      </w:r>
      <w:r w:rsidR="0064111E">
        <w:t>,</w:t>
      </w:r>
      <w:r w:rsidR="0064111E" w:rsidRPr="0064111E">
        <w:t>103</w:t>
      </w:r>
      <w:r w:rsidR="0064111E">
        <w:t>,</w:t>
      </w:r>
      <w:r w:rsidR="0064111E" w:rsidRPr="0064111E">
        <w:t>647</w:t>
      </w:r>
      <w:r w:rsidRPr="005D00C0">
        <w:t xml:space="preserve"> - quality controlled - 16S </w:t>
      </w:r>
      <w:r w:rsidR="00101703" w:rsidRPr="005D00C0">
        <w:t>r</w:t>
      </w:r>
      <w:r w:rsidR="00101703">
        <w:t>R</w:t>
      </w:r>
      <w:r w:rsidR="00101703" w:rsidRPr="005D00C0">
        <w:t xml:space="preserve">NA </w:t>
      </w:r>
      <w:r w:rsidRPr="005D00C0">
        <w:t xml:space="preserve">gene amplicon sequences were analyzed from 42 rearing water, </w:t>
      </w:r>
      <w:r w:rsidR="005D00C0" w:rsidRPr="005D00C0">
        <w:t>24</w:t>
      </w:r>
      <w:r w:rsidRPr="005D00C0">
        <w:t xml:space="preserve"> tank biofilm </w:t>
      </w:r>
      <w:r w:rsidR="003C0CD2" w:rsidRPr="005D00C0">
        <w:t>swab</w:t>
      </w:r>
      <w:r w:rsidRPr="005D00C0">
        <w:t xml:space="preserve">, and 21 pooled larvae samples from three hatchery trials. </w:t>
      </w:r>
      <w:r w:rsidRPr="004D05C3">
        <w:t>There was an average of 20</w:t>
      </w:r>
      <w:r w:rsidR="00307397" w:rsidRPr="004D05C3">
        <w:t>8</w:t>
      </w:r>
      <w:r w:rsidRPr="004D05C3">
        <w:t>,</w:t>
      </w:r>
      <w:r w:rsidR="00307397" w:rsidRPr="004D05C3">
        <w:t>087</w:t>
      </w:r>
      <w:r w:rsidRPr="004D05C3">
        <w:t xml:space="preserve"> reads for each of the </w:t>
      </w:r>
      <w:r w:rsidR="00622D90" w:rsidRPr="004D05C3">
        <w:t>87</w:t>
      </w:r>
      <w:r w:rsidRPr="004D05C3">
        <w:t xml:space="preserve"> samples, </w:t>
      </w:r>
      <w:r w:rsidR="00C40697" w:rsidRPr="004D05C3">
        <w:t>ranging between 961-1,117,380</w:t>
      </w:r>
      <w:r w:rsidR="00C40697">
        <w:t xml:space="preserve"> </w:t>
      </w:r>
      <w:r>
        <w:t>depend</w:t>
      </w:r>
      <w:r w:rsidR="00C40697">
        <w:t>ing</w:t>
      </w:r>
      <w:r>
        <w:t xml:space="preserve"> on the sequencing method and sample type (Figure 1, top). Direct taxonomical classification resulted in the detection of 168 orders across 29 phyla in all samples. The most dominant phyla in the water community were </w:t>
      </w:r>
      <w:r w:rsidRPr="00ED7631">
        <w:rPr>
          <w:i/>
        </w:rPr>
        <w:t>Proteobacteria</w:t>
      </w:r>
      <w:r>
        <w:t xml:space="preserve"> (52.9% ± 6.3%), </w:t>
      </w:r>
      <w:r w:rsidRPr="00ED7631">
        <w:rPr>
          <w:i/>
        </w:rPr>
        <w:t>Bacteroidetes</w:t>
      </w:r>
      <w:r>
        <w:t xml:space="preserve"> (25.7% ± 9.8%), </w:t>
      </w:r>
      <w:r w:rsidRPr="00ED7631">
        <w:rPr>
          <w:i/>
        </w:rPr>
        <w:t>Cyanobacteria</w:t>
      </w:r>
      <w:r>
        <w:t xml:space="preserve"> (12.3% ± 9.8%), </w:t>
      </w:r>
      <w:r w:rsidRPr="00ED7631">
        <w:rPr>
          <w:i/>
        </w:rPr>
        <w:t>Actinobacteria</w:t>
      </w:r>
      <w:r>
        <w:t xml:space="preserve"> (5</w:t>
      </w:r>
      <w:r w:rsidRPr="00064AD7">
        <w:t xml:space="preserve">.4% ± 5.2%), and </w:t>
      </w:r>
      <w:r w:rsidRPr="00064AD7">
        <w:rPr>
          <w:i/>
        </w:rPr>
        <w:t>Planctomycetes</w:t>
      </w:r>
      <w:r w:rsidRPr="00064AD7">
        <w:t xml:space="preserve"> (1.8% ± 1.2%) (Figure 1, bottom</w:t>
      </w:r>
      <w:r w:rsidR="00F6173F">
        <w:t xml:space="preserve"> right</w:t>
      </w:r>
      <w:r w:rsidRPr="00064AD7">
        <w:t>). The larva</w:t>
      </w:r>
      <w:r w:rsidR="00C40697" w:rsidRPr="00064AD7">
        <w:t>l</w:t>
      </w:r>
      <w:r w:rsidRPr="00064AD7">
        <w:t xml:space="preserve"> samples were dominated by </w:t>
      </w:r>
      <w:r w:rsidRPr="00064AD7">
        <w:rPr>
          <w:i/>
        </w:rPr>
        <w:t>Proteobacteria</w:t>
      </w:r>
      <w:r w:rsidRPr="00064AD7">
        <w:t xml:space="preserve"> (87.3% ± 11.6%) and the swab samples by </w:t>
      </w:r>
      <w:r w:rsidRPr="00064AD7">
        <w:rPr>
          <w:i/>
        </w:rPr>
        <w:t>Proteobacteria</w:t>
      </w:r>
      <w:r w:rsidRPr="00064AD7">
        <w:t xml:space="preserve"> (6</w:t>
      </w:r>
      <w:r w:rsidR="00D60EF7" w:rsidRPr="00064AD7">
        <w:t>7</w:t>
      </w:r>
      <w:r w:rsidRPr="00064AD7">
        <w:t>.</w:t>
      </w:r>
      <w:r w:rsidR="00D60EF7" w:rsidRPr="00064AD7">
        <w:t>5</w:t>
      </w:r>
      <w:r w:rsidRPr="00064AD7">
        <w:t>% ±1</w:t>
      </w:r>
      <w:r w:rsidR="00C11DA9" w:rsidRPr="00064AD7">
        <w:t>6</w:t>
      </w:r>
      <w:r w:rsidRPr="00064AD7">
        <w:t>.</w:t>
      </w:r>
      <w:r w:rsidR="00C11DA9" w:rsidRPr="00064AD7">
        <w:t>6</w:t>
      </w:r>
      <w:r w:rsidRPr="00064AD7">
        <w:t xml:space="preserve">%), </w:t>
      </w:r>
      <w:r w:rsidRPr="00064AD7">
        <w:rPr>
          <w:i/>
        </w:rPr>
        <w:t>Cyanobacteria</w:t>
      </w:r>
      <w:r w:rsidRPr="00064AD7">
        <w:t xml:space="preserve"> (</w:t>
      </w:r>
      <w:r w:rsidR="00C11DA9" w:rsidRPr="00064AD7">
        <w:t>18</w:t>
      </w:r>
      <w:r w:rsidRPr="00064AD7">
        <w:t>.</w:t>
      </w:r>
      <w:r w:rsidR="00C11DA9" w:rsidRPr="00064AD7">
        <w:t>9</w:t>
      </w:r>
      <w:r w:rsidRPr="00064AD7">
        <w:t>% ± 1</w:t>
      </w:r>
      <w:r w:rsidR="00C11DA9" w:rsidRPr="00064AD7">
        <w:t>5</w:t>
      </w:r>
      <w:r w:rsidRPr="00064AD7">
        <w:t>.</w:t>
      </w:r>
      <w:r w:rsidR="00C11DA9" w:rsidRPr="00064AD7">
        <w:t>9</w:t>
      </w:r>
      <w:r w:rsidRPr="00064AD7">
        <w:t xml:space="preserve">%), and </w:t>
      </w:r>
      <w:r w:rsidRPr="00064AD7">
        <w:rPr>
          <w:i/>
        </w:rPr>
        <w:t>Bacteroidetes</w:t>
      </w:r>
      <w:r w:rsidRPr="00064AD7">
        <w:t xml:space="preserve"> (8.</w:t>
      </w:r>
      <w:r w:rsidR="00064AD7" w:rsidRPr="00064AD7">
        <w:t>4</w:t>
      </w:r>
      <w:r w:rsidRPr="00064AD7">
        <w:t>% ± 3.</w:t>
      </w:r>
      <w:r w:rsidR="00064AD7" w:rsidRPr="00064AD7">
        <w:t>8</w:t>
      </w:r>
      <w:r w:rsidRPr="00064AD7">
        <w:t>%)</w:t>
      </w:r>
      <w:r w:rsidR="00F6173F">
        <w:t xml:space="preserve"> (Figure 1, bottom left)</w:t>
      </w:r>
      <w:r w:rsidRPr="00064AD7">
        <w:t>.</w:t>
      </w:r>
      <w:r>
        <w:t xml:space="preserve"> </w:t>
      </w:r>
      <w:r w:rsidR="00321CAC">
        <w:t xml:space="preserve">There is a significant enrichment in </w:t>
      </w:r>
      <w:r w:rsidR="00F24D9E" w:rsidRPr="00F24D9E">
        <w:rPr>
          <w:i/>
        </w:rPr>
        <w:t>P</w:t>
      </w:r>
      <w:r w:rsidR="00321CAC" w:rsidRPr="00F24D9E">
        <w:rPr>
          <w:i/>
        </w:rPr>
        <w:t>roteobacteria</w:t>
      </w:r>
      <w:r w:rsidR="00321CAC">
        <w:t xml:space="preserve"> </w:t>
      </w:r>
      <w:r w:rsidR="00F24D9E">
        <w:t xml:space="preserve">in larval and swab samples, at the expense of </w:t>
      </w:r>
      <w:r w:rsidR="006811C1">
        <w:rPr>
          <w:i/>
        </w:rPr>
        <w:t>Bacteroidetes</w:t>
      </w:r>
      <w:ins w:id="31" w:author="Marta Gomez-Chiarri" w:date="2018-08-17T08:04:00Z">
        <w:r w:rsidR="00F6173F">
          <w:rPr>
            <w:i/>
          </w:rPr>
          <w:t xml:space="preserve">, </w:t>
        </w:r>
        <w:r w:rsidR="00F6173F">
          <w:t xml:space="preserve">as compared to water </w:t>
        </w:r>
        <w:commentRangeStart w:id="32"/>
        <w:r w:rsidR="00F6173F">
          <w:t>samples</w:t>
        </w:r>
      </w:ins>
      <w:commentRangeEnd w:id="32"/>
      <w:ins w:id="33" w:author="Marta Gomez-Chiarri" w:date="2018-08-17T08:05:00Z">
        <w:r w:rsidR="00F6173F">
          <w:rPr>
            <w:rStyle w:val="CommentReference"/>
          </w:rPr>
          <w:commentReference w:id="32"/>
        </w:r>
      </w:ins>
      <w:r w:rsidR="00F24D9E">
        <w:t xml:space="preserve">. </w:t>
      </w:r>
    </w:p>
    <w:p w14:paraId="2A5CE002" w14:textId="119143AF" w:rsidR="0026252E" w:rsidRDefault="0026252E" w:rsidP="0026252E">
      <w:r>
        <w:t xml:space="preserve">Simpson’s Diversity Index indicated </w:t>
      </w:r>
      <w:r w:rsidR="000D4827">
        <w:t xml:space="preserve">significantly </w:t>
      </w:r>
      <w:r>
        <w:t>higher diversity in rearing water samples from Trial 3 (0.878-0.924), than from Trials 1 (0.807-0.865) and 2 (0.795-0.908)</w:t>
      </w:r>
      <w:r w:rsidR="001669B8">
        <w:t xml:space="preserve"> (Figure 2)</w:t>
      </w:r>
      <w:r>
        <w:t xml:space="preserve">, </w:t>
      </w:r>
      <w:r w:rsidR="007C4AA9">
        <w:t xml:space="preserve">most probably </w:t>
      </w:r>
      <w:r>
        <w:t xml:space="preserve">due to the greater sequencing depth </w:t>
      </w:r>
      <w:r w:rsidR="000E7BC8">
        <w:t>and different 16S variable region</w:t>
      </w:r>
      <w:r>
        <w:t xml:space="preserve"> in </w:t>
      </w:r>
      <w:r w:rsidR="00594686">
        <w:t>Trial 3</w:t>
      </w:r>
      <w:r w:rsidR="001669B8">
        <w:t xml:space="preserve"> (Figure S1)</w:t>
      </w:r>
      <w:r>
        <w:t xml:space="preserve">. </w:t>
      </w:r>
      <w:r w:rsidR="00410DE0">
        <w:t xml:space="preserve">Overall, there was very high variability among replicate samples from each timepoint and treatment (Figure 2, Figure S2). </w:t>
      </w:r>
      <w:r>
        <w:t>There was no</w:t>
      </w:r>
      <w:r w:rsidR="00015F54">
        <w:t xml:space="preserve"> significant</w:t>
      </w:r>
      <w:r>
        <w:t xml:space="preserve"> difference </w:t>
      </w:r>
      <w:r w:rsidR="00015F54">
        <w:t>between control and treated samples</w:t>
      </w:r>
      <w:r w:rsidR="005B44A6">
        <w:t xml:space="preserve"> at each </w:t>
      </w:r>
      <w:r w:rsidR="00754E24">
        <w:t>time</w:t>
      </w:r>
      <w:r w:rsidR="00D32760">
        <w:t>-</w:t>
      </w:r>
      <w:r w:rsidR="00754E24">
        <w:t>point</w:t>
      </w:r>
      <w:r w:rsidR="00DC26E8">
        <w:t xml:space="preserve"> </w:t>
      </w:r>
      <w:r w:rsidR="00017B6E">
        <w:t xml:space="preserve">and </w:t>
      </w:r>
      <w:r w:rsidR="00DC26E8">
        <w:t>sample type</w:t>
      </w:r>
      <w:r w:rsidR="00684303">
        <w:t xml:space="preserve"> </w:t>
      </w:r>
      <w:commentRangeStart w:id="34"/>
      <w:r w:rsidR="00684303">
        <w:t>(</w:t>
      </w:r>
      <w:r w:rsidR="000A67BA">
        <w:t>T</w:t>
      </w:r>
      <w:r w:rsidR="00684303">
        <w:t>-test, p</w:t>
      </w:r>
      <w:r w:rsidR="00F25B55">
        <w:t>&gt;</w:t>
      </w:r>
      <w:r w:rsidR="00684303">
        <w:t>0.05</w:t>
      </w:r>
      <w:commentRangeEnd w:id="34"/>
      <w:r w:rsidR="00D32760">
        <w:rPr>
          <w:rStyle w:val="CommentReference"/>
        </w:rPr>
        <w:commentReference w:id="34"/>
      </w:r>
      <w:r w:rsidR="00684303">
        <w:t>)</w:t>
      </w:r>
      <w:r w:rsidR="00015F54">
        <w:t xml:space="preserve">. </w:t>
      </w:r>
      <w:r w:rsidR="0039700E">
        <w:t xml:space="preserve">However, there were significant increases in </w:t>
      </w:r>
      <w:r w:rsidR="00D06A1C">
        <w:t xml:space="preserve">bacterial </w:t>
      </w:r>
      <w:r w:rsidR="0039700E">
        <w:t>diversity over time</w:t>
      </w:r>
      <w:r w:rsidR="00111ED0">
        <w:t xml:space="preserve"> in the rearing water in Trials 2 and 3</w:t>
      </w:r>
      <w:r w:rsidR="00C27630">
        <w:t xml:space="preserve"> (T-test, p&lt;0.05)</w:t>
      </w:r>
      <w:r w:rsidR="00111ED0">
        <w:t>, and the oyster larvae and biofilm swabs in Trial 1</w:t>
      </w:r>
      <w:r w:rsidR="000A67BA">
        <w:t xml:space="preserve"> </w:t>
      </w:r>
      <w:r w:rsidR="00F25B55">
        <w:t>(T-test, p&lt;0.001</w:t>
      </w:r>
      <w:r w:rsidR="000A67BA">
        <w:t>)</w:t>
      </w:r>
      <w:r w:rsidR="00111ED0">
        <w:t>.</w:t>
      </w:r>
      <w:r w:rsidR="00E84072">
        <w:t xml:space="preserve"> The</w:t>
      </w:r>
      <w:r w:rsidR="00781820">
        <w:t xml:space="preserve"> </w:t>
      </w:r>
      <w:r w:rsidR="00E84072">
        <w:t>bacterial community in rearing water was</w:t>
      </w:r>
      <w:r w:rsidR="00EA786A">
        <w:t xml:space="preserve"> significantly</w:t>
      </w:r>
      <w:r w:rsidR="00E84072">
        <w:t xml:space="preserve"> more</w:t>
      </w:r>
      <w:r w:rsidR="00EA786A">
        <w:t xml:space="preserve"> divers</w:t>
      </w:r>
      <w:r w:rsidR="00E84072">
        <w:t>e</w:t>
      </w:r>
      <w:r w:rsidR="00EA786A">
        <w:t xml:space="preserve"> than the </w:t>
      </w:r>
      <w:r w:rsidR="00E84072">
        <w:t xml:space="preserve">community in </w:t>
      </w:r>
      <w:r w:rsidR="00EA786A">
        <w:t>oyster larvae and biofilm swab samples</w:t>
      </w:r>
      <w:r w:rsidR="00171FE8">
        <w:t xml:space="preserve"> (T-test, p&lt;0.05)</w:t>
      </w:r>
      <w:r w:rsidR="00E84072">
        <w:t xml:space="preserve">, </w:t>
      </w:r>
      <w:r w:rsidR="00410DE0">
        <w:t>reflecting an enrichment in</w:t>
      </w:r>
      <w:r w:rsidR="00EA786A">
        <w:t xml:space="preserve"> </w:t>
      </w:r>
      <w:r w:rsidR="00ED451E">
        <w:t xml:space="preserve">specific </w:t>
      </w:r>
      <w:r w:rsidR="00410DE0">
        <w:t>community members</w:t>
      </w:r>
      <w:r w:rsidR="00ED451E">
        <w:t xml:space="preserve"> from the more diverse rearing water community</w:t>
      </w:r>
      <w:r w:rsidR="00D65281">
        <w:t xml:space="preserve"> in </w:t>
      </w:r>
      <w:commentRangeStart w:id="35"/>
      <w:r w:rsidR="00D65281">
        <w:t>larvae</w:t>
      </w:r>
      <w:commentRangeEnd w:id="35"/>
      <w:r w:rsidR="00D65281">
        <w:rPr>
          <w:rStyle w:val="CommentReference"/>
        </w:rPr>
        <w:commentReference w:id="35"/>
      </w:r>
      <w:r w:rsidR="00D65281">
        <w:t xml:space="preserve"> and tank surfaces</w:t>
      </w:r>
      <w:r w:rsidR="00436100">
        <w:t xml:space="preserve"> (Figure 1)</w:t>
      </w:r>
      <w:r w:rsidR="00ED451E">
        <w:t xml:space="preserve">. </w:t>
      </w:r>
    </w:p>
    <w:p w14:paraId="07693A6E" w14:textId="32248373" w:rsidR="00EC77C6" w:rsidRDefault="00102A06" w:rsidP="0026252E">
      <w:pPr>
        <w:rPr>
          <w:highlight w:val="yellow"/>
        </w:rPr>
      </w:pPr>
      <w:r>
        <w:t>T</w:t>
      </w:r>
      <w:r w:rsidR="0026252E">
        <w:t>he bacterial community structures of the water and oyster larvae samples were significantly different (Bray-Curtis, k=2, 95% confidence) in both Trial 1 and Trial 2</w:t>
      </w:r>
      <w:r w:rsidR="0026252E" w:rsidRPr="00F72F36">
        <w:t>.</w:t>
      </w:r>
      <w:r w:rsidR="0026252E">
        <w:t xml:space="preserve"> The</w:t>
      </w:r>
      <w:r w:rsidR="00897DE4">
        <w:t xml:space="preserve"> </w:t>
      </w:r>
      <w:r w:rsidR="00942692">
        <w:t xml:space="preserve">community structure of </w:t>
      </w:r>
      <w:r w:rsidR="0026252E">
        <w:t>microbiome</w:t>
      </w:r>
      <w:r w:rsidR="00942692">
        <w:t>s</w:t>
      </w:r>
      <w:r w:rsidR="0026252E">
        <w:t xml:space="preserve"> </w:t>
      </w:r>
      <w:r w:rsidR="00897DE4">
        <w:t xml:space="preserve">in tank biofilms (swab samples) </w:t>
      </w:r>
      <w:r w:rsidR="0026252E">
        <w:t>was not significantly different from either the water or oyster larvae samples</w:t>
      </w:r>
      <w:r w:rsidR="000D4D99">
        <w:t>, suggesting an intermediate</w:t>
      </w:r>
      <w:r w:rsidR="008808DD">
        <w:t xml:space="preserve"> microbiome</w:t>
      </w:r>
      <w:r w:rsidR="000D4D99">
        <w:t xml:space="preserve"> stage</w:t>
      </w:r>
      <w:r w:rsidR="00613512">
        <w:t xml:space="preserve"> (</w:t>
      </w:r>
      <w:r w:rsidR="00613512" w:rsidRPr="00F72F36">
        <w:t>Figure 3</w:t>
      </w:r>
      <w:r w:rsidR="00613512">
        <w:t>a</w:t>
      </w:r>
      <w:r w:rsidR="00613512" w:rsidRPr="00F72F36">
        <w:t>)</w:t>
      </w:r>
      <w:r w:rsidR="0026252E">
        <w:t xml:space="preserve">. Bacterial communities in the rearing water were significantly different between sampling timepoints (Bray-Curtis, k=2, 95% confidence) in all three Trials (Figure 3b). These results suggest that </w:t>
      </w:r>
      <w:r w:rsidR="0097476E">
        <w:t xml:space="preserve">hatchery tanks containing </w:t>
      </w:r>
      <w:r w:rsidR="0026252E">
        <w:t>oyster larvae</w:t>
      </w:r>
      <w:r w:rsidR="0097476E">
        <w:t xml:space="preserve"> </w:t>
      </w:r>
      <w:r w:rsidR="0026252E">
        <w:t xml:space="preserve">have dynamically developing microbiomes, </w:t>
      </w:r>
      <w:r w:rsidR="00EC77C6" w:rsidRPr="001A49BA">
        <w:t xml:space="preserve">despite the </w:t>
      </w:r>
      <w:r w:rsidR="00FB357E">
        <w:t>fact that they are all receiving the same</w:t>
      </w:r>
      <w:r w:rsidR="00EC77C6" w:rsidRPr="001A49BA">
        <w:t xml:space="preserve"> inflow </w:t>
      </w:r>
      <w:commentRangeStart w:id="36"/>
      <w:commentRangeStart w:id="37"/>
      <w:commentRangeStart w:id="38"/>
      <w:r w:rsidR="00EC77C6" w:rsidRPr="001A49BA">
        <w:t>seawater</w:t>
      </w:r>
      <w:commentRangeEnd w:id="36"/>
      <w:r w:rsidR="000E2FA7">
        <w:rPr>
          <w:rStyle w:val="CommentReference"/>
        </w:rPr>
        <w:commentReference w:id="36"/>
      </w:r>
      <w:commentRangeEnd w:id="37"/>
      <w:r w:rsidR="004A0D42">
        <w:rPr>
          <w:rStyle w:val="CommentReference"/>
        </w:rPr>
        <w:commentReference w:id="37"/>
      </w:r>
      <w:commentRangeEnd w:id="38"/>
      <w:r w:rsidR="00FB357E">
        <w:rPr>
          <w:rStyle w:val="CommentReference"/>
        </w:rPr>
        <w:commentReference w:id="38"/>
      </w:r>
      <w:r w:rsidR="00EC77C6" w:rsidRPr="001A49BA">
        <w:t>.</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53DE250E" w14:textId="37E95BD6" w:rsidR="00D4024E" w:rsidRPr="00F40F23" w:rsidRDefault="00E21F25" w:rsidP="00D4024E">
      <w:r>
        <w:t xml:space="preserve">Although control and probiotic-treated tanks </w:t>
      </w:r>
      <w:r w:rsidR="00D13431">
        <w:t xml:space="preserve">showed no significant differences in diversity and structure of bacterial communities overall </w:t>
      </w:r>
      <w:r>
        <w:t xml:space="preserve">(Figure 3c), significant differences in the </w:t>
      </w:r>
      <w:r w:rsidR="00760EED">
        <w:t xml:space="preserve">read </w:t>
      </w:r>
      <w:r>
        <w:t xml:space="preserve">abundance of several specific taxa were </w:t>
      </w:r>
      <w:commentRangeStart w:id="39"/>
      <w:r>
        <w:t>detected</w:t>
      </w:r>
      <w:commentRangeEnd w:id="39"/>
      <w:r w:rsidR="00D2731A">
        <w:rPr>
          <w:rStyle w:val="CommentReference"/>
        </w:rPr>
        <w:commentReference w:id="39"/>
      </w:r>
      <w:r>
        <w:t>.</w:t>
      </w:r>
      <w:ins w:id="40" w:author="Marta Gomez-Chiarri" w:date="2018-08-17T12:38:00Z">
        <w:r>
          <w:t xml:space="preserve"> </w:t>
        </w:r>
      </w:ins>
      <w:ins w:id="41" w:author="Marta Gomez-Chiarri" w:date="2018-08-17T12:55:00Z">
        <w:r w:rsidR="00963E27">
          <w:t xml:space="preserve">In all trials, </w:t>
        </w:r>
      </w:ins>
      <w:del w:id="42" w:author="Marta Gomez-Chiarri" w:date="2018-08-17T12:53:00Z">
        <w:r w:rsidR="0028502E" w:rsidDel="00760EED">
          <w:delText xml:space="preserve">We were able to detect the administered </w:delText>
        </w:r>
        <w:r w:rsidR="0028502E" w:rsidRPr="00332233" w:rsidDel="00760EED">
          <w:rPr>
            <w:i/>
          </w:rPr>
          <w:delText>Bacillus</w:delText>
        </w:r>
        <w:r w:rsidR="0028502E" w:rsidDel="00760EED">
          <w:delText xml:space="preserve"> probiotic among the 16S rDNA sequences in all probiotic-treated samples</w:delText>
        </w:r>
        <w:r w:rsidR="00E1574B" w:rsidDel="00760EED">
          <w:delText xml:space="preserve"> based on changes in </w:delText>
        </w:r>
        <w:commentRangeStart w:id="43"/>
        <w:r w:rsidR="00E1574B" w:rsidDel="00760EED">
          <w:delText>read abundance</w:delText>
        </w:r>
        <w:commentRangeEnd w:id="43"/>
        <w:r w:rsidR="005276CA" w:rsidDel="00760EED">
          <w:rPr>
            <w:rStyle w:val="CommentReference"/>
          </w:rPr>
          <w:commentReference w:id="43"/>
        </w:r>
        <w:r w:rsidR="0028502E" w:rsidDel="00760EED">
          <w:delText xml:space="preserve">. </w:delText>
        </w:r>
      </w:del>
      <w:del w:id="44" w:author="Marta Gomez-Chiarri" w:date="2018-08-17T12:55:00Z">
        <w:r w:rsidR="0028502E" w:rsidDel="00963E27">
          <w:delText xml:space="preserve">By the final sampling day, </w:delText>
        </w:r>
      </w:del>
      <w:r w:rsidR="0028502E">
        <w:rPr>
          <w:i/>
        </w:rPr>
        <w:t>Bacillus</w:t>
      </w:r>
      <w:r w:rsidR="0028502E">
        <w:t xml:space="preserve"> spp. reads in the probiotic-treated water samples</w:t>
      </w:r>
      <w:ins w:id="45" w:author="Marta Gomez-Chiarri" w:date="2018-08-17T12:55:00Z">
        <w:r w:rsidR="008E031C">
          <w:t xml:space="preserve"> increased through time, and</w:t>
        </w:r>
      </w:ins>
      <w:r w:rsidR="0028502E">
        <w:t xml:space="preserve"> were </w:t>
      </w:r>
      <w:r w:rsidR="00433937">
        <w:t>significantly more a</w:t>
      </w:r>
      <w:r w:rsidR="0028502E">
        <w:t xml:space="preserve">bundant </w:t>
      </w:r>
      <w:ins w:id="46" w:author="Marta Gomez-Chiarri" w:date="2018-08-17T12:56:00Z">
        <w:r w:rsidR="008E031C">
          <w:t xml:space="preserve">in samples from treated tanks </w:t>
        </w:r>
      </w:ins>
      <w:r w:rsidR="0028502E">
        <w:t>than in the control</w:t>
      </w:r>
      <w:ins w:id="47" w:author="Marta Gomez-Chiarri" w:date="2018-08-17T12:56:00Z">
        <w:r w:rsidR="008E031C">
          <w:t xml:space="preserve"> tanks</w:t>
        </w:r>
      </w:ins>
      <w:del w:id="48" w:author="Marta Gomez-Chiarri" w:date="2018-08-17T12:56:00Z">
        <w:r w:rsidR="0028502E" w:rsidDel="008E031C">
          <w:delText xml:space="preserve"> samples</w:delText>
        </w:r>
      </w:del>
      <w:r w:rsidR="0028502E">
        <w:t xml:space="preserve"> </w:t>
      </w:r>
      <w:ins w:id="49" w:author="Marta Gomez-Chiarri" w:date="2018-08-17T12:55:00Z">
        <w:r w:rsidR="00963E27">
          <w:t xml:space="preserve">by the final sampling day </w:t>
        </w:r>
      </w:ins>
      <w:del w:id="50" w:author="Marta Gomez-Chiarri" w:date="2018-08-17T12:55:00Z">
        <w:r w:rsidR="0028502E" w:rsidDel="00963E27">
          <w:delText xml:space="preserve">in all three Trials </w:delText>
        </w:r>
      </w:del>
      <w:r w:rsidR="0028502E">
        <w:t>(Figure 4a</w:t>
      </w:r>
      <w:r w:rsidR="00A23E33">
        <w:t>, T-test p&lt;0.05</w:t>
      </w:r>
      <w:r w:rsidR="0028502E">
        <w:t>)</w:t>
      </w:r>
      <w:ins w:id="51" w:author="Marta Gomez-Chiarri" w:date="2018-08-17T12:53:00Z">
        <w:r w:rsidR="008E031C">
          <w:t>. These results suggest</w:t>
        </w:r>
        <w:r w:rsidR="00760EED">
          <w:t xml:space="preserve"> that those reads correspond to the added probiotic</w:t>
        </w:r>
      </w:ins>
      <w:r w:rsidR="0028502E">
        <w:t xml:space="preserve">. </w:t>
      </w:r>
      <w:del w:id="52" w:author="Marta Gomez-Chiarri" w:date="2018-08-17T12:55:00Z">
        <w:r w:rsidR="0028502E" w:rsidDel="00963E27">
          <w:delText xml:space="preserve">Additionally, the number of </w:delText>
        </w:r>
        <w:r w:rsidR="0028502E" w:rsidRPr="003D0C83" w:rsidDel="00963E27">
          <w:rPr>
            <w:i/>
          </w:rPr>
          <w:delText>Bacillus</w:delText>
        </w:r>
        <w:r w:rsidR="0028502E" w:rsidDel="00963E27">
          <w:delText xml:space="preserve"> spp. </w:delText>
        </w:r>
        <w:r w:rsidR="0028502E" w:rsidRPr="00407BF7" w:rsidDel="00963E27">
          <w:delText>reads</w:delText>
        </w:r>
        <w:r w:rsidR="0028502E" w:rsidDel="00963E27">
          <w:delText xml:space="preserve"> </w:delText>
        </w:r>
        <w:r w:rsidR="00933FF4" w:rsidDel="00963E27">
          <w:delText xml:space="preserve">significantly </w:delText>
        </w:r>
        <w:commentRangeStart w:id="53"/>
        <w:commentRangeStart w:id="54"/>
        <w:r w:rsidR="00D4024E" w:rsidDel="00963E27">
          <w:delText xml:space="preserve">increased </w:delText>
        </w:r>
        <w:commentRangeEnd w:id="53"/>
        <w:r w:rsidR="00F55D63" w:rsidDel="00963E27">
          <w:rPr>
            <w:rStyle w:val="CommentReference"/>
          </w:rPr>
          <w:commentReference w:id="53"/>
        </w:r>
        <w:commentRangeEnd w:id="54"/>
        <w:r w:rsidR="008A3E93" w:rsidDel="00963E27">
          <w:rPr>
            <w:rStyle w:val="CommentReference"/>
          </w:rPr>
          <w:commentReference w:id="54"/>
        </w:r>
        <w:r w:rsidR="00D4024E" w:rsidDel="00963E27">
          <w:delText>over time in the probiotic-treated tanks in Trial 3</w:delText>
        </w:r>
        <w:r w:rsidR="003647CC" w:rsidDel="00963E27">
          <w:delText xml:space="preserve"> (T-test, p&lt;0.05)</w:delText>
        </w:r>
        <w:r w:rsidR="00D4024E" w:rsidDel="00963E27">
          <w:delText xml:space="preserve">. </w:delText>
        </w:r>
      </w:del>
      <w:commentRangeStart w:id="56"/>
      <w:r w:rsidR="002715A0">
        <w:t xml:space="preserve">This increase in </w:t>
      </w:r>
      <w:r w:rsidR="002715A0" w:rsidRPr="002715A0">
        <w:rPr>
          <w:i/>
        </w:rPr>
        <w:t>Bacillus</w:t>
      </w:r>
      <w:r w:rsidR="002715A0">
        <w:t xml:space="preserve"> spp. reads at the final timepoint is due to </w:t>
      </w:r>
      <w:r w:rsidR="00BB7C92">
        <w:t xml:space="preserve">natural mortality </w:t>
      </w:r>
      <w:r w:rsidR="002715A0">
        <w:t>in larvae</w:t>
      </w:r>
      <w:r w:rsidR="00BB7C92">
        <w:t xml:space="preserve"> over time, </w:t>
      </w:r>
      <w:r w:rsidR="00EE43FA">
        <w:t>with</w:t>
      </w:r>
      <w:r w:rsidR="00BB7C92">
        <w:t xml:space="preserve"> a consistent daily dosage of the probiotic</w:t>
      </w:r>
      <w:commentRangeEnd w:id="56"/>
      <w:r w:rsidR="005276CA">
        <w:rPr>
          <w:rStyle w:val="CommentReference"/>
        </w:rPr>
        <w:commentReference w:id="56"/>
      </w:r>
      <w:r w:rsidR="00BB7C92">
        <w:t>.</w:t>
      </w:r>
      <w:r w:rsidR="002715A0">
        <w:t xml:space="preserve"> </w:t>
      </w:r>
      <w:ins w:id="57" w:author="Marta Gomez-Chiarri" w:date="2018-08-17T12:35:00Z">
        <w:r w:rsidRPr="002715A0">
          <w:t>The</w:t>
        </w:r>
        <w:r>
          <w:t xml:space="preserve"> number of </w:t>
        </w:r>
        <w:r>
          <w:rPr>
            <w:i/>
          </w:rPr>
          <w:t>Oceanospirillales</w:t>
        </w:r>
        <w:r>
          <w:t xml:space="preserve"> reads was </w:t>
        </w:r>
      </w:ins>
      <w:ins w:id="58" w:author="Marta Gomez-Chiarri" w:date="2018-08-17T14:58:00Z">
        <w:r w:rsidR="00D2731A">
          <w:t xml:space="preserve">also </w:t>
        </w:r>
      </w:ins>
      <w:ins w:id="59" w:author="Marta Gomez-Chiarri" w:date="2018-08-17T12:35:00Z">
        <w:r>
          <w:t>significantly higher</w:t>
        </w:r>
      </w:ins>
      <w:ins w:id="60" w:author="Marta Gomez-Chiarri" w:date="2018-08-17T14:58:00Z">
        <w:r w:rsidR="00D2731A">
          <w:t xml:space="preserve"> at all time points</w:t>
        </w:r>
      </w:ins>
      <w:ins w:id="61" w:author="Marta Gomez-Chiarri" w:date="2018-08-17T12:35:00Z">
        <w:r>
          <w:t xml:space="preserve"> (</w:t>
        </w:r>
        <w:commentRangeStart w:id="62"/>
        <w:r>
          <w:t>20-34% of reads</w:t>
        </w:r>
        <w:commentRangeEnd w:id="62"/>
        <w:r>
          <w:rPr>
            <w:rStyle w:val="CommentReference"/>
          </w:rPr>
          <w:commentReference w:id="62"/>
        </w:r>
        <w:r>
          <w:t>) in probiotic-treated rearing water compared to control water in Trial 3 (Figure 4b, T-test p&lt;0.05</w:t>
        </w:r>
        <w:r w:rsidRPr="008F3326">
          <w:rPr>
            <w:highlight w:val="yellow"/>
            <w:rPrChange w:id="63" w:author="Marta Gomez-Chiarri" w:date="2018-08-17T15:02:00Z">
              <w:rPr/>
            </w:rPrChange>
          </w:rPr>
          <w:t>).</w:t>
        </w:r>
      </w:ins>
      <w:ins w:id="64" w:author="Marta Gomez-Chiarri" w:date="2018-08-17T14:58:00Z">
        <w:r w:rsidR="00D2731A" w:rsidRPr="008F3326">
          <w:rPr>
            <w:highlight w:val="yellow"/>
            <w:rPrChange w:id="65" w:author="Marta Gomez-Chiarri" w:date="2018-08-17T15:02:00Z">
              <w:rPr/>
            </w:rPrChange>
          </w:rPr>
          <w:t xml:space="preserve">  </w:t>
        </w:r>
      </w:ins>
      <w:ins w:id="66" w:author="Marta Gomez-Chiarri" w:date="2018-08-17T15:01:00Z">
        <w:r w:rsidR="008F3326" w:rsidRPr="008F3326">
          <w:rPr>
            <w:highlight w:val="yellow"/>
            <w:rPrChange w:id="67" w:author="Marta Gomez-Chiarri" w:date="2018-08-17T15:02:00Z">
              <w:rPr/>
            </w:rPrChange>
          </w:rPr>
          <w:t>SAY SOMETHING HERE ABOUT HOW THEY ARE PRETTY ABUNDANT (IN ALL SAMPLES OR JUST WATER?)</w:t>
        </w:r>
        <w:r w:rsidR="008F3326">
          <w:t xml:space="preserve"> </w:t>
        </w:r>
      </w:ins>
      <w:ins w:id="68" w:author="Marta Gomez-Chiarri" w:date="2018-08-17T14:59:00Z">
        <w:r w:rsidR="00D2731A">
          <w:t xml:space="preserve"> </w:t>
        </w:r>
      </w:ins>
      <w:ins w:id="69" w:author="Marta Gomez-Chiarri" w:date="2018-08-17T14:58:00Z">
        <w:r w:rsidR="00D2731A">
          <w:t xml:space="preserve"> </w:t>
        </w:r>
      </w:ins>
      <w:del w:id="70" w:author="Marta Gomez-Chiarri" w:date="2018-08-17T12:35:00Z">
        <w:r w:rsidR="003A2918" w:rsidRPr="002715A0" w:rsidDel="00E21F25">
          <w:delText>The</w:delText>
        </w:r>
        <w:r w:rsidR="003A2918" w:rsidDel="00E21F25">
          <w:delText xml:space="preserve"> number of </w:delText>
        </w:r>
        <w:r w:rsidR="003A2918" w:rsidDel="00E21F25">
          <w:rPr>
            <w:i/>
          </w:rPr>
          <w:delText>Oceanospirillales</w:delText>
        </w:r>
        <w:r w:rsidR="003A2918" w:rsidDel="00E21F25">
          <w:delText xml:space="preserve"> reads</w:delText>
        </w:r>
      </w:del>
      <w:del w:id="71" w:author="Marta Gomez-Chiarri" w:date="2018-08-17T09:38:00Z">
        <w:r w:rsidR="003A2918" w:rsidDel="005276CA">
          <w:delText>, a mollusc symbiont,</w:delText>
        </w:r>
      </w:del>
      <w:del w:id="72" w:author="Marta Gomez-Chiarri" w:date="2018-08-17T12:35:00Z">
        <w:r w:rsidR="003A2918" w:rsidDel="00E21F25">
          <w:delText xml:space="preserve"> was significantly </w:delText>
        </w:r>
      </w:del>
      <w:del w:id="73" w:author="Marta Gomez-Chiarri" w:date="2018-08-17T09:38:00Z">
        <w:r w:rsidR="003A2918" w:rsidDel="005276CA">
          <w:delText>more abundant</w:delText>
        </w:r>
      </w:del>
      <w:del w:id="74" w:author="Marta Gomez-Chiarri" w:date="2018-08-17T12:35:00Z">
        <w:r w:rsidR="003A2918" w:rsidDel="00E21F25">
          <w:delText xml:space="preserve"> (</w:delText>
        </w:r>
      </w:del>
      <w:del w:id="75" w:author="Marta Gomez-Chiarri" w:date="2018-08-17T09:38:00Z">
        <w:r w:rsidR="000B18DC" w:rsidDel="005276CA">
          <w:delText>19.7</w:delText>
        </w:r>
      </w:del>
      <w:del w:id="76" w:author="Marta Gomez-Chiarri" w:date="2018-08-17T12:35:00Z">
        <w:r w:rsidR="000B18DC" w:rsidDel="00E21F25">
          <w:delText>-3</w:delText>
        </w:r>
      </w:del>
      <w:del w:id="77" w:author="Marta Gomez-Chiarri" w:date="2018-08-17T09:38:00Z">
        <w:r w:rsidR="000B18DC" w:rsidDel="005276CA">
          <w:delText>3.6</w:delText>
        </w:r>
      </w:del>
      <w:del w:id="78" w:author="Marta Gomez-Chiarri" w:date="2018-08-17T12:35:00Z">
        <w:r w:rsidR="000B18DC" w:rsidDel="00E21F25">
          <w:delText>%</w:delText>
        </w:r>
        <w:r w:rsidR="003A2918" w:rsidDel="00E21F25">
          <w:delText>) in probiotic-treated rearing water compared to control water in Trial 3 (Figure 4b, T-test p&lt;0.05).</w:delText>
        </w:r>
        <w:commentRangeStart w:id="79"/>
        <w:r w:rsidR="00D4024E" w:rsidDel="00E21F25">
          <w:delText xml:space="preserve"> </w:delText>
        </w:r>
      </w:del>
      <w:r w:rsidR="00495408">
        <w:t>T</w:t>
      </w:r>
      <w:r w:rsidR="00D4024E">
        <w:t xml:space="preserve">he abundance </w:t>
      </w:r>
      <w:r w:rsidR="00CB57DE">
        <w:t xml:space="preserve">of </w:t>
      </w:r>
      <w:r w:rsidR="00CB57DE">
        <w:rPr>
          <w:i/>
        </w:rPr>
        <w:t>Oceanospirillales</w:t>
      </w:r>
      <w:r w:rsidR="00CB57DE">
        <w:t xml:space="preserve"> reads </w:t>
      </w:r>
      <w:r w:rsidR="00D4024E">
        <w:t xml:space="preserve">decreased </w:t>
      </w:r>
      <w:r w:rsidR="001C0A6F">
        <w:t xml:space="preserve">by </w:t>
      </w:r>
      <w:r w:rsidR="00E66B85">
        <w:t>41</w:t>
      </w:r>
      <w:del w:id="80" w:author="Marta Gomez-Chiarri" w:date="2018-08-17T12:34:00Z">
        <w:r w:rsidR="00E66B85" w:rsidDel="00E21F25">
          <w:delText>.4</w:delText>
        </w:r>
      </w:del>
      <w:r w:rsidR="00E66B85">
        <w:t>-6</w:t>
      </w:r>
      <w:ins w:id="81" w:author="Marta Gomez-Chiarri" w:date="2018-08-17T12:34:00Z">
        <w:r>
          <w:t>2</w:t>
        </w:r>
      </w:ins>
      <w:del w:id="82" w:author="Marta Gomez-Chiarri" w:date="2018-08-17T12:34:00Z">
        <w:r w:rsidR="00E66B85" w:rsidDel="00E21F25">
          <w:delText>1.7</w:delText>
        </w:r>
      </w:del>
      <w:r w:rsidR="00E66B85">
        <w:t xml:space="preserve">% </w:t>
      </w:r>
      <w:r w:rsidR="00D4024E">
        <w:t>over time in all Trials (Figure 4b</w:t>
      </w:r>
      <w:r w:rsidR="007C7B90">
        <w:t>, T-test p&lt;0.05</w:t>
      </w:r>
      <w:r w:rsidR="00D4024E">
        <w:t xml:space="preserve">). </w:t>
      </w:r>
      <w:commentRangeEnd w:id="79"/>
      <w:ins w:id="83" w:author="Marta Gomez-Chiarri" w:date="2018-08-17T16:10:00Z">
        <w:r w:rsidR="00BF1F4D" w:rsidRPr="00722703">
          <w:rPr>
            <w:highlight w:val="yellow"/>
          </w:rPr>
          <w:t xml:space="preserve">MENTION HERE </w:t>
        </w:r>
      </w:ins>
      <w:ins w:id="84" w:author="Marta Gomez-Chiarri" w:date="2018-08-17T16:11:00Z">
        <w:r w:rsidR="00BF1F4D">
          <w:rPr>
            <w:highlight w:val="yellow"/>
          </w:rPr>
          <w:t>IF THE SAME PATTERN WAS OBSERVED</w:t>
        </w:r>
      </w:ins>
      <w:ins w:id="85" w:author="Marta Gomez-Chiarri" w:date="2018-08-17T16:10:00Z">
        <w:r w:rsidR="00BF1F4D" w:rsidRPr="00722703">
          <w:rPr>
            <w:highlight w:val="yellow"/>
          </w:rPr>
          <w:t xml:space="preserve"> IN OTHER SAMPLE TYPES  (OR THAT NO SIGNIFICANCE DIFFERENCE BETWEEN TREATMENTS WAS SEEN</w:t>
        </w:r>
      </w:ins>
      <w:del w:id="86" w:author="Marta Gomez-Chiarri" w:date="2018-08-17T16:10:00Z">
        <w:r w:rsidR="00CE50C8" w:rsidDel="00BF1F4D">
          <w:rPr>
            <w:rStyle w:val="CommentReference"/>
          </w:rPr>
          <w:commentReference w:id="79"/>
        </w:r>
      </w:del>
      <w:ins w:id="88" w:author="Marta Gomez-Chiarri" w:date="2018-08-17T16:11:00Z">
        <w:r w:rsidR="00BF1F4D">
          <w:t xml:space="preserve"> – OR THAT YOU DIDN’T ANALYZE BECAUSE OF LACK OF ENOUGH READS TO SEE DIFFERENCE?</w:t>
        </w:r>
      </w:ins>
      <w:ins w:id="89" w:author="Marta Gomez-Chiarri" w:date="2018-08-17T16:10:00Z">
        <w:r w:rsidR="00BF1F4D">
          <w:t>)</w:t>
        </w:r>
      </w:ins>
    </w:p>
    <w:p w14:paraId="5277B695" w14:textId="77777777" w:rsidR="004E7D4E" w:rsidRDefault="00FF26D4" w:rsidP="00D4024E">
      <w:pPr>
        <w:rPr>
          <w:ins w:id="90" w:author="Marta Gomez-Chiarri" w:date="2018-08-17T16:50:00Z"/>
        </w:rPr>
      </w:pPr>
      <w:r>
        <w:t xml:space="preserve">Since </w:t>
      </w:r>
      <w:commentRangeStart w:id="91"/>
      <w:r w:rsidRPr="007B4F1D">
        <w:rPr>
          <w:i/>
        </w:rPr>
        <w:t>Vibrio</w:t>
      </w:r>
      <w:r>
        <w:t xml:space="preserve"> spp. </w:t>
      </w:r>
      <w:commentRangeEnd w:id="91"/>
      <w:r w:rsidR="00BE7C63">
        <w:rPr>
          <w:rStyle w:val="CommentReference"/>
        </w:rPr>
        <w:commentReference w:id="91"/>
      </w:r>
      <w:r>
        <w:t xml:space="preserve">is </w:t>
      </w:r>
      <w:r w:rsidR="00D4024E">
        <w:t xml:space="preserve">a </w:t>
      </w:r>
      <w:proofErr w:type="spellStart"/>
      <w:r>
        <w:t>taxon</w:t>
      </w:r>
      <w:proofErr w:type="spellEnd"/>
      <w:r>
        <w:t xml:space="preserve"> that comprises a</w:t>
      </w:r>
      <w:r w:rsidR="00D4024E">
        <w:t xml:space="preserve"> </w:t>
      </w:r>
      <w:r>
        <w:t xml:space="preserve">significant number </w:t>
      </w:r>
      <w:r w:rsidR="00D4024E">
        <w:t>of larval oyster pathogens</w:t>
      </w:r>
      <w:r w:rsidR="002F0436">
        <w:t xml:space="preserve"> </w:t>
      </w:r>
      <w:r w:rsidR="002F0436">
        <w:fldChar w:fldCharType="begin" w:fldLock="1"/>
      </w:r>
      <w:r w:rsidR="002D630D">
        <w:instrText>ADDIN CSL_CITATION { "citationItems" : [ { "id" : "ITEM-1",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"ITEM-1",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"id" : "ITEM-2",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"ITEM-2",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"ITEM-3",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"ITEM-3", "issue" : "7", "issued" : { "date-parts" : [ [ "2016", "7" ] ] }, "page" : "568-580", "title" : "Oysters and Vibrios as a Model for Disease Dynamics in Wild Animals", "type" : "article", "volume" : "24" }, "uris" : [ "http://www.mendeley.com/documents/?uuid=efe431d3-55ad-3c7a-9973-abba1673f7e0" ] } ], "mendeley" : { "formattedCitation" : "(Elston et al., 1981; Le Roux et al., 2016; Richards et al., 2015a)", "plainTextFormattedCitation" : "(Elston et al., 1981; Le Roux et al., 2016; Richards et al., 2015a)", "previouslyFormattedCitation" : "(Elston et al., 1981; Le Roux et al., 2016; Richards et al., 2015a)" }, "properties" : {  }, "schema" : "https://github.com/citation-style-language/schema/raw/master/csl-citation.json" }</w:instrText>
      </w:r>
      <w:r w:rsidR="002F0436">
        <w:fldChar w:fldCharType="separate"/>
      </w:r>
      <w:r w:rsidR="009E6FBA" w:rsidRPr="009E6FBA">
        <w:rPr>
          <w:noProof/>
        </w:rPr>
        <w:t>(Elston et al., 1981; Le Roux et al., 2016; Richards et al., 2015a)</w:t>
      </w:r>
      <w:r w:rsidR="002F0436">
        <w:fldChar w:fldCharType="end"/>
      </w:r>
      <w:r w:rsidR="00D4024E">
        <w:t xml:space="preserve">, </w:t>
      </w:r>
      <w:r>
        <w:t xml:space="preserve">we evaluated the </w:t>
      </w:r>
      <w:r w:rsidR="00D4024E">
        <w:t xml:space="preserve">changes in </w:t>
      </w:r>
      <w:r w:rsidR="00D4024E">
        <w:rPr>
          <w:i/>
        </w:rPr>
        <w:t>Vibrio</w:t>
      </w:r>
      <w:r w:rsidR="00D4024E">
        <w:t xml:space="preserve"> spp. </w:t>
      </w:r>
      <w:del w:id="92" w:author="Marta Gomez-Chiarri" w:date="2018-08-17T16:12:00Z">
        <w:r w:rsidR="00D4024E" w:rsidDel="00BF1F4D">
          <w:delText>reads</w:delText>
        </w:r>
        <w:r w:rsidDel="00BF1F4D">
          <w:delText xml:space="preserve"> </w:delText>
        </w:r>
      </w:del>
      <w:ins w:id="93" w:author="Marta Gomez-Chiarri" w:date="2018-08-17T16:12:00Z">
        <w:r w:rsidR="00BF1F4D">
          <w:t xml:space="preserve">diversity and abundance </w:t>
        </w:r>
      </w:ins>
      <w:r>
        <w:t>over time</w:t>
      </w:r>
      <w:ins w:id="94" w:author="Marta Gomez-Chiarri" w:date="2018-08-17T16:05:00Z">
        <w:r w:rsidR="007B204E">
          <w:t xml:space="preserve"> in the hatchery</w:t>
        </w:r>
      </w:ins>
      <w:del w:id="95" w:author="Marta Gomez-Chiarri" w:date="2018-08-17T16:05:00Z">
        <w:r w:rsidDel="007B204E">
          <w:delText xml:space="preserve"> in the various experiments</w:delText>
        </w:r>
      </w:del>
      <w:r w:rsidR="00D4024E">
        <w:t>.</w:t>
      </w:r>
      <w:ins w:id="96" w:author="Marta Gomez-Chiarri" w:date="2018-08-17T16:21:00Z">
        <w:r w:rsidR="003F129E">
          <w:t xml:space="preserve"> </w:t>
        </w:r>
      </w:ins>
      <w:ins w:id="97" w:author="Marta Gomez-Chiarri" w:date="2018-08-17T16:35:00Z">
        <w:r w:rsidR="002D5442">
          <w:t xml:space="preserve">Overall, </w:t>
        </w:r>
      </w:ins>
      <w:ins w:id="98" w:author="Marta Gomez-Chiarri" w:date="2018-08-17T16:21:00Z">
        <w:r w:rsidR="002D5442">
          <w:t>n</w:t>
        </w:r>
        <w:r w:rsidR="003F129E">
          <w:t xml:space="preserve">o significant differences in abundance of </w:t>
        </w:r>
        <w:proofErr w:type="spellStart"/>
        <w:r w:rsidR="003F129E">
          <w:t>vibrios</w:t>
        </w:r>
        <w:proofErr w:type="spellEnd"/>
        <w:r w:rsidR="003F129E">
          <w:t xml:space="preserve"> </w:t>
        </w:r>
      </w:ins>
      <w:ins w:id="99" w:author="Marta Gomez-Chiarri" w:date="2018-08-17T16:22:00Z">
        <w:r w:rsidR="003F129E">
          <w:t xml:space="preserve">between control and probiotic treated-tanks </w:t>
        </w:r>
      </w:ins>
      <w:ins w:id="100" w:author="Marta Gomez-Chiarri" w:date="2018-08-17T16:21:00Z">
        <w:r w:rsidR="003F129E">
          <w:t xml:space="preserve">were detected </w:t>
        </w:r>
      </w:ins>
      <w:ins w:id="101" w:author="Marta Gomez-Chiarri" w:date="2018-08-17T16:22:00Z">
        <w:r w:rsidR="003F129E">
          <w:t>for</w:t>
        </w:r>
      </w:ins>
      <w:ins w:id="102" w:author="Marta Gomez-Chiarri" w:date="2018-08-17T16:21:00Z">
        <w:r w:rsidR="003F129E">
          <w:t xml:space="preserve"> any of the </w:t>
        </w:r>
      </w:ins>
      <w:ins w:id="103" w:author="Marta Gomez-Chiarri" w:date="2018-08-17T16:22:00Z">
        <w:r w:rsidR="003F129E">
          <w:t>sample types or trials.</w:t>
        </w:r>
      </w:ins>
      <w:ins w:id="104" w:author="Marta Gomez-Chiarri" w:date="2018-08-17T16:21:00Z">
        <w:r w:rsidR="003F129E">
          <w:t xml:space="preserve"> </w:t>
        </w:r>
      </w:ins>
      <w:ins w:id="105" w:author="Marta Gomez-Chiarri" w:date="2018-08-17T16:25:00Z">
        <w:r w:rsidR="00BE7C63">
          <w:t xml:space="preserve">However, a significant effect of treatment </w:t>
        </w:r>
      </w:ins>
      <w:ins w:id="106" w:author="Marta Gomez-Chiarri" w:date="2018-08-17T16:26:00Z">
        <w:r w:rsidR="00BE7C63">
          <w:t xml:space="preserve">was observed in </w:t>
        </w:r>
      </w:ins>
      <w:ins w:id="107" w:author="Marta Gomez-Chiarri" w:date="2018-08-17T16:45:00Z">
        <w:r w:rsidR="005B78CC">
          <w:t xml:space="preserve">vibrio diversity (as measured using the Simpson’s Index of diversity) in </w:t>
        </w:r>
      </w:ins>
      <w:ins w:id="108" w:author="Marta Gomez-Chiarri" w:date="2018-08-17T16:26:00Z">
        <w:r w:rsidR="00BE7C63">
          <w:t xml:space="preserve">water samples collected </w:t>
        </w:r>
      </w:ins>
      <w:ins w:id="109" w:author="Marta Gomez-Chiarri" w:date="2018-08-17T16:45:00Z">
        <w:r w:rsidR="005B78CC">
          <w:t xml:space="preserve">on day </w:t>
        </w:r>
      </w:ins>
      <w:ins w:id="110" w:author="Marta Gomez-Chiarri" w:date="2018-08-17T16:46:00Z">
        <w:r w:rsidR="005B78CC">
          <w:t>12</w:t>
        </w:r>
      </w:ins>
      <w:ins w:id="111" w:author="Marta Gomez-Chiarri" w:date="2018-08-17T16:28:00Z">
        <w:r w:rsidR="00BE7C63">
          <w:t xml:space="preserve"> </w:t>
        </w:r>
      </w:ins>
      <w:ins w:id="112" w:author="Marta Gomez-Chiarri" w:date="2018-08-17T16:26:00Z">
        <w:r w:rsidR="005B78CC">
          <w:t>in Trial 1</w:t>
        </w:r>
      </w:ins>
      <w:ins w:id="113" w:author="Marta Gomez-Chiarri" w:date="2018-08-17T16:46:00Z">
        <w:r w:rsidR="000F5347">
          <w:t xml:space="preserve"> (Figure 5a)</w:t>
        </w:r>
      </w:ins>
      <w:ins w:id="114" w:author="Marta Gomez-Chiarri" w:date="2018-08-17T16:26:00Z">
        <w:r w:rsidR="00BE7C63">
          <w:t xml:space="preserve">. </w:t>
        </w:r>
      </w:ins>
      <w:r w:rsidR="00D4024E">
        <w:t xml:space="preserve"> </w:t>
      </w:r>
      <w:ins w:id="115" w:author="Marta Gomez-Chiarri" w:date="2018-08-17T16:42:00Z">
        <w:r w:rsidR="00C92803">
          <w:t xml:space="preserve">This trend was also detected in water samples from Trials 2 and 3 (Figure S4). </w:t>
        </w:r>
      </w:ins>
    </w:p>
    <w:p w14:paraId="360B1AFF" w14:textId="063C6C9B" w:rsidR="00736D17" w:rsidRDefault="000F5347" w:rsidP="00D4024E">
      <w:commentRangeStart w:id="116"/>
      <w:ins w:id="117" w:author="Marta Gomez-Chiarri" w:date="2018-08-17T16:47:00Z">
        <w:r>
          <w:t>T</w:t>
        </w:r>
      </w:ins>
      <w:del w:id="118" w:author="Marta Gomez-Chiarri" w:date="2018-08-17T16:35:00Z">
        <w:r w:rsidR="00D4024E" w:rsidDel="002D5442">
          <w:delText>In Trial 1, t</w:delText>
        </w:r>
      </w:del>
      <w:r w:rsidR="00D4024E">
        <w:t xml:space="preserve">he </w:t>
      </w:r>
      <w:del w:id="119" w:author="Marta Gomez-Chiarri" w:date="2018-08-17T16:48:00Z">
        <w:r w:rsidR="00D4024E" w:rsidDel="004E7D4E">
          <w:delText xml:space="preserve">number </w:delText>
        </w:r>
      </w:del>
      <w:ins w:id="120" w:author="Marta Gomez-Chiarri" w:date="2018-08-17T16:48:00Z">
        <w:r w:rsidR="004E7D4E">
          <w:t xml:space="preserve">abundance </w:t>
        </w:r>
      </w:ins>
      <w:r w:rsidR="00D4024E">
        <w:t xml:space="preserve">of </w:t>
      </w:r>
      <w:r w:rsidR="00D4024E">
        <w:rPr>
          <w:i/>
        </w:rPr>
        <w:t>Vibrio</w:t>
      </w:r>
      <w:r w:rsidR="00D4024E">
        <w:t xml:space="preserve"> spp. </w:t>
      </w:r>
      <w:del w:id="121" w:author="Marta Gomez-Chiarri" w:date="2018-08-17T16:49:00Z">
        <w:r w:rsidR="00D4024E" w:rsidDel="004E7D4E">
          <w:delText xml:space="preserve">reads </w:delText>
        </w:r>
      </w:del>
      <w:r w:rsidR="00D4024E">
        <w:t xml:space="preserve">in </w:t>
      </w:r>
      <w:del w:id="122" w:author="Marta Gomez-Chiarri" w:date="2018-08-17T16:49:00Z">
        <w:r w:rsidR="00D4024E" w:rsidDel="004E7D4E">
          <w:delText xml:space="preserve">the </w:delText>
        </w:r>
      </w:del>
      <w:r w:rsidR="00D4024E">
        <w:t>oyster larvae</w:t>
      </w:r>
      <w:r w:rsidR="00946222">
        <w:t>, biofilm swabs, and rearing water samples</w:t>
      </w:r>
      <w:r w:rsidR="00D4024E">
        <w:t xml:space="preserve"> </w:t>
      </w:r>
      <w:r w:rsidR="005B43DD">
        <w:t>significantly</w:t>
      </w:r>
      <w:r w:rsidR="00D4024E">
        <w:t xml:space="preserve"> decreased over time </w:t>
      </w:r>
      <w:ins w:id="123" w:author="Marta Gomez-Chiarri" w:date="2018-08-17T16:43:00Z">
        <w:r w:rsidR="00C92803">
          <w:t xml:space="preserve">in Trial 1 </w:t>
        </w:r>
      </w:ins>
      <w:r w:rsidR="00D4024E">
        <w:t>(Figure 5</w:t>
      </w:r>
      <w:ins w:id="124" w:author="Marta Gomez-Chiarri" w:date="2018-08-17T16:12:00Z">
        <w:r w:rsidR="00BF1F4D">
          <w:t>b</w:t>
        </w:r>
      </w:ins>
      <w:r w:rsidR="00D4024E">
        <w:t>, Figure S</w:t>
      </w:r>
      <w:r w:rsidR="00CE47B2">
        <w:t>3</w:t>
      </w:r>
      <w:r w:rsidR="00946222">
        <w:t>, T-test</w:t>
      </w:r>
      <w:ins w:id="125" w:author="Marta Gomez-Chiarri" w:date="2018-08-17T16:04:00Z">
        <w:r w:rsidR="007B204E">
          <w:t>,</w:t>
        </w:r>
      </w:ins>
      <w:r w:rsidR="00946222">
        <w:t xml:space="preserve"> p&lt;0.05</w:t>
      </w:r>
      <w:r w:rsidR="00D4024E">
        <w:t xml:space="preserve">). </w:t>
      </w:r>
      <w:r w:rsidR="00D4024E">
        <w:rPr>
          <w:i/>
        </w:rPr>
        <w:t>Vibrio</w:t>
      </w:r>
      <w:r w:rsidR="00D4024E">
        <w:t xml:space="preserve"> spp. reads </w:t>
      </w:r>
      <w:r w:rsidR="00FB7F9C">
        <w:t>were significantly more abundant in the larvae, than</w:t>
      </w:r>
      <w:r w:rsidR="00D4024E">
        <w:t xml:space="preserve"> in the biofilm swabs on Day 12</w:t>
      </w:r>
      <w:r w:rsidR="00EC402D">
        <w:t xml:space="preserve"> and </w:t>
      </w:r>
      <w:r w:rsidR="00D4024E">
        <w:t>a</w:t>
      </w:r>
      <w:r w:rsidR="00EC402D">
        <w:t>ll</w:t>
      </w:r>
      <w:r w:rsidR="00D4024E">
        <w:t xml:space="preserve"> of the water samples</w:t>
      </w:r>
      <w:r w:rsidR="00FB7F9C">
        <w:t>.</w:t>
      </w:r>
      <w:r w:rsidR="00164D16">
        <w:t xml:space="preserve"> </w:t>
      </w:r>
      <w:del w:id="126" w:author="Marta Gomez-Chiarri" w:date="2018-08-17T16:13:00Z">
        <w:r w:rsidR="00276F7D" w:rsidDel="00BF1F4D">
          <w:delText>T</w:delText>
        </w:r>
        <w:r w:rsidR="00164D16" w:rsidDel="00BF1F4D">
          <w:delText>he</w:delText>
        </w:r>
        <w:r w:rsidR="00276F7D" w:rsidDel="00BF1F4D">
          <w:delText xml:space="preserve"> Simpson’s Index of</w:delText>
        </w:r>
        <w:r w:rsidR="00164D16" w:rsidDel="00BF1F4D">
          <w:delText xml:space="preserve"> </w:delText>
        </w:r>
        <w:r w:rsidR="007928F5" w:rsidDel="00BF1F4D">
          <w:delText>D</w:delText>
        </w:r>
        <w:r w:rsidR="00164D16" w:rsidDel="00BF1F4D">
          <w:delText xml:space="preserve">iversity did not show </w:delText>
        </w:r>
      </w:del>
      <w:ins w:id="127" w:author="Marta Gomez-Chiarri" w:date="2018-08-17T16:13:00Z">
        <w:r w:rsidR="00BF1F4D">
          <w:t xml:space="preserve">No </w:t>
        </w:r>
      </w:ins>
      <w:r w:rsidR="00164D16">
        <w:t xml:space="preserve">significant </w:t>
      </w:r>
      <w:del w:id="128" w:author="Marta Gomez-Chiarri" w:date="2018-08-17T16:14:00Z">
        <w:r w:rsidR="00164D16" w:rsidDel="00BF1F4D">
          <w:delText xml:space="preserve">change </w:delText>
        </w:r>
      </w:del>
      <w:ins w:id="129" w:author="Marta Gomez-Chiarri" w:date="2018-08-17T16:14:00Z">
        <w:r w:rsidR="00BF1F4D">
          <w:t xml:space="preserve">differences in Simpson’s Index of Diversity was detected </w:t>
        </w:r>
      </w:ins>
      <w:r w:rsidR="00164D16">
        <w:t>between treatments</w:t>
      </w:r>
      <w:r w:rsidR="00276F7D">
        <w:t xml:space="preserve"> in the larvae or biofilm samples</w:t>
      </w:r>
      <w:ins w:id="130" w:author="Marta Gomez-Chiarri" w:date="2018-08-17T16:15:00Z">
        <w:r w:rsidR="00BF1F4D">
          <w:t xml:space="preserve"> (Figure 5a)</w:t>
        </w:r>
      </w:ins>
      <w:r w:rsidR="00276F7D">
        <w:t xml:space="preserve">. </w:t>
      </w:r>
      <w:del w:id="131" w:author="Marta Gomez-Chiarri" w:date="2018-08-17T16:14:00Z">
        <w:r w:rsidR="00D4024E" w:rsidDel="00BF1F4D">
          <w:delText>However, t</w:delText>
        </w:r>
      </w:del>
      <w:ins w:id="132" w:author="Marta Gomez-Chiarri" w:date="2018-08-17T16:14:00Z">
        <w:r w:rsidR="00BF1F4D">
          <w:t>T</w:t>
        </w:r>
      </w:ins>
      <w:r w:rsidR="00D4024E">
        <w:t xml:space="preserve">he diversity of the </w:t>
      </w:r>
      <w:r w:rsidR="00D4024E">
        <w:rPr>
          <w:i/>
        </w:rPr>
        <w:t>Vibrio</w:t>
      </w:r>
      <w:r w:rsidR="00D4024E">
        <w:t xml:space="preserve"> spp. </w:t>
      </w:r>
      <w:del w:id="133" w:author="Marta Gomez-Chiarri" w:date="2018-08-17T16:50:00Z">
        <w:r w:rsidR="00D4024E" w:rsidDel="004E7D4E">
          <w:delText xml:space="preserve">in the swab samples </w:delText>
        </w:r>
      </w:del>
      <w:r w:rsidR="00D4024E">
        <w:t xml:space="preserve">was </w:t>
      </w:r>
      <w:del w:id="134" w:author="Marta Gomez-Chiarri" w:date="2018-08-17T16:50:00Z">
        <w:r w:rsidR="00D4024E" w:rsidDel="004E7D4E">
          <w:delText>the highest</w:delText>
        </w:r>
      </w:del>
      <w:ins w:id="135" w:author="Marta Gomez-Chiarri" w:date="2018-08-17T16:50:00Z">
        <w:r w:rsidR="004E7D4E">
          <w:t>higher</w:t>
        </w:r>
      </w:ins>
      <w:r w:rsidR="00D4024E">
        <w:t xml:space="preserve"> </w:t>
      </w:r>
      <w:ins w:id="136" w:author="Marta Gomez-Chiarri" w:date="2018-08-17T16:50:00Z">
        <w:r w:rsidR="004E7D4E">
          <w:t>in swab and oyster samples</w:t>
        </w:r>
      </w:ins>
      <w:del w:id="137" w:author="Marta Gomez-Chiarri" w:date="2018-08-17T16:50:00Z">
        <w:r w:rsidR="00D4024E" w:rsidDel="004E7D4E">
          <w:delText>overall</w:delText>
        </w:r>
      </w:del>
      <w:r w:rsidR="00D4024E">
        <w:t xml:space="preserve">, and </w:t>
      </w:r>
      <w:r w:rsidR="008E6099">
        <w:t>significantly increased from</w:t>
      </w:r>
      <w:r w:rsidR="00D4024E">
        <w:t xml:space="preserve"> Day 5</w:t>
      </w:r>
      <w:r w:rsidR="008E6099">
        <w:t xml:space="preserve"> to Day 12 (T-test, p&lt;0.0</w:t>
      </w:r>
      <w:r w:rsidR="005954B8">
        <w:t>01</w:t>
      </w:r>
      <w:r w:rsidR="008E6099">
        <w:t>)</w:t>
      </w:r>
      <w:r w:rsidR="00D4024E">
        <w:t xml:space="preserve">. </w:t>
      </w:r>
      <w:del w:id="138" w:author="Marta Gomez-Chiarri" w:date="2018-08-17T16:23:00Z">
        <w:r w:rsidR="00D4024E" w:rsidDel="003F129E">
          <w:rPr>
            <w:i/>
          </w:rPr>
          <w:delText>Vibrio</w:delText>
        </w:r>
        <w:r w:rsidR="00D4024E" w:rsidDel="003F129E">
          <w:delText xml:space="preserve"> spp. </w:delText>
        </w:r>
        <w:r w:rsidR="00451E26" w:rsidDel="003F129E">
          <w:delText xml:space="preserve">diversity </w:delText>
        </w:r>
        <w:r w:rsidR="00D4024E" w:rsidDel="003F129E">
          <w:delText>in the rearing water samples</w:delText>
        </w:r>
        <w:r w:rsidR="006A7DDD" w:rsidDel="003F129E">
          <w:delText xml:space="preserve"> also significantly</w:delText>
        </w:r>
        <w:r w:rsidR="00D4024E" w:rsidDel="003F129E">
          <w:delText xml:space="preserve"> increased over </w:delText>
        </w:r>
        <w:r w:rsidR="00E136D3" w:rsidDel="003F129E">
          <w:delText>time and</w:delText>
        </w:r>
        <w:r w:rsidR="00D4024E" w:rsidDel="003F129E">
          <w:delText xml:space="preserve"> </w:delText>
        </w:r>
      </w:del>
      <w:del w:id="139" w:author="Marta Gomez-Chiarri" w:date="2018-08-17T16:15:00Z">
        <w:r w:rsidR="00D4024E" w:rsidDel="00BF1F4D">
          <w:delText xml:space="preserve">increased more </w:delText>
        </w:r>
      </w:del>
      <w:del w:id="140" w:author="Marta Gomez-Chiarri" w:date="2018-08-17T16:23:00Z">
        <w:r w:rsidR="00D4024E" w:rsidDel="003F129E">
          <w:delText xml:space="preserve">in </w:delText>
        </w:r>
      </w:del>
      <w:del w:id="141" w:author="Marta Gomez-Chiarri" w:date="2018-08-17T16:15:00Z">
        <w:r w:rsidR="00D4024E" w:rsidDel="00BF1F4D">
          <w:delText xml:space="preserve">the </w:delText>
        </w:r>
      </w:del>
      <w:del w:id="142" w:author="Marta Gomez-Chiarri" w:date="2018-08-17T16:23:00Z">
        <w:r w:rsidR="00D4024E" w:rsidDel="003F129E">
          <w:delText xml:space="preserve">treated than </w:delText>
        </w:r>
      </w:del>
      <w:del w:id="143" w:author="Marta Gomez-Chiarri" w:date="2018-08-17T16:15:00Z">
        <w:r w:rsidR="00D4024E" w:rsidDel="00BF1F4D">
          <w:delText xml:space="preserve">the </w:delText>
        </w:r>
      </w:del>
      <w:del w:id="144" w:author="Marta Gomez-Chiarri" w:date="2018-08-17T16:23:00Z">
        <w:r w:rsidR="00D4024E" w:rsidDel="003F129E">
          <w:delText>control</w:delText>
        </w:r>
        <w:r w:rsidR="00D4024E" w:rsidRPr="008A7023" w:rsidDel="003F129E">
          <w:delText xml:space="preserve"> </w:delText>
        </w:r>
        <w:r w:rsidR="00D4024E" w:rsidDel="003F129E">
          <w:delText>samples</w:delText>
        </w:r>
        <w:r w:rsidR="004B495B" w:rsidDel="003F129E">
          <w:delText xml:space="preserve"> (T-test, p&lt;0.01)</w:delText>
        </w:r>
        <w:r w:rsidR="00D4024E" w:rsidDel="003F129E">
          <w:delText xml:space="preserve">. </w:delText>
        </w:r>
      </w:del>
      <w:del w:id="145" w:author="Marta Gomez-Chiarri" w:date="2018-08-17T16:36:00Z">
        <w:r w:rsidR="00D4024E" w:rsidDel="00A9230E">
          <w:delText xml:space="preserve">This trend </w:delText>
        </w:r>
        <w:r w:rsidR="00B47138" w:rsidDel="00A9230E">
          <w:delText>was</w:delText>
        </w:r>
        <w:r w:rsidR="00D4024E" w:rsidDel="00A9230E">
          <w:delText xml:space="preserve"> further confirmed in the water samples from Trials 2 and 3 (Figure S</w:delText>
        </w:r>
        <w:r w:rsidR="00CE47B2" w:rsidDel="00A9230E">
          <w:delText>4</w:delText>
        </w:r>
        <w:r w:rsidR="00D4024E" w:rsidDel="00A9230E">
          <w:delText xml:space="preserve">). </w:delText>
        </w:r>
      </w:del>
      <w:commentRangeEnd w:id="116"/>
      <w:r w:rsidR="004E7D4E">
        <w:rPr>
          <w:rStyle w:val="CommentReference"/>
        </w:rPr>
        <w:commentReference w:id="116"/>
      </w:r>
    </w:p>
    <w:p w14:paraId="6C45A9E8" w14:textId="522E77D2" w:rsidR="00D61475" w:rsidRPr="00D4024E" w:rsidRDefault="00154B6A" w:rsidP="00D4024E">
      <w:ins w:id="146" w:author="Marta Gomez-Chiarri" w:date="2018-08-17T16:52:00Z">
        <w:r>
          <w:t xml:space="preserve">Since the V6 region </w:t>
        </w:r>
      </w:ins>
      <w:ins w:id="147" w:author="Marta Gomez-Chiarri" w:date="2018-08-17T16:53:00Z">
        <w:r>
          <w:t xml:space="preserve">of the 16S rRNA gene </w:t>
        </w:r>
      </w:ins>
      <w:ins w:id="148" w:author="Marta Gomez-Chiarri" w:date="2018-08-17T16:52:00Z">
        <w:r>
          <w:t xml:space="preserve">was amplified </w:t>
        </w:r>
      </w:ins>
      <w:ins w:id="149" w:author="Marta Gomez-Chiarri" w:date="2018-08-17T16:53:00Z">
        <w:r>
          <w:t xml:space="preserve">in Trial 3, </w:t>
        </w:r>
      </w:ins>
      <w:ins w:id="150" w:author="Marta Gomez-Chiarri" w:date="2018-08-17T16:51:00Z">
        <w:r>
          <w:t xml:space="preserve">we were able to perform an oligotyping analysis </w:t>
        </w:r>
      </w:ins>
      <w:del w:id="151" w:author="Marta Gomez-Chiarri" w:date="2018-08-17T16:53:00Z">
        <w:r w:rsidR="00D4024E" w:rsidDel="00154B6A">
          <w:delText>In Trial 3, oligotyping</w:delText>
        </w:r>
        <w:r w:rsidR="00451E26" w:rsidDel="00154B6A">
          <w:delText xml:space="preserve"> </w:delText>
        </w:r>
      </w:del>
      <w:r w:rsidR="00451E26">
        <w:t>- a method that detects genetic variants within a taxon -</w:t>
      </w:r>
      <w:r w:rsidR="00D4024E">
        <w:t xml:space="preserve"> of </w:t>
      </w:r>
      <w:r w:rsidR="00D4024E">
        <w:rPr>
          <w:i/>
        </w:rPr>
        <w:t>Vibrio</w:t>
      </w:r>
      <w:r w:rsidR="00D4024E">
        <w:t xml:space="preserve"> spp.</w:t>
      </w:r>
      <w:r w:rsidR="00451E26">
        <w:t xml:space="preserve"> reads</w:t>
      </w:r>
      <w:r w:rsidR="00D4024E">
        <w:t xml:space="preserve"> </w:t>
      </w:r>
      <w:ins w:id="152" w:author="Marta Gomez-Chiarri" w:date="2018-08-17T16:54:00Z">
        <w:r>
          <w:t xml:space="preserve">on this data (only </w:t>
        </w:r>
      </w:ins>
      <w:del w:id="153" w:author="Marta Gomez-Chiarri" w:date="2018-08-17T16:54:00Z">
        <w:r w:rsidR="00D4024E" w:rsidDel="00154B6A">
          <w:delText xml:space="preserve">in the </w:delText>
        </w:r>
      </w:del>
      <w:r w:rsidR="00D4024E">
        <w:t xml:space="preserve">water samples </w:t>
      </w:r>
      <w:ins w:id="154" w:author="Marta Gomez-Chiarri" w:date="2018-08-17T16:54:00Z">
        <w:r>
          <w:t xml:space="preserve">were collected). </w:t>
        </w:r>
      </w:ins>
      <w:del w:id="155" w:author="Marta Gomez-Chiarri" w:date="2018-08-17T16:54:00Z">
        <w:r w:rsidR="00D4024E" w:rsidDel="00154B6A">
          <w:delText>show</w:delText>
        </w:r>
        <w:r w:rsidR="00451E26" w:rsidDel="00154B6A">
          <w:delText>ed</w:delText>
        </w:r>
        <w:r w:rsidR="00D4024E" w:rsidDel="00154B6A">
          <w:delText xml:space="preserve"> c</w:delText>
        </w:r>
      </w:del>
      <w:ins w:id="156" w:author="Marta Gomez-Chiarri" w:date="2018-08-17T16:54:00Z">
        <w:r>
          <w:t>C</w:t>
        </w:r>
      </w:ins>
      <w:r w:rsidR="00D4024E">
        <w:t xml:space="preserve">hanges in the overall composition of the </w:t>
      </w:r>
      <w:r w:rsidR="00D4024E">
        <w:rPr>
          <w:i/>
        </w:rPr>
        <w:t>Vibrio</w:t>
      </w:r>
      <w:r w:rsidR="00D4024E">
        <w:t xml:space="preserve"> community </w:t>
      </w:r>
      <w:r w:rsidR="00451E26">
        <w:t xml:space="preserve">over </w:t>
      </w:r>
      <w:r w:rsidR="00D4024E">
        <w:t xml:space="preserve">time and </w:t>
      </w:r>
      <w:r w:rsidR="00451E26">
        <w:t xml:space="preserve">by </w:t>
      </w:r>
      <w:r w:rsidR="00D4024E">
        <w:t xml:space="preserve">treatment </w:t>
      </w:r>
      <w:ins w:id="157" w:author="Marta Gomez-Chiarri" w:date="2018-08-17T16:55:00Z">
        <w:r>
          <w:t xml:space="preserve">were observed by oligotyping </w:t>
        </w:r>
      </w:ins>
      <w:r w:rsidR="00D4024E">
        <w:t xml:space="preserve">(Figure 6). On Day 5, the probiotic treated tanks </w:t>
      </w:r>
      <w:r w:rsidR="00B00012">
        <w:t xml:space="preserve">were </w:t>
      </w:r>
      <w:r w:rsidR="00D4024E">
        <w:t xml:space="preserve">dominated by </w:t>
      </w:r>
      <w:r w:rsidR="00174B53">
        <w:t>oligotypes</w:t>
      </w:r>
      <w:r w:rsidR="006151EA">
        <w:t xml:space="preserve"> closely related to</w:t>
      </w:r>
      <w:r w:rsidR="00174B53">
        <w:t xml:space="preserve"> </w:t>
      </w:r>
      <w:r w:rsidR="00D4024E" w:rsidRPr="00754A42">
        <w:rPr>
          <w:i/>
        </w:rPr>
        <w:t>Vibrio alginolyticus</w:t>
      </w:r>
      <w:r w:rsidR="00D4024E">
        <w:t xml:space="preserve"> WW1 and </w:t>
      </w:r>
      <w:proofErr w:type="spellStart"/>
      <w:r w:rsidR="00D4024E" w:rsidRPr="00754A42">
        <w:rPr>
          <w:i/>
        </w:rPr>
        <w:t>Halovibrio</w:t>
      </w:r>
      <w:proofErr w:type="spellEnd"/>
      <w:r w:rsidR="00D4024E">
        <w:t xml:space="preserve"> sp. 5F5, and the control tanks </w:t>
      </w:r>
      <w:r w:rsidR="00B00012">
        <w:t xml:space="preserve">were </w:t>
      </w:r>
      <w:r w:rsidR="00D4024E">
        <w:t>dominated by</w:t>
      </w:r>
      <w:r w:rsidR="002E467F">
        <w:t xml:space="preserve"> the oligotype</w:t>
      </w:r>
      <w:r w:rsidR="00D4024E">
        <w:t xml:space="preserve"> </w:t>
      </w:r>
      <w:r w:rsidR="00D4024E" w:rsidRPr="00754A42">
        <w:rPr>
          <w:i/>
        </w:rPr>
        <w:t>Vibrio alginolyticus</w:t>
      </w:r>
      <w:r w:rsidR="00D4024E">
        <w:t xml:space="preserve"> WW1. By Day 12,</w:t>
      </w:r>
      <w:r w:rsidR="00D4024E" w:rsidRPr="007358C3">
        <w:rPr>
          <w:i/>
        </w:rPr>
        <w:t xml:space="preserve"> </w:t>
      </w:r>
      <w:r w:rsidR="00D4024E" w:rsidRPr="00754A42">
        <w:rPr>
          <w:i/>
        </w:rPr>
        <w:t>Vibrio alginolyticus</w:t>
      </w:r>
      <w:r w:rsidR="00D4024E">
        <w:t xml:space="preserve"> WW1 is succeeded by </w:t>
      </w:r>
      <w:r w:rsidR="00D4024E" w:rsidRPr="006541CE">
        <w:rPr>
          <w:i/>
        </w:rPr>
        <w:t xml:space="preserve">Vibrio </w:t>
      </w:r>
      <w:proofErr w:type="spellStart"/>
      <w:r w:rsidR="00D4024E" w:rsidRPr="006541CE">
        <w:rPr>
          <w:i/>
        </w:rPr>
        <w:t>celticus</w:t>
      </w:r>
      <w:proofErr w:type="spellEnd"/>
      <w:r w:rsidR="00D4024E">
        <w:t xml:space="preserve"> 5OM18 in the probiotic treated tanks and </w:t>
      </w:r>
      <w:r w:rsidR="00D4024E">
        <w:rPr>
          <w:i/>
        </w:rPr>
        <w:t xml:space="preserve">Vibrio </w:t>
      </w:r>
      <w:proofErr w:type="spellStart"/>
      <w:r w:rsidR="00D4024E">
        <w:rPr>
          <w:i/>
        </w:rPr>
        <w:t>orientalis</w:t>
      </w:r>
      <w:proofErr w:type="spellEnd"/>
      <w:r w:rsidR="00D4024E">
        <w:t xml:space="preserve"> LK2HaP4 in the control tanks. </w:t>
      </w:r>
    </w:p>
    <w:p w14:paraId="47941601" w14:textId="20DC9F40" w:rsidR="001444D0" w:rsidRDefault="00A711D7" w:rsidP="0038579E">
      <w:pPr>
        <w:pStyle w:val="Heading2"/>
      </w:pPr>
      <w:r>
        <w:t>Bacterial</w:t>
      </w:r>
      <w:r w:rsidR="0038579E">
        <w:t xml:space="preserve"> Relationships with Co-Occurrence Analysis</w:t>
      </w:r>
    </w:p>
    <w:p w14:paraId="12CCC7B0" w14:textId="2CB04685" w:rsidR="002C7377" w:rsidRDefault="009F2BED" w:rsidP="001E2FDF">
      <w:r>
        <w:t>A c</w:t>
      </w:r>
      <w:r w:rsidR="001E2FDF">
        <w:t xml:space="preserve">o-occurrence analysis </w:t>
      </w:r>
      <w:r w:rsidR="00B00012">
        <w:t>of members of the bacterial community</w:t>
      </w:r>
      <w:r w:rsidR="0031142D">
        <w:t xml:space="preserve"> (Figure 7)</w:t>
      </w:r>
      <w:r w:rsidR="00B00012">
        <w:t xml:space="preserve"> in </w:t>
      </w:r>
      <w:r w:rsidR="001E2FDF">
        <w:t xml:space="preserve">the </w:t>
      </w:r>
      <w:r w:rsidR="003D1B57">
        <w:t>18</w:t>
      </w:r>
      <w:r w:rsidR="001E2FDF">
        <w:t xml:space="preserve"> water samples from </w:t>
      </w:r>
      <w:r w:rsidR="002B4554">
        <w:t>Trial 3</w:t>
      </w:r>
      <w:r w:rsidR="001E2FDF">
        <w:t xml:space="preserve"> </w:t>
      </w:r>
      <w:r>
        <w:t xml:space="preserve">was performed to illustrate: a) </w:t>
      </w:r>
      <w:r w:rsidR="001E2FDF">
        <w:t xml:space="preserve">how </w:t>
      </w:r>
      <w:r w:rsidR="00207716">
        <w:t xml:space="preserve">abundance of </w:t>
      </w:r>
      <w:r w:rsidR="001E2FDF">
        <w:t xml:space="preserve">each Order </w:t>
      </w:r>
      <w:r w:rsidR="00207716">
        <w:t>changed</w:t>
      </w:r>
      <w:r w:rsidR="001E2FDF">
        <w:t xml:space="preserve"> relative to other</w:t>
      </w:r>
      <w:r w:rsidR="00207716">
        <w:t>s</w:t>
      </w:r>
      <w:r w:rsidR="001E2FDF">
        <w:t xml:space="preserve"> (</w:t>
      </w:r>
      <w:commentRangeStart w:id="158"/>
      <w:r w:rsidR="001E2FDF">
        <w:t>edge</w:t>
      </w:r>
      <w:r w:rsidR="0031142D">
        <w:t xml:space="preserve"> length</w:t>
      </w:r>
      <w:commentRangeEnd w:id="158"/>
      <w:r w:rsidR="0031142D">
        <w:rPr>
          <w:rStyle w:val="CommentReference"/>
        </w:rPr>
        <w:commentReference w:id="158"/>
      </w:r>
      <w:del w:id="159" w:author="Anton Post" w:date="2018-05-21T13:04:00Z">
        <w:r w:rsidR="001E2FDF" w:rsidDel="0031142D">
          <w:delText>s</w:delText>
        </w:r>
      </w:del>
      <w:r w:rsidR="001E2FDF">
        <w:t>)</w:t>
      </w:r>
      <w:ins w:id="160" w:author="Marta Gomez-Chiarri" w:date="2018-08-17T16:56:00Z">
        <w:r>
          <w:t>;</w:t>
        </w:r>
      </w:ins>
      <w:del w:id="161" w:author="Marta Gomez-Chiarri" w:date="2018-08-17T16:56:00Z">
        <w:r w:rsidR="001E2FDF" w:rsidDel="009F2BED">
          <w:delText>,</w:delText>
        </w:r>
      </w:del>
      <w:r w:rsidR="001E2FDF">
        <w:t xml:space="preserve"> </w:t>
      </w:r>
      <w:ins w:id="162" w:author="Marta Gomez-Chiarri" w:date="2018-08-17T16:56:00Z">
        <w:r>
          <w:t xml:space="preserve">b) </w:t>
        </w:r>
      </w:ins>
      <w:r w:rsidR="001E2FDF">
        <w:t xml:space="preserve">which Orders </w:t>
      </w:r>
      <w:r w:rsidR="00207716">
        <w:t xml:space="preserve">were </w:t>
      </w:r>
      <w:r w:rsidR="001E2FDF">
        <w:t>most abundant in the system (node size)</w:t>
      </w:r>
      <w:r>
        <w:t>;</w:t>
      </w:r>
      <w:r w:rsidR="001E2FDF">
        <w:t xml:space="preserve"> and </w:t>
      </w:r>
      <w:r>
        <w:t xml:space="preserve">c) </w:t>
      </w:r>
      <w:r w:rsidR="001E2FDF">
        <w:t>how probiotic treatment affect</w:t>
      </w:r>
      <w:r w:rsidR="00207716">
        <w:t>ed</w:t>
      </w:r>
      <w:r w:rsidR="001E2FDF">
        <w:t xml:space="preserve"> their relative abundances (node color and shape). The most abundant taxa (</w:t>
      </w:r>
      <w:proofErr w:type="spellStart"/>
      <w:r w:rsidR="001E2FDF" w:rsidRPr="001320D4">
        <w:rPr>
          <w:i/>
        </w:rPr>
        <w:t>Rhodobacterales</w:t>
      </w:r>
      <w:proofErr w:type="spellEnd"/>
      <w:r w:rsidR="001E2FDF" w:rsidRPr="001320D4">
        <w:rPr>
          <w:i/>
        </w:rPr>
        <w:t xml:space="preserve">, </w:t>
      </w:r>
      <w:proofErr w:type="spellStart"/>
      <w:r w:rsidR="001E2FDF" w:rsidRPr="001320D4">
        <w:rPr>
          <w:i/>
        </w:rPr>
        <w:t>Micrococcales</w:t>
      </w:r>
      <w:proofErr w:type="spellEnd"/>
      <w:r w:rsidR="001E2FDF" w:rsidRPr="001320D4">
        <w:rPr>
          <w:i/>
        </w:rPr>
        <w:t xml:space="preserve">, </w:t>
      </w:r>
      <w:proofErr w:type="spellStart"/>
      <w:r w:rsidR="001E2FDF" w:rsidRPr="001320D4">
        <w:rPr>
          <w:i/>
        </w:rPr>
        <w:t>Sphin</w:t>
      </w:r>
      <w:r w:rsidR="00C037F2">
        <w:rPr>
          <w:i/>
        </w:rPr>
        <w:t>g</w:t>
      </w:r>
      <w:r w:rsidR="001E2FDF" w:rsidRPr="001320D4">
        <w:rPr>
          <w:i/>
        </w:rPr>
        <w:t>obacteriales</w:t>
      </w:r>
      <w:proofErr w:type="spellEnd"/>
      <w:r w:rsidR="001E2FDF" w:rsidRPr="001320D4">
        <w:rPr>
          <w:i/>
        </w:rPr>
        <w:t xml:space="preserve">, </w:t>
      </w:r>
      <w:r w:rsidR="00292114">
        <w:rPr>
          <w:i/>
        </w:rPr>
        <w:t>Flavobacteriales</w:t>
      </w:r>
      <w:r w:rsidR="00292114">
        <w:t>,</w:t>
      </w:r>
      <w:r w:rsidR="00B11862">
        <w:t xml:space="preserve"> </w:t>
      </w:r>
      <w:proofErr w:type="spellStart"/>
      <w:r w:rsidR="008432A2">
        <w:rPr>
          <w:i/>
        </w:rPr>
        <w:t>Deferribacterales</w:t>
      </w:r>
      <w:proofErr w:type="spellEnd"/>
      <w:r w:rsidR="001E2FDF" w:rsidRPr="001320D4">
        <w:rPr>
          <w:i/>
        </w:rPr>
        <w:t xml:space="preserve">, </w:t>
      </w:r>
      <w:r w:rsidR="001E2FDF">
        <w:t xml:space="preserve">and </w:t>
      </w:r>
      <w:r w:rsidR="001E2FDF" w:rsidRPr="001320D4">
        <w:rPr>
          <w:i/>
        </w:rPr>
        <w:t>Oceanospirillales</w:t>
      </w:r>
      <w:r w:rsidR="001E2FDF">
        <w:t>) chang</w:t>
      </w:r>
      <w:r w:rsidR="00207716">
        <w:t>ed</w:t>
      </w:r>
      <w:r w:rsidR="001E2FDF">
        <w:t xml:space="preserve"> in similar </w:t>
      </w:r>
      <w:r w:rsidR="00207716">
        <w:t>fashion</w:t>
      </w:r>
      <w:r w:rsidR="001E2FDF">
        <w:t>, but ha</w:t>
      </w:r>
      <w:r w:rsidR="00207716">
        <w:t>d</w:t>
      </w:r>
      <w:r w:rsidR="001E2FDF">
        <w:t xml:space="preserve"> different occurrence ratios between control and treatment samples. Orders </w:t>
      </w:r>
      <w:r w:rsidR="00ED2F6C">
        <w:t xml:space="preserve">that </w:t>
      </w:r>
      <w:r w:rsidR="0031142D">
        <w:t xml:space="preserve">were </w:t>
      </w:r>
      <w:r w:rsidR="00ED2F6C">
        <w:t xml:space="preserve">significantly </w:t>
      </w:r>
      <w:r w:rsidR="001E2FDF">
        <w:t xml:space="preserve">more abundant in the control samples </w:t>
      </w:r>
      <w:r w:rsidR="002A0BFE">
        <w:t xml:space="preserve">than in treatment samples </w:t>
      </w:r>
      <w:r w:rsidR="00ED2F6C">
        <w:t xml:space="preserve">include </w:t>
      </w:r>
      <w:r w:rsidR="00ED2F6C" w:rsidRPr="00A668F6">
        <w:rPr>
          <w:i/>
        </w:rPr>
        <w:t>Oceanospirillales</w:t>
      </w:r>
      <w:r w:rsidR="00ED2F6C">
        <w:t xml:space="preserve">, </w:t>
      </w:r>
      <w:proofErr w:type="spellStart"/>
      <w:r w:rsidR="00ED2F6C" w:rsidRPr="00A668F6">
        <w:rPr>
          <w:i/>
        </w:rPr>
        <w:t>Caulobacterales</w:t>
      </w:r>
      <w:proofErr w:type="spellEnd"/>
      <w:r w:rsidR="00ED2F6C">
        <w:t xml:space="preserve">, </w:t>
      </w:r>
      <w:proofErr w:type="spellStart"/>
      <w:r w:rsidR="00ED2F6C" w:rsidRPr="00A668F6">
        <w:rPr>
          <w:i/>
        </w:rPr>
        <w:t>Lentispherales</w:t>
      </w:r>
      <w:proofErr w:type="spellEnd"/>
      <w:r w:rsidR="00A668F6">
        <w:t xml:space="preserve">, </w:t>
      </w:r>
      <w:proofErr w:type="spellStart"/>
      <w:r w:rsidR="00A668F6" w:rsidRPr="00A668F6">
        <w:rPr>
          <w:i/>
        </w:rPr>
        <w:t>Acidithiobacillales</w:t>
      </w:r>
      <w:proofErr w:type="spellEnd"/>
      <w:r w:rsidR="00A668F6">
        <w:t xml:space="preserve">, </w:t>
      </w:r>
      <w:proofErr w:type="spellStart"/>
      <w:r w:rsidR="00A668F6" w:rsidRPr="00A668F6">
        <w:rPr>
          <w:i/>
        </w:rPr>
        <w:t>Chrococcales</w:t>
      </w:r>
      <w:proofErr w:type="spellEnd"/>
      <w:r w:rsidR="00A668F6">
        <w:t>, and Bacillales</w:t>
      </w:r>
      <w:r w:rsidR="001E2FDF">
        <w:t xml:space="preserve">. </w:t>
      </w:r>
      <w:r w:rsidR="00A668F6">
        <w:t>These nodes scattered throughout the network and d</w:t>
      </w:r>
      <w:r w:rsidR="0031142D">
        <w:t>id</w:t>
      </w:r>
      <w:r w:rsidR="00A668F6">
        <w:t xml:space="preserve"> not share direct </w:t>
      </w:r>
      <w:r w:rsidR="001D1096">
        <w:t>edges</w:t>
      </w:r>
      <w:r w:rsidR="00DA1DA4">
        <w:t>,</w:t>
      </w:r>
      <w:r w:rsidR="001D1096">
        <w:t xml:space="preserve"> but</w:t>
      </w:r>
      <w:r w:rsidR="00A668F6">
        <w:t xml:space="preserve"> are within 3-5 edges of each other. </w:t>
      </w:r>
    </w:p>
    <w:p w14:paraId="42093241" w14:textId="2507980D" w:rsidR="001E2FDF" w:rsidRPr="007E1F13" w:rsidRDefault="001E2FDF" w:rsidP="001E2FDF">
      <w:r w:rsidRPr="00966BB7">
        <w:rPr>
          <w:i/>
        </w:rPr>
        <w:t>Bacillales</w:t>
      </w:r>
      <w:r>
        <w:t xml:space="preserve">, </w:t>
      </w:r>
      <w:r w:rsidR="00207716">
        <w:t xml:space="preserve">the Order to which the </w:t>
      </w:r>
      <w:r>
        <w:t>probioti</w:t>
      </w:r>
      <w:r w:rsidR="00207716">
        <w:t>c used in these exper</w:t>
      </w:r>
      <w:r w:rsidR="007F25F8">
        <w:t>i</w:t>
      </w:r>
      <w:r w:rsidR="00207716">
        <w:t>ments belongs</w:t>
      </w:r>
      <w:r w:rsidR="003B2A4E">
        <w:t xml:space="preserve"> and</w:t>
      </w:r>
      <w:r>
        <w:t xml:space="preserve"> </w:t>
      </w:r>
      <w:r w:rsidR="00207716">
        <w:t xml:space="preserve">was </w:t>
      </w:r>
      <w:r>
        <w:t>most abundant in the treated samples</w:t>
      </w:r>
      <w:r w:rsidR="001E6635">
        <w:t xml:space="preserve">, </w:t>
      </w:r>
      <w:r w:rsidR="0031142D">
        <w:t>wa</w:t>
      </w:r>
      <w:r w:rsidR="001E6635">
        <w:t>s shown to be</w:t>
      </w:r>
      <w:r w:rsidR="001E6635" w:rsidRPr="008205B2">
        <w:t xml:space="preserve"> </w:t>
      </w:r>
      <w:r w:rsidR="001E6635">
        <w:t xml:space="preserve">most </w:t>
      </w:r>
      <w:r w:rsidR="001E6635" w:rsidRPr="008205B2">
        <w:t xml:space="preserve">directly associated </w:t>
      </w:r>
      <w:r w:rsidR="001E6635">
        <w:t xml:space="preserve">in the network </w:t>
      </w:r>
      <w:r w:rsidR="001E6635" w:rsidRPr="008205B2">
        <w:t xml:space="preserve">with </w:t>
      </w:r>
      <w:r w:rsidR="00B803E4">
        <w:t>four</w:t>
      </w:r>
      <w:r w:rsidR="001E6635" w:rsidRPr="008205B2">
        <w:t xml:space="preserve"> </w:t>
      </w:r>
      <w:r w:rsidR="001E6635">
        <w:t xml:space="preserve">other </w:t>
      </w:r>
      <w:r w:rsidR="001E6635" w:rsidRPr="008205B2">
        <w:t>Orders</w:t>
      </w:r>
      <w:r w:rsidR="001E6635">
        <w:t xml:space="preserve"> </w:t>
      </w:r>
      <w:r w:rsidR="0083642F">
        <w:t>that</w:t>
      </w:r>
      <w:r w:rsidR="001E6635">
        <w:t xml:space="preserve"> change in abundance between control and treatment samples</w:t>
      </w:r>
      <w:r w:rsidR="001E6635" w:rsidRPr="008205B2">
        <w:t>:</w:t>
      </w:r>
      <w:r w:rsidR="00C61F56">
        <w:t xml:space="preserve"> </w:t>
      </w:r>
      <w:r w:rsidR="00C61F56">
        <w:rPr>
          <w:i/>
        </w:rPr>
        <w:t>Chromatiale</w:t>
      </w:r>
      <w:r w:rsidR="00A95639">
        <w:rPr>
          <w:i/>
        </w:rPr>
        <w:t>s</w:t>
      </w:r>
      <w:r w:rsidR="00C61F56">
        <w:rPr>
          <w:i/>
        </w:rPr>
        <w:t xml:space="preserve">, Xanthomonadales, Cytophagia </w:t>
      </w:r>
      <w:r w:rsidR="00C61F56">
        <w:t xml:space="preserve">Order II, and </w:t>
      </w:r>
      <w:r w:rsidR="00C61F56">
        <w:rPr>
          <w:i/>
        </w:rPr>
        <w:t>Vibrionales</w:t>
      </w:r>
      <w:r w:rsidR="001E6635" w:rsidRPr="008205B2">
        <w:t>.</w:t>
      </w:r>
      <w:r w:rsidR="00BF3F0D">
        <w:t xml:space="preserve"> This direct</w:t>
      </w:r>
      <w:r w:rsidR="005B3D23">
        <w:t xml:space="preserve"> connection </w:t>
      </w:r>
      <w:r w:rsidR="00764396">
        <w:t xml:space="preserve">between </w:t>
      </w:r>
      <w:r w:rsidR="00764396">
        <w:rPr>
          <w:i/>
        </w:rPr>
        <w:t>Bacillales</w:t>
      </w:r>
      <w:r w:rsidR="00764396">
        <w:t xml:space="preserve"> and</w:t>
      </w:r>
      <w:r w:rsidR="005B3D23">
        <w:t xml:space="preserve"> </w:t>
      </w:r>
      <w:r w:rsidR="005B3D23">
        <w:rPr>
          <w:i/>
        </w:rPr>
        <w:t>Vibrionales</w:t>
      </w:r>
      <w:r w:rsidR="005B3D23">
        <w:t xml:space="preserve"> indicates that these Orders of bacteria </w:t>
      </w:r>
      <w:r w:rsidR="00764396">
        <w:t xml:space="preserve">may </w:t>
      </w:r>
      <w:r w:rsidR="0031142D">
        <w:t xml:space="preserve">have </w:t>
      </w:r>
      <w:r w:rsidR="00764396">
        <w:t>be</w:t>
      </w:r>
      <w:r w:rsidR="0031142D">
        <w:t>en</w:t>
      </w:r>
      <w:r w:rsidR="00764396">
        <w:t xml:space="preserve"> directly associated.</w:t>
      </w:r>
      <w:r w:rsidR="001E6635" w:rsidRPr="008205B2">
        <w:t xml:space="preserve"> </w:t>
      </w:r>
      <w:r w:rsidR="001E6635" w:rsidRPr="008205B2">
        <w:rPr>
          <w:i/>
        </w:rPr>
        <w:t>Oceanospirillales</w:t>
      </w:r>
      <w:r w:rsidR="001E6635" w:rsidRPr="008205B2">
        <w:t xml:space="preserve"> </w:t>
      </w:r>
      <w:r w:rsidR="001E6635">
        <w:t>is located in the network</w:t>
      </w:r>
      <w:r w:rsidR="001E6635" w:rsidRPr="008205B2">
        <w:t xml:space="preserve"> 5 edges away from </w:t>
      </w:r>
      <w:r w:rsidR="001E6635" w:rsidRPr="008205B2">
        <w:rPr>
          <w:i/>
        </w:rPr>
        <w:t>Bacillales</w:t>
      </w:r>
      <w:r w:rsidR="001E6635">
        <w:rPr>
          <w:i/>
        </w:rPr>
        <w:t>,</w:t>
      </w:r>
      <w:r w:rsidR="001E6635" w:rsidRPr="008205B2">
        <w:t xml:space="preserve"> shar</w:t>
      </w:r>
      <w:r w:rsidR="001E6635">
        <w:t>ing</w:t>
      </w:r>
      <w:r w:rsidR="001E6635" w:rsidRPr="008205B2">
        <w:t xml:space="preserve"> an edge with the treatment-abundant </w:t>
      </w:r>
      <w:r w:rsidR="001E6635" w:rsidRPr="008205B2">
        <w:rPr>
          <w:i/>
        </w:rPr>
        <w:t>Flavobacteriales</w:t>
      </w:r>
      <w:r w:rsidR="001E6635" w:rsidRPr="008205B2">
        <w:t xml:space="preserve">, a common environmental bacteria taxa </w:t>
      </w:r>
      <w:r w:rsidR="001E6635" w:rsidRPr="008205B2">
        <w:fldChar w:fldCharType="begin" w:fldLock="1"/>
      </w:r>
      <w:r w:rsidR="00BA2257">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 "schema" : "https://github.com/citation-style-language/schema/raw/master/csl-citation.json" }</w:instrText>
      </w:r>
      <w:r w:rsidR="001E6635" w:rsidRPr="008205B2">
        <w:fldChar w:fldCharType="separate"/>
      </w:r>
      <w:r w:rsidR="001E6635" w:rsidRPr="007D5DCA">
        <w:rPr>
          <w:noProof/>
        </w:rPr>
        <w:t>(Bernardet et al., 2015)</w:t>
      </w:r>
      <w:r w:rsidR="001E6635" w:rsidRPr="008205B2">
        <w:rPr>
          <w:lang w:val="en-GB"/>
        </w:rPr>
        <w:fldChar w:fldCharType="end"/>
      </w:r>
      <w:r w:rsidR="00130DB8">
        <w:rPr>
          <w:lang w:val="en-GB"/>
        </w:rPr>
        <w:t>.</w:t>
      </w:r>
      <w:r>
        <w:t xml:space="preserve"> This</w:t>
      </w:r>
      <w:r w:rsidR="00234C81">
        <w:t xml:space="preserve"> network</w:t>
      </w:r>
      <w:r>
        <w:t xml:space="preserve"> indicates that the probio</w:t>
      </w:r>
      <w:r w:rsidR="00207716">
        <w:t>tic</w:t>
      </w:r>
      <w:r>
        <w:t xml:space="preserve"> </w:t>
      </w:r>
      <w:r w:rsidR="00207716">
        <w:t xml:space="preserve">did </w:t>
      </w:r>
      <w:r>
        <w:t xml:space="preserve">not directly alter the overall </w:t>
      </w:r>
      <w:r w:rsidR="00A711D7">
        <w:t>bacterial</w:t>
      </w:r>
      <w:r>
        <w:t xml:space="preserve"> community in the rearing water in an oyster hatchery</w:t>
      </w:r>
      <w:r w:rsidR="009F5D2A">
        <w:t>, but acted through associated bacteria</w:t>
      </w:r>
      <w:r>
        <w:t xml:space="preserve">.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306D3306" w14:textId="1B395F7F" w:rsidR="00F05E88" w:rsidRDefault="007566C0" w:rsidP="00F05E88">
      <w:r>
        <w:t xml:space="preserve">Manipulation </w:t>
      </w:r>
      <w:r w:rsidR="002A0BFE">
        <w:t>of b</w:t>
      </w:r>
      <w:r w:rsidR="00F05E88">
        <w:t xml:space="preserve">acterial </w:t>
      </w:r>
      <w:r w:rsidR="002A0BFE">
        <w:t>communit</w:t>
      </w:r>
      <w:r w:rsidR="00162D70">
        <w:t>y structures</w:t>
      </w:r>
      <w:r w:rsidR="002A0BFE">
        <w:t xml:space="preserve"> </w:t>
      </w:r>
      <w:r w:rsidR="00F05E88">
        <w:t>in aquaculture</w:t>
      </w:r>
      <w:r w:rsidR="002A0BFE">
        <w:t xml:space="preserve"> systems</w:t>
      </w:r>
      <w:r>
        <w:t xml:space="preserve"> is</w:t>
      </w:r>
      <w:r w:rsidR="00F05E88">
        <w:t xml:space="preserve"> a potential mechanism </w:t>
      </w:r>
      <w:r w:rsidR="00162D70">
        <w:t>for prevention</w:t>
      </w:r>
      <w:r w:rsidR="00162D70" w:rsidRPr="00162D70">
        <w:t xml:space="preserve"> </w:t>
      </w:r>
      <w:r w:rsidR="00162D70">
        <w:t>of disease among the commercial crop grown in these systems</w:t>
      </w:r>
      <w:r>
        <w:t xml:space="preserve">. Moreover, </w:t>
      </w:r>
      <w:r w:rsidR="00162D70">
        <w:t xml:space="preserve">study </w:t>
      </w:r>
      <w:r>
        <w:t xml:space="preserve">of these microbial communities </w:t>
      </w:r>
      <w:r w:rsidR="00162D70">
        <w:t>informs</w:t>
      </w:r>
      <w:r>
        <w:t xml:space="preserve"> potential action</w:t>
      </w:r>
      <w:r w:rsidR="00162D70">
        <w:t xml:space="preserve">s </w:t>
      </w:r>
      <w:r>
        <w:t>such as probiotic treatment. This information can then be used to optimize disease management strategies.</w:t>
      </w:r>
      <w:r w:rsidR="00417134">
        <w:t xml:space="preserve"> </w:t>
      </w:r>
      <w:r w:rsidR="00F05E88">
        <w:t xml:space="preserve">Our study </w:t>
      </w:r>
      <w:r w:rsidR="00162D70">
        <w:t xml:space="preserve">established </w:t>
      </w:r>
      <w:r w:rsidR="00F05E88">
        <w:t xml:space="preserve">that </w:t>
      </w:r>
      <w:r w:rsidR="00A711D7">
        <w:t>bacterial</w:t>
      </w:r>
      <w:r w:rsidR="00F05E88">
        <w:t xml:space="preserve"> community structure </w:t>
      </w:r>
      <w:r>
        <w:t xml:space="preserve">in an oyster hatchery </w:t>
      </w:r>
      <w:r w:rsidR="00F05E88">
        <w:t>differe</w:t>
      </w:r>
      <w:r w:rsidR="00162D70">
        <w:t>d</w:t>
      </w:r>
      <w:r w:rsidR="00F05E88">
        <w:t xml:space="preserve"> b</w:t>
      </w:r>
      <w:r w:rsidR="00F05E88" w:rsidRPr="00934F21">
        <w:t>etween rearing water, oyster larvae, and tank biofilm</w:t>
      </w:r>
      <w:r w:rsidR="00F05E88">
        <w:t xml:space="preserve"> swabs. Additionally, the microbiome change</w:t>
      </w:r>
      <w:r>
        <w:t>d</w:t>
      </w:r>
      <w:r w:rsidR="00F05E88">
        <w:t xml:space="preserve"> significantly o</w:t>
      </w:r>
      <w:r w:rsidR="00F05E88" w:rsidRPr="00934F21">
        <w:t xml:space="preserve">ver time in </w:t>
      </w:r>
      <w:r w:rsidR="00F05E88">
        <w:t xml:space="preserve">the rearing </w:t>
      </w:r>
      <w:r w:rsidR="00F05E88" w:rsidRPr="00934F21">
        <w:t>water</w:t>
      </w:r>
      <w:r w:rsidR="00F05E88">
        <w:t xml:space="preserve">, specifically with an increase in </w:t>
      </w:r>
      <w:r w:rsidR="00F05E88" w:rsidRPr="00225161">
        <w:rPr>
          <w:i/>
        </w:rPr>
        <w:t>Actinobacteria</w:t>
      </w:r>
      <w:r w:rsidR="00F05E88">
        <w:t xml:space="preserve"> and a decrease in </w:t>
      </w:r>
      <w:r w:rsidR="00416102" w:rsidRPr="00225161">
        <w:rPr>
          <w:i/>
        </w:rPr>
        <w:t>Bacteroidetes</w:t>
      </w:r>
      <w:r w:rsidR="00F05E88">
        <w:t xml:space="preserve">. The </w:t>
      </w:r>
      <w:r>
        <w:t xml:space="preserve">strong </w:t>
      </w:r>
      <w:r w:rsidR="00F05E88">
        <w:t>effect of time</w:t>
      </w:r>
      <w:r w:rsidR="00C81D7D">
        <w:t xml:space="preserve"> initially</w:t>
      </w:r>
      <w:r w:rsidR="00F05E88">
        <w:t xml:space="preserve"> obscure</w:t>
      </w:r>
      <w:r>
        <w:t>d</w:t>
      </w:r>
      <w:r w:rsidR="00F05E88">
        <w:t xml:space="preserve"> the </w:t>
      </w:r>
      <w:r w:rsidR="00795E8C">
        <w:t xml:space="preserve">overall </w:t>
      </w:r>
      <w:r w:rsidR="00F05E88">
        <w:t xml:space="preserve">effects of treatment, trial, or sample type. </w:t>
      </w:r>
      <w:r w:rsidR="00F05E88">
        <w:rPr>
          <w:i/>
        </w:rPr>
        <w:t>Proteobacteria</w:t>
      </w:r>
      <w:r w:rsidR="00F05E88">
        <w:t xml:space="preserve"> was</w:t>
      </w:r>
      <w:r w:rsidR="009D30C1">
        <w:t>, on average,</w:t>
      </w:r>
      <w:r w:rsidR="00F05E88">
        <w:t xml:space="preserve"> </w:t>
      </w:r>
      <w:r w:rsidR="009D30C1">
        <w:t>the most</w:t>
      </w:r>
      <w:r w:rsidR="00F05E88">
        <w:t xml:space="preserve"> abundant</w:t>
      </w:r>
      <w:r w:rsidR="009D30C1">
        <w:t xml:space="preserve"> phyl</w:t>
      </w:r>
      <w:r w:rsidR="00162D70">
        <w:t>um</w:t>
      </w:r>
      <w:r w:rsidR="00F05E88">
        <w:t xml:space="preserve"> in all samples (up to 87% in larvae), consistent with previous studies where it </w:t>
      </w:r>
      <w:r w:rsidR="00162D70">
        <w:t xml:space="preserve">was shown to make up </w:t>
      </w:r>
      <w:r w:rsidR="00F05E88">
        <w:t xml:space="preserve">the largest and most diverse phylum in oyster-associated microbiota </w:t>
      </w:r>
      <w:r w:rsidR="00F05E88">
        <w:fldChar w:fldCharType="begin" w:fldLock="1"/>
      </w:r>
      <w:r w:rsidR="00BA2257">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"(Hern\u00e1ndez-Z\u00e1rate and Olmos-Soto, 2006; Trabal Fern\u00e1ndez et al., 2014)" }, "properties" : {  }, "schema" : "https://github.com/citation-style-language/schema/raw/master/csl-citation.json" }</w:instrText>
      </w:r>
      <w:r w:rsidR="00F05E88">
        <w:fldChar w:fldCharType="separate"/>
      </w:r>
      <w:r w:rsidR="007D5DCA" w:rsidRPr="007D5DCA">
        <w:rPr>
          <w:noProof/>
        </w:rPr>
        <w:t>(Hernández-Zárate and Olmos-Soto, 2006; Trabal Fernández et al., 2014)</w:t>
      </w:r>
      <w:r w:rsidR="00F05E88">
        <w:fldChar w:fldCharType="end"/>
      </w:r>
      <w:r w:rsidR="00F05E88">
        <w:t>.</w:t>
      </w:r>
      <w:r w:rsidR="00DE3017">
        <w:t xml:space="preserve"> The other phyla, however, showed variation in relative abundances based on sample type, day, and treatment</w:t>
      </w:r>
      <w:r w:rsidR="00252371">
        <w:t xml:space="preserve">, including </w:t>
      </w:r>
      <w:r w:rsidR="00416102">
        <w:rPr>
          <w:i/>
        </w:rPr>
        <w:t>Bacteroidetes</w:t>
      </w:r>
      <w:r w:rsidR="00252371">
        <w:rPr>
          <w:i/>
        </w:rPr>
        <w:t xml:space="preserve">, </w:t>
      </w:r>
      <w:r w:rsidR="000F778B">
        <w:rPr>
          <w:i/>
        </w:rPr>
        <w:t xml:space="preserve">Cyanobacteria, </w:t>
      </w:r>
      <w:r w:rsidR="000F778B">
        <w:t xml:space="preserve">and </w:t>
      </w:r>
      <w:r w:rsidR="000F778B">
        <w:rPr>
          <w:i/>
        </w:rPr>
        <w:t>Actinobacteria</w:t>
      </w:r>
      <w:r w:rsidR="00DE3017">
        <w:t>.</w:t>
      </w:r>
    </w:p>
    <w:p w14:paraId="684B3F39" w14:textId="16B4B78F" w:rsidR="00F05E88" w:rsidRDefault="00F05E88" w:rsidP="00F05E88">
      <w:r>
        <w:t xml:space="preserve">Our results show variability within the replicate samples, especially </w:t>
      </w:r>
      <w:r w:rsidR="00FE1A6C">
        <w:t xml:space="preserve">among </w:t>
      </w:r>
      <w:r>
        <w:t>the bacterial communities</w:t>
      </w:r>
      <w:r w:rsidR="00FE1A6C" w:rsidRPr="00FE1A6C">
        <w:t xml:space="preserve"> </w:t>
      </w:r>
      <w:r w:rsidR="00FE1A6C">
        <w:t>of oyster larvae</w:t>
      </w:r>
      <w:r>
        <w:t xml:space="preserve">, consistent with past studies </w:t>
      </w:r>
      <w:r>
        <w:fldChar w:fldCharType="begin" w:fldLock="1"/>
      </w:r>
      <w:r w:rsidR="00BA2257">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 "schema" : "https://github.com/citation-style-language/schema/raw/master/csl-citation.json" }</w:instrText>
      </w:r>
      <w:r>
        <w:fldChar w:fldCharType="separate"/>
      </w:r>
      <w:r w:rsidR="007D5DCA" w:rsidRPr="007D5DCA">
        <w:rPr>
          <w:noProof/>
        </w:rPr>
        <w:t>(King et al., 2012; Wegner et al., 2013)</w:t>
      </w:r>
      <w:r>
        <w:fldChar w:fldCharType="end"/>
      </w:r>
      <w:r w:rsidR="005539B1">
        <w:t xml:space="preserve"> </w:t>
      </w:r>
      <w:commentRangeStart w:id="163"/>
      <w:r w:rsidR="005539B1">
        <w:t xml:space="preserve">and </w:t>
      </w:r>
      <w:commentRangeEnd w:id="163"/>
      <w:r w:rsidR="00FE1A6C">
        <w:rPr>
          <w:rStyle w:val="CommentReference"/>
        </w:rPr>
        <w:commentReference w:id="163"/>
      </w:r>
      <w:r w:rsidR="005539B1">
        <w:t xml:space="preserve">with variability in larval performance in replicate tanks </w:t>
      </w:r>
      <w:r w:rsidR="005539B1" w:rsidRPr="00E83B9F">
        <w:rPr>
          <w:highlight w:val="yellow"/>
        </w:rPr>
        <w:t xml:space="preserve">(Sohn et al. </w:t>
      </w:r>
      <w:r w:rsidR="005539B1" w:rsidRPr="00E83B9F">
        <w:rPr>
          <w:i/>
          <w:highlight w:val="yellow"/>
        </w:rPr>
        <w:t>in prep</w:t>
      </w:r>
      <w:r w:rsidR="005539B1">
        <w:t>)</w:t>
      </w:r>
      <w:r>
        <w:t xml:space="preserve">. These differences within replicates may have been due to </w:t>
      </w:r>
      <w:r w:rsidR="00251AFE">
        <w:t>inevitable</w:t>
      </w:r>
      <w:r w:rsidR="00E87596">
        <w:t xml:space="preserve"> </w:t>
      </w:r>
      <w:r w:rsidR="00ED451E">
        <w:t>variance</w:t>
      </w:r>
      <w:r>
        <w:t xml:space="preserve"> in husbandry</w:t>
      </w:r>
      <w:r w:rsidR="00806109">
        <w:t xml:space="preserve"> and handling</w:t>
      </w:r>
      <w:r>
        <w:t xml:space="preserve"> technique</w:t>
      </w:r>
      <w:r w:rsidR="00726C50">
        <w:t xml:space="preserve"> at the hatchery</w:t>
      </w:r>
      <w:r>
        <w:t>. Lower diversity indices in the larvae and tank biofilm swabs than the water indicates niche selection of larval and biofilm colonizers in the tank</w:t>
      </w:r>
      <w:r w:rsidR="00974971">
        <w:t xml:space="preserve"> (Figure 2, Figure S2)</w:t>
      </w:r>
      <w:r>
        <w:t xml:space="preserve">. </w:t>
      </w:r>
      <w:r w:rsidR="007F3B60">
        <w:t>It is likely that t</w:t>
      </w:r>
      <w:r>
        <w:t xml:space="preserve">he oysters </w:t>
      </w:r>
      <w:r w:rsidR="00FE1A6C">
        <w:t>select</w:t>
      </w:r>
      <w:r>
        <w:t xml:space="preserve"> their </w:t>
      </w:r>
      <w:commentRangeStart w:id="164"/>
      <w:r>
        <w:t xml:space="preserve">symbionts </w:t>
      </w:r>
      <w:commentRangeEnd w:id="164"/>
      <w:r w:rsidR="00FE1A6C">
        <w:rPr>
          <w:rStyle w:val="CommentReference"/>
        </w:rPr>
        <w:commentReference w:id="164"/>
      </w:r>
      <w:r>
        <w:t xml:space="preserve">from a diverse pool of bacteria in the rearing water and </w:t>
      </w:r>
      <w:r w:rsidR="007656EC">
        <w:t>micro</w:t>
      </w:r>
      <w:r>
        <w:t xml:space="preserve">algal feed. </w:t>
      </w:r>
      <w:r w:rsidR="00042C93">
        <w:t xml:space="preserve">This hypothesis is consistent with </w:t>
      </w:r>
      <w:r w:rsidR="00FE1A6C">
        <w:t xml:space="preserve">outcomes of </w:t>
      </w:r>
      <w:r w:rsidR="00042C93">
        <w:t xml:space="preserve">past studies that suggest </w:t>
      </w:r>
      <w:r w:rsidR="007656EC">
        <w:t>interactions between microalga</w:t>
      </w:r>
      <w:r w:rsidR="007B147D">
        <w:t>e</w:t>
      </w:r>
      <w:r w:rsidR="00A9084C">
        <w:t>,</w:t>
      </w:r>
      <w:r w:rsidR="00DE0456">
        <w:t xml:space="preserve"> bacteria</w:t>
      </w:r>
      <w:r w:rsidR="00A9084C">
        <w:t>, and animals</w:t>
      </w:r>
      <w:r w:rsidR="00445525">
        <w:t xml:space="preserve"> in aquaculture. </w:t>
      </w:r>
      <w:r w:rsidR="000A7202">
        <w:t xml:space="preserve">Bacteria are </w:t>
      </w:r>
      <w:r w:rsidR="00DF2C30">
        <w:t xml:space="preserve">an essential </w:t>
      </w:r>
      <w:r w:rsidR="00ED74FC">
        <w:t>component of</w:t>
      </w:r>
      <w:r w:rsidR="00D353A6">
        <w:t xml:space="preserve"> aquaculture</w:t>
      </w:r>
      <w:r w:rsidR="00420C1F">
        <w:t xml:space="preserve"> nutrition</w:t>
      </w:r>
      <w:r w:rsidR="00D353A6">
        <w:t xml:space="preserve">, </w:t>
      </w:r>
      <w:r w:rsidR="00DC74A9">
        <w:t xml:space="preserve">as </w:t>
      </w:r>
      <w:commentRangeStart w:id="165"/>
      <w:r w:rsidR="00DC74A9">
        <w:t xml:space="preserve">food </w:t>
      </w:r>
      <w:commentRangeEnd w:id="165"/>
      <w:r w:rsidR="00BC10A6">
        <w:rPr>
          <w:rStyle w:val="CommentReference"/>
        </w:rPr>
        <w:commentReference w:id="165"/>
      </w:r>
      <w:r w:rsidR="00DC74A9">
        <w:t xml:space="preserve">for </w:t>
      </w:r>
      <w:r w:rsidR="00D353A6">
        <w:t xml:space="preserve">both the </w:t>
      </w:r>
      <w:r w:rsidR="00D06741">
        <w:t>micro</w:t>
      </w:r>
      <w:r w:rsidR="00D353A6">
        <w:t xml:space="preserve">algae </w:t>
      </w:r>
      <w:r w:rsidR="00084925">
        <w:t>and</w:t>
      </w:r>
      <w:r w:rsidR="007232B5">
        <w:t xml:space="preserve"> the</w:t>
      </w:r>
      <w:r w:rsidR="00D353A6">
        <w:t xml:space="preserve"> </w:t>
      </w:r>
      <w:r w:rsidR="006A2586">
        <w:t>larvae</w:t>
      </w:r>
      <w:r w:rsidR="0004246A">
        <w:t xml:space="preserve">, </w:t>
      </w:r>
      <w:r w:rsidR="00123348">
        <w:t>since</w:t>
      </w:r>
      <w:r w:rsidR="0004246A">
        <w:t xml:space="preserve"> they can </w:t>
      </w:r>
      <w:r w:rsidR="00296F62">
        <w:t xml:space="preserve">effectively </w:t>
      </w:r>
      <w:r w:rsidR="0004246A">
        <w:t>filter bacteria directly from the rearing water</w:t>
      </w:r>
      <w:r w:rsidR="00420C1F">
        <w:t xml:space="preserve"> </w:t>
      </w:r>
      <w:r w:rsidR="002D630D">
        <w:fldChar w:fldCharType="begin" w:fldLock="1"/>
      </w:r>
      <w:r w:rsidR="00792B2E">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sidR="004077BF">
        <w:t xml:space="preserve">Studies have shown differential </w:t>
      </w:r>
      <w:r w:rsidR="004112BF">
        <w:t xml:space="preserve">selection of microbes in </w:t>
      </w:r>
      <w:r w:rsidR="00BC51BE">
        <w:t xml:space="preserve">Eastern </w:t>
      </w:r>
      <w:r w:rsidR="003B4524">
        <w:t>oysters</w:t>
      </w:r>
      <w:r w:rsidR="004112BF">
        <w:t xml:space="preserve"> based on size</w:t>
      </w:r>
      <w:r w:rsidR="00A41CCC">
        <w:t>,</w:t>
      </w:r>
      <w:r w:rsidR="004112BF">
        <w:t xml:space="preserve"> </w:t>
      </w:r>
      <w:r w:rsidR="00A37FD7">
        <w:t>chemistry</w:t>
      </w:r>
      <w:r w:rsidR="006B11F9">
        <w:t xml:space="preserve">, and accompanying </w:t>
      </w:r>
      <w:r w:rsidR="006D51B2">
        <w:t xml:space="preserve">bacteria </w:t>
      </w:r>
      <w:r w:rsidR="006D51B2">
        <w:fldChar w:fldCharType="begin" w:fldLock="1"/>
      </w:r>
      <w:r w:rsidR="00792B2E">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The consequences of this </w:t>
      </w:r>
      <w:r w:rsidR="002F0644">
        <w:t>bacterial selection in the larvae is observed</w:t>
      </w:r>
      <w:r w:rsidR="00EE20EB">
        <w:t xml:space="preserve"> </w:t>
      </w:r>
      <w:r w:rsidR="00030625">
        <w:t xml:space="preserve">in the relative </w:t>
      </w:r>
      <w:r w:rsidR="00D90BED">
        <w:t>abundances</w:t>
      </w:r>
      <w:r w:rsidR="00214212">
        <w:t xml:space="preserve"> and diversity</w:t>
      </w:r>
      <w:r w:rsidR="00030625">
        <w:t xml:space="preserve"> </w:t>
      </w:r>
      <w:r w:rsidR="00B5460E">
        <w:t xml:space="preserve">of </w:t>
      </w:r>
      <w:r w:rsidR="000F6BA3">
        <w:t>bacteria</w:t>
      </w:r>
      <w:r w:rsidR="00151C0A">
        <w:t>l taxa</w:t>
      </w:r>
      <w:del w:id="166" w:author="Anton Post" w:date="2018-05-22T11:46:00Z">
        <w:r w:rsidR="00283096" w:rsidDel="00FE1A6C">
          <w:delText>,</w:delText>
        </w:r>
      </w:del>
      <w:r w:rsidR="00283096">
        <w:t xml:space="preserve"> and</w:t>
      </w:r>
      <w:r w:rsidR="00EB1792">
        <w:t xml:space="preserve"> </w:t>
      </w:r>
      <w:r w:rsidR="00B5460E">
        <w:t>differs</w:t>
      </w:r>
      <w:r w:rsidR="00D32FB0">
        <w:t xml:space="preserve"> over time</w:t>
      </w:r>
      <w:r w:rsidR="00B5460E">
        <w:t xml:space="preserve"> with</w:t>
      </w:r>
      <w:r w:rsidR="00EB1792">
        <w:t xml:space="preserve"> the presence of the probiotic.</w:t>
      </w:r>
      <w:r w:rsidR="00C06EAA">
        <w:t xml:space="preserve"> </w:t>
      </w:r>
      <w:r w:rsidR="00E14ED5">
        <w:t xml:space="preserve">More effort is needed to elucidate </w:t>
      </w:r>
      <w:r w:rsidR="00AB7DDB">
        <w:t xml:space="preserve">the mechanisms of </w:t>
      </w:r>
      <w:r w:rsidR="001738CB">
        <w:t xml:space="preserve">differential </w:t>
      </w:r>
      <w:r w:rsidR="000513B7">
        <w:t xml:space="preserve">bacterial </w:t>
      </w:r>
      <w:r w:rsidR="001738CB">
        <w:t xml:space="preserve">selection </w:t>
      </w:r>
      <w:r w:rsidR="005A128C">
        <w:t xml:space="preserve">in aquaculture in the presence of probiotics. </w:t>
      </w:r>
    </w:p>
    <w:p w14:paraId="29C569F1" w14:textId="191F0DEE" w:rsidR="00F05E88" w:rsidRDefault="00F05E88" w:rsidP="00F05E88">
      <w:r>
        <w:t xml:space="preserve">Despite a </w:t>
      </w:r>
      <w:r w:rsidR="005539B1">
        <w:t xml:space="preserve">significant </w:t>
      </w:r>
      <w:r>
        <w:t>improvement in larval survival with the addition of probiotic</w:t>
      </w:r>
      <w:r w:rsidR="00BC10A6">
        <w:t>s</w:t>
      </w:r>
      <w:r w:rsidR="005539B1">
        <w:t xml:space="preserve"> (</w:t>
      </w:r>
      <w:r w:rsidR="005539B1" w:rsidRPr="00AE6FD9">
        <w:rPr>
          <w:highlight w:val="yellow"/>
        </w:rPr>
        <w:t xml:space="preserve">Sohn et al. </w:t>
      </w:r>
      <w:r w:rsidR="005539B1" w:rsidRPr="00AE6FD9">
        <w:rPr>
          <w:i/>
          <w:highlight w:val="yellow"/>
        </w:rPr>
        <w:t>in prep</w:t>
      </w:r>
      <w:r w:rsidR="005539B1" w:rsidRPr="00821793">
        <w:t>)</w:t>
      </w:r>
      <w:r w:rsidRPr="00821793">
        <w:t xml:space="preserve">, there was no global effect on </w:t>
      </w:r>
      <w:r w:rsidR="00A711D7" w:rsidRPr="00821793">
        <w:t>bacterial</w:t>
      </w:r>
      <w:r w:rsidRPr="00821793">
        <w:t xml:space="preserve"> diversity or structure in any of the sample types</w:t>
      </w:r>
      <w:r w:rsidR="005539B1" w:rsidRPr="00821793">
        <w:t>, suggesting</w:t>
      </w:r>
      <w:r w:rsidR="005539B1">
        <w:t xml:space="preserve"> that the probiotic effect is exerted directly on the larvae (e.g. by modulation of the immune system) and/or that</w:t>
      </w:r>
      <w:r w:rsidR="004270D3">
        <w:t xml:space="preserve"> it</w:t>
      </w:r>
      <w:r w:rsidR="005539B1">
        <w:t xml:space="preserve"> is mediated by subtle, targeted changes in the microbiome</w:t>
      </w:r>
      <w:r>
        <w:t xml:space="preserve">. Previous studies of the impact of probiotics on microbiota in humans and fish </w:t>
      </w:r>
      <w:r w:rsidR="00FA778F">
        <w:t xml:space="preserve">also </w:t>
      </w:r>
      <w:r>
        <w:t>show</w:t>
      </w:r>
      <w:r w:rsidR="00BC10A6">
        <w:t>ed</w:t>
      </w:r>
      <w:r>
        <w:t xml:space="preserve"> subtle changes of certain taxa, but no consistent effect on the diversity of the host’s </w:t>
      </w:r>
      <w:r w:rsidR="00A711D7">
        <w:t>bacterial</w:t>
      </w:r>
      <w:r>
        <w:t xml:space="preserve"> community </w:t>
      </w:r>
      <w:r>
        <w:fldChar w:fldCharType="begin" w:fldLock="1"/>
      </w:r>
      <w:r w:rsidR="00D961A8">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 "schema" : "https://github.com/citation-style-language/schema/raw/master/csl-citation.json" }</w:instrText>
      </w:r>
      <w:r>
        <w:fldChar w:fldCharType="separate"/>
      </w:r>
      <w:r w:rsidR="00D961A8" w:rsidRPr="00D961A8">
        <w:rPr>
          <w:noProof/>
        </w:rPr>
        <w:t>(Boutin et al., 2013; Laursen et al., 2017; Merrifield and Carnevali, 2014; Schmidt et al., 2017; Standen et al., 2015)</w:t>
      </w:r>
      <w:r>
        <w:fldChar w:fldCharType="end"/>
      </w:r>
      <w:r>
        <w:t xml:space="preserve">. </w:t>
      </w:r>
      <w:r w:rsidR="00C95480">
        <w:t xml:space="preserve">However, other studies </w:t>
      </w:r>
      <w:r w:rsidR="00C343EA">
        <w:t>report</w:t>
      </w:r>
      <w:r w:rsidR="00C95480">
        <w:t xml:space="preserve"> dramatic changes in </w:t>
      </w:r>
      <w:r w:rsidR="00BC2FBE">
        <w:t>fish</w:t>
      </w:r>
      <w:r w:rsidR="00D961A8">
        <w:t xml:space="preserve"> microbiomes</w:t>
      </w:r>
      <w:r w:rsidR="00A3711A">
        <w:t xml:space="preserve"> as a result of probiotic treatment</w:t>
      </w:r>
      <w:r w:rsidR="00D961A8">
        <w:t xml:space="preserve"> </w:t>
      </w:r>
      <w:r w:rsidR="00D961A8">
        <w:fldChar w:fldCharType="begin" w:fldLock="1"/>
      </w:r>
      <w:r w:rsidR="00E46D91">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commentRangeStart w:id="167"/>
      <w:r>
        <w:t xml:space="preserve">The </w:t>
      </w:r>
      <w:commentRangeEnd w:id="167"/>
      <w:r w:rsidR="001C2ED3">
        <w:rPr>
          <w:rStyle w:val="CommentReference"/>
        </w:rPr>
        <w:commentReference w:id="167"/>
      </w:r>
      <w:r>
        <w:t xml:space="preserve">presence of the probiotic was confirmed with </w:t>
      </w:r>
      <w:r w:rsidR="00A278F0">
        <w:t xml:space="preserve">higher </w:t>
      </w:r>
      <w:r>
        <w:t xml:space="preserve">total </w:t>
      </w:r>
      <w:r>
        <w:rPr>
          <w:i/>
        </w:rPr>
        <w:t>Bacillus</w:t>
      </w:r>
      <w:r>
        <w:t xml:space="preserve"> </w:t>
      </w:r>
      <w:r w:rsidR="00906492">
        <w:t xml:space="preserve">spp. read </w:t>
      </w:r>
      <w:r>
        <w:t xml:space="preserve">counts in the probiotic-treated water and increased abundance throughout the Trials, </w:t>
      </w:r>
      <w:r w:rsidR="0083356C">
        <w:t>likely</w:t>
      </w:r>
      <w:r>
        <w:t xml:space="preserve"> due to natural mortality</w:t>
      </w:r>
      <w:r w:rsidR="00897630">
        <w:t xml:space="preserve"> </w:t>
      </w:r>
      <w:r w:rsidR="00783A06">
        <w:t xml:space="preserve">and therefore </w:t>
      </w:r>
      <w:r w:rsidR="00897630">
        <w:t>decreased</w:t>
      </w:r>
      <w:r w:rsidR="00783A06">
        <w:t xml:space="preserve"> </w:t>
      </w:r>
      <w:r w:rsidR="00897630">
        <w:t>grazing</w:t>
      </w:r>
      <w:r>
        <w:t xml:space="preserve"> in the tanks. </w:t>
      </w:r>
    </w:p>
    <w:p w14:paraId="157DFC2C" w14:textId="3B211B5E" w:rsidR="00F05E88" w:rsidRDefault="00F05E88" w:rsidP="00F05E88">
      <w:commentRangeStart w:id="168"/>
      <w:r>
        <w:t>A</w:t>
      </w:r>
      <w:r w:rsidRPr="00934F21">
        <w:t xml:space="preserve">mplification </w:t>
      </w:r>
      <w:commentRangeEnd w:id="168"/>
      <w:r w:rsidR="00B23463">
        <w:rPr>
          <w:rStyle w:val="CommentReference"/>
        </w:rPr>
        <w:commentReference w:id="168"/>
      </w:r>
      <w:r w:rsidRPr="00934F21">
        <w:t>of certain taxa in treated</w:t>
      </w:r>
      <w:r>
        <w:t xml:space="preserve"> samples</w:t>
      </w:r>
      <w:r w:rsidRPr="00934F21">
        <w:t xml:space="preserve"> compared to </w:t>
      </w:r>
      <w:r>
        <w:t xml:space="preserve">the </w:t>
      </w:r>
      <w:r w:rsidRPr="00934F21">
        <w:t>control</w:t>
      </w:r>
      <w:r w:rsidRPr="0013050C">
        <w:t xml:space="preserve"> </w:t>
      </w:r>
      <w:r>
        <w:t xml:space="preserve">was observed, most notably in the </w:t>
      </w:r>
      <w:r>
        <w:rPr>
          <w:i/>
        </w:rPr>
        <w:t>Oceanospirillales</w:t>
      </w:r>
      <w:r>
        <w:t xml:space="preserve"> order. This group of bacteria </w:t>
      </w:r>
      <w:r w:rsidR="0023270C">
        <w:t>was</w:t>
      </w:r>
      <w:r>
        <w:t xml:space="preserve"> consistently more abundant in probiotic-treated rearing water, and </w:t>
      </w:r>
      <w:r w:rsidR="00B31926">
        <w:t>significantly</w:t>
      </w:r>
      <w:r w:rsidR="0023270C">
        <w:t xml:space="preserve"> </w:t>
      </w:r>
      <w:r>
        <w:t>decrease</w:t>
      </w:r>
      <w:r w:rsidR="0023270C">
        <w:t>d</w:t>
      </w:r>
      <w:r>
        <w:t xml:space="preserve"> with time in all three trials. </w:t>
      </w:r>
      <w:r>
        <w:rPr>
          <w:i/>
        </w:rPr>
        <w:t>Oceanospirillales</w:t>
      </w:r>
      <w:r>
        <w:t xml:space="preserve"> are heterotrophs commonly associated with mollusks and are found in the gills of many bivalves </w:t>
      </w:r>
      <w:r>
        <w:fldChar w:fldCharType="begin" w:fldLock="1"/>
      </w:r>
      <w:r w:rsidR="00BA2257">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"ISSN" : "17582229",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&lt;i&gt;A&lt;/i&gt; &lt;i&gt;lviniconcha&lt;/i&gt; with chemosynthetic, \u03b3-Proteobacterial symbionts", "type" : "article-journal", "volume" : "6" }, "uris" : [ "http://www.mendeley.com/documents/?uuid=870deeb0-8f8d-3cf0-b7ae-ce68e25c5c02" ] }, { "id" : "ITEM-3", "itemData" : { "DOI" : "10.1111/j.1462-2920.2011.02448.x",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 "schema" : "https://github.com/citation-style-language/schema/raw/master/csl-citation.json" }</w:instrText>
      </w:r>
      <w:r>
        <w:fldChar w:fldCharType="separate"/>
      </w:r>
      <w:r w:rsidR="007D5DCA" w:rsidRPr="007D5DCA">
        <w:rPr>
          <w:noProof/>
        </w:rPr>
        <w:t>(Beinart et al., 2014; Costa et al., 2012; Jensen et al., 2010; Zurel et al., 2011)</w:t>
      </w:r>
      <w:r>
        <w:fldChar w:fldCharType="end"/>
      </w:r>
      <w:r>
        <w:t xml:space="preserve">. </w:t>
      </w:r>
      <w:r w:rsidR="00814F4E">
        <w:t>Additionally</w:t>
      </w:r>
      <w:r>
        <w:t xml:space="preserve">, they are </w:t>
      </w:r>
      <w:r w:rsidR="00B23463">
        <w:t xml:space="preserve">recognized </w:t>
      </w:r>
      <w:r>
        <w:t xml:space="preserve">for their ability to degrade organic compounds in the environment and their abundance in oil plume microbial communities </w:t>
      </w:r>
      <w:r>
        <w:fldChar w:fldCharType="begin" w:fldLock="1"/>
      </w:r>
      <w:r w:rsidR="00E55C21">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 "schema" : "https://github.com/citation-style-language/schema/raw/master/csl-citation.json" }</w:instrText>
      </w:r>
      <w:r>
        <w:fldChar w:fldCharType="separate"/>
      </w:r>
      <w:r w:rsidR="007D5DCA" w:rsidRPr="007D5DCA">
        <w:rPr>
          <w:noProof/>
        </w:rPr>
        <w:t>(Dubinsky et al., 2013; Hazen et al., 2010)</w:t>
      </w:r>
      <w:r>
        <w:fldChar w:fldCharType="end"/>
      </w:r>
      <w:r>
        <w:t xml:space="preserve">. The observed increase in </w:t>
      </w:r>
      <w:r>
        <w:rPr>
          <w:i/>
        </w:rPr>
        <w:t>Oceanospirillales</w:t>
      </w:r>
      <w:r>
        <w:t xml:space="preserve"> </w:t>
      </w:r>
      <w:r w:rsidR="00CA069D">
        <w:t xml:space="preserve">abundance </w:t>
      </w:r>
      <w:r>
        <w:t xml:space="preserve">with probiotic treatment indicates that this group of bacteria may respond to the </w:t>
      </w:r>
      <w:r>
        <w:rPr>
          <w:i/>
        </w:rPr>
        <w:t>Bacillus</w:t>
      </w:r>
      <w:r>
        <w:t xml:space="preserve"> as a symbiont or mechanism of protection for the </w:t>
      </w:r>
      <w:r w:rsidR="00355138">
        <w:t xml:space="preserve">larval oysters. </w:t>
      </w:r>
    </w:p>
    <w:p w14:paraId="3044D1B2" w14:textId="1F6B2987" w:rsidR="00F05E88" w:rsidRDefault="00C1130C" w:rsidP="00F05E88">
      <w:r>
        <w:t>P</w:t>
      </w:r>
      <w:r w:rsidR="00484A45">
        <w:t xml:space="preserve">revious research (Sohn et al. 2016) suggested that probiotic treatment in the hatchery potentially decreases levels of </w:t>
      </w:r>
      <w:r w:rsidR="00484A45">
        <w:rPr>
          <w:i/>
        </w:rPr>
        <w:t xml:space="preserve">Vibrio </w:t>
      </w:r>
      <w:r w:rsidR="00484A45">
        <w:t xml:space="preserve">spp. in the hatchery. </w:t>
      </w:r>
      <w:r w:rsidR="00F05E88">
        <w:t xml:space="preserve">Characterization studies have shown that our probiotic species, </w:t>
      </w:r>
      <w:r w:rsidR="00F05E88">
        <w:rPr>
          <w:i/>
        </w:rPr>
        <w:t xml:space="preserve">Bacillus </w:t>
      </w:r>
      <w:r w:rsidR="00484A45">
        <w:rPr>
          <w:i/>
        </w:rPr>
        <w:t>pumilus</w:t>
      </w:r>
      <w:r w:rsidR="00F05E88">
        <w:t xml:space="preserve">, </w:t>
      </w:r>
      <w:r w:rsidR="00484A45">
        <w:t xml:space="preserve">as well as other </w:t>
      </w:r>
      <w:r w:rsidR="00484A45">
        <w:rPr>
          <w:i/>
        </w:rPr>
        <w:t xml:space="preserve">Bacillus </w:t>
      </w:r>
      <w:proofErr w:type="spellStart"/>
      <w:r w:rsidR="00484A45">
        <w:t>spp</w:t>
      </w:r>
      <w:proofErr w:type="spellEnd"/>
      <w:r w:rsidR="00484A45">
        <w:t>, inhibit</w:t>
      </w:r>
      <w:r w:rsidR="00F05E88">
        <w:t xml:space="preserve"> </w:t>
      </w:r>
      <w:r w:rsidR="00F05E88">
        <w:rPr>
          <w:i/>
        </w:rPr>
        <w:t>in vitro</w:t>
      </w:r>
      <w:r w:rsidR="00F05E88">
        <w:t xml:space="preserve"> growth of </w:t>
      </w:r>
      <w:r w:rsidR="00F05E88">
        <w:rPr>
          <w:i/>
        </w:rPr>
        <w:t xml:space="preserve">Vibrios </w:t>
      </w:r>
      <w:r w:rsidR="00F05E88">
        <w:rPr>
          <w:i/>
        </w:rPr>
        <w:fldChar w:fldCharType="begin" w:fldLock="1"/>
      </w:r>
      <w:r w:rsidR="00BA2257">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This trend is also observed in the number of </w:t>
      </w:r>
      <w:r w:rsidR="00F05E88">
        <w:rPr>
          <w:i/>
        </w:rPr>
        <w:t>Vibrio</w:t>
      </w:r>
      <w:r w:rsidR="00F05E88">
        <w:t xml:space="preserve"> reads in our 16S </w:t>
      </w:r>
      <w:r w:rsidR="00022D41">
        <w:t>study but</w:t>
      </w:r>
      <w:r w:rsidR="00F05E88">
        <w:t xml:space="preserve"> is not significant due to </w:t>
      </w:r>
      <w:r w:rsidR="00721E3E">
        <w:t xml:space="preserve">high variability and </w:t>
      </w:r>
      <w:r w:rsidR="00F05E88">
        <w:t xml:space="preserve">small sample sizes. </w:t>
      </w:r>
      <w:r w:rsidR="00721E3E">
        <w:t xml:space="preserve">Moreover, failure to detect a significant decrease in </w:t>
      </w:r>
      <w:r w:rsidR="00721E3E">
        <w:rPr>
          <w:i/>
        </w:rPr>
        <w:t xml:space="preserve">Vibrio </w:t>
      </w:r>
      <w:r w:rsidR="00721E3E">
        <w:t xml:space="preserve">reads in Trial 2 was most probably due to the low abundance of </w:t>
      </w:r>
      <w:r w:rsidR="00A3318A" w:rsidRPr="00A3318A">
        <w:rPr>
          <w:i/>
        </w:rPr>
        <w:t>V</w:t>
      </w:r>
      <w:r w:rsidR="00721E3E" w:rsidRPr="00A3318A">
        <w:rPr>
          <w:i/>
        </w:rPr>
        <w:t>ibrios</w:t>
      </w:r>
      <w:r w:rsidR="00721E3E">
        <w:t xml:space="preserve"> in this trial, which was conducted in January, when there is lower environmental </w:t>
      </w:r>
      <w:r w:rsidR="00721E3E">
        <w:rPr>
          <w:i/>
        </w:rPr>
        <w:t>Vibrio</w:t>
      </w:r>
      <w:r w:rsidR="00721E3E">
        <w:t xml:space="preserve"> presence </w:t>
      </w:r>
      <w:r w:rsidR="00721E3E">
        <w:fldChar w:fldCharType="begin" w:fldLock="1"/>
      </w:r>
      <w:r w:rsidR="00BA2257">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Interestingly, our research indicates that probiotic treatment leads to </w:t>
      </w:r>
      <w:r w:rsidR="00F05E88">
        <w:t xml:space="preserve">increased </w:t>
      </w:r>
      <w:r w:rsidR="00721E3E">
        <w:t xml:space="preserve">diversity in water and swabs through time. Moreover, the analysis of single base pair changes in </w:t>
      </w:r>
      <w:r w:rsidR="00721E3E">
        <w:rPr>
          <w:i/>
        </w:rPr>
        <w:t>Vibrio</w:t>
      </w:r>
      <w:r w:rsidR="00721E3E">
        <w:t xml:space="preserve"> species in the water samples from the high-resolution sequencing performed in Trial 3 reveal</w:t>
      </w:r>
      <w:r w:rsidR="0033059C">
        <w:t>ed that</w:t>
      </w:r>
      <w:r w:rsidR="00924A9B">
        <w:t>, o</w:t>
      </w:r>
      <w:r w:rsidR="00434B54">
        <w:t xml:space="preserve">ver time, the </w:t>
      </w:r>
      <w:r w:rsidR="00434B54" w:rsidRPr="0073575F">
        <w:rPr>
          <w:i/>
        </w:rPr>
        <w:t>Vibrio</w:t>
      </w:r>
      <w:r w:rsidR="00434B54">
        <w:t xml:space="preserve"> community in the probiotic-treated rearing water transitioned from a predominance in potentially pathogenic species, similar to</w:t>
      </w:r>
      <w:r w:rsidR="00721E3E">
        <w:t xml:space="preserve"> </w:t>
      </w:r>
      <w:r w:rsidR="00721E3E" w:rsidRPr="00754A42">
        <w:rPr>
          <w:i/>
        </w:rPr>
        <w:t>Vibrio alginolyticus</w:t>
      </w:r>
      <w:r w:rsidR="00721E3E">
        <w:t xml:space="preserve"> WW1, a virulent pathogen originally isolated from amphioxus </w:t>
      </w:r>
      <w:r w:rsidR="00721E3E">
        <w:fldChar w:fldCharType="begin" w:fldLock="1"/>
      </w:r>
      <w:r w:rsidR="00BA2257">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celticus</w:t>
      </w:r>
      <w:proofErr w:type="spellEnd"/>
      <w:r w:rsidR="00924A9B">
        <w:t xml:space="preserve"> 5OM18, a virulent anaerobic clam pathogen </w:t>
      </w:r>
      <w:r w:rsidR="00924A9B">
        <w:fldChar w:fldCharType="begin" w:fldLock="1"/>
      </w:r>
      <w:r w:rsidR="00BA2257">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434B54">
        <w:t xml:space="preserve"> to a predominance in non-pathogenic species similar to</w:t>
      </w:r>
      <w:r w:rsidR="00924A9B">
        <w:t xml:space="preserve"> </w:t>
      </w:r>
      <w:r w:rsidR="00721E3E">
        <w:rPr>
          <w:i/>
        </w:rPr>
        <w:t xml:space="preserve">Vibrio </w:t>
      </w:r>
      <w:proofErr w:type="spellStart"/>
      <w:r w:rsidR="00721E3E">
        <w:rPr>
          <w:i/>
        </w:rPr>
        <w:t>orientalis</w:t>
      </w:r>
      <w:proofErr w:type="spellEnd"/>
      <w:r w:rsidR="00721E3E">
        <w:t xml:space="preserve">, a species that is often associated with adaptive functions </w:t>
      </w:r>
      <w:r w:rsidR="00721E3E">
        <w:fldChar w:fldCharType="begin" w:fldLock="1"/>
      </w:r>
      <w:r w:rsidR="00BA2257">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434B54">
        <w:t xml:space="preserve"> and </w:t>
      </w:r>
      <w:r w:rsidR="00434B54" w:rsidRPr="006541CE">
        <w:rPr>
          <w:i/>
        </w:rPr>
        <w:t xml:space="preserve">Vibrio </w:t>
      </w:r>
      <w:proofErr w:type="spellStart"/>
      <w:r w:rsidR="00434B54" w:rsidRPr="006541CE">
        <w:rPr>
          <w:i/>
        </w:rPr>
        <w:t>celticus</w:t>
      </w:r>
      <w:proofErr w:type="spellEnd"/>
      <w:r w:rsidR="00434B54">
        <w:t xml:space="preserve"> 5OM18, a virulent anaerobic clam pathogen </w:t>
      </w:r>
      <w:r w:rsidR="00434B54">
        <w:fldChar w:fldCharType="begin" w:fldLock="1"/>
      </w:r>
      <w:r w:rsidR="00BA2257">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 "schema" : "https://github.com/citation-style-language/schema/raw/master/csl-citation.json" }</w:instrText>
      </w:r>
      <w:r w:rsidR="00434B54">
        <w:fldChar w:fldCharType="separate"/>
      </w:r>
      <w:r w:rsidR="00434B54" w:rsidRPr="007D5DCA">
        <w:rPr>
          <w:noProof/>
        </w:rPr>
        <w:t>(Beaz-Hidalgo et al., 2010b)</w:t>
      </w:r>
      <w:r w:rsidR="00434B54">
        <w:fldChar w:fldCharType="end"/>
      </w:r>
      <w:r w:rsidR="00721E3E">
        <w:t xml:space="preserve">. </w:t>
      </w:r>
      <w:r w:rsidR="00924A9B" w:rsidRPr="00FD7397">
        <w:t>This</w:t>
      </w:r>
      <w:r w:rsidR="00924A9B">
        <w:t xml:space="preserve"> trend further confirms that the addition of the </w:t>
      </w:r>
      <w:r w:rsidR="00924A9B">
        <w:rPr>
          <w:i/>
        </w:rPr>
        <w:t>Bacillus</w:t>
      </w:r>
      <w:r w:rsidR="00924A9B">
        <w:t xml:space="preserve"> probiotic causes subtle changes in certain taxa in the hatchery system, </w:t>
      </w:r>
      <w:r w:rsidR="00970405">
        <w:t>especially</w:t>
      </w:r>
      <w:r w:rsidR="00924A9B">
        <w:t xml:space="preserve"> the </w:t>
      </w:r>
      <w:r w:rsidR="00924A9B">
        <w:rPr>
          <w:i/>
        </w:rPr>
        <w:t>Vibrio</w:t>
      </w:r>
      <w:r w:rsidR="00924A9B">
        <w:t xml:space="preserve"> taxon. </w:t>
      </w:r>
    </w:p>
    <w:p w14:paraId="22A4EC51" w14:textId="526F2520" w:rsidR="008205B2" w:rsidRPr="00E73C18" w:rsidRDefault="00C1130C" w:rsidP="008205B2">
      <w:r>
        <w:t xml:space="preserve">This interpretation is also consistent with the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BA2257">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0C1F38">
        <w:t>Trial 3</w:t>
      </w:r>
      <w:r w:rsidR="008205B2" w:rsidRPr="008205B2">
        <w:t xml:space="preserve"> suggest</w:t>
      </w:r>
      <w:r>
        <w:t>ed</w:t>
      </w:r>
      <w:r w:rsidR="008205B2" w:rsidRPr="008205B2">
        <w:t xml:space="preserve"> that the probiotic effect on the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8205B2" w:rsidRPr="008205B2">
        <w:fldChar w:fldCharType="begin" w:fldLock="1"/>
      </w:r>
      <w:r w:rsidR="00BA2257">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r w:rsidR="00FE701C">
        <w:rPr>
          <w:i/>
        </w:rPr>
        <w:t xml:space="preserve">Bacillus pumilus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B20A6D">
        <w:t>include</w:t>
      </w:r>
      <w:r w:rsidR="00330316">
        <w:t xml:space="preserve"> direct competition with </w:t>
      </w:r>
      <w:r w:rsidR="00330316">
        <w:rPr>
          <w:i/>
        </w:rPr>
        <w:t xml:space="preserve">Vibrio </w:t>
      </w:r>
      <w:r w:rsidR="00330316" w:rsidRPr="00330316">
        <w:rPr>
          <w:i/>
        </w:rPr>
        <w:t>coralliilyticus</w:t>
      </w:r>
      <w:r w:rsidR="00043989">
        <w:t xml:space="preserve">, </w:t>
      </w:r>
      <w:r w:rsidR="003F488D">
        <w:t>biofilm formation</w:t>
      </w:r>
      <w:r w:rsidR="00043989">
        <w:t>, and water quality improvement</w:t>
      </w:r>
      <w:r w:rsidR="003F488D">
        <w:t xml:space="preserve"> </w:t>
      </w:r>
      <w:r w:rsidR="00B01214">
        <w:fldChar w:fldCharType="begin" w:fldLock="1"/>
      </w:r>
      <w:r w:rsidR="00B01214">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the</w:t>
      </w:r>
      <w:r w:rsidR="00E73C18">
        <w:t xml:space="preserve"> </w:t>
      </w:r>
      <w:r w:rsidR="00E73C18">
        <w:rPr>
          <w:i/>
        </w:rPr>
        <w:t>Bacillus</w:t>
      </w:r>
      <w:r w:rsidR="00E73C18">
        <w:t xml:space="preserve"> </w:t>
      </w:r>
      <w:r w:rsidR="00491748">
        <w:t xml:space="preserve">probiotic </w:t>
      </w:r>
      <w:r w:rsidR="00E73C18">
        <w:t xml:space="preserve">and its directly associated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w:t>
      </w:r>
      <w:proofErr w:type="spellStart"/>
      <w:r w:rsidR="00760727">
        <w:t>immunoprotective</w:t>
      </w:r>
      <w:proofErr w:type="spellEnd"/>
      <w:r w:rsidR="00760727">
        <w:t xml:space="preserve"> benefits for the </w:t>
      </w:r>
      <w:r w:rsidR="00850572">
        <w:t xml:space="preserve">larval </w:t>
      </w:r>
      <w:r w:rsidR="00760727">
        <w:t xml:space="preserve">oysters. </w:t>
      </w:r>
    </w:p>
    <w:p w14:paraId="51A83F27" w14:textId="4F713B2C" w:rsidR="005A4881" w:rsidRDefault="008205B2" w:rsidP="005A4881">
      <w:r w:rsidRPr="008205B2">
        <w:t>The co-occurrence network provide</w:t>
      </w:r>
      <w:r w:rsidR="007C5F7C">
        <w:t>s</w:t>
      </w:r>
      <w:r w:rsidRPr="008205B2">
        <w:t xml:space="preserve"> insight for future probiotic development, co-culturing of probiotics, and how a candidate probiotic is assessed. Perhaps probiotics need to be evaluated by their effect on the system as a whole to quantify and optimize their effect </w:t>
      </w:r>
      <w:r w:rsidRPr="008205B2">
        <w:fldChar w:fldCharType="begin" w:fldLock="1"/>
      </w:r>
      <w:r w:rsidR="00BA2257">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 "schema" : "https://github.com/citation-style-language/schema/raw/master/csl-citation.json" }</w:instrText>
      </w:r>
      <w:r w:rsidRPr="008205B2">
        <w:fldChar w:fldCharType="separate"/>
      </w:r>
      <w:r w:rsidR="007D5DCA" w:rsidRPr="007D5DCA">
        <w:rPr>
          <w:noProof/>
        </w:rPr>
        <w:t>(Kesarcodi-Watson et al., 2008)</w:t>
      </w:r>
      <w:r w:rsidRPr="008205B2">
        <w:rPr>
          <w:lang w:val="en-GB"/>
        </w:rPr>
        <w:fldChar w:fldCharType="end"/>
      </w:r>
      <w:r w:rsidRPr="008205B2">
        <w:t>.</w:t>
      </w:r>
      <w:r w:rsidR="000A35F5">
        <w:t xml:space="preserve"> For example,</w:t>
      </w:r>
      <w:r w:rsidR="005C34A2">
        <w:t xml:space="preserve"> analyzing the microbiome</w:t>
      </w:r>
      <w:r w:rsidR="00391630">
        <w:t xml:space="preserve"> </w:t>
      </w:r>
      <w:r w:rsidR="00FC5544">
        <w:t>during</w:t>
      </w:r>
      <w:r w:rsidR="000A35F5">
        <w:t xml:space="preserve"> </w:t>
      </w:r>
      <w:r w:rsidR="00FD1378">
        <w:rPr>
          <w:i/>
        </w:rPr>
        <w:t xml:space="preserve">in vivo </w:t>
      </w:r>
      <w:r w:rsidR="00FD1378">
        <w:t>assays and challenges would</w:t>
      </w:r>
      <w:r w:rsidR="00FD5CB0">
        <w:t xml:space="preserve"> ensure that the </w:t>
      </w:r>
      <w:r w:rsidR="003B6E9F">
        <w:t>entire</w:t>
      </w:r>
      <w:r w:rsidR="00FD5CB0">
        <w:t xml:space="preserve"> bacterial community is present and </w:t>
      </w:r>
      <w:r w:rsidR="0013116A">
        <w:t>considered</w:t>
      </w:r>
      <w:r w:rsidR="00916D86">
        <w:t xml:space="preserve">. Co-culturing </w:t>
      </w:r>
      <w:r w:rsidR="00916D86">
        <w:rPr>
          <w:i/>
        </w:rPr>
        <w:t>Bacillus</w:t>
      </w:r>
      <w:r w:rsidR="00916D86">
        <w:t xml:space="preserve"> with an </w:t>
      </w:r>
      <w:r w:rsidR="00916D86">
        <w:rPr>
          <w:i/>
        </w:rPr>
        <w:t>Oceanospirillales</w:t>
      </w:r>
      <w:r w:rsidR="00916D86">
        <w:t xml:space="preserve"> symbiont may result in amplified protection </w:t>
      </w:r>
      <w:r w:rsidR="00FE43D5">
        <w:t>for the oysters</w:t>
      </w:r>
      <w:r w:rsidR="00D567A1">
        <w:t>.</w:t>
      </w:r>
      <w:r w:rsidR="00FD1378">
        <w:t xml:space="preserve"> </w:t>
      </w:r>
      <w:r w:rsidR="00EF5CC5">
        <w:t>The b</w:t>
      </w:r>
      <w:r w:rsidR="005A4881">
        <w:t>acterial community dynamics</w:t>
      </w:r>
      <w:r w:rsidR="00EF5CC5">
        <w:t xml:space="preserve"> observed in this study</w:t>
      </w:r>
      <w:r w:rsidR="005A4881">
        <w:t xml:space="preserve"> indicate a variety of interactions between the oysters, </w:t>
      </w:r>
      <w:r w:rsidR="005A4881">
        <w:rPr>
          <w:i/>
        </w:rPr>
        <w:t>Vibrio</w:t>
      </w:r>
      <w:r w:rsidR="005A4881">
        <w:t xml:space="preserve">, and the </w:t>
      </w:r>
      <w:r w:rsidR="005A4881">
        <w:rPr>
          <w:i/>
        </w:rPr>
        <w:t>Bacillus</w:t>
      </w:r>
      <w:r w:rsidR="005A4881">
        <w:t xml:space="preserve"> probiotic. First, the larvae are concentrating certain </w:t>
      </w:r>
      <w:r w:rsidR="005A4881">
        <w:rPr>
          <w:i/>
        </w:rPr>
        <w:t>Vibrio</w:t>
      </w:r>
      <w:r w:rsidR="005A4881">
        <w:t xml:space="preserve"> bacteria in high abundances, regardless of probiotic treatment, as known molluscan symbionts </w:t>
      </w:r>
      <w:r w:rsidR="005A4881">
        <w:fldChar w:fldCharType="begin" w:fldLock="1"/>
      </w:r>
      <w:r w:rsidR="00BA2257">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 "schema" : "https://github.com/citation-style-language/schema/raw/master/csl-citation.json" }</w:instrText>
      </w:r>
      <w:r w:rsidR="005A4881">
        <w:fldChar w:fldCharType="separate"/>
      </w:r>
      <w:r w:rsidR="005A4881" w:rsidRPr="007D5DCA">
        <w:rPr>
          <w:noProof/>
        </w:rPr>
        <w:t>(Romalde et al., 2014)</w:t>
      </w:r>
      <w:r w:rsidR="005A4881">
        <w:fldChar w:fldCharType="end"/>
      </w:r>
      <w:r w:rsidR="005A4881">
        <w:t xml:space="preserve">. These opportunistic </w:t>
      </w:r>
      <w:r w:rsidR="005A4881">
        <w:rPr>
          <w:i/>
        </w:rPr>
        <w:t xml:space="preserve">Vibrio </w:t>
      </w:r>
      <w:r w:rsidR="005A4881">
        <w:t xml:space="preserve">species may be outcompeted by other symbiotic bacteria in the water over time, leading to a decrease in abundance in both the larvae and biofilms </w:t>
      </w:r>
      <w:r w:rsidR="005A4881">
        <w:fldChar w:fldCharType="begin" w:fldLock="1"/>
      </w:r>
      <w:r w:rsidR="00BA2257">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"plainTextFormattedCitation" : "(Beaz-Hidalgo et al., 2010a)", "previouslyFormattedCitation" : "(Beaz-Hidalgo et al., 2010a)" }, "properties" : {  }, "schema" : "https://github.com/citation-style-language/schema/raw/master/csl-citation.json" }</w:instrText>
      </w:r>
      <w:r w:rsidR="005A4881">
        <w:fldChar w:fldCharType="separate"/>
      </w:r>
      <w:r w:rsidR="005A4881" w:rsidRPr="007D5DCA">
        <w:rPr>
          <w:noProof/>
        </w:rPr>
        <w:t>(Beaz-Hidalgo et al., 2010a)</w:t>
      </w:r>
      <w:r w:rsidR="005A4881">
        <w:fldChar w:fldCharType="end"/>
      </w:r>
      <w:r w:rsidR="005A4881">
        <w:t xml:space="preserve">. Lastly, although the growth of </w:t>
      </w:r>
      <w:r w:rsidR="005A4881">
        <w:rPr>
          <w:i/>
        </w:rPr>
        <w:t xml:space="preserve">Vibrios </w:t>
      </w:r>
      <w:r w:rsidR="005A4881">
        <w:t xml:space="preserve">in the water decreases with probiotic treatment, this may result in the diversification of </w:t>
      </w:r>
      <w:r w:rsidR="005A4881">
        <w:rPr>
          <w:i/>
        </w:rPr>
        <w:t>Vibrios</w:t>
      </w:r>
      <w:r w:rsidR="005A4881">
        <w:t xml:space="preserve"> over time. Unfortunately, this 16S rDNA study is limited in its ability to determine the species or pathogenicity of the </w:t>
      </w:r>
      <w:r w:rsidR="005A4881">
        <w:rPr>
          <w:i/>
        </w:rPr>
        <w:t>Vibrio</w:t>
      </w:r>
      <w:r w:rsidR="005A4881">
        <w:t xml:space="preserve"> populations in each sample. </w:t>
      </w:r>
    </w:p>
    <w:p w14:paraId="39408ADB" w14:textId="428E5AA7"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r w:rsidR="0008244D" w:rsidRPr="0035502B">
        <w:rPr>
          <w:i/>
        </w:rPr>
        <w:t>Oceanospirillales</w:t>
      </w:r>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basis for how probiont</w:t>
      </w:r>
      <w:r w:rsidR="008F00C0">
        <w:t>s</w:t>
      </w:r>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r w:rsidR="002A038F">
        <w:rPr>
          <w:i/>
        </w:rPr>
        <w:t>Vibrios</w:t>
      </w:r>
      <w:r w:rsidR="0008244D">
        <w:t xml:space="preserve">, which allows beneficial </w:t>
      </w:r>
      <w:r w:rsidR="0008244D" w:rsidRPr="002A038F">
        <w:rPr>
          <w:i/>
        </w:rPr>
        <w:t>Oceanospirillales</w:t>
      </w:r>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r w:rsidR="00713B39">
        <w:rPr>
          <w:i/>
        </w:rPr>
        <w:t>Oceanospirillales</w:t>
      </w:r>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4B35D7DB" w14:textId="29B4467C" w:rsidR="008205B2" w:rsidRPr="008205B2" w:rsidRDefault="008205B2" w:rsidP="008205B2">
      <w:r w:rsidRPr="008205B2">
        <w:t xml:space="preserve">Inconsistent 16S amplicons, extraction methods based on trial or sample type, and differing sequencing methods were used within this study, creating potential biases. Direct taxonomic classification was used to minimize these biases, but preference for certain bacteria likely occurred based on the method used and database completeness </w:t>
      </w:r>
      <w:r w:rsidRPr="008205B2">
        <w:fldChar w:fldCharType="begin" w:fldLock="1"/>
      </w:r>
      <w:r w:rsidR="00BA2257">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 "schema" : "https://github.com/citation-style-language/schema/raw/master/csl-citation.json" }</w:instrText>
      </w:r>
      <w:r w:rsidRPr="008205B2">
        <w:fldChar w:fldCharType="separate"/>
      </w:r>
      <w:r w:rsidR="007D5DCA" w:rsidRPr="007D5DCA">
        <w:rPr>
          <w:noProof/>
        </w:rPr>
        <w:t>(Tremblay et al., 2015)</w:t>
      </w:r>
      <w:r w:rsidRPr="008205B2">
        <w:rPr>
          <w:lang w:val="en-GB"/>
        </w:rPr>
        <w:fldChar w:fldCharType="end"/>
      </w:r>
      <w:r w:rsidRPr="008205B2">
        <w:t xml:space="preserve">. Future investigations of the oyster hatchery’s microbial response to probiotics should include metagenomics and metatranscriptomics to perform functional analysis and </w:t>
      </w:r>
      <w:r w:rsidR="005A4881">
        <w:t>identify processes involved in probiotic activity</w:t>
      </w:r>
      <w:r w:rsidRPr="008205B2">
        <w:t xml:space="preserve">. </w:t>
      </w:r>
    </w:p>
    <w:p w14:paraId="6BA6D169" w14:textId="77777777" w:rsidR="008205B2" w:rsidRPr="008205B2" w:rsidRDefault="008205B2" w:rsidP="008205B2"/>
    <w:p w14:paraId="0953D970" w14:textId="3FF12988" w:rsidR="008205B2" w:rsidRDefault="008205B2" w:rsidP="008205B2">
      <w:pPr>
        <w:pStyle w:val="Heading1"/>
      </w:pPr>
      <w:r>
        <w:t>Conclusion</w:t>
      </w:r>
    </w:p>
    <w:p w14:paraId="6E55B958" w14:textId="2695DDED" w:rsidR="008205B2" w:rsidRPr="008205B2" w:rsidRDefault="008205B2" w:rsidP="008205B2">
      <w:r w:rsidRPr="008205B2">
        <w:t xml:space="preserve">This study investigated the effects of sample type, time, and probiotics on bacterial communities in an oyster hatchery. Our results show that there is a strong effect of time and sample type on the overall microbiome, </w:t>
      </w:r>
      <w:r w:rsidR="005A4881">
        <w:t>and that</w:t>
      </w:r>
      <w:r w:rsidR="005A4881" w:rsidRPr="008205B2">
        <w:t xml:space="preserve"> </w:t>
      </w:r>
      <w:r w:rsidRPr="008205B2">
        <w:t xml:space="preserve">the effect of probiotic </w:t>
      </w:r>
      <w:r w:rsidR="005A4881">
        <w:t>leads to</w:t>
      </w:r>
      <w:r w:rsidRPr="008205B2">
        <w:t xml:space="preserve"> </w:t>
      </w:r>
      <w:r w:rsidR="005A4881">
        <w:t xml:space="preserve">subtle changes in the community focused on </w:t>
      </w:r>
      <w:r w:rsidRPr="008205B2">
        <w:t>certain 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a basis for how probiotics may interact with </w:t>
      </w:r>
      <w:r w:rsidR="00A711D7">
        <w:t>bacterial</w:t>
      </w:r>
      <w:r w:rsidRPr="008205B2">
        <w:t xml:space="preserve"> communities in an oyster hatchery over temporal and spatial scales.</w:t>
      </w:r>
    </w:p>
    <w:p w14:paraId="1273E032" w14:textId="77777777" w:rsidR="007E7908" w:rsidRPr="00376CC5" w:rsidRDefault="007E7908" w:rsidP="007E7908">
      <w:pPr>
        <w:rPr>
          <w:lang w:val="en-GB"/>
        </w:rPr>
      </w:pPr>
    </w:p>
    <w:p w14:paraId="6BBD3E6C" w14:textId="77777777" w:rsidR="00526FB4" w:rsidRDefault="00526FB4">
      <w:pPr>
        <w:spacing w:before="0" w:after="200" w:line="276" w:lineRule="auto"/>
        <w:rPr>
          <w:rFonts w:eastAsia="Cambria" w:cs="Times New Roman"/>
          <w:b/>
          <w:szCs w:val="24"/>
        </w:rPr>
      </w:pPr>
      <w:r>
        <w:br w:type="page"/>
      </w:r>
    </w:p>
    <w:p w14:paraId="026CA533" w14:textId="3AA875D5" w:rsidR="00CB43D5" w:rsidRDefault="00CB43D5" w:rsidP="00CB43D5">
      <w:pPr>
        <w:pStyle w:val="Heading1"/>
      </w:pPr>
      <w:r>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B795AF2"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381396DC"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__________</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EPSCoR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6F1DEA28" w14:textId="31F94CDE" w:rsidR="00B01214" w:rsidRPr="00B01214" w:rsidRDefault="002937BF" w:rsidP="00B01214">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B01214" w:rsidRPr="00B01214">
        <w:rPr>
          <w:rFonts w:cs="Times New Roman"/>
          <w:noProof/>
          <w:szCs w:val="24"/>
        </w:rPr>
        <w:t xml:space="preserve">Andrews, S. (2010). FastQC: A quality control tool for high throughput sequence data. </w:t>
      </w:r>
      <w:r w:rsidR="00B01214" w:rsidRPr="00B01214">
        <w:rPr>
          <w:rFonts w:cs="Times New Roman"/>
          <w:i/>
          <w:iCs/>
          <w:noProof/>
          <w:szCs w:val="24"/>
        </w:rPr>
        <w:t>Ref. Source</w:t>
      </w:r>
      <w:r w:rsidR="00B01214" w:rsidRPr="00B01214">
        <w:rPr>
          <w:rFonts w:cs="Times New Roman"/>
          <w:noProof/>
          <w:szCs w:val="24"/>
        </w:rPr>
        <w:t>.</w:t>
      </w:r>
    </w:p>
    <w:p w14:paraId="69ACFA1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Asmani, K., Petton, B., Le Grand, J., Mounier, J., Robert, R., and Nicolas, J. L. (2016). Establishment of microbiota in larval culture of Pacific oyster, Crassostrea gigas. </w:t>
      </w:r>
      <w:r w:rsidRPr="00B01214">
        <w:rPr>
          <w:rFonts w:cs="Times New Roman"/>
          <w:i/>
          <w:iCs/>
          <w:noProof/>
          <w:szCs w:val="24"/>
        </w:rPr>
        <w:t>Aquaculture</w:t>
      </w:r>
      <w:r w:rsidRPr="00B01214">
        <w:rPr>
          <w:rFonts w:cs="Times New Roman"/>
          <w:noProof/>
          <w:szCs w:val="24"/>
        </w:rPr>
        <w:t xml:space="preserve"> 464, 434–444. doi:10.1016/j.aquaculture.2016.07.020.</w:t>
      </w:r>
    </w:p>
    <w:p w14:paraId="2C0229A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Baldwin, B. S. (1995). Selective particle ingestion by oyster larvae (Crassostrea virginica) feeding on natural seston and cultured algae. </w:t>
      </w:r>
      <w:r w:rsidRPr="00B01214">
        <w:rPr>
          <w:rFonts w:cs="Times New Roman"/>
          <w:i/>
          <w:iCs/>
          <w:noProof/>
          <w:szCs w:val="24"/>
        </w:rPr>
        <w:t>Mar. Biol.</w:t>
      </w:r>
      <w:r w:rsidRPr="00B01214">
        <w:rPr>
          <w:rFonts w:cs="Times New Roman"/>
          <w:noProof/>
          <w:szCs w:val="24"/>
        </w:rPr>
        <w:t xml:space="preserve"> 123, 95–107. doi:10.1007/BF00350328.</w:t>
      </w:r>
    </w:p>
    <w:p w14:paraId="6A03DBF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Barberán, A., Bates, S. T., Casamayor, E. O., and Fierer, N. (2012). Using network analysis to explore co-occurrence patterns in soil microbial communities. </w:t>
      </w:r>
      <w:r w:rsidRPr="00B01214">
        <w:rPr>
          <w:rFonts w:cs="Times New Roman"/>
          <w:i/>
          <w:iCs/>
          <w:noProof/>
          <w:szCs w:val="24"/>
        </w:rPr>
        <w:t>ISME J.</w:t>
      </w:r>
      <w:r w:rsidRPr="00B01214">
        <w:rPr>
          <w:rFonts w:cs="Times New Roman"/>
          <w:noProof/>
          <w:szCs w:val="24"/>
        </w:rPr>
        <w:t xml:space="preserve"> 6, 343–351. doi:10.1038/ismej.2011.119.</w:t>
      </w:r>
    </w:p>
    <w:p w14:paraId="311A110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Beaz-Hidalgo, R., Balboa, S., Romalde, J. L., and Figueras, M. J. (2010a). Diversity and pathogenecity of Vibrio species in cultured bivalve molluscs. </w:t>
      </w:r>
      <w:r w:rsidRPr="00B01214">
        <w:rPr>
          <w:rFonts w:cs="Times New Roman"/>
          <w:i/>
          <w:iCs/>
          <w:noProof/>
          <w:szCs w:val="24"/>
        </w:rPr>
        <w:t>Environ. Microbiol. Rep.</w:t>
      </w:r>
      <w:r w:rsidRPr="00B01214">
        <w:rPr>
          <w:rFonts w:cs="Times New Roman"/>
          <w:noProof/>
          <w:szCs w:val="24"/>
        </w:rPr>
        <w:t xml:space="preserve"> 2, 34–43. doi:10.1111/j.1758-2229.2010.00135.x.</w:t>
      </w:r>
    </w:p>
    <w:p w14:paraId="500B4CB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Beaz-Hidalgo, R., Diéguez, A. L., Cleenwerck, I., Balboa, S., Doce, A., de Vos, P., et al. (2010b). Vibrio celticus sp. nov., a new Vibrio species belonging to the Splendidus clade with pathogenic potential for clams. </w:t>
      </w:r>
      <w:r w:rsidRPr="00B01214">
        <w:rPr>
          <w:rFonts w:cs="Times New Roman"/>
          <w:i/>
          <w:iCs/>
          <w:noProof/>
          <w:szCs w:val="24"/>
        </w:rPr>
        <w:t>Syst. Appl. Microbiol.</w:t>
      </w:r>
      <w:r w:rsidRPr="00B01214">
        <w:rPr>
          <w:rFonts w:cs="Times New Roman"/>
          <w:noProof/>
          <w:szCs w:val="24"/>
        </w:rPr>
        <w:t xml:space="preserve"> 33, 311–315. doi:10.1016/j.syapm.2010.06.007.</w:t>
      </w:r>
    </w:p>
    <w:p w14:paraId="5C8C1F1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Beinart, R. A., Nyholm, S. V., Dubilier, N., and Girguis, P. R. (2014). Intracellular Oceanospirillales inhabit the gills of the hydrothermal vent snail </w:t>
      </w:r>
      <w:r w:rsidRPr="00B01214">
        <w:rPr>
          <w:rFonts w:cs="Times New Roman"/>
          <w:i/>
          <w:iCs/>
          <w:noProof/>
          <w:szCs w:val="24"/>
        </w:rPr>
        <w:t>A</w:t>
      </w:r>
      <w:r w:rsidRPr="00B01214">
        <w:rPr>
          <w:rFonts w:cs="Times New Roman"/>
          <w:noProof/>
          <w:szCs w:val="24"/>
        </w:rPr>
        <w:t xml:space="preserve"> </w:t>
      </w:r>
      <w:r w:rsidRPr="00B01214">
        <w:rPr>
          <w:rFonts w:cs="Times New Roman"/>
          <w:i/>
          <w:iCs/>
          <w:noProof/>
          <w:szCs w:val="24"/>
        </w:rPr>
        <w:t>lviniconcha</w:t>
      </w:r>
      <w:r w:rsidRPr="00B01214">
        <w:rPr>
          <w:rFonts w:cs="Times New Roman"/>
          <w:noProof/>
          <w:szCs w:val="24"/>
        </w:rPr>
        <w:t xml:space="preserve"> with chemosynthetic, γ-Proteobacterial symbionts. </w:t>
      </w:r>
      <w:r w:rsidRPr="00B01214">
        <w:rPr>
          <w:rFonts w:cs="Times New Roman"/>
          <w:i/>
          <w:iCs/>
          <w:noProof/>
          <w:szCs w:val="24"/>
        </w:rPr>
        <w:t>Environ. Microbiol. Rep.</w:t>
      </w:r>
      <w:r w:rsidRPr="00B01214">
        <w:rPr>
          <w:rFonts w:cs="Times New Roman"/>
          <w:noProof/>
          <w:szCs w:val="24"/>
        </w:rPr>
        <w:t xml:space="preserve"> 6, 656–664. doi:10.1111/1758-2229.12183.</w:t>
      </w:r>
    </w:p>
    <w:p w14:paraId="069292A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Bernardet, J.-F., Bernardet, and Jean‐François (2015). “Flavobacteriales ord. nov,” in </w:t>
      </w:r>
      <w:r w:rsidRPr="00B01214">
        <w:rPr>
          <w:rFonts w:cs="Times New Roman"/>
          <w:i/>
          <w:iCs/>
          <w:noProof/>
          <w:szCs w:val="24"/>
        </w:rPr>
        <w:t>Bergey’s Manual of Systematics of Archaea and Bacteria</w:t>
      </w:r>
      <w:r w:rsidRPr="00B01214">
        <w:rPr>
          <w:rFonts w:cs="Times New Roman"/>
          <w:noProof/>
          <w:szCs w:val="24"/>
        </w:rPr>
        <w:t xml:space="preserve"> (Chichester, UK: John Wiley &amp; Sons, Ltd), 1–2. doi:10.1002/9781118960608.obm00033.</w:t>
      </w:r>
    </w:p>
    <w:p w14:paraId="4011A2F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Bolger, A. M., Lohse, M., and Usadel, B. (2014). Trimmomatic: a flexible trimmer for Illumina sequence data. </w:t>
      </w:r>
      <w:r w:rsidRPr="00B01214">
        <w:rPr>
          <w:rFonts w:cs="Times New Roman"/>
          <w:i/>
          <w:iCs/>
          <w:noProof/>
          <w:szCs w:val="24"/>
        </w:rPr>
        <w:t>Bioinformatics</w:t>
      </w:r>
      <w:r w:rsidRPr="00B01214">
        <w:rPr>
          <w:rFonts w:cs="Times New Roman"/>
          <w:noProof/>
          <w:szCs w:val="24"/>
        </w:rPr>
        <w:t xml:space="preserve"> 30, 2114–2120. doi:10.1093/bioinformatics/btu170.</w:t>
      </w:r>
    </w:p>
    <w:p w14:paraId="7FA6507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Boutin, S., Audet, C., and Derome, N. (2013). Probiotic treatment by indigenous bacteria decreases mortality without disturbing the natural microbiota of Salvelinus fontinalis. </w:t>
      </w:r>
      <w:r w:rsidRPr="00B01214">
        <w:rPr>
          <w:rFonts w:cs="Times New Roman"/>
          <w:i/>
          <w:iCs/>
          <w:noProof/>
          <w:szCs w:val="24"/>
        </w:rPr>
        <w:t>Can. J. Microbiol.</w:t>
      </w:r>
      <w:r w:rsidRPr="00B01214">
        <w:rPr>
          <w:rFonts w:cs="Times New Roman"/>
          <w:noProof/>
          <w:szCs w:val="24"/>
        </w:rPr>
        <w:t xml:space="preserve"> 59, 662–70. doi:10.1139/cjm-2013-0443.</w:t>
      </w:r>
    </w:p>
    <w:p w14:paraId="2A6B05C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Burge, C. A., Closek, C. J., Friedman, C. S., Groner, M. L., Jenkins, C. M., Shore-Maggio, A., et al. (2016). The Use of Filter-feeders to Manage Disease in a Changing World. in </w:t>
      </w:r>
      <w:r w:rsidRPr="00B01214">
        <w:rPr>
          <w:rFonts w:cs="Times New Roman"/>
          <w:i/>
          <w:iCs/>
          <w:noProof/>
          <w:szCs w:val="24"/>
        </w:rPr>
        <w:t>Integrative and Comparative Biology</w:t>
      </w:r>
      <w:r w:rsidRPr="00B01214">
        <w:rPr>
          <w:rFonts w:cs="Times New Roman"/>
          <w:noProof/>
          <w:szCs w:val="24"/>
        </w:rPr>
        <w:t xml:space="preserve"> (Oxford University Press), 573–587. doi:10.1093/icb/icw048.</w:t>
      </w:r>
    </w:p>
    <w:p w14:paraId="66C8B36C"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Chauhan, A., Wafula, D., Lewis, D. E., and Pathak, A. (2014). Metagenomic Assessment of the Eastern Oyster-Associated Microbiota. </w:t>
      </w:r>
      <w:r w:rsidRPr="00B01214">
        <w:rPr>
          <w:rFonts w:cs="Times New Roman"/>
          <w:i/>
          <w:iCs/>
          <w:noProof/>
          <w:szCs w:val="24"/>
        </w:rPr>
        <w:t>Genome Announc.</w:t>
      </w:r>
      <w:r w:rsidRPr="00B01214">
        <w:rPr>
          <w:rFonts w:cs="Times New Roman"/>
          <w:noProof/>
          <w:szCs w:val="24"/>
        </w:rPr>
        <w:t xml:space="preserve"> 2, e01083-14-e01083-14. doi:10.1128/genomeA.01083-14.</w:t>
      </w:r>
    </w:p>
    <w:p w14:paraId="3C982F2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Costa, P. M., Carreira, S., Lobo, J., and Costa, M. H. (2012). Molecular detection of prokaryote and protozoan parasites in the commercial bivalve Ruditapes decussatus from southern Portugal. </w:t>
      </w:r>
      <w:r w:rsidRPr="00B01214">
        <w:rPr>
          <w:rFonts w:cs="Times New Roman"/>
          <w:i/>
          <w:iCs/>
          <w:noProof/>
          <w:szCs w:val="24"/>
        </w:rPr>
        <w:t>Aquaculture</w:t>
      </w:r>
      <w:r w:rsidRPr="00B01214">
        <w:rPr>
          <w:rFonts w:cs="Times New Roman"/>
          <w:noProof/>
          <w:szCs w:val="24"/>
        </w:rPr>
        <w:t xml:space="preserve"> 370–371, 61–67. doi:10.1016/j.aquaculture.2012.10.006.</w:t>
      </w:r>
    </w:p>
    <w:p w14:paraId="355664E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Costa Sobrinho, P. de S., Destro, M. T., Franco, B. D. G. M., and Landgraf, M. (2010). Correlation between environmental factors and prevalence of Vibrio parahaemolyticus in oysters harvested in the southern coastal area of Sao Paulo state, Brazil. </w:t>
      </w:r>
      <w:r w:rsidRPr="00B01214">
        <w:rPr>
          <w:rFonts w:cs="Times New Roman"/>
          <w:i/>
          <w:iCs/>
          <w:noProof/>
          <w:szCs w:val="24"/>
        </w:rPr>
        <w:t>Appl. Environ. Microbiol.</w:t>
      </w:r>
      <w:r w:rsidRPr="00B01214">
        <w:rPr>
          <w:rFonts w:cs="Times New Roman"/>
          <w:noProof/>
          <w:szCs w:val="24"/>
        </w:rPr>
        <w:t xml:space="preserve"> 76, 1290–1293. doi:10.1128/AEM.00861-09.</w:t>
      </w:r>
    </w:p>
    <w:p w14:paraId="4E69DB6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Dixon, P. (2003). VEGAN, a package of R functions for community ecology. </w:t>
      </w:r>
      <w:r w:rsidRPr="00B01214">
        <w:rPr>
          <w:rFonts w:cs="Times New Roman"/>
          <w:i/>
          <w:iCs/>
          <w:noProof/>
          <w:szCs w:val="24"/>
        </w:rPr>
        <w:t>J. Veg. Sci.</w:t>
      </w:r>
      <w:r w:rsidRPr="00B01214">
        <w:rPr>
          <w:rFonts w:cs="Times New Roman"/>
          <w:noProof/>
          <w:szCs w:val="24"/>
        </w:rPr>
        <w:t xml:space="preserve"> 14, 927–930. doi:10.1111/j.1654-1103.2003.tb02228.x.</w:t>
      </w:r>
    </w:p>
    <w:p w14:paraId="4E13681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Dubert, J., Barja, J. L., and Romalde, J. L. (2017). New insights into pathogenic vibrios affecting bivalves in hatcheries: Present and future prospects. </w:t>
      </w:r>
      <w:r w:rsidRPr="00B01214">
        <w:rPr>
          <w:rFonts w:cs="Times New Roman"/>
          <w:i/>
          <w:iCs/>
          <w:noProof/>
          <w:szCs w:val="24"/>
        </w:rPr>
        <w:t>Front. Microbiol.</w:t>
      </w:r>
      <w:r w:rsidRPr="00B01214">
        <w:rPr>
          <w:rFonts w:cs="Times New Roman"/>
          <w:noProof/>
          <w:szCs w:val="24"/>
        </w:rPr>
        <w:t xml:space="preserve"> 8, 762. doi:10.3389/fmicb.2017.00762.</w:t>
      </w:r>
    </w:p>
    <w:p w14:paraId="598E355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B01214">
        <w:rPr>
          <w:rFonts w:cs="Times New Roman"/>
          <w:i/>
          <w:iCs/>
          <w:noProof/>
          <w:szCs w:val="24"/>
        </w:rPr>
        <w:t>Environ. Sci. Technol.</w:t>
      </w:r>
      <w:r w:rsidRPr="00B01214">
        <w:rPr>
          <w:rFonts w:cs="Times New Roman"/>
          <w:noProof/>
          <w:szCs w:val="24"/>
        </w:rPr>
        <w:t xml:space="preserve"> 47, 10860–10867. doi:10.1021/es401676y.</w:t>
      </w:r>
    </w:p>
    <w:p w14:paraId="3FA140C5"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Elston, R., Leibovitz, L., Relyea, D., and Zatila, J. (1981). Diagnosis of vibriosis in a commercial oyster hatchery epizootic: Diagnostic tools and management features. </w:t>
      </w:r>
      <w:r w:rsidRPr="00B01214">
        <w:rPr>
          <w:rFonts w:cs="Times New Roman"/>
          <w:i/>
          <w:iCs/>
          <w:noProof/>
          <w:szCs w:val="24"/>
        </w:rPr>
        <w:t>Aquaculture</w:t>
      </w:r>
      <w:r w:rsidRPr="00B01214">
        <w:rPr>
          <w:rFonts w:cs="Times New Roman"/>
          <w:noProof/>
          <w:szCs w:val="24"/>
        </w:rPr>
        <w:t xml:space="preserve"> 24, 53–62. doi:10.1016/0044-8486(81)90043-0.</w:t>
      </w:r>
    </w:p>
    <w:p w14:paraId="283E8A3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Emmanuelle, P. E., Mickael, P., Evan Ward, J., Shumway, S. E., and Bassem, A. (2009). Lectins associated with the feeding organs of the oyster crassostrea virginica can mediate particle selection. </w:t>
      </w:r>
      <w:r w:rsidRPr="00B01214">
        <w:rPr>
          <w:rFonts w:cs="Times New Roman"/>
          <w:i/>
          <w:iCs/>
          <w:noProof/>
          <w:szCs w:val="24"/>
        </w:rPr>
        <w:t>Biol. Bull.</w:t>
      </w:r>
      <w:r w:rsidRPr="00B01214">
        <w:rPr>
          <w:rFonts w:cs="Times New Roman"/>
          <w:noProof/>
          <w:szCs w:val="24"/>
        </w:rPr>
        <w:t xml:space="preserve"> 217, 130–141. doi:217/2/130 [pii].</w:t>
      </w:r>
    </w:p>
    <w:p w14:paraId="0248AF0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Eren, A. M., Maignien, L., Sul, W. J., Murphy, L. G., Grim, S. L., Morrison, H. G., et al. (2013a). Oligotyping: Differentiating between closely related microbial taxa using 16S rRNA gene data. </w:t>
      </w:r>
      <w:r w:rsidRPr="00B01214">
        <w:rPr>
          <w:rFonts w:cs="Times New Roman"/>
          <w:i/>
          <w:iCs/>
          <w:noProof/>
          <w:szCs w:val="24"/>
        </w:rPr>
        <w:t>Methods Ecol. Evol.</w:t>
      </w:r>
      <w:r w:rsidRPr="00B01214">
        <w:rPr>
          <w:rFonts w:cs="Times New Roman"/>
          <w:noProof/>
          <w:szCs w:val="24"/>
        </w:rPr>
        <w:t xml:space="preserve"> 4, 1111–1119. doi:10.1111/2041-210X.12114.</w:t>
      </w:r>
    </w:p>
    <w:p w14:paraId="39706E7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Eren, A. M., Vineis, J. H., Morrison, H. G., and Sogin, M. L. (2013b). A Filtering Method to Generate High Quality Short Reads Using Illumina Paired-End Technology. </w:t>
      </w:r>
      <w:r w:rsidRPr="00B01214">
        <w:rPr>
          <w:rFonts w:cs="Times New Roman"/>
          <w:i/>
          <w:iCs/>
          <w:noProof/>
          <w:szCs w:val="24"/>
        </w:rPr>
        <w:t>PLoS One</w:t>
      </w:r>
      <w:r w:rsidRPr="00B01214">
        <w:rPr>
          <w:rFonts w:cs="Times New Roman"/>
          <w:noProof/>
          <w:szCs w:val="24"/>
        </w:rPr>
        <w:t xml:space="preserve"> 8, e66643. doi:10.1371/journal.pone.0066643.</w:t>
      </w:r>
    </w:p>
    <w:p w14:paraId="294AEF4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FAO (2015). </w:t>
      </w:r>
      <w:r w:rsidRPr="00B01214">
        <w:rPr>
          <w:rFonts w:cs="Times New Roman"/>
          <w:i/>
          <w:iCs/>
          <w:noProof/>
          <w:szCs w:val="24"/>
        </w:rPr>
        <w:t>Fishery and Aquaculture Statistics</w:t>
      </w:r>
      <w:r w:rsidRPr="00B01214">
        <w:rPr>
          <w:rFonts w:cs="Times New Roman"/>
          <w:noProof/>
          <w:szCs w:val="24"/>
        </w:rPr>
        <w:t>.</w:t>
      </w:r>
    </w:p>
    <w:p w14:paraId="3AC94C2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García Bernal, M., Trabal Fernández, N., Saucedo Lastra, P. E., Medina Marrero, R., and Mazón-Suástegui, J. M. (2017). Streptomyces effect on the bacterial microbiota associated to Crassostrea sikamea oyster. </w:t>
      </w:r>
      <w:r w:rsidRPr="00B01214">
        <w:rPr>
          <w:rFonts w:cs="Times New Roman"/>
          <w:i/>
          <w:iCs/>
          <w:noProof/>
          <w:szCs w:val="24"/>
        </w:rPr>
        <w:t>J. Appl. Microbiol.</w:t>
      </w:r>
      <w:r w:rsidRPr="00B01214">
        <w:rPr>
          <w:rFonts w:cs="Times New Roman"/>
          <w:noProof/>
          <w:szCs w:val="24"/>
        </w:rPr>
        <w:t xml:space="preserve"> 122, 601–614. doi:10.1111/jam.13382.</w:t>
      </w:r>
    </w:p>
    <w:p w14:paraId="577C6A0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Gatesoupe, F. . (1999). Review: The use of probiotics in aquaculture. </w:t>
      </w:r>
      <w:r w:rsidRPr="00B01214">
        <w:rPr>
          <w:rFonts w:cs="Times New Roman"/>
          <w:i/>
          <w:iCs/>
          <w:noProof/>
          <w:szCs w:val="24"/>
        </w:rPr>
        <w:t>Aquaculture</w:t>
      </w:r>
      <w:r w:rsidRPr="00B01214">
        <w:rPr>
          <w:rFonts w:cs="Times New Roman"/>
          <w:noProof/>
          <w:szCs w:val="24"/>
        </w:rPr>
        <w:t xml:space="preserve"> 180, 147–165. doi:10.1016/S0044-8486(99)00187-8.</w:t>
      </w:r>
    </w:p>
    <w:p w14:paraId="5AFDAA1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B01214">
        <w:rPr>
          <w:rFonts w:cs="Times New Roman"/>
          <w:i/>
          <w:iCs/>
          <w:noProof/>
          <w:szCs w:val="24"/>
        </w:rPr>
        <w:t>Fish Shellfish Immunol.</w:t>
      </w:r>
      <w:r w:rsidRPr="00B01214">
        <w:rPr>
          <w:rFonts w:cs="Times New Roman"/>
          <w:noProof/>
          <w:szCs w:val="24"/>
        </w:rPr>
        <w:t xml:space="preserve"> 35, 766–775. doi:10.1016/j.fsi.2013.06.014.</w:t>
      </w:r>
    </w:p>
    <w:p w14:paraId="50745DF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Gonçalves, A. T., and Gallardo-Escárate, C. (2017). Microbiome dynamic modulation through functional diets based on pre- and probiotics (mannan-oligosaccharides and Saccharomyces cerevisiae) in juvenile rainbow trout (Oncorhynchus mykiss). </w:t>
      </w:r>
      <w:r w:rsidRPr="00B01214">
        <w:rPr>
          <w:rFonts w:cs="Times New Roman"/>
          <w:i/>
          <w:iCs/>
          <w:noProof/>
          <w:szCs w:val="24"/>
        </w:rPr>
        <w:t>J. Appl. Microbiol.</w:t>
      </w:r>
      <w:r w:rsidRPr="00B01214">
        <w:rPr>
          <w:rFonts w:cs="Times New Roman"/>
          <w:noProof/>
          <w:szCs w:val="24"/>
        </w:rPr>
        <w:t xml:space="preserve"> 122, 1333–1347. doi:10.1111/jam.13437.</w:t>
      </w:r>
    </w:p>
    <w:p w14:paraId="1B45025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Groner, M. L., Maynard, J., Breyta, R., Carnegie, R. B., Dobson, A., Friedman, C. S., et al. (2016). Managing marine disease emergencies in an era of rapid change. </w:t>
      </w:r>
      <w:r w:rsidRPr="00B01214">
        <w:rPr>
          <w:rFonts w:cs="Times New Roman"/>
          <w:i/>
          <w:iCs/>
          <w:noProof/>
          <w:szCs w:val="24"/>
        </w:rPr>
        <w:t>Philos. Trans. R. Soc. B Biol. Sci.</w:t>
      </w:r>
      <w:r w:rsidRPr="00B01214">
        <w:rPr>
          <w:rFonts w:cs="Times New Roman"/>
          <w:noProof/>
          <w:szCs w:val="24"/>
        </w:rPr>
        <w:t xml:space="preserve"> 371, 20150364. doi:10.1098/rstb.2015.0364.</w:t>
      </w:r>
    </w:p>
    <w:p w14:paraId="41771C3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Hamblin, M., Spinard, E., Gomez-Chiarri, M., Nelson, D. R., and Rowley, D. C. (2015). Draft Genome Sequence of the Shellfish Larval Probiotic Bacillus pumilus RI06-95. </w:t>
      </w:r>
      <w:r w:rsidRPr="00B01214">
        <w:rPr>
          <w:rFonts w:cs="Times New Roman"/>
          <w:i/>
          <w:iCs/>
          <w:noProof/>
          <w:szCs w:val="24"/>
        </w:rPr>
        <w:t>Genome Announc.</w:t>
      </w:r>
      <w:r w:rsidRPr="00B01214">
        <w:rPr>
          <w:rFonts w:cs="Times New Roman"/>
          <w:noProof/>
          <w:szCs w:val="24"/>
        </w:rPr>
        <w:t xml:space="preserve"> 3, e00858-15. doi:10.1128/genomeA.00858-15.</w:t>
      </w:r>
    </w:p>
    <w:p w14:paraId="11816F2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Hazen, T. C., Dubinsky, E. A., DeSantis, T. Z., Andersen, G. L., Piceno, Y. M., Singh, N., et al. (2010). Deep-sea oil plume enriches indigenous oil-degrading bacteria. </w:t>
      </w:r>
      <w:r w:rsidRPr="00B01214">
        <w:rPr>
          <w:rFonts w:cs="Times New Roman"/>
          <w:i/>
          <w:iCs/>
          <w:noProof/>
          <w:szCs w:val="24"/>
        </w:rPr>
        <w:t>Science</w:t>
      </w:r>
      <w:r w:rsidRPr="00B01214">
        <w:rPr>
          <w:rFonts w:cs="Times New Roman"/>
          <w:noProof/>
          <w:szCs w:val="24"/>
        </w:rPr>
        <w:t xml:space="preserve"> 330, 204–8. doi:10.1126/science.1195979.</w:t>
      </w:r>
    </w:p>
    <w:p w14:paraId="2D92CFF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Helm, M. M., Bourne, N., and Lovatelli, A. (2004). </w:t>
      </w:r>
      <w:r w:rsidRPr="00B01214">
        <w:rPr>
          <w:rFonts w:cs="Times New Roman"/>
          <w:i/>
          <w:iCs/>
          <w:noProof/>
          <w:szCs w:val="24"/>
        </w:rPr>
        <w:t>Hatchery culture of bivalves: a practical manual</w:t>
      </w:r>
      <w:r w:rsidRPr="00B01214">
        <w:rPr>
          <w:rFonts w:cs="Times New Roman"/>
          <w:noProof/>
          <w:szCs w:val="24"/>
        </w:rPr>
        <w:t>. Food and agriculture organization of the United Nations.</w:t>
      </w:r>
    </w:p>
    <w:p w14:paraId="7441F10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Hernández-Zárate, G., and Olmos-Soto, J. (2006). Identification of bacterial diversity in the oyster Crassostrea gigas by fluorescent in situ hybridization and polymerase chain reaction. </w:t>
      </w:r>
      <w:r w:rsidRPr="00B01214">
        <w:rPr>
          <w:rFonts w:cs="Times New Roman"/>
          <w:i/>
          <w:iCs/>
          <w:noProof/>
          <w:szCs w:val="24"/>
        </w:rPr>
        <w:t>J. Appl. Microbiol.</w:t>
      </w:r>
      <w:r w:rsidRPr="00B01214">
        <w:rPr>
          <w:rFonts w:cs="Times New Roman"/>
          <w:noProof/>
          <w:szCs w:val="24"/>
        </w:rPr>
        <w:t xml:space="preserve"> 100, 664–672. doi:10.1111/j.1365-2672.2005.02800.x.</w:t>
      </w:r>
    </w:p>
    <w:p w14:paraId="20C97F4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Huse, S. M., Mark Welch, D. B., Voorhis, A., Shipunova, A., Morrison, H. G., Eren, A. M., et al. (2014). VAMPS: A website for visualization and analysis of microbial population structures. </w:t>
      </w:r>
      <w:r w:rsidRPr="00B01214">
        <w:rPr>
          <w:rFonts w:cs="Times New Roman"/>
          <w:i/>
          <w:iCs/>
          <w:noProof/>
          <w:szCs w:val="24"/>
        </w:rPr>
        <w:t>BMC Bioinformatics</w:t>
      </w:r>
      <w:r w:rsidRPr="00B01214">
        <w:rPr>
          <w:rFonts w:cs="Times New Roman"/>
          <w:noProof/>
          <w:szCs w:val="24"/>
        </w:rPr>
        <w:t xml:space="preserve"> 15, 41. doi:10.1186/1471-2105-15-41.</w:t>
      </w:r>
    </w:p>
    <w:p w14:paraId="6D239A15"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09DAFDA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Jensen, S., Duperron, S., Birkeland, N.-K., and Hovland, M. (2010). Intracellular Oceanospirillales bacteria inhabit gills of Acesta bivalves. </w:t>
      </w:r>
      <w:r w:rsidRPr="00B01214">
        <w:rPr>
          <w:rFonts w:cs="Times New Roman"/>
          <w:i/>
          <w:iCs/>
          <w:noProof/>
          <w:szCs w:val="24"/>
        </w:rPr>
        <w:t>FEMS Microbiol. Ecol.</w:t>
      </w:r>
      <w:r w:rsidRPr="00B01214">
        <w:rPr>
          <w:rFonts w:cs="Times New Roman"/>
          <w:noProof/>
          <w:szCs w:val="24"/>
        </w:rPr>
        <w:t xml:space="preserve"> 74, 523–533. doi:10.1111/j.1574-6941.2010.00981.x.</w:t>
      </w:r>
    </w:p>
    <w:p w14:paraId="3142E55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Kamiyama, T. (2004). The microbial loop in a eutrophic bay and its contribution to bivalve aquaculture. </w:t>
      </w:r>
      <w:r w:rsidRPr="00B01214">
        <w:rPr>
          <w:rFonts w:cs="Times New Roman"/>
          <w:i/>
          <w:iCs/>
          <w:noProof/>
          <w:szCs w:val="24"/>
        </w:rPr>
        <w:t>Fish. Res.</w:t>
      </w:r>
      <w:r w:rsidRPr="00B01214">
        <w:rPr>
          <w:rFonts w:cs="Times New Roman"/>
          <w:noProof/>
          <w:szCs w:val="24"/>
        </w:rPr>
        <w:t>, 41–50. Available at: https://www.fra.affrc.go.jp/bulletin/bull/bull-b1/07.pdf [Accessed April 18, 2018].</w:t>
      </w:r>
    </w:p>
    <w:p w14:paraId="6E64E80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B01214">
        <w:rPr>
          <w:rFonts w:cs="Times New Roman"/>
          <w:i/>
          <w:iCs/>
          <w:noProof/>
          <w:szCs w:val="24"/>
        </w:rPr>
        <w:t>J. Shellfish Res.</w:t>
      </w:r>
      <w:r w:rsidRPr="00B01214">
        <w:rPr>
          <w:rFonts w:cs="Times New Roman"/>
          <w:noProof/>
          <w:szCs w:val="24"/>
        </w:rPr>
        <w:t xml:space="preserve"> 32, 401–408. doi:10.2983/035.032.0220.</w:t>
      </w:r>
    </w:p>
    <w:p w14:paraId="302597C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Kesarcodi-Watson, A., Kaspar, H., Lategan, M. J., and Gibson, L. (2008). Probiotics in aquaculture: The need, principles and mechanisms of action and screening processes. </w:t>
      </w:r>
      <w:r w:rsidRPr="00B01214">
        <w:rPr>
          <w:rFonts w:cs="Times New Roman"/>
          <w:i/>
          <w:iCs/>
          <w:noProof/>
          <w:szCs w:val="24"/>
        </w:rPr>
        <w:t>Aquaculture</w:t>
      </w:r>
      <w:r w:rsidRPr="00B01214">
        <w:rPr>
          <w:rFonts w:cs="Times New Roman"/>
          <w:noProof/>
          <w:szCs w:val="24"/>
        </w:rPr>
        <w:t xml:space="preserve"> 274, 1–14. doi:10.1016/j.aquaculture.2007.11.019.</w:t>
      </w:r>
    </w:p>
    <w:p w14:paraId="2D3C7B4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Kesarcodi-Watson, A., Miner, P., Nicolas, J. L., and Robert, R. (2012). Protective effect of four potential probiotics against pathogen-challenge of the larvae of three bivalves: Pacific oyster (Crassostrea gigas), flat oyster (Ostrea edulis) and scallop (Pecten maximus). </w:t>
      </w:r>
      <w:r w:rsidRPr="00B01214">
        <w:rPr>
          <w:rFonts w:cs="Times New Roman"/>
          <w:i/>
          <w:iCs/>
          <w:noProof/>
          <w:szCs w:val="24"/>
        </w:rPr>
        <w:t>Aquaculture</w:t>
      </w:r>
      <w:r w:rsidRPr="00B01214">
        <w:rPr>
          <w:rFonts w:cs="Times New Roman"/>
          <w:noProof/>
          <w:szCs w:val="24"/>
        </w:rPr>
        <w:t xml:space="preserve"> 344–349, 29–34. doi:10.1016/j.aquaculture.2012.02.029.</w:t>
      </w:r>
    </w:p>
    <w:p w14:paraId="0452C97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King, G. M., Judd, C., Kuske, C. R., and Smith, C. (2012). Analysis of Stomach and Gut Microbiomes of the Eastern Oyster (Crassostrea virginica) from Coastal Louisiana, USA. </w:t>
      </w:r>
      <w:r w:rsidRPr="00B01214">
        <w:rPr>
          <w:rFonts w:cs="Times New Roman"/>
          <w:i/>
          <w:iCs/>
          <w:noProof/>
          <w:szCs w:val="24"/>
        </w:rPr>
        <w:t>PLoS One</w:t>
      </w:r>
      <w:r w:rsidRPr="00B01214">
        <w:rPr>
          <w:rFonts w:cs="Times New Roman"/>
          <w:noProof/>
          <w:szCs w:val="24"/>
        </w:rPr>
        <w:t xml:space="preserve"> 7. doi:10.1371/journal.pone.0051475.</w:t>
      </w:r>
    </w:p>
    <w:p w14:paraId="770765D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Lafferty, K. D., Harvell, C. D., Conrad, J. M., Friedman, C. S., Kent, M. L., Kuris, A. M., et al. (2015). Infectious Diseases Affect Marine Fisheries and Aquaculture Economics. </w:t>
      </w:r>
      <w:r w:rsidRPr="00B01214">
        <w:rPr>
          <w:rFonts w:cs="Times New Roman"/>
          <w:i/>
          <w:iCs/>
          <w:noProof/>
          <w:szCs w:val="24"/>
        </w:rPr>
        <w:t>Ann. Rev. Mar. Sci.</w:t>
      </w:r>
      <w:r w:rsidRPr="00B01214">
        <w:rPr>
          <w:rFonts w:cs="Times New Roman"/>
          <w:noProof/>
          <w:szCs w:val="24"/>
        </w:rPr>
        <w:t xml:space="preserve"> 7, 471–496. doi:10.1146/annurev-marine-010814-015646.</w:t>
      </w:r>
    </w:p>
    <w:p w14:paraId="71DAEF3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B01214">
        <w:rPr>
          <w:rFonts w:cs="Times New Roman"/>
          <w:i/>
          <w:iCs/>
          <w:noProof/>
          <w:szCs w:val="24"/>
        </w:rPr>
        <w:t>BMC Microbiol.</w:t>
      </w:r>
      <w:r w:rsidRPr="00B01214">
        <w:rPr>
          <w:rFonts w:cs="Times New Roman"/>
          <w:noProof/>
          <w:szCs w:val="24"/>
        </w:rPr>
        <w:t xml:space="preserve"> 17, 175. doi:10.1186/s12866-017-1090-7.</w:t>
      </w:r>
    </w:p>
    <w:p w14:paraId="7718634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Le Roux, F., Wegner, K. M., and Polz, M. F. (2016). Oysters and Vibrios as a Model for Disease Dynamics in Wild Animals. </w:t>
      </w:r>
      <w:r w:rsidRPr="00B01214">
        <w:rPr>
          <w:rFonts w:cs="Times New Roman"/>
          <w:i/>
          <w:iCs/>
          <w:noProof/>
          <w:szCs w:val="24"/>
        </w:rPr>
        <w:t>Trends Microbiol.</w:t>
      </w:r>
      <w:r w:rsidRPr="00B01214">
        <w:rPr>
          <w:rFonts w:cs="Times New Roman"/>
          <w:noProof/>
          <w:szCs w:val="24"/>
        </w:rPr>
        <w:t xml:space="preserve"> 24, 568–580. doi:10.1016/j.tim.2016.03.006.</w:t>
      </w:r>
    </w:p>
    <w:p w14:paraId="7DA67C1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Lokmer, A., Goedknegt, M. A., Thieltges, D. W., Fiorentino, D., Kuenzel, S., Baines, J. F., et al. (2016a). Spatial and temporal dynamics of pacific oyster hemolymph microbiota across multiple scales. </w:t>
      </w:r>
      <w:r w:rsidRPr="00B01214">
        <w:rPr>
          <w:rFonts w:cs="Times New Roman"/>
          <w:i/>
          <w:iCs/>
          <w:noProof/>
          <w:szCs w:val="24"/>
        </w:rPr>
        <w:t>Front. Microbiol.</w:t>
      </w:r>
      <w:r w:rsidRPr="00B01214">
        <w:rPr>
          <w:rFonts w:cs="Times New Roman"/>
          <w:noProof/>
          <w:szCs w:val="24"/>
        </w:rPr>
        <w:t xml:space="preserve"> 7, 1367. doi:10.3389/fmicb.2016.01367.</w:t>
      </w:r>
    </w:p>
    <w:p w14:paraId="76F2F5E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Lokmer, A., Kuenzel, S., Baines, J. F., and Wegner, K. M. (2016b). The role of tissue-specific microbiota in initial establishment success of Pacific oysters. </w:t>
      </w:r>
      <w:r w:rsidRPr="00B01214">
        <w:rPr>
          <w:rFonts w:cs="Times New Roman"/>
          <w:i/>
          <w:iCs/>
          <w:noProof/>
          <w:szCs w:val="24"/>
        </w:rPr>
        <w:t>Environ. Microbiol.</w:t>
      </w:r>
      <w:r w:rsidRPr="00B01214">
        <w:rPr>
          <w:rFonts w:cs="Times New Roman"/>
          <w:noProof/>
          <w:szCs w:val="24"/>
        </w:rPr>
        <w:t xml:space="preserve"> 18, 970–987. doi:10.1111/1462-2920.13163.</w:t>
      </w:r>
    </w:p>
    <w:p w14:paraId="61CFF19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Lokmer, A., and Mathias Wegner, K. (2015). Hemolymph microbiome of Pacific oysters in response to temperature, temperature stress and infection. </w:t>
      </w:r>
      <w:r w:rsidRPr="00B01214">
        <w:rPr>
          <w:rFonts w:cs="Times New Roman"/>
          <w:i/>
          <w:iCs/>
          <w:noProof/>
          <w:szCs w:val="24"/>
        </w:rPr>
        <w:t>ISME J.</w:t>
      </w:r>
      <w:r w:rsidRPr="00B01214">
        <w:rPr>
          <w:rFonts w:cs="Times New Roman"/>
          <w:noProof/>
          <w:szCs w:val="24"/>
        </w:rPr>
        <w:t xml:space="preserve"> 9, 670–682. doi:10.1038/ismej.2014.160.</w:t>
      </w:r>
    </w:p>
    <w:p w14:paraId="0173E58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Mckindsey, C. W., Landry, T., Beirn, F. X. O., and Davies, I. A. N. M. (2007). Bivalve Aquaculture and Exotic Species : a Review of Ecological Considerations and Management Issues. </w:t>
      </w:r>
      <w:r w:rsidRPr="00B01214">
        <w:rPr>
          <w:rFonts w:cs="Times New Roman"/>
          <w:i/>
          <w:iCs/>
          <w:noProof/>
          <w:szCs w:val="24"/>
        </w:rPr>
        <w:t>http://dx.doi.org/10.2983/0730-8000(2007)26[281:BAAESA]2.0.CO;2</w:t>
      </w:r>
      <w:r w:rsidRPr="00B01214">
        <w:rPr>
          <w:rFonts w:cs="Times New Roman"/>
          <w:noProof/>
          <w:szCs w:val="24"/>
        </w:rPr>
        <w:t xml:space="preserve"> 26, 281–294. doi:10.2983/0730-8000(2007)26[281:BAAESA]2.0.CO;2.</w:t>
      </w:r>
    </w:p>
    <w:p w14:paraId="5639444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McMurdie, P. J., and Holmes, S. (2013). Phyloseq: An R Package for Reproducible Interactive Analysis and Graphics of Microbiome Census Data. </w:t>
      </w:r>
      <w:r w:rsidRPr="00B01214">
        <w:rPr>
          <w:rFonts w:cs="Times New Roman"/>
          <w:i/>
          <w:iCs/>
          <w:noProof/>
          <w:szCs w:val="24"/>
        </w:rPr>
        <w:t>PLoS One</w:t>
      </w:r>
      <w:r w:rsidRPr="00B01214">
        <w:rPr>
          <w:rFonts w:cs="Times New Roman"/>
          <w:noProof/>
          <w:szCs w:val="24"/>
        </w:rPr>
        <w:t xml:space="preserve"> 8, e61217. doi:10.1371/journal.pone.0061217.</w:t>
      </w:r>
    </w:p>
    <w:p w14:paraId="6DFE637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Merrifield, D. L., and Carnevali, O. (2014). Probiotic Modulation of the Gut Microbiota of Fish. </w:t>
      </w:r>
      <w:r w:rsidRPr="00B01214">
        <w:rPr>
          <w:rFonts w:cs="Times New Roman"/>
          <w:i/>
          <w:iCs/>
          <w:noProof/>
          <w:szCs w:val="24"/>
        </w:rPr>
        <w:t>Aquac. Nutr.</w:t>
      </w:r>
      <w:r w:rsidRPr="00B01214">
        <w:rPr>
          <w:rFonts w:cs="Times New Roman"/>
          <w:noProof/>
          <w:szCs w:val="24"/>
        </w:rPr>
        <w:t xml:space="preserve"> 588, 185–222. doi:10.1002/9781118897263.ch8.</w:t>
      </w:r>
    </w:p>
    <w:p w14:paraId="533BA11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319F610C"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Natrah, F. M. I., Bossier, P., Sorgeloos, P., Yusoff, F. M., and Defoirdt, T. (2014). Significance of microalgal-bacterial interactions for aquaculture. </w:t>
      </w:r>
      <w:r w:rsidRPr="00B01214">
        <w:rPr>
          <w:rFonts w:cs="Times New Roman"/>
          <w:i/>
          <w:iCs/>
          <w:noProof/>
          <w:szCs w:val="24"/>
        </w:rPr>
        <w:t>Rev. Aquac.</w:t>
      </w:r>
      <w:r w:rsidRPr="00B01214">
        <w:rPr>
          <w:rFonts w:cs="Times New Roman"/>
          <w:noProof/>
          <w:szCs w:val="24"/>
        </w:rPr>
        <w:t xml:space="preserve"> 6, 48–61. doi:10.1111/raq.12024.</w:t>
      </w:r>
    </w:p>
    <w:p w14:paraId="4A5AC89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Nevejan, N., De Schryver, P., Wille, M., Dierckens, K., Baruah, K., and Van Stappen, G. (2016). Bacteria as food in aquaculture: Do they make a difference? </w:t>
      </w:r>
      <w:r w:rsidRPr="00B01214">
        <w:rPr>
          <w:rFonts w:cs="Times New Roman"/>
          <w:i/>
          <w:iCs/>
          <w:noProof/>
          <w:szCs w:val="24"/>
        </w:rPr>
        <w:t>Rev. Aquac.</w:t>
      </w:r>
      <w:r w:rsidRPr="00B01214">
        <w:rPr>
          <w:rFonts w:cs="Times New Roman"/>
          <w:noProof/>
          <w:szCs w:val="24"/>
        </w:rPr>
        <w:t xml:space="preserve"> 10, 180–212. doi:10.1111/raq.12155.</w:t>
      </w:r>
    </w:p>
    <w:p w14:paraId="17CE7B1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Newaj-Fyzul, A., Al-Harbi, A. H., and Austin, B. (2014). Review: Developments in the use of probiotics for disease control in aquaculture. </w:t>
      </w:r>
      <w:r w:rsidRPr="00B01214">
        <w:rPr>
          <w:rFonts w:cs="Times New Roman"/>
          <w:i/>
          <w:iCs/>
          <w:noProof/>
          <w:szCs w:val="24"/>
        </w:rPr>
        <w:t>Aquaculture</w:t>
      </w:r>
      <w:r w:rsidRPr="00B01214">
        <w:rPr>
          <w:rFonts w:cs="Times New Roman"/>
          <w:noProof/>
          <w:szCs w:val="24"/>
        </w:rPr>
        <w:t xml:space="preserve"> 431, 1–11. doi:10.1016/j.aquaculture.2013.08.026.</w:t>
      </w:r>
    </w:p>
    <w:p w14:paraId="6755BFB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Newell, R. I., and Jordan, S. J. (1983). Preferential ingestion of organic material by the American oyster Crassostrea virginica. </w:t>
      </w:r>
      <w:r w:rsidRPr="00B01214">
        <w:rPr>
          <w:rFonts w:cs="Times New Roman"/>
          <w:i/>
          <w:iCs/>
          <w:noProof/>
          <w:szCs w:val="24"/>
        </w:rPr>
        <w:t>Mar. Ecol. - Prog. Ser.</w:t>
      </w:r>
      <w:r w:rsidRPr="00B01214">
        <w:rPr>
          <w:rFonts w:cs="Times New Roman"/>
          <w:noProof/>
          <w:szCs w:val="24"/>
        </w:rPr>
        <w:t xml:space="preserve"> 13, 47–53. doi:10.3354/meps013047.</w:t>
      </w:r>
    </w:p>
    <w:p w14:paraId="5FA94B9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B01214">
        <w:rPr>
          <w:rFonts w:cs="Times New Roman"/>
          <w:i/>
          <w:iCs/>
          <w:noProof/>
          <w:szCs w:val="24"/>
        </w:rPr>
        <w:t>Hydrobiologia</w:t>
      </w:r>
      <w:r w:rsidRPr="00B01214">
        <w:rPr>
          <w:rFonts w:cs="Times New Roman"/>
          <w:noProof/>
          <w:szCs w:val="24"/>
        </w:rPr>
        <w:t xml:space="preserve"> 765, 97–113. doi:10.1007/s10750-015-2405-z.</w:t>
      </w:r>
    </w:p>
    <w:p w14:paraId="7CC6A85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Powell, S. M., Chapman, C. C., Bermudes, M., and Tamplin, M. L. (2013). Dynamics of Seawater Bacterial Communities in a Shellfish Hatchery. </w:t>
      </w:r>
      <w:r w:rsidRPr="00B01214">
        <w:rPr>
          <w:rFonts w:cs="Times New Roman"/>
          <w:i/>
          <w:iCs/>
          <w:noProof/>
          <w:szCs w:val="24"/>
        </w:rPr>
        <w:t>Microb. Ecol.</w:t>
      </w:r>
      <w:r w:rsidRPr="00B01214">
        <w:rPr>
          <w:rFonts w:cs="Times New Roman"/>
          <w:noProof/>
          <w:szCs w:val="24"/>
        </w:rPr>
        <w:t xml:space="preserve"> 66, 245–256. doi:10.1007/s00248-013-0183-6.</w:t>
      </w:r>
    </w:p>
    <w:p w14:paraId="6C34F76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Richards, G. P., Watson, M. A., Needleman, D. S., Church, K. M., and Häse, C. C. (2015a). Mortalities of Eastern And Pacific oyster larvae caused by the pathogens Vibrio coralliilyticus and Vibrio tubiashii. </w:t>
      </w:r>
      <w:r w:rsidRPr="00B01214">
        <w:rPr>
          <w:rFonts w:cs="Times New Roman"/>
          <w:i/>
          <w:iCs/>
          <w:noProof/>
          <w:szCs w:val="24"/>
        </w:rPr>
        <w:t>Appl. Environ. Microbiol.</w:t>
      </w:r>
      <w:r w:rsidRPr="00B01214">
        <w:rPr>
          <w:rFonts w:cs="Times New Roman"/>
          <w:noProof/>
          <w:szCs w:val="24"/>
        </w:rPr>
        <w:t xml:space="preserve"> 81, 292–297. doi:10.1128/AEM.02930-14.</w:t>
      </w:r>
    </w:p>
    <w:p w14:paraId="4705317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Richards, R. G., Davidson, A. T., Meynecke, J. O., Beattie, K., Hernaman, V., Lynam, T., et al. (2015b). Effects and mitigations of ocean acidification on wild and aquaculture scallop and prawn fisheries in Queensland, Australia. </w:t>
      </w:r>
      <w:r w:rsidRPr="00B01214">
        <w:rPr>
          <w:rFonts w:cs="Times New Roman"/>
          <w:i/>
          <w:iCs/>
          <w:noProof/>
          <w:szCs w:val="24"/>
        </w:rPr>
        <w:t>Fish. Res.</w:t>
      </w:r>
      <w:r w:rsidRPr="00B01214">
        <w:rPr>
          <w:rFonts w:cs="Times New Roman"/>
          <w:noProof/>
          <w:szCs w:val="24"/>
        </w:rPr>
        <w:t xml:space="preserve"> doi:10.1016/j.fishres.2014.06.013.</w:t>
      </w:r>
    </w:p>
    <w:p w14:paraId="2D47A1D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Romalde, J. L., Diéguez, A. L., Lasa, A., and Balboa, S. (2014). New Vibrio species associated to molluscan microbiota: A review. </w:t>
      </w:r>
      <w:r w:rsidRPr="00B01214">
        <w:rPr>
          <w:rFonts w:cs="Times New Roman"/>
          <w:i/>
          <w:iCs/>
          <w:noProof/>
          <w:szCs w:val="24"/>
        </w:rPr>
        <w:t>Front. Microbiol.</w:t>
      </w:r>
      <w:r w:rsidRPr="00B01214">
        <w:rPr>
          <w:rFonts w:cs="Times New Roman"/>
          <w:noProof/>
          <w:szCs w:val="24"/>
        </w:rPr>
        <w:t xml:space="preserve"> 4, 413. doi:10.3389/fmicb.2013.00413.</w:t>
      </w:r>
    </w:p>
    <w:p w14:paraId="30184F0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Schmidt, V., Gomez-Chiarri, M., Roy, C., Smith, K., and Amaral-Zettler, L. (2017). Subtle Microbiome Manipulation Using Probiotics Reduces Antibiotic-Associated Mortality in Fish. </w:t>
      </w:r>
      <w:r w:rsidRPr="00B01214">
        <w:rPr>
          <w:rFonts w:cs="Times New Roman"/>
          <w:i/>
          <w:iCs/>
          <w:noProof/>
          <w:szCs w:val="24"/>
        </w:rPr>
        <w:t>mSystems</w:t>
      </w:r>
      <w:r w:rsidRPr="00B01214">
        <w:rPr>
          <w:rFonts w:cs="Times New Roman"/>
          <w:noProof/>
          <w:szCs w:val="24"/>
        </w:rPr>
        <w:t xml:space="preserve"> 2, e00133-17. doi:10.1128/mSystems.00133-17.</w:t>
      </w:r>
    </w:p>
    <w:p w14:paraId="2F9CB9E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Shannon, P., Markiel, A., Ozier, O., Baliga, N. S., Wang, J. T., Ramage, D., et al. (2003). Cytoscape: A software Environment for integrated models of biomolecular interaction networks. </w:t>
      </w:r>
      <w:r w:rsidRPr="00B01214">
        <w:rPr>
          <w:rFonts w:cs="Times New Roman"/>
          <w:i/>
          <w:iCs/>
          <w:noProof/>
          <w:szCs w:val="24"/>
        </w:rPr>
        <w:t>Genome Res.</w:t>
      </w:r>
      <w:r w:rsidRPr="00B01214">
        <w:rPr>
          <w:rFonts w:cs="Times New Roman"/>
          <w:noProof/>
          <w:szCs w:val="24"/>
        </w:rPr>
        <w:t xml:space="preserve"> 13, 2498–2504. doi:10.1101/gr.1239303.</w:t>
      </w:r>
    </w:p>
    <w:p w14:paraId="2A949E2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Sinigalliano, C. D., Gidley, M. L., Shibata, T., Whitman, D., Dixon, T. H., Laws, E., et al. (2007). Impacts of Hurricanes Katrina and Rita on the microbial landscape of the New Orleans area. </w:t>
      </w:r>
      <w:r w:rsidRPr="00B01214">
        <w:rPr>
          <w:rFonts w:cs="Times New Roman"/>
          <w:i/>
          <w:iCs/>
          <w:noProof/>
          <w:szCs w:val="24"/>
        </w:rPr>
        <w:t>Proc. Natl. Acad. Sci. U. S. A.</w:t>
      </w:r>
      <w:r w:rsidRPr="00B01214">
        <w:rPr>
          <w:rFonts w:cs="Times New Roman"/>
          <w:noProof/>
          <w:szCs w:val="24"/>
        </w:rPr>
        <w:t xml:space="preserve"> 104, 9029–9034. doi:10.1073/pnas.0610552104.</w:t>
      </w:r>
    </w:p>
    <w:p w14:paraId="2283D95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Socha, A. M. (2008). Chemistry of Antibiotics from Atlantic Actinomycete and Bacillus bacteria.</w:t>
      </w:r>
    </w:p>
    <w:p w14:paraId="3736C28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B01214">
        <w:rPr>
          <w:rFonts w:cs="Times New Roman"/>
          <w:i/>
          <w:iCs/>
          <w:noProof/>
          <w:szCs w:val="24"/>
        </w:rPr>
        <w:t>J. Shellfish Res.</w:t>
      </w:r>
      <w:r w:rsidRPr="00B01214">
        <w:rPr>
          <w:rFonts w:cs="Times New Roman"/>
          <w:noProof/>
          <w:szCs w:val="24"/>
        </w:rPr>
        <w:t xml:space="preserve"> 35, 319–328. doi:10.2983/035.035.0206.</w:t>
      </w:r>
    </w:p>
    <w:p w14:paraId="4AD113D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B01214">
        <w:rPr>
          <w:rFonts w:cs="Times New Roman"/>
          <w:i/>
          <w:iCs/>
          <w:noProof/>
          <w:szCs w:val="24"/>
        </w:rPr>
        <w:t>Appl. Microbiol. Biotechnol.</w:t>
      </w:r>
      <w:r w:rsidRPr="00B01214">
        <w:rPr>
          <w:rFonts w:cs="Times New Roman"/>
          <w:noProof/>
          <w:szCs w:val="24"/>
        </w:rPr>
        <w:t xml:space="preserve"> 99, 8403–8417. doi:10.1007/s00253-015-6702-2.</w:t>
      </w:r>
    </w:p>
    <w:p w14:paraId="51F35A2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Stentiford, G. D., Neil, D. M., Peeler, E. J., Shields, J. D., Small, H. J., Flegel, T. W., et al. (2012). Disease will limit future food supply from the global crustacean fishery and aquaculture sectors. </w:t>
      </w:r>
      <w:r w:rsidRPr="00B01214">
        <w:rPr>
          <w:rFonts w:cs="Times New Roman"/>
          <w:i/>
          <w:iCs/>
          <w:noProof/>
          <w:szCs w:val="24"/>
        </w:rPr>
        <w:t>J. Invertebr. Pathol.</w:t>
      </w:r>
      <w:r w:rsidRPr="00B01214">
        <w:rPr>
          <w:rFonts w:cs="Times New Roman"/>
          <w:noProof/>
          <w:szCs w:val="24"/>
        </w:rPr>
        <w:t xml:space="preserve"> 110, 141–157. doi:10.1016/j.jip.2012.03.013.</w:t>
      </w:r>
    </w:p>
    <w:p w14:paraId="7FD565D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Tangl, J. S. (1983). Vibrio orientalis. </w:t>
      </w:r>
      <w:r w:rsidRPr="00B01214">
        <w:rPr>
          <w:rFonts w:cs="Times New Roman"/>
          <w:i/>
          <w:iCs/>
          <w:noProof/>
          <w:szCs w:val="24"/>
        </w:rPr>
        <w:t>Current</w:t>
      </w:r>
      <w:r w:rsidRPr="00B01214">
        <w:rPr>
          <w:rFonts w:cs="Times New Roman"/>
          <w:noProof/>
          <w:szCs w:val="24"/>
        </w:rPr>
        <w:t xml:space="preserve"> 8, 95–100. doi:10.1007/BF01566965.</w:t>
      </w:r>
    </w:p>
    <w:p w14:paraId="38B1291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B01214">
        <w:rPr>
          <w:rFonts w:cs="Times New Roman"/>
          <w:i/>
          <w:iCs/>
          <w:noProof/>
          <w:szCs w:val="24"/>
        </w:rPr>
        <w:t>Microb. Biotechnol.</w:t>
      </w:r>
      <w:r w:rsidRPr="00B01214">
        <w:rPr>
          <w:rFonts w:cs="Times New Roman"/>
          <w:noProof/>
          <w:szCs w:val="24"/>
        </w:rPr>
        <w:t xml:space="preserve"> 9, 209–223. doi:10.1111/1751-7915.12334.</w:t>
      </w:r>
    </w:p>
    <w:p w14:paraId="7F817F7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B01214">
        <w:rPr>
          <w:rFonts w:cs="Times New Roman"/>
          <w:i/>
          <w:iCs/>
          <w:noProof/>
          <w:szCs w:val="24"/>
        </w:rPr>
        <w:t>FEMS Microbiol. Ecol.</w:t>
      </w:r>
      <w:r w:rsidRPr="00B01214">
        <w:rPr>
          <w:rFonts w:cs="Times New Roman"/>
          <w:noProof/>
          <w:szCs w:val="24"/>
        </w:rPr>
        <w:t xml:space="preserve"> 88, 69–83. doi:10.1111/1574-6941.12270.</w:t>
      </w:r>
    </w:p>
    <w:p w14:paraId="2603CF9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Tremblay, J., Singh, K., Fern, A., Kirton, E. S., He, S., Woyke, T., et al. (2015). Primer and platform effects on 16S rRNA tag sequencing. </w:t>
      </w:r>
      <w:r w:rsidRPr="00B01214">
        <w:rPr>
          <w:rFonts w:cs="Times New Roman"/>
          <w:i/>
          <w:iCs/>
          <w:noProof/>
          <w:szCs w:val="24"/>
        </w:rPr>
        <w:t>Front. Microbiol.</w:t>
      </w:r>
      <w:r w:rsidRPr="00B01214">
        <w:rPr>
          <w:rFonts w:cs="Times New Roman"/>
          <w:noProof/>
          <w:szCs w:val="24"/>
        </w:rPr>
        <w:t xml:space="preserve"> 6, 771. doi:10.3389/fmicb.2015.00771.</w:t>
      </w:r>
    </w:p>
    <w:p w14:paraId="7B3FF2A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Vaseeharan, B., and Ramasamy, P. (2003). Control of pathogenic Vibrio spp. by Bacillus subtilis BT23, a possible probiotic treatment for black tiger shrimp Penaeus monodon. </w:t>
      </w:r>
      <w:r w:rsidRPr="00B01214">
        <w:rPr>
          <w:rFonts w:cs="Times New Roman"/>
          <w:i/>
          <w:iCs/>
          <w:noProof/>
          <w:szCs w:val="24"/>
        </w:rPr>
        <w:t>Lett. Appl. Microbiol.</w:t>
      </w:r>
      <w:r w:rsidRPr="00B01214">
        <w:rPr>
          <w:rFonts w:cs="Times New Roman"/>
          <w:noProof/>
          <w:szCs w:val="24"/>
        </w:rPr>
        <w:t xml:space="preserve"> 36, 83–87. doi:10.1046/j.1472-765X.2003.01255.x.</w:t>
      </w:r>
    </w:p>
    <w:p w14:paraId="5F4BE05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Verschuere, L., Rombaut, G., Sorgeloos, P., and Verstraete, W. (2000). Probiotic Bacteria as Biological Control Agents in Aquaculture. </w:t>
      </w:r>
      <w:r w:rsidRPr="00B01214">
        <w:rPr>
          <w:rFonts w:cs="Times New Roman"/>
          <w:i/>
          <w:iCs/>
          <w:noProof/>
          <w:szCs w:val="24"/>
        </w:rPr>
        <w:t>Microbiol. Mol. Biol. Rev.</w:t>
      </w:r>
      <w:r w:rsidRPr="00B01214">
        <w:rPr>
          <w:rFonts w:cs="Times New Roman"/>
          <w:noProof/>
          <w:szCs w:val="24"/>
        </w:rPr>
        <w:t xml:space="preserve"> 64, 655–671. doi:10.1128/MMBR.64.4.655-671.2000.</w:t>
      </w:r>
    </w:p>
    <w:p w14:paraId="7CEAE33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Wegner, K., Volkenborn, N., Peter, H., and Eiler, A. (2013). Disturbance induced decoupling between host genetics and composition of the associated microbiome. </w:t>
      </w:r>
      <w:r w:rsidRPr="00B01214">
        <w:rPr>
          <w:rFonts w:cs="Times New Roman"/>
          <w:i/>
          <w:iCs/>
          <w:noProof/>
          <w:szCs w:val="24"/>
        </w:rPr>
        <w:t>BMC Microbiol.</w:t>
      </w:r>
      <w:r w:rsidRPr="00B01214">
        <w:rPr>
          <w:rFonts w:cs="Times New Roman"/>
          <w:noProof/>
          <w:szCs w:val="24"/>
        </w:rPr>
        <w:t xml:space="preserve"> 13, 252. doi:10.1186/1471-2180-13-252.</w:t>
      </w:r>
    </w:p>
    <w:p w14:paraId="5A1AAA5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Zou, Y., Ma, C., Zhang, Y., Du, Z., You, F., Tan, X., et al. (2016). Isolation and characterization of Vibrio alginolyticus from cultured amphioxus Branchiostoma belcheri tsingtauense. </w:t>
      </w:r>
      <w:r w:rsidRPr="00B01214">
        <w:rPr>
          <w:rFonts w:cs="Times New Roman"/>
          <w:i/>
          <w:iCs/>
          <w:noProof/>
          <w:szCs w:val="24"/>
        </w:rPr>
        <w:t>Biol.</w:t>
      </w:r>
      <w:r w:rsidRPr="00B01214">
        <w:rPr>
          <w:rFonts w:cs="Times New Roman"/>
          <w:noProof/>
          <w:szCs w:val="24"/>
        </w:rPr>
        <w:t xml:space="preserve"> 71, 757–762. doi:10.1515/biolog-2016-0102.</w:t>
      </w:r>
    </w:p>
    <w:p w14:paraId="4C068A6D" w14:textId="77777777" w:rsidR="00B01214" w:rsidRPr="00B01214" w:rsidRDefault="00B01214" w:rsidP="00B01214">
      <w:pPr>
        <w:widowControl w:val="0"/>
        <w:autoSpaceDE w:val="0"/>
        <w:autoSpaceDN w:val="0"/>
        <w:adjustRightInd w:val="0"/>
        <w:ind w:left="480" w:hanging="480"/>
        <w:rPr>
          <w:rFonts w:cs="Times New Roman"/>
          <w:noProof/>
        </w:rPr>
      </w:pPr>
      <w:r w:rsidRPr="00B01214">
        <w:rPr>
          <w:rFonts w:cs="Times New Roman"/>
          <w:noProof/>
          <w:szCs w:val="24"/>
        </w:rPr>
        <w:t xml:space="preserve">Zurel, D., Benayahu, Y., Or, A., Kovacs, A., and Gophna, U. (2011). Composition and dynamics of the gill microbiota of an invasive Indo-Pacific oyster in the eastern Mediterranean Sea. </w:t>
      </w:r>
      <w:r w:rsidRPr="00B01214">
        <w:rPr>
          <w:rFonts w:cs="Times New Roman"/>
          <w:i/>
          <w:iCs/>
          <w:noProof/>
          <w:szCs w:val="24"/>
        </w:rPr>
        <w:t>Environ. Microbiol.</w:t>
      </w:r>
      <w:r w:rsidRPr="00B01214">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a Gomez-Chiarri" w:date="2018-08-09T08:10:00Z" w:initials="MGC">
    <w:p w14:paraId="66C7AEBB" w14:textId="281C6F5C" w:rsidR="00E21F25" w:rsidRDefault="00E21F25">
      <w:pPr>
        <w:pStyle w:val="CommentText"/>
      </w:pPr>
      <w:r>
        <w:rPr>
          <w:rStyle w:val="CommentReference"/>
        </w:rPr>
        <w:annotationRef/>
      </w:r>
      <w:r>
        <w:t xml:space="preserve">I am not sure this is a recruitment of new species, but more changes in relative abundance, resulting in a net decrease in the abundance of potential pathogens.  </w:t>
      </w:r>
    </w:p>
  </w:comment>
  <w:comment w:id="2" w:author="Anton Post" w:date="2018-05-21T10:24:00Z" w:initials="AFP">
    <w:p w14:paraId="39C52530" w14:textId="7D0002E2" w:rsidR="00E21F25" w:rsidRDefault="00E21F25">
      <w:pPr>
        <w:pStyle w:val="CommentText"/>
      </w:pPr>
      <w:r>
        <w:rPr>
          <w:rStyle w:val="CommentReference"/>
        </w:rPr>
        <w:annotationRef/>
      </w:r>
      <w:r>
        <w:t>All communities? If yes, then why is there only on Bray Curtis value? Maybe this should specific that the observation is on Phylum or Class level.</w:t>
      </w:r>
    </w:p>
  </w:comment>
  <w:comment w:id="6" w:author="Anton Post" w:date="2018-05-21T10:26:00Z" w:initials="AFP">
    <w:p w14:paraId="1E5D46EF" w14:textId="217B5492" w:rsidR="00E21F25" w:rsidRDefault="00E21F25">
      <w:pPr>
        <w:pStyle w:val="CommentText"/>
      </w:pPr>
      <w:r>
        <w:rPr>
          <w:rStyle w:val="CommentReference"/>
        </w:rPr>
        <w:annotationRef/>
      </w:r>
      <w:r>
        <w:t>This statement also requires fine tuning of the sentences above. Cascading sounds like avalanche, especially you state that there were no major shifts</w:t>
      </w:r>
    </w:p>
  </w:comment>
  <w:comment w:id="7" w:author="Marta Gomez-Chiarri" w:date="2018-08-09T08:19:00Z" w:initials="MGC">
    <w:p w14:paraId="5F62C3BA" w14:textId="32CBC87D" w:rsidR="00E21F25" w:rsidRDefault="00E21F25">
      <w:pPr>
        <w:pStyle w:val="CommentText"/>
      </w:pPr>
      <w:r>
        <w:rPr>
          <w:rStyle w:val="CommentReference"/>
        </w:rPr>
        <w:annotationRef/>
      </w:r>
      <w:r>
        <w:t>Include a recent review</w:t>
      </w:r>
    </w:p>
  </w:comment>
  <w:comment w:id="8" w:author="Marta Gomez-Chiarri" w:date="2018-08-09T08:20:00Z" w:initials="MGC">
    <w:p w14:paraId="6ABFC5AD" w14:textId="58F8684C" w:rsidR="00E21F25" w:rsidRDefault="00E21F25">
      <w:pPr>
        <w:pStyle w:val="CommentText"/>
      </w:pPr>
      <w:r>
        <w:rPr>
          <w:rStyle w:val="CommentReference"/>
        </w:rPr>
        <w:annotationRef/>
      </w:r>
      <w:r>
        <w:t>Get the most recent number once we are ready to submit</w:t>
      </w:r>
    </w:p>
  </w:comment>
  <w:comment w:id="9" w:author="Anton Post" w:date="2018-05-21T10:29:00Z" w:initials="AFP">
    <w:p w14:paraId="74673E20" w14:textId="3AADE7EE" w:rsidR="00E21F25" w:rsidRDefault="00E21F25">
      <w:pPr>
        <w:pStyle w:val="CommentText"/>
      </w:pPr>
      <w:r>
        <w:rPr>
          <w:rStyle w:val="CommentReference"/>
        </w:rPr>
        <w:annotationRef/>
      </w:r>
      <w:r>
        <w:t>Is this an outcome or a mechanism?</w:t>
      </w:r>
    </w:p>
  </w:comment>
  <w:comment w:id="10" w:author="Marta Gomez-Chiarri" w:date="2018-08-09T08:22:00Z" w:initials="MGC">
    <w:p w14:paraId="425719D3" w14:textId="14E8A167" w:rsidR="00E21F25" w:rsidRDefault="00E21F25">
      <w:pPr>
        <w:pStyle w:val="CommentText"/>
      </w:pPr>
      <w:r>
        <w:rPr>
          <w:rStyle w:val="CommentReference"/>
        </w:rPr>
        <w:annotationRef/>
      </w:r>
      <w:r>
        <w:t xml:space="preserve">Directly through biogeochemical processes or indirectly </w:t>
      </w:r>
    </w:p>
  </w:comment>
  <w:comment w:id="11" w:author="Anton Post" w:date="2018-05-21T12:24:00Z" w:initials="AFP">
    <w:p w14:paraId="1350E7F7" w14:textId="16F933C5" w:rsidR="00E21F25" w:rsidRDefault="00E21F25">
      <w:pPr>
        <w:pStyle w:val="CommentText"/>
      </w:pPr>
      <w:r>
        <w:rPr>
          <w:rStyle w:val="CommentReference"/>
        </w:rPr>
        <w:annotationRef/>
      </w:r>
      <w:r>
        <w:t>This part of sentence is not very clear.</w:t>
      </w:r>
    </w:p>
  </w:comment>
  <w:comment w:id="12" w:author="Marta Gomez-Chiarri" w:date="2018-08-09T08:24:00Z" w:initials="MGC">
    <w:p w14:paraId="46E5A87D" w14:textId="7067952F" w:rsidR="00E21F25" w:rsidRDefault="00E21F25">
      <w:pPr>
        <w:pStyle w:val="CommentText"/>
      </w:pPr>
      <w:r>
        <w:rPr>
          <w:rStyle w:val="CommentReference"/>
        </w:rPr>
        <w:annotationRef/>
      </w:r>
      <w:r>
        <w:t>I agree, clarify what you mean by rearing conditions</w:t>
      </w:r>
    </w:p>
  </w:comment>
  <w:comment w:id="13" w:author="Marta Gomez-Chiarri" w:date="2018-08-09T08:25:00Z" w:initials="MGC">
    <w:p w14:paraId="4F43EAAD" w14:textId="2F6BCE76" w:rsidR="00E21F25" w:rsidRDefault="00E21F25">
      <w:pPr>
        <w:pStyle w:val="CommentText"/>
      </w:pPr>
      <w:r>
        <w:rPr>
          <w:rStyle w:val="CommentReference"/>
        </w:rPr>
        <w:annotationRef/>
      </w:r>
      <w:r>
        <w:t xml:space="preserve">I think treated is correct - </w:t>
      </w:r>
    </w:p>
  </w:comment>
  <w:comment w:id="17" w:author="Marta Gomez-Chiarri" w:date="2018-08-09T08:26:00Z" w:initials="MGC">
    <w:p w14:paraId="26A58621" w14:textId="787B8517" w:rsidR="00E21F25" w:rsidRDefault="00E21F25">
      <w:pPr>
        <w:pStyle w:val="CommentText"/>
      </w:pPr>
      <w:r>
        <w:rPr>
          <w:rStyle w:val="CommentReference"/>
        </w:rPr>
        <w:annotationRef/>
      </w:r>
      <w:r>
        <w:t>Mention the strain used – since effects are so strain specific.</w:t>
      </w:r>
    </w:p>
  </w:comment>
  <w:comment w:id="18" w:author="Marta Gomez-Chiarri" w:date="2018-08-09T08:29:00Z" w:initials="MGC">
    <w:p w14:paraId="081F74DC" w14:textId="528CC4D1" w:rsidR="00E21F25" w:rsidRDefault="00E21F25">
      <w:pPr>
        <w:pStyle w:val="CommentText"/>
      </w:pPr>
      <w:r>
        <w:rPr>
          <w:rStyle w:val="CommentReference"/>
        </w:rPr>
        <w:annotationRef/>
      </w:r>
      <w:r>
        <w:t xml:space="preserve">Check this number – I think it should be higher – more like 28 </w:t>
      </w:r>
      <w:proofErr w:type="spellStart"/>
      <w:r>
        <w:t>psu</w:t>
      </w:r>
      <w:proofErr w:type="spellEnd"/>
      <w:r>
        <w:t xml:space="preserve">.  Also ppt could mean parts per trillion (I had that comment before from reviewers), so I find it safer to refer to </w:t>
      </w:r>
      <w:proofErr w:type="spellStart"/>
      <w:r>
        <w:t>psu</w:t>
      </w:r>
      <w:proofErr w:type="spellEnd"/>
      <w:r>
        <w:t xml:space="preserve"> as the salinity unit (or % salt)</w:t>
      </w:r>
    </w:p>
  </w:comment>
  <w:comment w:id="24" w:author="Marta Gomez-Chiarri" w:date="2018-02-07T10:17:00Z" w:initials="MGC">
    <w:p w14:paraId="50F9FEA2" w14:textId="132F6E31" w:rsidR="00E21F25" w:rsidRDefault="00E21F25">
      <w:pPr>
        <w:pStyle w:val="CommentText"/>
      </w:pPr>
      <w:r>
        <w:rPr>
          <w:rStyle w:val="CommentReference"/>
        </w:rPr>
        <w:annotationRef/>
      </w:r>
      <w:r>
        <w:t xml:space="preserve"> this is what is included in </w:t>
      </w:r>
      <w:proofErr w:type="spellStart"/>
      <w:r>
        <w:t>bomi</w:t>
      </w:r>
      <w:r>
        <w:rPr>
          <w:rFonts w:ascii="Helvetica" w:eastAsia="Helvetica" w:hAnsi="Helvetica" w:cs="Helvetica"/>
        </w:rPr>
        <w:t>’</w:t>
      </w:r>
      <w:r>
        <w:t>s</w:t>
      </w:r>
      <w:proofErr w:type="spellEnd"/>
      <w:r>
        <w:t xml:space="preserve"> formulation paper:</w:t>
      </w:r>
    </w:p>
    <w:p w14:paraId="462E7FCF" w14:textId="77777777" w:rsidR="00E21F25" w:rsidRDefault="00E21F25">
      <w:pPr>
        <w:pStyle w:val="CommentText"/>
      </w:pPr>
    </w:p>
    <w:p w14:paraId="36A1D894" w14:textId="1A14F5CD" w:rsidR="00E21F25" w:rsidRDefault="00E21F25">
      <w:pPr>
        <w:pStyle w:val="CommentText"/>
      </w:pPr>
      <w:proofErr w:type="spellStart"/>
      <w:r w:rsidRPr="00D07234">
        <w:rPr>
          <w:rFonts w:cs="Times New Roman"/>
          <w:bCs/>
          <w:i/>
        </w:rPr>
        <w:t>Tisochrysis</w:t>
      </w:r>
      <w:proofErr w:type="spellEnd"/>
      <w:r w:rsidRPr="00D07234">
        <w:rPr>
          <w:rFonts w:cs="Times New Roman"/>
          <w:bCs/>
          <w:i/>
        </w:rPr>
        <w:t xml:space="preserve"> lutea</w:t>
      </w:r>
      <w:r w:rsidRPr="00D07234">
        <w:rPr>
          <w:rFonts w:cs="Times New Roman"/>
          <w:bCs/>
        </w:rPr>
        <w:t xml:space="preserve"> (CCMP1324; formerly </w:t>
      </w:r>
      <w:proofErr w:type="spellStart"/>
      <w:r w:rsidRPr="00D07234">
        <w:rPr>
          <w:rFonts w:cs="Times New Roman"/>
          <w:bCs/>
          <w:i/>
        </w:rPr>
        <w:t>Isochrysis</w:t>
      </w:r>
      <w:proofErr w:type="spellEnd"/>
      <w:r w:rsidRPr="00D07234">
        <w:rPr>
          <w:rFonts w:cs="Times New Roman"/>
          <w:bCs/>
        </w:rPr>
        <w:t xml:space="preserve"> sp., Tahitian strain) </w:t>
      </w:r>
      <w:r w:rsidRPr="00D07234">
        <w:rPr>
          <w:rFonts w:cs="Times New Roman"/>
        </w:rPr>
        <w:t xml:space="preserve">and </w:t>
      </w:r>
      <w:r w:rsidRPr="00D07234">
        <w:rPr>
          <w:rFonts w:eastAsia="Batang" w:cs="Times New Roman"/>
          <w:i/>
          <w:iCs/>
        </w:rPr>
        <w:t xml:space="preserve">Pavlova </w:t>
      </w:r>
      <w:proofErr w:type="spellStart"/>
      <w:r w:rsidRPr="00D07234">
        <w:rPr>
          <w:rFonts w:eastAsia="Batang" w:cs="Times New Roman"/>
          <w:i/>
          <w:iCs/>
        </w:rPr>
        <w:t>lutheri</w:t>
      </w:r>
      <w:proofErr w:type="spellEnd"/>
      <w:r w:rsidRPr="00D07234">
        <w:rPr>
          <w:rFonts w:cs="Times New Roman"/>
        </w:rPr>
        <w:t xml:space="preserve"> (CCMP1325), daily. </w:t>
      </w:r>
      <w:r w:rsidRPr="00D07234">
        <w:rPr>
          <w:rFonts w:cs="Times New Roman"/>
          <w:color w:val="1A1A1A"/>
        </w:rPr>
        <w:t xml:space="preserve">Larvae were distributed into 60 L tanks at the VIMS Shellfish hatchery, and fed </w:t>
      </w:r>
      <w:r w:rsidRPr="00D07234">
        <w:rPr>
          <w:rFonts w:cs="Times New Roman"/>
          <w:i/>
          <w:color w:val="1A1A1A"/>
        </w:rPr>
        <w:t>Pavlova</w:t>
      </w:r>
      <w:r w:rsidRPr="00D07234">
        <w:rPr>
          <w:rFonts w:cs="Times New Roman"/>
          <w:color w:val="1A1A1A"/>
        </w:rPr>
        <w:t xml:space="preserve"> sp. days 1 - 4 and a mix of </w:t>
      </w:r>
      <w:r w:rsidRPr="00D07234">
        <w:rPr>
          <w:rFonts w:cs="Times New Roman"/>
          <w:i/>
          <w:color w:val="1A1A1A"/>
        </w:rPr>
        <w:t>Pavlova</w:t>
      </w:r>
      <w:r w:rsidRPr="00D07234">
        <w:rPr>
          <w:rFonts w:cs="Times New Roman"/>
          <w:color w:val="1A1A1A"/>
        </w:rPr>
        <w:t xml:space="preserve"> sp. and </w:t>
      </w:r>
      <w:proofErr w:type="spellStart"/>
      <w:r w:rsidRPr="00D07234">
        <w:rPr>
          <w:rFonts w:cs="Times New Roman"/>
          <w:i/>
          <w:color w:val="1A1A1A"/>
        </w:rPr>
        <w:t>Chaetocerus</w:t>
      </w:r>
      <w:proofErr w:type="spellEnd"/>
      <w:r w:rsidRPr="00D07234">
        <w:rPr>
          <w:rFonts w:cs="Times New Roman"/>
          <w:i/>
          <w:color w:val="1A1A1A"/>
        </w:rPr>
        <w:t xml:space="preserve"> </w:t>
      </w:r>
      <w:proofErr w:type="spellStart"/>
      <w:r w:rsidRPr="00D07234">
        <w:rPr>
          <w:rFonts w:cs="Times New Roman"/>
          <w:i/>
          <w:color w:val="1A1A1A"/>
        </w:rPr>
        <w:t>gracilis</w:t>
      </w:r>
      <w:proofErr w:type="spellEnd"/>
      <w:r w:rsidRPr="00D07234">
        <w:rPr>
          <w:rFonts w:cs="Times New Roman"/>
          <w:color w:val="1A1A1A"/>
        </w:rPr>
        <w:t xml:space="preserve"> from day 5 on</w:t>
      </w:r>
    </w:p>
  </w:comment>
  <w:comment w:id="25" w:author="Rebecca Stevick" w:date="2018-02-19T16:03:00Z" w:initials="RS">
    <w:p w14:paraId="4A155927" w14:textId="6C0CA677" w:rsidR="00E21F25" w:rsidRDefault="00E21F25">
      <w:pPr>
        <w:pStyle w:val="CommentText"/>
      </w:pPr>
      <w:r>
        <w:rPr>
          <w:rStyle w:val="CommentReference"/>
        </w:rPr>
        <w:annotationRef/>
      </w:r>
      <w:r>
        <w:t>But this was the algae used at VIMS? This is the wording she used in chapter 5 of her dissertation</w:t>
      </w:r>
    </w:p>
  </w:comment>
  <w:comment w:id="26" w:author="Marta Gomez-Chiarri" w:date="2018-08-09T08:32:00Z" w:initials="MGC">
    <w:p w14:paraId="1DBE2BD9" w14:textId="4DD4F178" w:rsidR="00E21F25" w:rsidRDefault="00E21F25">
      <w:pPr>
        <w:pStyle w:val="CommentText"/>
      </w:pPr>
      <w:r>
        <w:rPr>
          <w:rStyle w:val="CommentReference"/>
        </w:rPr>
        <w:annotationRef/>
      </w:r>
      <w:r>
        <w:t>I would keep the ones that are in the RWU trials – but many hatcheries use the same strains for feeding.</w:t>
      </w:r>
    </w:p>
  </w:comment>
  <w:comment w:id="30" w:author="Marta Gomez-Chiarri" w:date="2018-08-17T08:49:00Z" w:initials="MGC">
    <w:p w14:paraId="66E0643F" w14:textId="24D3231F" w:rsidR="00E21F25" w:rsidRDefault="00E21F25">
      <w:pPr>
        <w:pStyle w:val="CommentText"/>
      </w:pPr>
      <w:r>
        <w:rPr>
          <w:rStyle w:val="CommentReference"/>
        </w:rPr>
        <w:annotationRef/>
      </w:r>
      <w:r>
        <w:t xml:space="preserve">Say specifically which diversity value you are calculating (Simpson…) </w:t>
      </w:r>
    </w:p>
  </w:comment>
  <w:comment w:id="32" w:author="Marta Gomez-Chiarri" w:date="2018-08-17T08:05:00Z" w:initials="MGC">
    <w:p w14:paraId="79C4C13D" w14:textId="07276726" w:rsidR="00E21F25" w:rsidRPr="00F6173F" w:rsidRDefault="00E21F25">
      <w:pPr>
        <w:pStyle w:val="CommentText"/>
      </w:pPr>
      <w:r>
        <w:rPr>
          <w:rStyle w:val="CommentReference"/>
        </w:rPr>
        <w:annotationRef/>
      </w:r>
      <w:r>
        <w:t xml:space="preserve">Is there an enrichment for cyanobacteria in the swabs as compared to water, but not in oysters?  It may be worth mentioning, since they often reside on biofilms (meaning, it is in expected result)  </w:t>
      </w:r>
    </w:p>
  </w:comment>
  <w:comment w:id="34" w:author="Marta Gomez-Chiarri" w:date="2018-08-17T08:16:00Z" w:initials="MGC">
    <w:p w14:paraId="393AE265" w14:textId="57974907" w:rsidR="00E21F25" w:rsidRDefault="00E21F25">
      <w:pPr>
        <w:pStyle w:val="CommentText"/>
      </w:pPr>
      <w:r>
        <w:rPr>
          <w:rStyle w:val="CommentReference"/>
        </w:rPr>
        <w:annotationRef/>
      </w:r>
      <w:r>
        <w:t xml:space="preserve">Is T-test the most appropriate test in this case? (when you have several comparisons).  Should we mention overall what are the most important factors driving diversity in the tanks.   You have trial, time, sample type, and treatment – can they be ranked in order of importance in explaining variability in diversity? (same for community structure)  </w:t>
      </w:r>
    </w:p>
  </w:comment>
  <w:comment w:id="35" w:author="Marta Gomez-Chiarri" w:date="2018-08-17T09:02:00Z" w:initials="MGC">
    <w:p w14:paraId="0E48B3E0" w14:textId="77777777" w:rsidR="00E21F25" w:rsidRDefault="00E21F25" w:rsidP="00D65281">
      <w:pPr>
        <w:pStyle w:val="CommentText"/>
      </w:pPr>
      <w:r>
        <w:rPr>
          <w:rStyle w:val="CommentReference"/>
        </w:rPr>
        <w:annotationRef/>
      </w:r>
      <w:r>
        <w:t>You could argue in the discussion that is due to specific selection by larvae, but it is just one of potential mechanisms for enrichment, so I would just leave that for the discussion</w:t>
      </w:r>
    </w:p>
  </w:comment>
  <w:comment w:id="36" w:author="Marta Gomez-Chiarri" w:date="2018-02-07T12:11:00Z" w:initials="MGC">
    <w:p w14:paraId="7F097725" w14:textId="603FF370" w:rsidR="00E21F25" w:rsidRDefault="00E21F25">
      <w:pPr>
        <w:pStyle w:val="CommentText"/>
      </w:pPr>
      <w:r>
        <w:rPr>
          <w:rStyle w:val="CommentReference"/>
        </w:rPr>
        <w:annotationRef/>
      </w:r>
      <w:r>
        <w:t>Is the temporal change due to the swabs and/or larvae changing?  Which one changes the most temporally?</w:t>
      </w:r>
    </w:p>
  </w:comment>
  <w:comment w:id="37" w:author="Rebecca Stevick" w:date="2018-02-19T16:56:00Z" w:initials="RS">
    <w:p w14:paraId="304416A0" w14:textId="031C9278" w:rsidR="00E21F25" w:rsidRDefault="00E21F25">
      <w:pPr>
        <w:pStyle w:val="CommentText"/>
      </w:pPr>
      <w:r>
        <w:rPr>
          <w:rStyle w:val="CommentReference"/>
        </w:rPr>
        <w:annotationRef/>
      </w:r>
      <w:r>
        <w:t>The swabs change more over time than the larvae – see spread of points in Figure 3a</w:t>
      </w:r>
    </w:p>
    <w:p w14:paraId="3A65DE90" w14:textId="77777777" w:rsidR="00E21F25" w:rsidRDefault="00E21F25">
      <w:pPr>
        <w:pStyle w:val="CommentText"/>
      </w:pPr>
    </w:p>
  </w:comment>
  <w:comment w:id="38" w:author="Marta Gomez-Chiarri" w:date="2018-08-17T09:16:00Z" w:initials="MGC">
    <w:p w14:paraId="25BA8817" w14:textId="7EB8AFFF" w:rsidR="00E21F25" w:rsidRDefault="00E21F25">
      <w:pPr>
        <w:pStyle w:val="CommentText"/>
      </w:pPr>
      <w:r>
        <w:rPr>
          <w:rStyle w:val="CommentReference"/>
        </w:rPr>
        <w:annotationRef/>
      </w:r>
      <w:r>
        <w:t xml:space="preserve">What is the major driver of community structure, the factor that provides the most variability in structure? Is it sample type, trial, time?  Or are they all contributing equally?  What is the effect of each tank – are they grouping together </w:t>
      </w:r>
      <w:proofErr w:type="spellStart"/>
      <w:r>
        <w:t>wihin</w:t>
      </w:r>
      <w:proofErr w:type="spellEnd"/>
      <w:r>
        <w:t xml:space="preserve"> each other variable?</w:t>
      </w:r>
    </w:p>
    <w:p w14:paraId="64958DDD" w14:textId="77777777" w:rsidR="00E21F25" w:rsidRDefault="00E21F25">
      <w:pPr>
        <w:pStyle w:val="CommentText"/>
      </w:pPr>
    </w:p>
    <w:p w14:paraId="4E67A740" w14:textId="1D486DDE" w:rsidR="00E21F25" w:rsidRDefault="00E21F25">
      <w:pPr>
        <w:pStyle w:val="CommentText"/>
      </w:pPr>
      <w:r>
        <w:t>I still think we need to answer the following questions:  could there be differences in C and P structure within sample type, time point and trial?  You did a T-test for diversity to test that question.     And there seems to be some separation between treatments for each time point in the NMDS plots that I think it is worth mentioning (with the exception of day 8).</w:t>
      </w:r>
    </w:p>
  </w:comment>
  <w:comment w:id="39" w:author="Marta Gomez-Chiarri" w:date="2018-08-17T14:56:00Z" w:initials="MGC">
    <w:p w14:paraId="46203388" w14:textId="44643052" w:rsidR="00D2731A" w:rsidRDefault="00D2731A">
      <w:pPr>
        <w:pStyle w:val="CommentText"/>
      </w:pPr>
      <w:r>
        <w:rPr>
          <w:rStyle w:val="CommentReference"/>
        </w:rPr>
        <w:annotationRef/>
      </w:r>
      <w:r>
        <w:t>Are these the only ones that were significant?</w:t>
      </w:r>
      <w:r w:rsidR="00292F18">
        <w:t xml:space="preserve">  Why </w:t>
      </w:r>
      <w:proofErr w:type="spellStart"/>
      <w:r w:rsidR="00292F18">
        <w:t>onl</w:t>
      </w:r>
      <w:proofErr w:type="spellEnd"/>
    </w:p>
  </w:comment>
  <w:comment w:id="43" w:author="Marta Gomez-Chiarri" w:date="2018-08-17T09:40:00Z" w:initials="MGC">
    <w:p w14:paraId="4417B544" w14:textId="6981FE75" w:rsidR="00E21F25" w:rsidRDefault="00E21F25">
      <w:pPr>
        <w:pStyle w:val="CommentText"/>
      </w:pPr>
      <w:r>
        <w:rPr>
          <w:rStyle w:val="CommentReference"/>
        </w:rPr>
        <w:annotationRef/>
      </w:r>
      <w:r>
        <w:t xml:space="preserve">Is this number normalized in any way within trial?  Does it need to be? Maybe by providing the % too, like you do for </w:t>
      </w:r>
      <w:proofErr w:type="spellStart"/>
      <w:r>
        <w:t>Oceanosp</w:t>
      </w:r>
      <w:proofErr w:type="spellEnd"/>
      <w:r>
        <w:t>. That would help show that it is also higher relative to total reads.</w:t>
      </w:r>
    </w:p>
  </w:comment>
  <w:comment w:id="53" w:author="Anton Post" w:date="2017-12-28T10:43:00Z" w:initials="AFP">
    <w:p w14:paraId="1E53EFCD" w14:textId="22B5E34B" w:rsidR="00E21F25" w:rsidRDefault="00E21F25">
      <w:pPr>
        <w:pStyle w:val="CommentText"/>
      </w:pPr>
      <w:r>
        <w:rPr>
          <w:rStyle w:val="CommentReference"/>
        </w:rPr>
        <w:annotationRef/>
      </w:r>
      <w:bookmarkStart w:id="55" w:name="_Hlk504551044"/>
      <w:r>
        <w:t>Why would that be if you change water every other day. Are there less targets?</w:t>
      </w:r>
      <w:bookmarkEnd w:id="55"/>
    </w:p>
  </w:comment>
  <w:comment w:id="54" w:author="Marta Gomez-Chiarri" w:date="2018-02-07T12:15:00Z" w:initials="MGC">
    <w:p w14:paraId="0F8E65CA" w14:textId="16412F18" w:rsidR="00E21F25" w:rsidRDefault="00E21F25">
      <w:pPr>
        <w:pStyle w:val="CommentText"/>
      </w:pPr>
      <w:r>
        <w:rPr>
          <w:rStyle w:val="CommentReference"/>
        </w:rPr>
        <w:annotationRef/>
      </w:r>
      <w:r>
        <w:t xml:space="preserve">Good question – I think this is probably due to the fact that what is in the oysters influences the community in the water. But this is speculation at this point (maybe to add to discussion) since we don’t have oyster data for this trial  </w:t>
      </w:r>
    </w:p>
  </w:comment>
  <w:comment w:id="56" w:author="Marta Gomez-Chiarri" w:date="2018-08-17T09:37:00Z" w:initials="MGC">
    <w:p w14:paraId="0E898043" w14:textId="535F16F5" w:rsidR="00E21F25" w:rsidRDefault="00E21F25">
      <w:pPr>
        <w:pStyle w:val="CommentText"/>
      </w:pPr>
      <w:r>
        <w:rPr>
          <w:rStyle w:val="CommentReference"/>
        </w:rPr>
        <w:annotationRef/>
      </w:r>
      <w:r>
        <w:t>This is speculation – move to discussion?</w:t>
      </w:r>
      <w:r w:rsidR="006842D8">
        <w:t xml:space="preserve">  Or I would remove all together, I don’t think it is </w:t>
      </w:r>
    </w:p>
  </w:comment>
  <w:comment w:id="62" w:author="Marta Gomez-Chiarri" w:date="2018-08-17T09:41:00Z" w:initials="MGC">
    <w:p w14:paraId="38ADA93D" w14:textId="77777777" w:rsidR="00E21F25" w:rsidRDefault="00E21F25" w:rsidP="00E21F25">
      <w:pPr>
        <w:pStyle w:val="CommentText"/>
      </w:pPr>
      <w:r>
        <w:rPr>
          <w:rStyle w:val="CommentReference"/>
        </w:rPr>
        <w:annotationRef/>
      </w:r>
      <w:r>
        <w:t>Is the 20% for the control and the 34% for probiotic?</w:t>
      </w:r>
    </w:p>
  </w:comment>
  <w:comment w:id="79" w:author="Anton Post" w:date="2017-12-28T10:46:00Z" w:initials="AFP">
    <w:p w14:paraId="17FAA5A0" w14:textId="26DAD044" w:rsidR="00E21F25" w:rsidRDefault="00E21F25">
      <w:pPr>
        <w:pStyle w:val="CommentText"/>
      </w:pPr>
      <w:r>
        <w:rPr>
          <w:rStyle w:val="CommentReference"/>
        </w:rPr>
        <w:annotationRef/>
      </w:r>
      <w:bookmarkStart w:id="87" w:name="_Hlk504551059"/>
      <w:r>
        <w:t>Same question as above, but also what would be the mode of action that promotes Oceanospirillales over other taxa. Is same competing species being removed and so growth of O’s get enhanced?</w:t>
      </w:r>
      <w:bookmarkEnd w:id="87"/>
    </w:p>
  </w:comment>
  <w:comment w:id="91" w:author="Marta Gomez-Chiarri" w:date="2018-08-17T16:29:00Z" w:initials="MGC">
    <w:p w14:paraId="799D2166" w14:textId="50BA901B" w:rsidR="00BE7C63" w:rsidRDefault="00BE7C63">
      <w:pPr>
        <w:pStyle w:val="CommentText"/>
      </w:pPr>
      <w:r>
        <w:rPr>
          <w:rStyle w:val="CommentReference"/>
        </w:rPr>
        <w:annotationRef/>
      </w:r>
      <w:r w:rsidR="00564711">
        <w:t>Should we refer them as species in the genus vibrio? (at what level were you doing the analysis – genus or order?)</w:t>
      </w:r>
    </w:p>
  </w:comment>
  <w:comment w:id="116" w:author="Marta Gomez-Chiarri" w:date="2018-08-17T16:51:00Z" w:initials="MGC">
    <w:p w14:paraId="571F2776" w14:textId="17391924" w:rsidR="004E7D4E" w:rsidRDefault="004E7D4E">
      <w:pPr>
        <w:pStyle w:val="CommentText"/>
      </w:pPr>
      <w:r>
        <w:rPr>
          <w:rStyle w:val="CommentReference"/>
        </w:rPr>
        <w:annotationRef/>
      </w:r>
      <w:r>
        <w:t>Separate by sample time, and then time.</w:t>
      </w:r>
    </w:p>
  </w:comment>
  <w:comment w:id="158" w:author="Anton Post" w:date="2018-05-21T13:05:00Z" w:initials="AFP">
    <w:p w14:paraId="401A6A1F" w14:textId="11858788" w:rsidR="00E21F25" w:rsidRDefault="00E21F25">
      <w:pPr>
        <w:pStyle w:val="CommentText"/>
      </w:pPr>
      <w:r>
        <w:rPr>
          <w:rStyle w:val="CommentReference"/>
        </w:rPr>
        <w:annotationRef/>
      </w:r>
      <w:r>
        <w:t>Would that be correct?</w:t>
      </w:r>
    </w:p>
  </w:comment>
  <w:comment w:id="163" w:author="Anton Post" w:date="2018-05-22T11:47:00Z" w:initials="AFP">
    <w:p w14:paraId="37EC0BB7" w14:textId="726233B2" w:rsidR="00E21F25" w:rsidRDefault="00E21F25">
      <w:pPr>
        <w:pStyle w:val="CommentText"/>
      </w:pPr>
      <w:r>
        <w:rPr>
          <w:rStyle w:val="CommentReference"/>
        </w:rPr>
        <w:annotationRef/>
      </w:r>
      <w:r>
        <w:t>The last part of sentence is not very clear in itself. Also, its connection to the first part is not very clear.</w:t>
      </w:r>
    </w:p>
  </w:comment>
  <w:comment w:id="164" w:author="Anton Post" w:date="2018-05-22T11:51:00Z" w:initials="AFP">
    <w:p w14:paraId="6FE29BFE" w14:textId="548A7270" w:rsidR="00E21F25" w:rsidRDefault="00E21F25">
      <w:pPr>
        <w:pStyle w:val="CommentText"/>
      </w:pPr>
      <w:r>
        <w:rPr>
          <w:rStyle w:val="CommentReference"/>
        </w:rPr>
        <w:annotationRef/>
      </w:r>
      <w:r>
        <w:t>Are they true symbionts. If not, then use the appropriate term</w:t>
      </w:r>
    </w:p>
  </w:comment>
  <w:comment w:id="165" w:author="Anton Post" w:date="2018-05-22T11:57:00Z" w:initials="AFP">
    <w:p w14:paraId="6F4D2D0E" w14:textId="54DBA166" w:rsidR="00E21F25" w:rsidRDefault="00E21F25">
      <w:pPr>
        <w:pStyle w:val="CommentText"/>
      </w:pPr>
      <w:r>
        <w:rPr>
          <w:rStyle w:val="CommentReference"/>
        </w:rPr>
        <w:annotationRef/>
      </w:r>
      <w:r>
        <w:t>How do algae feed on all bacteria. Do you mean that bacteria are a source of nutrients and growth factors for algae and feed for shellfish larvae?</w:t>
      </w:r>
    </w:p>
  </w:comment>
  <w:comment w:id="167" w:author="Anton Post" w:date="2018-05-22T12:25:00Z" w:initials="AFP">
    <w:p w14:paraId="24A6B360" w14:textId="2BD286FB" w:rsidR="00E21F25" w:rsidRDefault="00E21F25">
      <w:pPr>
        <w:pStyle w:val="CommentText"/>
      </w:pPr>
      <w:r>
        <w:rPr>
          <w:rStyle w:val="CommentReference"/>
        </w:rPr>
        <w:annotationRef/>
      </w:r>
      <w:r>
        <w:t>How does this sentence connect to the previous sentence?</w:t>
      </w:r>
    </w:p>
  </w:comment>
  <w:comment w:id="168" w:author="Anton Post" w:date="2018-05-22T12:26:00Z" w:initials="AFP">
    <w:p w14:paraId="3A33A519" w14:textId="37284975" w:rsidR="00E21F25" w:rsidRDefault="00E21F25">
      <w:pPr>
        <w:pStyle w:val="CommentText"/>
      </w:pPr>
      <w:r>
        <w:rPr>
          <w:rStyle w:val="CommentReference"/>
        </w:rPr>
        <w:annotationRef/>
      </w:r>
      <w:r>
        <w:t>This contradicts the previous section where you suggest that probiotic works on larvae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C7AEBB" w15:done="0"/>
  <w15:commentEx w15:paraId="39C52530" w15:done="0"/>
  <w15:commentEx w15:paraId="1E5D46EF" w15:done="0"/>
  <w15:commentEx w15:paraId="5F62C3BA" w15:done="0"/>
  <w15:commentEx w15:paraId="6ABFC5AD" w15:done="0"/>
  <w15:commentEx w15:paraId="74673E20" w15:done="0"/>
  <w15:commentEx w15:paraId="425719D3" w15:paraIdParent="74673E20" w15:done="0"/>
  <w15:commentEx w15:paraId="1350E7F7" w15:done="0"/>
  <w15:commentEx w15:paraId="46E5A87D" w15:paraIdParent="1350E7F7" w15:done="0"/>
  <w15:commentEx w15:paraId="4F43EAAD" w15:done="0"/>
  <w15:commentEx w15:paraId="26A58621" w15:done="0"/>
  <w15:commentEx w15:paraId="081F74DC" w15:done="0"/>
  <w15:commentEx w15:paraId="36A1D894" w15:done="0"/>
  <w15:commentEx w15:paraId="4A155927" w15:paraIdParent="36A1D894" w15:done="0"/>
  <w15:commentEx w15:paraId="1DBE2BD9" w15:paraIdParent="36A1D894" w15:done="0"/>
  <w15:commentEx w15:paraId="66E0643F" w15:done="0"/>
  <w15:commentEx w15:paraId="79C4C13D" w15:done="0"/>
  <w15:commentEx w15:paraId="393AE265" w15:done="0"/>
  <w15:commentEx w15:paraId="0E48B3E0" w15:done="0"/>
  <w15:commentEx w15:paraId="7F097725" w15:done="0"/>
  <w15:commentEx w15:paraId="3A65DE90" w15:paraIdParent="7F097725" w15:done="0"/>
  <w15:commentEx w15:paraId="4E67A740" w15:paraIdParent="7F097725" w15:done="0"/>
  <w15:commentEx w15:paraId="46203388" w15:done="0"/>
  <w15:commentEx w15:paraId="4417B544" w15:done="0"/>
  <w15:commentEx w15:paraId="1E53EFCD" w15:done="0"/>
  <w15:commentEx w15:paraId="0F8E65CA" w15:paraIdParent="1E53EFCD" w15:done="0"/>
  <w15:commentEx w15:paraId="0E898043" w15:done="0"/>
  <w15:commentEx w15:paraId="38ADA93D" w15:done="0"/>
  <w15:commentEx w15:paraId="17FAA5A0" w15:done="0"/>
  <w15:commentEx w15:paraId="799D2166" w15:done="0"/>
  <w15:commentEx w15:paraId="571F2776" w15:done="0"/>
  <w15:commentEx w15:paraId="401A6A1F" w15:done="0"/>
  <w15:commentEx w15:paraId="37EC0BB7" w15:done="0"/>
  <w15:commentEx w15:paraId="6FE29BFE" w15:done="0"/>
  <w15:commentEx w15:paraId="6F4D2D0E" w15:done="0"/>
  <w15:commentEx w15:paraId="24A6B360" w15:done="0"/>
  <w15:commentEx w15:paraId="3A33A5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C7AEBB" w16cid:durableId="1F2515F2"/>
  <w16cid:commentId w16cid:paraId="39C52530" w16cid:durableId="1EAD1CDF"/>
  <w16cid:commentId w16cid:paraId="1E5D46EF" w16cid:durableId="1EAD1D64"/>
  <w16cid:commentId w16cid:paraId="5F62C3BA" w16cid:durableId="1F2515F5"/>
  <w16cid:commentId w16cid:paraId="6ABFC5AD" w16cid:durableId="1F2515F6"/>
  <w16cid:commentId w16cid:paraId="74673E20" w16cid:durableId="1EAD1E04"/>
  <w16cid:commentId w16cid:paraId="425719D3" w16cid:durableId="1F2515F8"/>
  <w16cid:commentId w16cid:paraId="1350E7F7" w16cid:durableId="1EAD38F1"/>
  <w16cid:commentId w16cid:paraId="46E5A87D" w16cid:durableId="1F2515FA"/>
  <w16cid:commentId w16cid:paraId="4F43EAAD" w16cid:durableId="1F2515FB"/>
  <w16cid:commentId w16cid:paraId="26A58621" w16cid:durableId="1F2515FC"/>
  <w16cid:commentId w16cid:paraId="081F74DC" w16cid:durableId="1F2515FD"/>
  <w16cid:commentId w16cid:paraId="36A1D894" w16cid:durableId="1E354CC5"/>
  <w16cid:commentId w16cid:paraId="4A155927" w16cid:durableId="1E3573B9"/>
  <w16cid:commentId w16cid:paraId="1DBE2BD9" w16cid:durableId="1F251600"/>
  <w16cid:commentId w16cid:paraId="66E0643F" w16cid:durableId="1F251601"/>
  <w16cid:commentId w16cid:paraId="79C4C13D" w16cid:durableId="1F251603"/>
  <w16cid:commentId w16cid:paraId="393AE265" w16cid:durableId="1F251604"/>
  <w16cid:commentId w16cid:paraId="0E48B3E0" w16cid:durableId="1F251606"/>
  <w16cid:commentId w16cid:paraId="7F097725" w16cid:durableId="1E354CD3"/>
  <w16cid:commentId w16cid:paraId="3A65DE90" w16cid:durableId="1F251608"/>
  <w16cid:commentId w16cid:paraId="4E67A740" w16cid:durableId="1F251609"/>
  <w16cid:commentId w16cid:paraId="46203388" w16cid:durableId="1F25160A"/>
  <w16cid:commentId w16cid:paraId="4417B544" w16cid:durableId="1F25160B"/>
  <w16cid:commentId w16cid:paraId="1E53EFCD" w16cid:durableId="1E12D0B3"/>
  <w16cid:commentId w16cid:paraId="0F8E65CA" w16cid:durableId="1E354CD7"/>
  <w16cid:commentId w16cid:paraId="0E898043" w16cid:durableId="1F25160E"/>
  <w16cid:commentId w16cid:paraId="38ADA93D" w16cid:durableId="1F25160F"/>
  <w16cid:commentId w16cid:paraId="17FAA5A0" w16cid:durableId="1E12D0B4"/>
  <w16cid:commentId w16cid:paraId="799D2166" w16cid:durableId="1F251611"/>
  <w16cid:commentId w16cid:paraId="571F2776" w16cid:durableId="1F251612"/>
  <w16cid:commentId w16cid:paraId="401A6A1F" w16cid:durableId="1EAD427E"/>
  <w16cid:commentId w16cid:paraId="37EC0BB7" w16cid:durableId="1EAE81DE"/>
  <w16cid:commentId w16cid:paraId="6FE29BFE" w16cid:durableId="1EAE82C6"/>
  <w16cid:commentId w16cid:paraId="6F4D2D0E" w16cid:durableId="1EAE8442"/>
  <w16cid:commentId w16cid:paraId="24A6B360" w16cid:durableId="1EAE8AA9"/>
  <w16cid:commentId w16cid:paraId="3A33A519" w16cid:durableId="1EAE8A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CE9B0" w14:textId="77777777" w:rsidR="00A24F45" w:rsidRDefault="00A24F45" w:rsidP="00117666">
      <w:pPr>
        <w:spacing w:after="0"/>
      </w:pPr>
      <w:r>
        <w:separator/>
      </w:r>
    </w:p>
  </w:endnote>
  <w:endnote w:type="continuationSeparator" w:id="0">
    <w:p w14:paraId="5EA9B072" w14:textId="77777777" w:rsidR="00A24F45" w:rsidRDefault="00A24F45"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E21F25" w:rsidRPr="00577C4C" w:rsidRDefault="00E21F25">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E21F25" w:rsidRPr="00577C4C" w:rsidRDefault="00E21F2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3C90" w:rsidRPr="00E63C90">
                            <w:rPr>
                              <w:noProof/>
                              <w:color w:val="000000" w:themeColor="text1"/>
                              <w:sz w:val="22"/>
                              <w:szCs w:val="40"/>
                            </w:rPr>
                            <w:t>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C2A9274" w:rsidR="00E21F25" w:rsidRPr="00577C4C" w:rsidRDefault="00E21F2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3C90" w:rsidRPr="00E63C90">
                      <w:rPr>
                        <w:noProof/>
                        <w:color w:val="000000" w:themeColor="text1"/>
                        <w:sz w:val="22"/>
                        <w:szCs w:val="40"/>
                      </w:rPr>
                      <w:t>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E21F25" w:rsidRPr="00577C4C" w:rsidRDefault="00E21F25">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E21F25" w:rsidRPr="00577C4C" w:rsidRDefault="00E21F2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3C90" w:rsidRPr="00E63C90">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0D14E2C" w:rsidR="00E21F25" w:rsidRPr="00577C4C" w:rsidRDefault="00E21F25">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3C90" w:rsidRPr="00E63C90">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06256" w14:textId="77777777" w:rsidR="00A24F45" w:rsidRDefault="00A24F45" w:rsidP="00117666">
      <w:pPr>
        <w:spacing w:after="0"/>
      </w:pPr>
      <w:r>
        <w:separator/>
      </w:r>
    </w:p>
  </w:footnote>
  <w:footnote w:type="continuationSeparator" w:id="0">
    <w:p w14:paraId="746A1C2F" w14:textId="77777777" w:rsidR="00A24F45" w:rsidRDefault="00A24F45"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E21F25" w:rsidRPr="007E3148" w:rsidRDefault="00E21F25"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E21F25" w:rsidRPr="00A849B0" w:rsidRDefault="00E21F25"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E21F25" w:rsidRDefault="00E21F25"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a Gomez-Chiarri">
    <w15:presenceInfo w15:providerId="None" w15:userId="Marta Gomez-Chiarri"/>
  </w15:person>
  <w15:person w15:author="Rebecca Stevick">
    <w15:presenceInfo w15:providerId="Windows Live" w15:userId="91926e4c2fe24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DBC"/>
    <w:rsid w:val="00000244"/>
    <w:rsid w:val="00000251"/>
    <w:rsid w:val="00000294"/>
    <w:rsid w:val="0000183B"/>
    <w:rsid w:val="000036AA"/>
    <w:rsid w:val="00004028"/>
    <w:rsid w:val="000040FC"/>
    <w:rsid w:val="00004ABF"/>
    <w:rsid w:val="000060DC"/>
    <w:rsid w:val="00012012"/>
    <w:rsid w:val="00015F54"/>
    <w:rsid w:val="000163DD"/>
    <w:rsid w:val="00017B6E"/>
    <w:rsid w:val="0002018A"/>
    <w:rsid w:val="00021B3E"/>
    <w:rsid w:val="00022D41"/>
    <w:rsid w:val="000259A6"/>
    <w:rsid w:val="00026D10"/>
    <w:rsid w:val="00030625"/>
    <w:rsid w:val="00031091"/>
    <w:rsid w:val="00034304"/>
    <w:rsid w:val="00035434"/>
    <w:rsid w:val="0003677D"/>
    <w:rsid w:val="00036FE9"/>
    <w:rsid w:val="00037A67"/>
    <w:rsid w:val="0004174F"/>
    <w:rsid w:val="0004246A"/>
    <w:rsid w:val="00042C93"/>
    <w:rsid w:val="00043989"/>
    <w:rsid w:val="00045678"/>
    <w:rsid w:val="000458E4"/>
    <w:rsid w:val="00046437"/>
    <w:rsid w:val="00047404"/>
    <w:rsid w:val="000513B7"/>
    <w:rsid w:val="000558C2"/>
    <w:rsid w:val="00056EFD"/>
    <w:rsid w:val="00056F14"/>
    <w:rsid w:val="000609F1"/>
    <w:rsid w:val="00062DA6"/>
    <w:rsid w:val="00063D84"/>
    <w:rsid w:val="00064AD7"/>
    <w:rsid w:val="0006600D"/>
    <w:rsid w:val="0006636D"/>
    <w:rsid w:val="000664EA"/>
    <w:rsid w:val="0006784C"/>
    <w:rsid w:val="0007021A"/>
    <w:rsid w:val="000724E5"/>
    <w:rsid w:val="00072CD2"/>
    <w:rsid w:val="0007306D"/>
    <w:rsid w:val="00075E17"/>
    <w:rsid w:val="00077D53"/>
    <w:rsid w:val="00077F78"/>
    <w:rsid w:val="00081394"/>
    <w:rsid w:val="0008244D"/>
    <w:rsid w:val="00082BA0"/>
    <w:rsid w:val="00084925"/>
    <w:rsid w:val="00091BC5"/>
    <w:rsid w:val="00093BBF"/>
    <w:rsid w:val="0009511A"/>
    <w:rsid w:val="0009636C"/>
    <w:rsid w:val="000977F0"/>
    <w:rsid w:val="000A04FF"/>
    <w:rsid w:val="000A2639"/>
    <w:rsid w:val="000A2F6A"/>
    <w:rsid w:val="000A35F5"/>
    <w:rsid w:val="000A67BA"/>
    <w:rsid w:val="000A7202"/>
    <w:rsid w:val="000B0913"/>
    <w:rsid w:val="000B18DC"/>
    <w:rsid w:val="000B2247"/>
    <w:rsid w:val="000B34BD"/>
    <w:rsid w:val="000B435B"/>
    <w:rsid w:val="000B6772"/>
    <w:rsid w:val="000C1F38"/>
    <w:rsid w:val="000C415A"/>
    <w:rsid w:val="000C4FFA"/>
    <w:rsid w:val="000C7E2A"/>
    <w:rsid w:val="000D0CEE"/>
    <w:rsid w:val="000D4827"/>
    <w:rsid w:val="000D4D99"/>
    <w:rsid w:val="000D585E"/>
    <w:rsid w:val="000D633A"/>
    <w:rsid w:val="000D6B50"/>
    <w:rsid w:val="000D73C1"/>
    <w:rsid w:val="000E0D39"/>
    <w:rsid w:val="000E1A35"/>
    <w:rsid w:val="000E2F3B"/>
    <w:rsid w:val="000E2FA7"/>
    <w:rsid w:val="000E5402"/>
    <w:rsid w:val="000E7BC8"/>
    <w:rsid w:val="000F10C3"/>
    <w:rsid w:val="000F4CFB"/>
    <w:rsid w:val="000F5347"/>
    <w:rsid w:val="000F59FF"/>
    <w:rsid w:val="000F60AA"/>
    <w:rsid w:val="000F6BA3"/>
    <w:rsid w:val="000F778B"/>
    <w:rsid w:val="000F78EE"/>
    <w:rsid w:val="000F7EEE"/>
    <w:rsid w:val="000F7F06"/>
    <w:rsid w:val="00101703"/>
    <w:rsid w:val="00102A06"/>
    <w:rsid w:val="00111D7E"/>
    <w:rsid w:val="00111ED0"/>
    <w:rsid w:val="00117666"/>
    <w:rsid w:val="00120487"/>
    <w:rsid w:val="00120B5A"/>
    <w:rsid w:val="001223A7"/>
    <w:rsid w:val="00123348"/>
    <w:rsid w:val="00125A34"/>
    <w:rsid w:val="00130DB8"/>
    <w:rsid w:val="0013116A"/>
    <w:rsid w:val="00133435"/>
    <w:rsid w:val="00134256"/>
    <w:rsid w:val="001358F8"/>
    <w:rsid w:val="00141DFC"/>
    <w:rsid w:val="001444D0"/>
    <w:rsid w:val="00144BD2"/>
    <w:rsid w:val="00145911"/>
    <w:rsid w:val="00147395"/>
    <w:rsid w:val="0015035B"/>
    <w:rsid w:val="00151C0A"/>
    <w:rsid w:val="00151F40"/>
    <w:rsid w:val="001535C8"/>
    <w:rsid w:val="00154B6A"/>
    <w:rsid w:val="001552C9"/>
    <w:rsid w:val="001559CB"/>
    <w:rsid w:val="00162D70"/>
    <w:rsid w:val="00163026"/>
    <w:rsid w:val="001630B7"/>
    <w:rsid w:val="001645A3"/>
    <w:rsid w:val="00164D16"/>
    <w:rsid w:val="001669B8"/>
    <w:rsid w:val="00171FE8"/>
    <w:rsid w:val="001738CB"/>
    <w:rsid w:val="00174B53"/>
    <w:rsid w:val="00176B3E"/>
    <w:rsid w:val="00177D84"/>
    <w:rsid w:val="00181346"/>
    <w:rsid w:val="001833D1"/>
    <w:rsid w:val="0018444C"/>
    <w:rsid w:val="00187EA7"/>
    <w:rsid w:val="00192443"/>
    <w:rsid w:val="00192704"/>
    <w:rsid w:val="0019552A"/>
    <w:rsid w:val="0019560A"/>
    <w:rsid w:val="001964EF"/>
    <w:rsid w:val="00196F38"/>
    <w:rsid w:val="001A357F"/>
    <w:rsid w:val="001A4182"/>
    <w:rsid w:val="001A4264"/>
    <w:rsid w:val="001A49BA"/>
    <w:rsid w:val="001A53A4"/>
    <w:rsid w:val="001A5511"/>
    <w:rsid w:val="001A6C33"/>
    <w:rsid w:val="001A757F"/>
    <w:rsid w:val="001B1A2C"/>
    <w:rsid w:val="001B2770"/>
    <w:rsid w:val="001B32B1"/>
    <w:rsid w:val="001B3790"/>
    <w:rsid w:val="001B391F"/>
    <w:rsid w:val="001B48EA"/>
    <w:rsid w:val="001B5FE3"/>
    <w:rsid w:val="001C0A6F"/>
    <w:rsid w:val="001C1882"/>
    <w:rsid w:val="001C19FF"/>
    <w:rsid w:val="001C2ED3"/>
    <w:rsid w:val="001C488B"/>
    <w:rsid w:val="001C67BA"/>
    <w:rsid w:val="001C73AE"/>
    <w:rsid w:val="001D0F9C"/>
    <w:rsid w:val="001D1096"/>
    <w:rsid w:val="001D18D0"/>
    <w:rsid w:val="001D5C23"/>
    <w:rsid w:val="001D622F"/>
    <w:rsid w:val="001E11C7"/>
    <w:rsid w:val="001E2FDF"/>
    <w:rsid w:val="001E6635"/>
    <w:rsid w:val="001E766B"/>
    <w:rsid w:val="001F4C07"/>
    <w:rsid w:val="001F6C06"/>
    <w:rsid w:val="00202546"/>
    <w:rsid w:val="00203E2A"/>
    <w:rsid w:val="00207716"/>
    <w:rsid w:val="002140D2"/>
    <w:rsid w:val="00214212"/>
    <w:rsid w:val="002145CA"/>
    <w:rsid w:val="00220AEA"/>
    <w:rsid w:val="00221E39"/>
    <w:rsid w:val="00226954"/>
    <w:rsid w:val="0022713B"/>
    <w:rsid w:val="00230BC4"/>
    <w:rsid w:val="00231543"/>
    <w:rsid w:val="0023270C"/>
    <w:rsid w:val="00232B24"/>
    <w:rsid w:val="00234C81"/>
    <w:rsid w:val="00240612"/>
    <w:rsid w:val="00243241"/>
    <w:rsid w:val="002500BF"/>
    <w:rsid w:val="00250C99"/>
    <w:rsid w:val="00251AFE"/>
    <w:rsid w:val="00251F63"/>
    <w:rsid w:val="00252332"/>
    <w:rsid w:val="00252371"/>
    <w:rsid w:val="00261D69"/>
    <w:rsid w:val="00261E92"/>
    <w:rsid w:val="0026252E"/>
    <w:rsid w:val="002629A3"/>
    <w:rsid w:val="00263E62"/>
    <w:rsid w:val="00264882"/>
    <w:rsid w:val="00265660"/>
    <w:rsid w:val="002673CC"/>
    <w:rsid w:val="00267D18"/>
    <w:rsid w:val="002703D8"/>
    <w:rsid w:val="0027083A"/>
    <w:rsid w:val="00270C49"/>
    <w:rsid w:val="002715A0"/>
    <w:rsid w:val="002767E5"/>
    <w:rsid w:val="00276F7D"/>
    <w:rsid w:val="00277EDD"/>
    <w:rsid w:val="00283096"/>
    <w:rsid w:val="0028502E"/>
    <w:rsid w:val="00285C9E"/>
    <w:rsid w:val="002868E2"/>
    <w:rsid w:val="002869C3"/>
    <w:rsid w:val="00292114"/>
    <w:rsid w:val="00292F18"/>
    <w:rsid w:val="002936E4"/>
    <w:rsid w:val="002937BF"/>
    <w:rsid w:val="0029514E"/>
    <w:rsid w:val="00296B88"/>
    <w:rsid w:val="00296B99"/>
    <w:rsid w:val="00296F62"/>
    <w:rsid w:val="002A038F"/>
    <w:rsid w:val="002A0BFE"/>
    <w:rsid w:val="002A3E66"/>
    <w:rsid w:val="002A5C9A"/>
    <w:rsid w:val="002A6348"/>
    <w:rsid w:val="002A729A"/>
    <w:rsid w:val="002B1004"/>
    <w:rsid w:val="002B17BD"/>
    <w:rsid w:val="002B224F"/>
    <w:rsid w:val="002B39AE"/>
    <w:rsid w:val="002B4373"/>
    <w:rsid w:val="002B4554"/>
    <w:rsid w:val="002B7476"/>
    <w:rsid w:val="002B7CEE"/>
    <w:rsid w:val="002C1FD9"/>
    <w:rsid w:val="002C2EF4"/>
    <w:rsid w:val="002C38E2"/>
    <w:rsid w:val="002C5975"/>
    <w:rsid w:val="002C7377"/>
    <w:rsid w:val="002C74CA"/>
    <w:rsid w:val="002D309F"/>
    <w:rsid w:val="002D4C21"/>
    <w:rsid w:val="002D5442"/>
    <w:rsid w:val="002D630D"/>
    <w:rsid w:val="002E2EBA"/>
    <w:rsid w:val="002E347B"/>
    <w:rsid w:val="002E467F"/>
    <w:rsid w:val="002E5918"/>
    <w:rsid w:val="002E7420"/>
    <w:rsid w:val="002F0436"/>
    <w:rsid w:val="002F0644"/>
    <w:rsid w:val="002F13CE"/>
    <w:rsid w:val="002F744D"/>
    <w:rsid w:val="00300017"/>
    <w:rsid w:val="00301B23"/>
    <w:rsid w:val="0030386E"/>
    <w:rsid w:val="00303DE6"/>
    <w:rsid w:val="00303F69"/>
    <w:rsid w:val="00304EF0"/>
    <w:rsid w:val="003051EB"/>
    <w:rsid w:val="0030607B"/>
    <w:rsid w:val="00306F06"/>
    <w:rsid w:val="00307397"/>
    <w:rsid w:val="00310124"/>
    <w:rsid w:val="0031142D"/>
    <w:rsid w:val="0031165C"/>
    <w:rsid w:val="00315BB8"/>
    <w:rsid w:val="0031664E"/>
    <w:rsid w:val="00320538"/>
    <w:rsid w:val="0032112E"/>
    <w:rsid w:val="00321CAC"/>
    <w:rsid w:val="003221A4"/>
    <w:rsid w:val="0032385B"/>
    <w:rsid w:val="0032506A"/>
    <w:rsid w:val="00326308"/>
    <w:rsid w:val="003271D2"/>
    <w:rsid w:val="00327DC0"/>
    <w:rsid w:val="00330316"/>
    <w:rsid w:val="0033059C"/>
    <w:rsid w:val="003403D9"/>
    <w:rsid w:val="0034156C"/>
    <w:rsid w:val="00342DC7"/>
    <w:rsid w:val="00343855"/>
    <w:rsid w:val="00352044"/>
    <w:rsid w:val="0035227E"/>
    <w:rsid w:val="00353A51"/>
    <w:rsid w:val="003544FB"/>
    <w:rsid w:val="0035502B"/>
    <w:rsid w:val="00355138"/>
    <w:rsid w:val="0036030D"/>
    <w:rsid w:val="00362A7F"/>
    <w:rsid w:val="003647CC"/>
    <w:rsid w:val="00365D63"/>
    <w:rsid w:val="00365D89"/>
    <w:rsid w:val="00366C4E"/>
    <w:rsid w:val="0036793B"/>
    <w:rsid w:val="00372682"/>
    <w:rsid w:val="003757F2"/>
    <w:rsid w:val="00376CC5"/>
    <w:rsid w:val="003821CB"/>
    <w:rsid w:val="0038579E"/>
    <w:rsid w:val="00386B96"/>
    <w:rsid w:val="00387DB5"/>
    <w:rsid w:val="00390A87"/>
    <w:rsid w:val="0039104C"/>
    <w:rsid w:val="00391630"/>
    <w:rsid w:val="003925DE"/>
    <w:rsid w:val="00394062"/>
    <w:rsid w:val="0039693B"/>
    <w:rsid w:val="0039700E"/>
    <w:rsid w:val="003978D5"/>
    <w:rsid w:val="003A2918"/>
    <w:rsid w:val="003A3FC2"/>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F5D"/>
    <w:rsid w:val="003E4BAD"/>
    <w:rsid w:val="003E7DBB"/>
    <w:rsid w:val="003F05B8"/>
    <w:rsid w:val="003F129E"/>
    <w:rsid w:val="003F2750"/>
    <w:rsid w:val="003F488D"/>
    <w:rsid w:val="003F7D39"/>
    <w:rsid w:val="00400A41"/>
    <w:rsid w:val="00401590"/>
    <w:rsid w:val="00402902"/>
    <w:rsid w:val="004077BF"/>
    <w:rsid w:val="00407B85"/>
    <w:rsid w:val="00410DE0"/>
    <w:rsid w:val="0041121E"/>
    <w:rsid w:val="004112BF"/>
    <w:rsid w:val="00413ECB"/>
    <w:rsid w:val="00415203"/>
    <w:rsid w:val="00416102"/>
    <w:rsid w:val="00416F8B"/>
    <w:rsid w:val="00417134"/>
    <w:rsid w:val="004209C4"/>
    <w:rsid w:val="00420C1F"/>
    <w:rsid w:val="00425787"/>
    <w:rsid w:val="004270AA"/>
    <w:rsid w:val="004270D3"/>
    <w:rsid w:val="00427495"/>
    <w:rsid w:val="00427B70"/>
    <w:rsid w:val="00431F64"/>
    <w:rsid w:val="00433937"/>
    <w:rsid w:val="00433D58"/>
    <w:rsid w:val="00433D6C"/>
    <w:rsid w:val="00434AD1"/>
    <w:rsid w:val="00434B54"/>
    <w:rsid w:val="00436100"/>
    <w:rsid w:val="00442DE9"/>
    <w:rsid w:val="0044450D"/>
    <w:rsid w:val="004454A0"/>
    <w:rsid w:val="00445525"/>
    <w:rsid w:val="00447BBA"/>
    <w:rsid w:val="00451725"/>
    <w:rsid w:val="00451A8B"/>
    <w:rsid w:val="00451E26"/>
    <w:rsid w:val="0045339E"/>
    <w:rsid w:val="00454AEA"/>
    <w:rsid w:val="00454E13"/>
    <w:rsid w:val="00456C39"/>
    <w:rsid w:val="00456CBE"/>
    <w:rsid w:val="00463E3D"/>
    <w:rsid w:val="004645AE"/>
    <w:rsid w:val="00464F81"/>
    <w:rsid w:val="00465BB6"/>
    <w:rsid w:val="00466A55"/>
    <w:rsid w:val="00467FCE"/>
    <w:rsid w:val="00474845"/>
    <w:rsid w:val="00475D9C"/>
    <w:rsid w:val="00476CA1"/>
    <w:rsid w:val="0048246A"/>
    <w:rsid w:val="00482629"/>
    <w:rsid w:val="0048337A"/>
    <w:rsid w:val="00484A45"/>
    <w:rsid w:val="004867A5"/>
    <w:rsid w:val="00490087"/>
    <w:rsid w:val="00491748"/>
    <w:rsid w:val="00492334"/>
    <w:rsid w:val="00492644"/>
    <w:rsid w:val="00492CA9"/>
    <w:rsid w:val="00495408"/>
    <w:rsid w:val="004A02FD"/>
    <w:rsid w:val="004A0649"/>
    <w:rsid w:val="004A0D42"/>
    <w:rsid w:val="004A16B4"/>
    <w:rsid w:val="004A1BF2"/>
    <w:rsid w:val="004A2B6D"/>
    <w:rsid w:val="004A53FC"/>
    <w:rsid w:val="004A6B35"/>
    <w:rsid w:val="004B198F"/>
    <w:rsid w:val="004B3786"/>
    <w:rsid w:val="004B495B"/>
    <w:rsid w:val="004C0C21"/>
    <w:rsid w:val="004C1BD7"/>
    <w:rsid w:val="004C20B7"/>
    <w:rsid w:val="004C3963"/>
    <w:rsid w:val="004C3BA7"/>
    <w:rsid w:val="004D05C3"/>
    <w:rsid w:val="004D073C"/>
    <w:rsid w:val="004D0F48"/>
    <w:rsid w:val="004D3E33"/>
    <w:rsid w:val="004E0132"/>
    <w:rsid w:val="004E0786"/>
    <w:rsid w:val="004E1BA0"/>
    <w:rsid w:val="004E29C9"/>
    <w:rsid w:val="004E3005"/>
    <w:rsid w:val="004E421A"/>
    <w:rsid w:val="004E4E84"/>
    <w:rsid w:val="004E51BD"/>
    <w:rsid w:val="004E7D4E"/>
    <w:rsid w:val="004F009A"/>
    <w:rsid w:val="004F206E"/>
    <w:rsid w:val="004F777F"/>
    <w:rsid w:val="004F796D"/>
    <w:rsid w:val="005023BF"/>
    <w:rsid w:val="0050303F"/>
    <w:rsid w:val="00503795"/>
    <w:rsid w:val="00503C11"/>
    <w:rsid w:val="0050765F"/>
    <w:rsid w:val="00507DBC"/>
    <w:rsid w:val="00512B15"/>
    <w:rsid w:val="00513CF6"/>
    <w:rsid w:val="0051440C"/>
    <w:rsid w:val="005151BE"/>
    <w:rsid w:val="00522478"/>
    <w:rsid w:val="0052342D"/>
    <w:rsid w:val="005250F2"/>
    <w:rsid w:val="00525E94"/>
    <w:rsid w:val="00526FB4"/>
    <w:rsid w:val="005276CA"/>
    <w:rsid w:val="00530C47"/>
    <w:rsid w:val="005331B9"/>
    <w:rsid w:val="00533FED"/>
    <w:rsid w:val="00534801"/>
    <w:rsid w:val="0053671E"/>
    <w:rsid w:val="00537061"/>
    <w:rsid w:val="00541624"/>
    <w:rsid w:val="005428AA"/>
    <w:rsid w:val="00547114"/>
    <w:rsid w:val="00550563"/>
    <w:rsid w:val="005529C6"/>
    <w:rsid w:val="005539B1"/>
    <w:rsid w:val="00555C1F"/>
    <w:rsid w:val="005568F5"/>
    <w:rsid w:val="00557404"/>
    <w:rsid w:val="00560134"/>
    <w:rsid w:val="005609AF"/>
    <w:rsid w:val="00560FDD"/>
    <w:rsid w:val="00561681"/>
    <w:rsid w:val="00562A71"/>
    <w:rsid w:val="00562FEE"/>
    <w:rsid w:val="0056466A"/>
    <w:rsid w:val="00564711"/>
    <w:rsid w:val="00564DFE"/>
    <w:rsid w:val="00573A0B"/>
    <w:rsid w:val="00580ADB"/>
    <w:rsid w:val="005834DC"/>
    <w:rsid w:val="0059196C"/>
    <w:rsid w:val="005938A4"/>
    <w:rsid w:val="00594686"/>
    <w:rsid w:val="005954B8"/>
    <w:rsid w:val="005A020A"/>
    <w:rsid w:val="005A128C"/>
    <w:rsid w:val="005A1697"/>
    <w:rsid w:val="005A1D84"/>
    <w:rsid w:val="005A36CA"/>
    <w:rsid w:val="005A4881"/>
    <w:rsid w:val="005A70EA"/>
    <w:rsid w:val="005A7761"/>
    <w:rsid w:val="005B131B"/>
    <w:rsid w:val="005B3025"/>
    <w:rsid w:val="005B3715"/>
    <w:rsid w:val="005B3927"/>
    <w:rsid w:val="005B3D23"/>
    <w:rsid w:val="005B43DD"/>
    <w:rsid w:val="005B4448"/>
    <w:rsid w:val="005B44A6"/>
    <w:rsid w:val="005B78CC"/>
    <w:rsid w:val="005C29B0"/>
    <w:rsid w:val="005C34A2"/>
    <w:rsid w:val="005C3963"/>
    <w:rsid w:val="005C5232"/>
    <w:rsid w:val="005C7C0C"/>
    <w:rsid w:val="005D00C0"/>
    <w:rsid w:val="005D1840"/>
    <w:rsid w:val="005D1C91"/>
    <w:rsid w:val="005D35E4"/>
    <w:rsid w:val="005D69FE"/>
    <w:rsid w:val="005D7910"/>
    <w:rsid w:val="005E1F57"/>
    <w:rsid w:val="005E382D"/>
    <w:rsid w:val="005E3EE3"/>
    <w:rsid w:val="005E3F26"/>
    <w:rsid w:val="005E44FA"/>
    <w:rsid w:val="005F0603"/>
    <w:rsid w:val="005F0BA1"/>
    <w:rsid w:val="005F0DBC"/>
    <w:rsid w:val="005F3700"/>
    <w:rsid w:val="005F5491"/>
    <w:rsid w:val="005F6C05"/>
    <w:rsid w:val="005F76F9"/>
    <w:rsid w:val="0061055B"/>
    <w:rsid w:val="00611015"/>
    <w:rsid w:val="00611873"/>
    <w:rsid w:val="00613512"/>
    <w:rsid w:val="006149B5"/>
    <w:rsid w:val="006151EA"/>
    <w:rsid w:val="0062154F"/>
    <w:rsid w:val="00622D90"/>
    <w:rsid w:val="0062428A"/>
    <w:rsid w:val="00626153"/>
    <w:rsid w:val="00626B52"/>
    <w:rsid w:val="0063026B"/>
    <w:rsid w:val="00631A8C"/>
    <w:rsid w:val="006345BD"/>
    <w:rsid w:val="0064111E"/>
    <w:rsid w:val="00651CA2"/>
    <w:rsid w:val="00653D60"/>
    <w:rsid w:val="0065423A"/>
    <w:rsid w:val="00656854"/>
    <w:rsid w:val="00660D05"/>
    <w:rsid w:val="00662439"/>
    <w:rsid w:val="00666A83"/>
    <w:rsid w:val="00671D9A"/>
    <w:rsid w:val="0067307E"/>
    <w:rsid w:val="00673952"/>
    <w:rsid w:val="00674FBA"/>
    <w:rsid w:val="006811C1"/>
    <w:rsid w:val="00681D93"/>
    <w:rsid w:val="006834F2"/>
    <w:rsid w:val="006842D8"/>
    <w:rsid w:val="00684303"/>
    <w:rsid w:val="00686B93"/>
    <w:rsid w:val="00686C9D"/>
    <w:rsid w:val="00690F89"/>
    <w:rsid w:val="0069383C"/>
    <w:rsid w:val="00694D2C"/>
    <w:rsid w:val="006A232A"/>
    <w:rsid w:val="006A2586"/>
    <w:rsid w:val="006A4BCF"/>
    <w:rsid w:val="006A4CDF"/>
    <w:rsid w:val="006A5A27"/>
    <w:rsid w:val="006A63B9"/>
    <w:rsid w:val="006A7DDD"/>
    <w:rsid w:val="006B11F9"/>
    <w:rsid w:val="006B2D5B"/>
    <w:rsid w:val="006B7D14"/>
    <w:rsid w:val="006C63F3"/>
    <w:rsid w:val="006D0B2F"/>
    <w:rsid w:val="006D4319"/>
    <w:rsid w:val="006D51B2"/>
    <w:rsid w:val="006D5B93"/>
    <w:rsid w:val="006D7D9E"/>
    <w:rsid w:val="006E149A"/>
    <w:rsid w:val="006E1ED2"/>
    <w:rsid w:val="006E43E8"/>
    <w:rsid w:val="006E4EDB"/>
    <w:rsid w:val="006E557E"/>
    <w:rsid w:val="006E5CE2"/>
    <w:rsid w:val="006E6EF3"/>
    <w:rsid w:val="006F317A"/>
    <w:rsid w:val="007003AE"/>
    <w:rsid w:val="0070167C"/>
    <w:rsid w:val="0070477B"/>
    <w:rsid w:val="00713B39"/>
    <w:rsid w:val="00715183"/>
    <w:rsid w:val="007166B2"/>
    <w:rsid w:val="00720A21"/>
    <w:rsid w:val="00720D0A"/>
    <w:rsid w:val="00721E3E"/>
    <w:rsid w:val="007232B5"/>
    <w:rsid w:val="00725123"/>
    <w:rsid w:val="0072534A"/>
    <w:rsid w:val="00725A7D"/>
    <w:rsid w:val="00726C50"/>
    <w:rsid w:val="00727F67"/>
    <w:rsid w:val="0073085C"/>
    <w:rsid w:val="00735638"/>
    <w:rsid w:val="0073597D"/>
    <w:rsid w:val="00736D17"/>
    <w:rsid w:val="00740FE8"/>
    <w:rsid w:val="0074137C"/>
    <w:rsid w:val="007423FD"/>
    <w:rsid w:val="00746505"/>
    <w:rsid w:val="00746AD4"/>
    <w:rsid w:val="0074703A"/>
    <w:rsid w:val="00750071"/>
    <w:rsid w:val="00751377"/>
    <w:rsid w:val="00752F1D"/>
    <w:rsid w:val="00752FD2"/>
    <w:rsid w:val="00753C06"/>
    <w:rsid w:val="00754E24"/>
    <w:rsid w:val="007566C0"/>
    <w:rsid w:val="00760727"/>
    <w:rsid w:val="00760EED"/>
    <w:rsid w:val="00762972"/>
    <w:rsid w:val="00764396"/>
    <w:rsid w:val="00764CCF"/>
    <w:rsid w:val="007656EC"/>
    <w:rsid w:val="0076700A"/>
    <w:rsid w:val="007719DC"/>
    <w:rsid w:val="00773B6E"/>
    <w:rsid w:val="00777E86"/>
    <w:rsid w:val="0078046D"/>
    <w:rsid w:val="00781820"/>
    <w:rsid w:val="00783A06"/>
    <w:rsid w:val="00787E54"/>
    <w:rsid w:val="007905DE"/>
    <w:rsid w:val="00790BB3"/>
    <w:rsid w:val="00792043"/>
    <w:rsid w:val="007928F5"/>
    <w:rsid w:val="0079292F"/>
    <w:rsid w:val="00792B2E"/>
    <w:rsid w:val="00795E8C"/>
    <w:rsid w:val="007967FA"/>
    <w:rsid w:val="00796AFC"/>
    <w:rsid w:val="00797E65"/>
    <w:rsid w:val="00797EDD"/>
    <w:rsid w:val="007A2594"/>
    <w:rsid w:val="007A2DFA"/>
    <w:rsid w:val="007A7139"/>
    <w:rsid w:val="007B0322"/>
    <w:rsid w:val="007B147D"/>
    <w:rsid w:val="007B1878"/>
    <w:rsid w:val="007B1B2F"/>
    <w:rsid w:val="007B204E"/>
    <w:rsid w:val="007B3B98"/>
    <w:rsid w:val="007B3F58"/>
    <w:rsid w:val="007B4A5C"/>
    <w:rsid w:val="007B4B4A"/>
    <w:rsid w:val="007B4F1D"/>
    <w:rsid w:val="007C079B"/>
    <w:rsid w:val="007C0E3F"/>
    <w:rsid w:val="007C182E"/>
    <w:rsid w:val="007C206C"/>
    <w:rsid w:val="007C254F"/>
    <w:rsid w:val="007C4AA9"/>
    <w:rsid w:val="007C5729"/>
    <w:rsid w:val="007C5F7C"/>
    <w:rsid w:val="007C7B90"/>
    <w:rsid w:val="007D5142"/>
    <w:rsid w:val="007D5DCA"/>
    <w:rsid w:val="007E236B"/>
    <w:rsid w:val="007E7908"/>
    <w:rsid w:val="007F00E9"/>
    <w:rsid w:val="007F0E97"/>
    <w:rsid w:val="007F25F8"/>
    <w:rsid w:val="007F38A6"/>
    <w:rsid w:val="007F3B60"/>
    <w:rsid w:val="007F6720"/>
    <w:rsid w:val="008017B2"/>
    <w:rsid w:val="008055A4"/>
    <w:rsid w:val="00806109"/>
    <w:rsid w:val="00810C32"/>
    <w:rsid w:val="008111E4"/>
    <w:rsid w:val="00811AF6"/>
    <w:rsid w:val="0081301C"/>
    <w:rsid w:val="00814F4E"/>
    <w:rsid w:val="00817DD6"/>
    <w:rsid w:val="008205B2"/>
    <w:rsid w:val="00821793"/>
    <w:rsid w:val="00822028"/>
    <w:rsid w:val="00822EE3"/>
    <w:rsid w:val="008231D5"/>
    <w:rsid w:val="0082367F"/>
    <w:rsid w:val="00823BCA"/>
    <w:rsid w:val="0082461C"/>
    <w:rsid w:val="0083356C"/>
    <w:rsid w:val="00833A1D"/>
    <w:rsid w:val="0083429E"/>
    <w:rsid w:val="0083642F"/>
    <w:rsid w:val="008432A2"/>
    <w:rsid w:val="00843904"/>
    <w:rsid w:val="0084639F"/>
    <w:rsid w:val="00850077"/>
    <w:rsid w:val="00850572"/>
    <w:rsid w:val="00850AA9"/>
    <w:rsid w:val="008536BA"/>
    <w:rsid w:val="0085658A"/>
    <w:rsid w:val="0086223A"/>
    <w:rsid w:val="008629A9"/>
    <w:rsid w:val="0086579B"/>
    <w:rsid w:val="00866D98"/>
    <w:rsid w:val="0087051C"/>
    <w:rsid w:val="00871C01"/>
    <w:rsid w:val="008808DD"/>
    <w:rsid w:val="00883B77"/>
    <w:rsid w:val="00883FC8"/>
    <w:rsid w:val="00884F60"/>
    <w:rsid w:val="00893027"/>
    <w:rsid w:val="00893C19"/>
    <w:rsid w:val="008963B1"/>
    <w:rsid w:val="00897630"/>
    <w:rsid w:val="00897DE4"/>
    <w:rsid w:val="008A3E93"/>
    <w:rsid w:val="008A4210"/>
    <w:rsid w:val="008A5A06"/>
    <w:rsid w:val="008B3F1C"/>
    <w:rsid w:val="008B4368"/>
    <w:rsid w:val="008B7616"/>
    <w:rsid w:val="008B7E2A"/>
    <w:rsid w:val="008B7FCF"/>
    <w:rsid w:val="008C10AC"/>
    <w:rsid w:val="008C1485"/>
    <w:rsid w:val="008C1B91"/>
    <w:rsid w:val="008C1E25"/>
    <w:rsid w:val="008C6B28"/>
    <w:rsid w:val="008D0C8B"/>
    <w:rsid w:val="008D5842"/>
    <w:rsid w:val="008D5D17"/>
    <w:rsid w:val="008D5FEF"/>
    <w:rsid w:val="008D6C8D"/>
    <w:rsid w:val="008D781E"/>
    <w:rsid w:val="008E0048"/>
    <w:rsid w:val="008E031C"/>
    <w:rsid w:val="008E0862"/>
    <w:rsid w:val="008E2ACB"/>
    <w:rsid w:val="008E2B54"/>
    <w:rsid w:val="008E4404"/>
    <w:rsid w:val="008E49A4"/>
    <w:rsid w:val="008E58C7"/>
    <w:rsid w:val="008E5905"/>
    <w:rsid w:val="008E5A9E"/>
    <w:rsid w:val="008E6099"/>
    <w:rsid w:val="008F00C0"/>
    <w:rsid w:val="008F1024"/>
    <w:rsid w:val="008F10EE"/>
    <w:rsid w:val="008F3326"/>
    <w:rsid w:val="008F5021"/>
    <w:rsid w:val="008F57C2"/>
    <w:rsid w:val="00902313"/>
    <w:rsid w:val="00902A49"/>
    <w:rsid w:val="00906492"/>
    <w:rsid w:val="00907818"/>
    <w:rsid w:val="00910465"/>
    <w:rsid w:val="00911ACE"/>
    <w:rsid w:val="00916D86"/>
    <w:rsid w:val="00921E9C"/>
    <w:rsid w:val="00924A9B"/>
    <w:rsid w:val="009256EF"/>
    <w:rsid w:val="009278E0"/>
    <w:rsid w:val="0093020B"/>
    <w:rsid w:val="00933FF4"/>
    <w:rsid w:val="00936932"/>
    <w:rsid w:val="00936C5B"/>
    <w:rsid w:val="009400EE"/>
    <w:rsid w:val="00941F62"/>
    <w:rsid w:val="00942692"/>
    <w:rsid w:val="00943573"/>
    <w:rsid w:val="00946222"/>
    <w:rsid w:val="00947883"/>
    <w:rsid w:val="00950725"/>
    <w:rsid w:val="0095283D"/>
    <w:rsid w:val="00952C86"/>
    <w:rsid w:val="009574F3"/>
    <w:rsid w:val="0095796C"/>
    <w:rsid w:val="00961945"/>
    <w:rsid w:val="00963E27"/>
    <w:rsid w:val="00966839"/>
    <w:rsid w:val="009701BD"/>
    <w:rsid w:val="00970405"/>
    <w:rsid w:val="0097082A"/>
    <w:rsid w:val="00971B61"/>
    <w:rsid w:val="0097476E"/>
    <w:rsid w:val="00974971"/>
    <w:rsid w:val="00980C31"/>
    <w:rsid w:val="009818D8"/>
    <w:rsid w:val="0098238B"/>
    <w:rsid w:val="009879DB"/>
    <w:rsid w:val="00987C37"/>
    <w:rsid w:val="0099098E"/>
    <w:rsid w:val="009955FF"/>
    <w:rsid w:val="009969E2"/>
    <w:rsid w:val="00996D4B"/>
    <w:rsid w:val="009A1170"/>
    <w:rsid w:val="009A257F"/>
    <w:rsid w:val="009A395B"/>
    <w:rsid w:val="009A78CC"/>
    <w:rsid w:val="009A7F2A"/>
    <w:rsid w:val="009B0636"/>
    <w:rsid w:val="009B1F53"/>
    <w:rsid w:val="009B3C68"/>
    <w:rsid w:val="009B3EBE"/>
    <w:rsid w:val="009B701A"/>
    <w:rsid w:val="009C4901"/>
    <w:rsid w:val="009C76F3"/>
    <w:rsid w:val="009C7D62"/>
    <w:rsid w:val="009D0B42"/>
    <w:rsid w:val="009D259D"/>
    <w:rsid w:val="009D30C1"/>
    <w:rsid w:val="009D3F41"/>
    <w:rsid w:val="009E6FBA"/>
    <w:rsid w:val="009F1AD4"/>
    <w:rsid w:val="009F2BED"/>
    <w:rsid w:val="009F3069"/>
    <w:rsid w:val="009F3692"/>
    <w:rsid w:val="009F5D2A"/>
    <w:rsid w:val="00A01D82"/>
    <w:rsid w:val="00A039B7"/>
    <w:rsid w:val="00A073D0"/>
    <w:rsid w:val="00A23E33"/>
    <w:rsid w:val="00A24F45"/>
    <w:rsid w:val="00A27638"/>
    <w:rsid w:val="00A278F0"/>
    <w:rsid w:val="00A315DB"/>
    <w:rsid w:val="00A3318A"/>
    <w:rsid w:val="00A34352"/>
    <w:rsid w:val="00A3711A"/>
    <w:rsid w:val="00A3775C"/>
    <w:rsid w:val="00A37FD7"/>
    <w:rsid w:val="00A41CCC"/>
    <w:rsid w:val="00A43F1F"/>
    <w:rsid w:val="00A46525"/>
    <w:rsid w:val="00A47589"/>
    <w:rsid w:val="00A50060"/>
    <w:rsid w:val="00A50D9D"/>
    <w:rsid w:val="00A53000"/>
    <w:rsid w:val="00A545C6"/>
    <w:rsid w:val="00A553A0"/>
    <w:rsid w:val="00A56852"/>
    <w:rsid w:val="00A5799B"/>
    <w:rsid w:val="00A609A7"/>
    <w:rsid w:val="00A65668"/>
    <w:rsid w:val="00A65BA5"/>
    <w:rsid w:val="00A668F6"/>
    <w:rsid w:val="00A711D7"/>
    <w:rsid w:val="00A71506"/>
    <w:rsid w:val="00A718FD"/>
    <w:rsid w:val="00A73D61"/>
    <w:rsid w:val="00A75F87"/>
    <w:rsid w:val="00A778FD"/>
    <w:rsid w:val="00A8046B"/>
    <w:rsid w:val="00A81F16"/>
    <w:rsid w:val="00A83407"/>
    <w:rsid w:val="00A84585"/>
    <w:rsid w:val="00A849B0"/>
    <w:rsid w:val="00A9084C"/>
    <w:rsid w:val="00A915B8"/>
    <w:rsid w:val="00A9230E"/>
    <w:rsid w:val="00A94ECD"/>
    <w:rsid w:val="00A95639"/>
    <w:rsid w:val="00A95D8B"/>
    <w:rsid w:val="00A95DC3"/>
    <w:rsid w:val="00A971E3"/>
    <w:rsid w:val="00AA1109"/>
    <w:rsid w:val="00AA20CB"/>
    <w:rsid w:val="00AA7AEF"/>
    <w:rsid w:val="00AB3936"/>
    <w:rsid w:val="00AB4053"/>
    <w:rsid w:val="00AB7403"/>
    <w:rsid w:val="00AB7DDB"/>
    <w:rsid w:val="00AC0270"/>
    <w:rsid w:val="00AC064B"/>
    <w:rsid w:val="00AC3EA3"/>
    <w:rsid w:val="00AC4DDE"/>
    <w:rsid w:val="00AC525C"/>
    <w:rsid w:val="00AC713A"/>
    <w:rsid w:val="00AC792D"/>
    <w:rsid w:val="00AD1872"/>
    <w:rsid w:val="00AD4C56"/>
    <w:rsid w:val="00AD564D"/>
    <w:rsid w:val="00AD6BF5"/>
    <w:rsid w:val="00AE0A86"/>
    <w:rsid w:val="00AE1DD7"/>
    <w:rsid w:val="00AE6F94"/>
    <w:rsid w:val="00AE6FD9"/>
    <w:rsid w:val="00AF58FD"/>
    <w:rsid w:val="00AF627F"/>
    <w:rsid w:val="00B00012"/>
    <w:rsid w:val="00B01214"/>
    <w:rsid w:val="00B01394"/>
    <w:rsid w:val="00B03172"/>
    <w:rsid w:val="00B06663"/>
    <w:rsid w:val="00B07448"/>
    <w:rsid w:val="00B101C8"/>
    <w:rsid w:val="00B116F8"/>
    <w:rsid w:val="00B11862"/>
    <w:rsid w:val="00B14394"/>
    <w:rsid w:val="00B15724"/>
    <w:rsid w:val="00B172AA"/>
    <w:rsid w:val="00B174A4"/>
    <w:rsid w:val="00B20A6D"/>
    <w:rsid w:val="00B214C1"/>
    <w:rsid w:val="00B23463"/>
    <w:rsid w:val="00B24951"/>
    <w:rsid w:val="00B25452"/>
    <w:rsid w:val="00B31926"/>
    <w:rsid w:val="00B32889"/>
    <w:rsid w:val="00B40FC7"/>
    <w:rsid w:val="00B45B43"/>
    <w:rsid w:val="00B47138"/>
    <w:rsid w:val="00B52D21"/>
    <w:rsid w:val="00B5460E"/>
    <w:rsid w:val="00B54621"/>
    <w:rsid w:val="00B57862"/>
    <w:rsid w:val="00B632D9"/>
    <w:rsid w:val="00B64791"/>
    <w:rsid w:val="00B657B8"/>
    <w:rsid w:val="00B70CBC"/>
    <w:rsid w:val="00B70EA9"/>
    <w:rsid w:val="00B718BD"/>
    <w:rsid w:val="00B7331C"/>
    <w:rsid w:val="00B73F4D"/>
    <w:rsid w:val="00B75218"/>
    <w:rsid w:val="00B75F9F"/>
    <w:rsid w:val="00B76610"/>
    <w:rsid w:val="00B76869"/>
    <w:rsid w:val="00B80025"/>
    <w:rsid w:val="00B803E4"/>
    <w:rsid w:val="00B811DE"/>
    <w:rsid w:val="00B81A43"/>
    <w:rsid w:val="00B84920"/>
    <w:rsid w:val="00B84CB4"/>
    <w:rsid w:val="00B8556A"/>
    <w:rsid w:val="00B86128"/>
    <w:rsid w:val="00B87E30"/>
    <w:rsid w:val="00B94E8E"/>
    <w:rsid w:val="00B9562A"/>
    <w:rsid w:val="00BA1850"/>
    <w:rsid w:val="00BA2257"/>
    <w:rsid w:val="00BA43A7"/>
    <w:rsid w:val="00BB4FD8"/>
    <w:rsid w:val="00BB5390"/>
    <w:rsid w:val="00BB7C92"/>
    <w:rsid w:val="00BC037C"/>
    <w:rsid w:val="00BC10A6"/>
    <w:rsid w:val="00BC2FBE"/>
    <w:rsid w:val="00BC3E4F"/>
    <w:rsid w:val="00BC51BE"/>
    <w:rsid w:val="00BC57DC"/>
    <w:rsid w:val="00BD6A41"/>
    <w:rsid w:val="00BE2867"/>
    <w:rsid w:val="00BE2D1B"/>
    <w:rsid w:val="00BE6CC5"/>
    <w:rsid w:val="00BE71EF"/>
    <w:rsid w:val="00BE7803"/>
    <w:rsid w:val="00BE7C63"/>
    <w:rsid w:val="00BF1E7C"/>
    <w:rsid w:val="00BF1F4D"/>
    <w:rsid w:val="00BF3F0D"/>
    <w:rsid w:val="00BF57B9"/>
    <w:rsid w:val="00BF59BD"/>
    <w:rsid w:val="00C012A3"/>
    <w:rsid w:val="00C023A6"/>
    <w:rsid w:val="00C037E3"/>
    <w:rsid w:val="00C037F2"/>
    <w:rsid w:val="00C04D88"/>
    <w:rsid w:val="00C06EAA"/>
    <w:rsid w:val="00C1130C"/>
    <w:rsid w:val="00C11DA9"/>
    <w:rsid w:val="00C17249"/>
    <w:rsid w:val="00C20A70"/>
    <w:rsid w:val="00C20C97"/>
    <w:rsid w:val="00C2406A"/>
    <w:rsid w:val="00C246A0"/>
    <w:rsid w:val="00C24F7B"/>
    <w:rsid w:val="00C2514F"/>
    <w:rsid w:val="00C2669F"/>
    <w:rsid w:val="00C27630"/>
    <w:rsid w:val="00C300D4"/>
    <w:rsid w:val="00C3319D"/>
    <w:rsid w:val="00C343EA"/>
    <w:rsid w:val="00C40697"/>
    <w:rsid w:val="00C4480A"/>
    <w:rsid w:val="00C52A7B"/>
    <w:rsid w:val="00C5575E"/>
    <w:rsid w:val="00C57FA4"/>
    <w:rsid w:val="00C61F56"/>
    <w:rsid w:val="00C6324C"/>
    <w:rsid w:val="00C679AA"/>
    <w:rsid w:val="00C700AA"/>
    <w:rsid w:val="00C724CF"/>
    <w:rsid w:val="00C752E0"/>
    <w:rsid w:val="00C75972"/>
    <w:rsid w:val="00C765F3"/>
    <w:rsid w:val="00C779DE"/>
    <w:rsid w:val="00C811AB"/>
    <w:rsid w:val="00C81D7D"/>
    <w:rsid w:val="00C82792"/>
    <w:rsid w:val="00C856FB"/>
    <w:rsid w:val="00C86A71"/>
    <w:rsid w:val="00C87184"/>
    <w:rsid w:val="00C87CA6"/>
    <w:rsid w:val="00C914D4"/>
    <w:rsid w:val="00C91509"/>
    <w:rsid w:val="00C92803"/>
    <w:rsid w:val="00C930F6"/>
    <w:rsid w:val="00C948FD"/>
    <w:rsid w:val="00C95480"/>
    <w:rsid w:val="00CA069D"/>
    <w:rsid w:val="00CA3231"/>
    <w:rsid w:val="00CA4C23"/>
    <w:rsid w:val="00CB1DAD"/>
    <w:rsid w:val="00CB43D5"/>
    <w:rsid w:val="00CB57DE"/>
    <w:rsid w:val="00CB5F25"/>
    <w:rsid w:val="00CC6146"/>
    <w:rsid w:val="00CC76F9"/>
    <w:rsid w:val="00CD066B"/>
    <w:rsid w:val="00CD0D3A"/>
    <w:rsid w:val="00CD12EC"/>
    <w:rsid w:val="00CD46E2"/>
    <w:rsid w:val="00CD51D0"/>
    <w:rsid w:val="00CD64B4"/>
    <w:rsid w:val="00CD7C99"/>
    <w:rsid w:val="00CE33D7"/>
    <w:rsid w:val="00CE4755"/>
    <w:rsid w:val="00CE47B2"/>
    <w:rsid w:val="00CE50C8"/>
    <w:rsid w:val="00CE6418"/>
    <w:rsid w:val="00CF02A6"/>
    <w:rsid w:val="00CF05CB"/>
    <w:rsid w:val="00CF0682"/>
    <w:rsid w:val="00CF0985"/>
    <w:rsid w:val="00CF3FFD"/>
    <w:rsid w:val="00CF5899"/>
    <w:rsid w:val="00D00D0B"/>
    <w:rsid w:val="00D01677"/>
    <w:rsid w:val="00D0260D"/>
    <w:rsid w:val="00D04B69"/>
    <w:rsid w:val="00D06741"/>
    <w:rsid w:val="00D06A1C"/>
    <w:rsid w:val="00D07107"/>
    <w:rsid w:val="00D07B9C"/>
    <w:rsid w:val="00D1109E"/>
    <w:rsid w:val="00D11AED"/>
    <w:rsid w:val="00D13431"/>
    <w:rsid w:val="00D1403C"/>
    <w:rsid w:val="00D140ED"/>
    <w:rsid w:val="00D165A4"/>
    <w:rsid w:val="00D2065E"/>
    <w:rsid w:val="00D207F0"/>
    <w:rsid w:val="00D261E4"/>
    <w:rsid w:val="00D26260"/>
    <w:rsid w:val="00D2731A"/>
    <w:rsid w:val="00D27FA5"/>
    <w:rsid w:val="00D313D3"/>
    <w:rsid w:val="00D31722"/>
    <w:rsid w:val="00D32760"/>
    <w:rsid w:val="00D32FB0"/>
    <w:rsid w:val="00D33D2B"/>
    <w:rsid w:val="00D353A6"/>
    <w:rsid w:val="00D3698F"/>
    <w:rsid w:val="00D375FF"/>
    <w:rsid w:val="00D4024E"/>
    <w:rsid w:val="00D45514"/>
    <w:rsid w:val="00D537FA"/>
    <w:rsid w:val="00D54E84"/>
    <w:rsid w:val="00D567A1"/>
    <w:rsid w:val="00D5765C"/>
    <w:rsid w:val="00D60EF7"/>
    <w:rsid w:val="00D61475"/>
    <w:rsid w:val="00D62467"/>
    <w:rsid w:val="00D65281"/>
    <w:rsid w:val="00D6630B"/>
    <w:rsid w:val="00D70C68"/>
    <w:rsid w:val="00D721C9"/>
    <w:rsid w:val="00D74104"/>
    <w:rsid w:val="00D765ED"/>
    <w:rsid w:val="00D76E1D"/>
    <w:rsid w:val="00D80C2A"/>
    <w:rsid w:val="00D80D99"/>
    <w:rsid w:val="00D820F1"/>
    <w:rsid w:val="00D82CD8"/>
    <w:rsid w:val="00D84FAF"/>
    <w:rsid w:val="00D90BED"/>
    <w:rsid w:val="00D91CEB"/>
    <w:rsid w:val="00D93003"/>
    <w:rsid w:val="00D9503C"/>
    <w:rsid w:val="00D961A8"/>
    <w:rsid w:val="00D96D62"/>
    <w:rsid w:val="00D9762E"/>
    <w:rsid w:val="00D97636"/>
    <w:rsid w:val="00D979F4"/>
    <w:rsid w:val="00DA1DA4"/>
    <w:rsid w:val="00DA5CEF"/>
    <w:rsid w:val="00DA6A9E"/>
    <w:rsid w:val="00DB261C"/>
    <w:rsid w:val="00DB4837"/>
    <w:rsid w:val="00DB6C38"/>
    <w:rsid w:val="00DB75DD"/>
    <w:rsid w:val="00DB764F"/>
    <w:rsid w:val="00DC26E8"/>
    <w:rsid w:val="00DC289B"/>
    <w:rsid w:val="00DC367D"/>
    <w:rsid w:val="00DC62FA"/>
    <w:rsid w:val="00DC74A9"/>
    <w:rsid w:val="00DD3304"/>
    <w:rsid w:val="00DD4543"/>
    <w:rsid w:val="00DD73EF"/>
    <w:rsid w:val="00DE0456"/>
    <w:rsid w:val="00DE23E8"/>
    <w:rsid w:val="00DE3017"/>
    <w:rsid w:val="00DE4723"/>
    <w:rsid w:val="00DE6C5D"/>
    <w:rsid w:val="00DE7466"/>
    <w:rsid w:val="00DF0B03"/>
    <w:rsid w:val="00DF2C30"/>
    <w:rsid w:val="00DF7672"/>
    <w:rsid w:val="00DF7EED"/>
    <w:rsid w:val="00E0128B"/>
    <w:rsid w:val="00E0432C"/>
    <w:rsid w:val="00E0494E"/>
    <w:rsid w:val="00E11C9F"/>
    <w:rsid w:val="00E136D3"/>
    <w:rsid w:val="00E13FA7"/>
    <w:rsid w:val="00E14ED5"/>
    <w:rsid w:val="00E1574B"/>
    <w:rsid w:val="00E20832"/>
    <w:rsid w:val="00E217FE"/>
    <w:rsid w:val="00E21867"/>
    <w:rsid w:val="00E21F25"/>
    <w:rsid w:val="00E24149"/>
    <w:rsid w:val="00E32A12"/>
    <w:rsid w:val="00E360CC"/>
    <w:rsid w:val="00E37F3C"/>
    <w:rsid w:val="00E40542"/>
    <w:rsid w:val="00E42655"/>
    <w:rsid w:val="00E44EBD"/>
    <w:rsid w:val="00E466C4"/>
    <w:rsid w:val="00E46D91"/>
    <w:rsid w:val="00E527FE"/>
    <w:rsid w:val="00E54017"/>
    <w:rsid w:val="00E54B77"/>
    <w:rsid w:val="00E55C21"/>
    <w:rsid w:val="00E63C90"/>
    <w:rsid w:val="00E6480F"/>
    <w:rsid w:val="00E64E17"/>
    <w:rsid w:val="00E66754"/>
    <w:rsid w:val="00E66B85"/>
    <w:rsid w:val="00E7115D"/>
    <w:rsid w:val="00E733E9"/>
    <w:rsid w:val="00E734EE"/>
    <w:rsid w:val="00E73C18"/>
    <w:rsid w:val="00E7662E"/>
    <w:rsid w:val="00E76C2C"/>
    <w:rsid w:val="00E77A7C"/>
    <w:rsid w:val="00E83B9F"/>
    <w:rsid w:val="00E84072"/>
    <w:rsid w:val="00E87596"/>
    <w:rsid w:val="00E9229C"/>
    <w:rsid w:val="00E922B9"/>
    <w:rsid w:val="00E92B4F"/>
    <w:rsid w:val="00E96707"/>
    <w:rsid w:val="00E96F01"/>
    <w:rsid w:val="00EA376E"/>
    <w:rsid w:val="00EA3D3C"/>
    <w:rsid w:val="00EA5625"/>
    <w:rsid w:val="00EA5E21"/>
    <w:rsid w:val="00EA786A"/>
    <w:rsid w:val="00EB02DE"/>
    <w:rsid w:val="00EB1792"/>
    <w:rsid w:val="00EB19A0"/>
    <w:rsid w:val="00EB56DD"/>
    <w:rsid w:val="00EC2FA8"/>
    <w:rsid w:val="00EC402D"/>
    <w:rsid w:val="00EC77C6"/>
    <w:rsid w:val="00EC7CC3"/>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5CC5"/>
    <w:rsid w:val="00EF61FF"/>
    <w:rsid w:val="00EF6DC9"/>
    <w:rsid w:val="00EF7CCD"/>
    <w:rsid w:val="00F0208D"/>
    <w:rsid w:val="00F0390C"/>
    <w:rsid w:val="00F04FB9"/>
    <w:rsid w:val="00F05E88"/>
    <w:rsid w:val="00F0685F"/>
    <w:rsid w:val="00F20A61"/>
    <w:rsid w:val="00F20B9C"/>
    <w:rsid w:val="00F24D9E"/>
    <w:rsid w:val="00F259E5"/>
    <w:rsid w:val="00F25B55"/>
    <w:rsid w:val="00F305C6"/>
    <w:rsid w:val="00F3103A"/>
    <w:rsid w:val="00F32FAE"/>
    <w:rsid w:val="00F46494"/>
    <w:rsid w:val="00F47736"/>
    <w:rsid w:val="00F5374A"/>
    <w:rsid w:val="00F558AB"/>
    <w:rsid w:val="00F55D63"/>
    <w:rsid w:val="00F6173F"/>
    <w:rsid w:val="00F61D89"/>
    <w:rsid w:val="00F673CD"/>
    <w:rsid w:val="00F70975"/>
    <w:rsid w:val="00F75C38"/>
    <w:rsid w:val="00F76819"/>
    <w:rsid w:val="00F81D6E"/>
    <w:rsid w:val="00F82FFA"/>
    <w:rsid w:val="00F84351"/>
    <w:rsid w:val="00F8534C"/>
    <w:rsid w:val="00F86ABB"/>
    <w:rsid w:val="00F97DE6"/>
    <w:rsid w:val="00F97F79"/>
    <w:rsid w:val="00FA778F"/>
    <w:rsid w:val="00FB0CE2"/>
    <w:rsid w:val="00FB2ABE"/>
    <w:rsid w:val="00FB357E"/>
    <w:rsid w:val="00FB3D7C"/>
    <w:rsid w:val="00FB438D"/>
    <w:rsid w:val="00FB577B"/>
    <w:rsid w:val="00FB6415"/>
    <w:rsid w:val="00FB7F9C"/>
    <w:rsid w:val="00FC0EA4"/>
    <w:rsid w:val="00FC1C1F"/>
    <w:rsid w:val="00FC2782"/>
    <w:rsid w:val="00FC5544"/>
    <w:rsid w:val="00FC7153"/>
    <w:rsid w:val="00FD1378"/>
    <w:rsid w:val="00FD195C"/>
    <w:rsid w:val="00FD277A"/>
    <w:rsid w:val="00FD5CB0"/>
    <w:rsid w:val="00FD73B3"/>
    <w:rsid w:val="00FD7648"/>
    <w:rsid w:val="00FE1A6C"/>
    <w:rsid w:val="00FE2FA3"/>
    <w:rsid w:val="00FE43D5"/>
    <w:rsid w:val="00FE5526"/>
    <w:rsid w:val="00FE58AB"/>
    <w:rsid w:val="00FE63B2"/>
    <w:rsid w:val="00FE701C"/>
    <w:rsid w:val="00FE7A6D"/>
    <w:rsid w:val="00FF26D4"/>
    <w:rsid w:val="00FF3082"/>
    <w:rsid w:val="00FF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AB866"/>
  <w15:docId w15:val="{1E7DBD91-60B8-4ED2-8119-54412784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D2EBE27-4C73-4E5E-A04F-BB982659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42640</Words>
  <Characters>243053</Characters>
  <Application>Microsoft Office Word</Application>
  <DocSecurity>0</DocSecurity>
  <Lines>2025</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1</cp:revision>
  <cp:lastPrinted>2018-04-12T18:07:00Z</cp:lastPrinted>
  <dcterms:created xsi:type="dcterms:W3CDTF">2018-08-20T14:28:00Z</dcterms:created>
  <dcterms:modified xsi:type="dcterms:W3CDTF">2018-08-22T16:27:00Z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