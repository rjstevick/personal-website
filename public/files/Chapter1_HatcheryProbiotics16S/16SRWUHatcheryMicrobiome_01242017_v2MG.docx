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bookmarkStart w:id="0" w:name="_GoBack"/>
      <w:bookmarkEnd w:id="0"/>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Saebom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ins w:id="1" w:author="Marta Gomez-Chiarri" w:date="2018-02-07T10:18:00Z">
        <w:r w:rsidR="00120B5A">
          <w:rPr>
            <w:bCs/>
          </w:rPr>
          <w:t>Karin Tammi</w:t>
        </w:r>
        <w:r w:rsidR="00120B5A" w:rsidRPr="00CD56D4">
          <w:rPr>
            <w:bCs/>
            <w:vertAlign w:val="superscript"/>
          </w:rPr>
          <w:t>5</w:t>
        </w:r>
        <w:r w:rsidR="00120B5A">
          <w:rPr>
            <w:bCs/>
          </w:rPr>
          <w:t xml:space="preserve">, </w:t>
        </w:r>
      </w:ins>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r w:rsidR="005A7761">
        <w:rPr>
          <w:bCs/>
          <w:vertAlign w:val="superscript"/>
        </w:rPr>
        <w:t>2</w:t>
      </w:r>
      <w:r w:rsidRPr="00CD56D4">
        <w:rPr>
          <w:bCs/>
          <w:vertAlign w:val="superscript"/>
        </w:rPr>
        <w:t>,*</w:t>
      </w:r>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374340C8"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48246A" w:rsidRPr="00947883">
        <w:t>vibrio</w:t>
      </w:r>
      <w:r w:rsidR="008D5FEF">
        <w:t>, 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55484759"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Previous studies have shown that t</w:t>
      </w:r>
      <w:r w:rsidRPr="00320538">
        <w:t xml:space="preserve">he daily addition of probiotic </w:t>
      </w:r>
      <w:r w:rsidRPr="00320538">
        <w:rPr>
          <w:i/>
        </w:rPr>
        <w:t xml:space="preserve">Bacillus pumilus </w:t>
      </w:r>
      <w:r w:rsidRPr="00320538">
        <w:t xml:space="preserve">RI06-95 to water in rearing tanks </w:t>
      </w:r>
      <w:del w:id="2" w:author="Marta Gomez-Chiarri" w:date="2018-02-07T09:39:00Z">
        <w:r w:rsidRPr="00320538" w:rsidDel="005B4448">
          <w:delText xml:space="preserve">leads to </w:delText>
        </w:r>
      </w:del>
      <w:r w:rsidRPr="00320538">
        <w:t>increase</w:t>
      </w:r>
      <w:ins w:id="3" w:author="Marta Gomez-Chiarri" w:date="2018-02-07T09:39:00Z">
        <w:r w:rsidR="005B4448">
          <w:t>s</w:t>
        </w:r>
      </w:ins>
      <w:del w:id="4" w:author="Marta Gomez-Chiarri" w:date="2018-02-07T09:39:00Z">
        <w:r w:rsidRPr="00320538" w:rsidDel="005B4448">
          <w:delText>d</w:delText>
        </w:r>
      </w:del>
      <w:r w:rsidRPr="00320538">
        <w:t xml:space="preserve"> larval survival to challenge with </w:t>
      </w:r>
      <w:r w:rsidRPr="00320538">
        <w:rPr>
          <w:i/>
        </w:rPr>
        <w:t>Vibrio coralliilyticus</w:t>
      </w:r>
      <w:r w:rsidRPr="00320538">
        <w:t xml:space="preserve">. We propose that the presence of probiotics may change </w:t>
      </w:r>
      <w:del w:id="5" w:author="Marta Gomez-Chiarri" w:date="2018-02-07T09:41:00Z">
        <w:r w:rsidRPr="00320538" w:rsidDel="00163026">
          <w:delText>how the</w:delText>
        </w:r>
        <w:r w:rsidDel="00163026">
          <w:delText xml:space="preserve"> hatchery </w:delText>
        </w:r>
      </w:del>
      <w:r>
        <w:t>bacterial communities</w:t>
      </w:r>
      <w:r w:rsidRPr="00320538">
        <w:t xml:space="preserve"> </w:t>
      </w:r>
      <w:ins w:id="6" w:author="Marta Gomez-Chiarri" w:date="2018-02-07T09:41:00Z">
        <w:r w:rsidR="00163026">
          <w:t xml:space="preserve">in rearing tanks, </w:t>
        </w:r>
      </w:ins>
      <w:del w:id="7" w:author="Marta Gomez-Chiarri" w:date="2018-02-07T09:42:00Z">
        <w:r w:rsidRPr="00320538" w:rsidDel="00163026">
          <w:delText>respond to pathogens, regulate their environment, and</w:delText>
        </w:r>
      </w:del>
      <w:ins w:id="8" w:author="Marta Gomez-Chiarri" w:date="2018-02-07T09:42:00Z">
        <w:r w:rsidR="00163026">
          <w:t xml:space="preserve">leading to the </w:t>
        </w:r>
      </w:ins>
      <w:del w:id="9" w:author="Marta Gomez-Chiarri" w:date="2018-02-07T09:50:00Z">
        <w:r w:rsidRPr="00320538" w:rsidDel="00B40FC7">
          <w:delText xml:space="preserve"> </w:delText>
        </w:r>
      </w:del>
      <w:r w:rsidRPr="00320538">
        <w:t>recruit</w:t>
      </w:r>
      <w:ins w:id="10" w:author="Marta Gomez-Chiarri" w:date="2018-02-07T09:42:00Z">
        <w:r w:rsidR="00163026">
          <w:t>ment of</w:t>
        </w:r>
      </w:ins>
      <w:r w:rsidRPr="00320538">
        <w:t xml:space="preserve"> beneficial microbes</w:t>
      </w:r>
      <w:r>
        <w:t xml:space="preserve"> </w:t>
      </w:r>
      <w:del w:id="11" w:author="Marta Gomez-Chiarri" w:date="2018-02-07T09:42:00Z">
        <w:r w:rsidDel="00163026">
          <w:delText>in association with the</w:delText>
        </w:r>
      </w:del>
      <w:ins w:id="12" w:author="Marta Gomez-Chiarri" w:date="2018-02-07T09:42:00Z">
        <w:r w:rsidR="00163026">
          <w:t>by</w:t>
        </w:r>
      </w:ins>
      <w:r>
        <w:t xml:space="preserve"> larvae</w:t>
      </w:r>
      <w:r w:rsidRPr="00320538">
        <w:t>. During three</w:t>
      </w:r>
      <w:del w:id="13" w:author="Marta Gomez-Chiarri" w:date="2018-02-07T09:44:00Z">
        <w:r w:rsidRPr="00320538" w:rsidDel="00B40FC7">
          <w:delText xml:space="preserve"> separate</w:delText>
        </w:r>
      </w:del>
      <w:r w:rsidRPr="00320538">
        <w:t xml:space="preserve"> trials spanning the 2012-2015 </w:t>
      </w:r>
      <w:del w:id="14" w:author="Marta Gomez-Chiarri" w:date="2018-02-07T09:44:00Z">
        <w:r w:rsidRPr="00320538" w:rsidDel="00B40FC7">
          <w:delText xml:space="preserve">growing </w:delText>
        </w:r>
      </w:del>
      <w:ins w:id="15" w:author="Marta Gomez-Chiarri" w:date="2018-02-07T09:44:00Z">
        <w:r w:rsidR="00B40FC7">
          <w:t>hatchery</w:t>
        </w:r>
        <w:r w:rsidR="00B40FC7" w:rsidRPr="00320538">
          <w:t xml:space="preserve"> </w:t>
        </w:r>
      </w:ins>
      <w:r w:rsidRPr="00320538">
        <w:t xml:space="preserve">seasons, larvae, tank biofilm, and rearing water samples were collected from control and probiotic-treated tanks in an oyster hatchery </w:t>
      </w:r>
      <w:r>
        <w:t>over a 12-day period following spawning</w:t>
      </w:r>
      <w:r w:rsidRPr="00320538">
        <w:t xml:space="preserve">. </w:t>
      </w:r>
      <w:del w:id="16" w:author="Marta Gomez-Chiarri" w:date="2018-02-07T09:45:00Z">
        <w:r w:rsidDel="00B40FC7">
          <w:delText>W</w:delText>
        </w:r>
        <w:r w:rsidRPr="00320538" w:rsidDel="00B40FC7">
          <w:delText>ate</w:delText>
        </w:r>
        <w:r w:rsidDel="00B40FC7">
          <w:delText>r</w:delText>
        </w:r>
        <w:r w:rsidRPr="00320538" w:rsidDel="00B40FC7">
          <w:delText>, larvae, and biofilm swab s</w:delText>
        </w:r>
      </w:del>
      <w:ins w:id="17" w:author="Marta Gomez-Chiarri" w:date="2018-02-07T09:45:00Z">
        <w:r w:rsidR="00B40FC7">
          <w:t>S</w:t>
        </w:r>
      </w:ins>
      <w:r w:rsidRPr="00320538">
        <w:t xml:space="preserve">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w:t>
      </w:r>
      <w:ins w:id="18" w:author="Marta Gomez-Chiarri" w:date="2018-02-07T09:46:00Z">
        <w:r w:rsidR="00B40FC7">
          <w:t xml:space="preserve"> the</w:t>
        </w:r>
      </w:ins>
      <w:r w:rsidRPr="00320538">
        <w:t xml:space="preserve"> </w:t>
      </w:r>
      <w:commentRangeStart w:id="19"/>
      <w:ins w:id="20" w:author="Marta Gomez-Chiarri" w:date="2018-02-07T09:46:00Z">
        <w:r w:rsidR="00B40FC7">
          <w:t xml:space="preserve">structure and diversity </w:t>
        </w:r>
        <w:commentRangeEnd w:id="19"/>
        <w:r w:rsidR="00B40FC7">
          <w:rPr>
            <w:rStyle w:val="CommentReference"/>
          </w:rPr>
          <w:commentReference w:id="19"/>
        </w:r>
        <w:r w:rsidR="00B40FC7">
          <w:t xml:space="preserve">of </w:t>
        </w:r>
      </w:ins>
      <w:r w:rsidRPr="00320538">
        <w:t>bacterial communities (Bray-Curtis k=2, 95% confidence). However, probiotic</w:t>
      </w:r>
      <w:r>
        <w:t xml:space="preserve"> treatment led to</w:t>
      </w:r>
      <w:r w:rsidRPr="00320538">
        <w:t xml:space="preserve"> increased </w:t>
      </w:r>
      <w:r>
        <w:t>abundance</w:t>
      </w:r>
      <w:r w:rsidRPr="00320538">
        <w:t xml:space="preserve"> of </w:t>
      </w:r>
      <w:r>
        <w:t>few</w:t>
      </w:r>
      <w:r w:rsidRPr="00320538">
        <w:t xml:space="preserve"> bacteria</w:t>
      </w:r>
      <w:r>
        <w:t>l taxa</w:t>
      </w:r>
      <w:r w:rsidRPr="00320538">
        <w:t xml:space="preserve"> </w:t>
      </w:r>
      <w:r>
        <w:t>in</w:t>
      </w:r>
      <w:r w:rsidRPr="00320538">
        <w:t xml:space="preserve"> the water </w:t>
      </w:r>
      <w:r>
        <w:t>and</w:t>
      </w:r>
      <w:r w:rsidRPr="00320538">
        <w:t xml:space="preserve"> oyster larvae, and a significantly higher proportion of </w:t>
      </w:r>
      <w:r w:rsidRPr="00320538">
        <w:rPr>
          <w:i/>
        </w:rPr>
        <w:t xml:space="preserve">Oceanospirillales </w:t>
      </w:r>
      <w:r w:rsidRPr="00320538">
        <w:t xml:space="preserve">spp. and </w:t>
      </w:r>
      <w:r w:rsidRPr="00320538">
        <w:rPr>
          <w:i/>
        </w:rPr>
        <w:t>Bacillus</w:t>
      </w:r>
      <w:r w:rsidRPr="00320538">
        <w:t xml:space="preserve"> spp. Co-occurrence network analysis suggests that probiotic </w:t>
      </w:r>
      <w:r>
        <w:t xml:space="preserve">treatments have a cascading </w:t>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77777777" w:rsidR="002E5918" w:rsidRDefault="002E5918" w:rsidP="00147395">
      <w:pPr>
        <w:rPr>
          <w:szCs w:val="24"/>
        </w:rPr>
      </w:pPr>
    </w:p>
    <w:p w14:paraId="17274318" w14:textId="77777777" w:rsidR="00B07448" w:rsidRDefault="00EA3D3C" w:rsidP="00B07448">
      <w:pPr>
        <w:pStyle w:val="Heading1"/>
      </w:pPr>
      <w:r w:rsidRPr="00376CC5">
        <w:lastRenderedPageBreak/>
        <w:t>Introduction</w:t>
      </w:r>
    </w:p>
    <w:p w14:paraId="0C6C895D" w14:textId="6A0CA92D"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r>
        <w:t>. World aquaculture production</w:t>
      </w:r>
      <w:del w:id="21" w:author="Marta Gomez-Chiarri" w:date="2018-02-07T09:50:00Z">
        <w:r w:rsidDel="00B40FC7">
          <w:delText xml:space="preserve"> alone</w:delText>
        </w:r>
      </w:del>
      <w:r>
        <w:t xml:space="preserve"> is valued at $1.57 trillion USD, and disease is a primary limiting factor on its growth and economic worth </w:t>
      </w:r>
      <w:r>
        <w:fldChar w:fldCharType="begin" w:fldLock="1"/>
      </w:r>
      <w:r>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"ISSN" : "0022-2011", "abstract" : "Seafood is a highly traded food commodity. Farmed and captured crustaceans contribute a significant proportion with annual production exceeding 10M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the\u2026", "author" : [ { "dropping-particle" : "", "family" : "Stentiford", "given" : "G.D.", "non-dropping-particle" : "", "parse-names" : false, "suffix" : "" }, { "dropping-particle" : "", "family" : "Neil", "given" : "D.M.", "non-dropping-particle" : "", "parse-names" : false, "suffix" : "" }, { "dropping-particle" : "", "family" : "Peeler", "given" : "E.J.", "non-dropping-particle" : "", "parse-names" : false, "suffix" : "" }, { "dropping-particle" : "", "family" : "Shields", "given" : "J.D.", "non-dropping-particle" : "", "parse-names" : false, "suffix" : "" }, { "dropping-particle" : "", "family" : "Small", "given" : "H.J.", "non-dropping-particle" : "", "parse-names" : false, "suffix" : "" }, { "dropping-particle" : "", "family" : "Flegel", "given" : "T.W.", "non-dropping-particle" : "", "parse-names" : false, "suffix" : "" }, { "dropping-particle" : "", "family" : "Vlak", "given" : "J.M.",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"D.C.", "non-dropping-particle" : "", "parse-names" : false, "suffix" : "" }, { "dropping-particle" : "", "family" : "Hauton", "given" : "C.", "non-dropping-particle" : "", "parse-names" : false, "suffix" : "" }, { "dropping-particle" : "", "family" : "Lightner", "given" : "D.V.",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"article-journal",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"article-journal", "volume" : "24" }, "uris" : [ "http://www.mendeley.com/documents/?uuid=efe431d3-55ad-3c7a-9973-abba1673f7e0" ] }, { "id" : "ITEM-3", "itemData" : { "DOI" : "10.3389/fmicb.2017.00762", "ISSN" : "1664-302X",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"issued" : { "date-parts" : [ [ "2017", "5", "3" ] ] }, "page" : "762", "publisher" : "Frontiers", "title" : "New Insights into Pathogenic Vibrios Affecting Bivalves in Hatcheries: Present and Future Prospects", "type" : "article-journal", "volume" : "8" }, "uris" : [ "http://www.mendeley.com/documents/?uuid=a09a1b36-1247-35a3-be6e-4fa9e697d00e" ] }, { "id" : "ITEM-4",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Dubert et al., 2017; Le Roux et al., 2016; Richards et al., 2015)", "plainTextFormattedCitation" : "(Beaz-Hidalgo et al., 2010a; Dubert et al., 2017; Le Roux et al., 2016; Richards et al., 2015)", "previouslyFormattedCitation" : "(Beaz-Hidalgo et al., 2010a; Dubert et al., 2017; Le Roux et al., 2016; Richards et al., 2015)" }, "properties" : {  }, "schema" : "https://github.com/citation-style-language/schema/raw/master/csl-citation.json" }</w:instrText>
      </w:r>
      <w:r>
        <w:fldChar w:fldCharType="separate"/>
      </w:r>
      <w:r w:rsidRPr="007D5DCA">
        <w:rPr>
          <w:noProof/>
        </w:rPr>
        <w:t>(Beaz-Hidalgo et al., 2010a; Dubert et al., 2017; Le Roux et al., 2016; Richards et al., 2015)</w:t>
      </w:r>
      <w:r>
        <w:fldChar w:fldCharType="end"/>
      </w:r>
      <w:r>
        <w:t xml:space="preserve">. </w:t>
      </w:r>
      <w:commentRangeStart w:id="22"/>
      <w:r>
        <w:t xml:space="preserve">Pathogenic </w:t>
      </w:r>
      <w:r w:rsidRPr="00B40FC7">
        <w:rPr>
          <w:i/>
          <w:rPrChange w:id="23" w:author="Marta Gomez-Chiarri" w:date="2018-02-07T09:51:00Z">
            <w:rPr/>
          </w:rPrChange>
        </w:rPr>
        <w:t>Vibrio</w:t>
      </w:r>
      <w:r>
        <w:t xml:space="preserve"> sp</w:t>
      </w:r>
      <w:ins w:id="24" w:author="Marta Gomez-Chiarri" w:date="2018-02-07T09:51:00Z">
        <w:r w:rsidR="00B40FC7">
          <w:t>p.</w:t>
        </w:r>
      </w:ins>
      <w:del w:id="25" w:author="Marta Gomez-Chiarri" w:date="2018-02-07T09:51:00Z">
        <w:r w:rsidDel="00B40FC7">
          <w:delText>ecies</w:delText>
        </w:r>
      </w:del>
      <w:r>
        <w:t xml:space="preserve"> are a natural occurrence that cause larval disease, and so form a production bottleneck in hatcheries. </w:t>
      </w:r>
      <w:commentRangeEnd w:id="22"/>
      <w:r w:rsidR="00B40FC7">
        <w:rPr>
          <w:rStyle w:val="CommentReference"/>
        </w:rPr>
        <w:commentReference w:id="22"/>
      </w:r>
      <w:r>
        <w:t xml:space="preserve">In an effort to maintain a healthy environment, hatcheries work towards optimum water quality by controlling larval culture density and the use of </w:t>
      </w:r>
      <w:del w:id="26" w:author="Marta Gomez-Chiarri" w:date="2018-02-07T09:52:00Z">
        <w:r w:rsidDel="00B40FC7">
          <w:delText xml:space="preserve">filtration </w:delText>
        </w:r>
      </w:del>
      <w:ins w:id="27" w:author="Marta Gomez-Chiarri" w:date="2018-02-07T09:52:00Z">
        <w:r w:rsidR="00B40FC7">
          <w:t xml:space="preserve">water treatment </w:t>
        </w:r>
      </w:ins>
      <w:r>
        <w:t xml:space="preserve">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6AE8AFAB"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ins w:id="28" w:author="Marta Gomez-Chiarri" w:date="2018-02-07T09:54:00Z">
        <w:r w:rsidR="00FE58AB">
          <w:t xml:space="preserve">provide health benefits to the host, including protection </w:t>
        </w:r>
      </w:ins>
      <w:del w:id="29" w:author="Marta Gomez-Chiarri" w:date="2018-02-07T09:55:00Z">
        <w:r w:rsidDel="00FE58AB">
          <w:delText xml:space="preserve">act </w:delText>
        </w:r>
      </w:del>
      <w:r>
        <w:t>against bacterial pathogens</w:t>
      </w:r>
      <w:del w:id="30" w:author="Marta Gomez-Chiarri" w:date="2018-02-07T09:53:00Z">
        <w:r w:rsidRPr="00DA46CB" w:rsidDel="00FE58AB">
          <w:delText xml:space="preserve"> </w:delText>
        </w:r>
        <w:commentRangeStart w:id="31"/>
        <w:commentRangeStart w:id="32"/>
        <w:commentRangeStart w:id="33"/>
        <w:r w:rsidRPr="00CD56D4" w:rsidDel="00FE58AB">
          <w:fldChar w:fldCharType="begin" w:fldLock="1"/>
        </w:r>
        <w:r w:rsidDel="00FE58AB">
          <w:del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"id" : "ITEM-2",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"ITEM-2", "issue" : "3-4", "issued" : { "date-parts" : [ [ "2010", "10" ] ] }, "language" : "en", "page" : "187-197", "title" : "Review of probiotics for use in bivalve hatcheries", "type" : "article", "volume" : "145" }, "uris" : [ "http://www.mendeley.com/documents/?uuid=c8569d99-f32b-478f-ad46-bc1a99800e2b" ] } ], "mendeley" : { "formattedCitation" : "(Karim et al., 2013; Prado et al., 2010)", "plainTextFormattedCitation" : "(Karim et al., 2013; Prado et al., 2010)", "previouslyFormattedCitation" : "(Karim et al., 2013; Prado et al., 2010)" }, "properties" : {  }, "schema" : "https://github.com/citation-style-language/schema/raw/master/csl-citation.json" }</w:delInstrText>
        </w:r>
        <w:r w:rsidRPr="00CD56D4" w:rsidDel="00FE58AB">
          <w:fldChar w:fldCharType="separate"/>
        </w:r>
        <w:r w:rsidRPr="007D5DCA" w:rsidDel="00FE58AB">
          <w:rPr>
            <w:noProof/>
          </w:rPr>
          <w:delText>(Karim et al., 2013; Prado et al., 2010)</w:delText>
        </w:r>
        <w:r w:rsidRPr="00CD56D4" w:rsidDel="00FE58AB">
          <w:fldChar w:fldCharType="end"/>
        </w:r>
      </w:del>
      <w:commentRangeEnd w:id="31"/>
      <w:r w:rsidR="00B40FC7">
        <w:rPr>
          <w:rStyle w:val="CommentReference"/>
        </w:rPr>
        <w:commentReference w:id="31"/>
      </w:r>
      <w:commentRangeEnd w:id="32"/>
      <w:r w:rsidR="00B40FC7">
        <w:rPr>
          <w:rStyle w:val="CommentReference"/>
        </w:rPr>
        <w:commentReference w:id="32"/>
      </w:r>
      <w:commentRangeEnd w:id="33"/>
      <w:r w:rsidR="00FE58AB">
        <w:rPr>
          <w:rStyle w:val="CommentReference"/>
        </w:rPr>
        <w:commentReference w:id="33"/>
      </w:r>
      <w:r>
        <w:t xml:space="preserve">. Probiotics </w:t>
      </w:r>
      <w:del w:id="34" w:author="Marta Gomez-Chiarri" w:date="2018-02-07T09:54:00Z">
        <w:r w:rsidDel="00FE58AB">
          <w:delText>augment the</w:delText>
        </w:r>
      </w:del>
      <w:ins w:id="35" w:author="Marta Gomez-Chiarri" w:date="2018-02-07T09:55:00Z">
        <w:r w:rsidR="00FE58AB">
          <w:t>exert their beneficial effects</w:t>
        </w:r>
      </w:ins>
      <w:del w:id="36" w:author="Marta Gomez-Chiarri" w:date="2018-02-07T09:55:00Z">
        <w:r w:rsidRPr="00CD56D4" w:rsidDel="00FE58AB">
          <w:delText xml:space="preserve"> protection of larvae</w:delText>
        </w:r>
      </w:del>
      <w:r>
        <w:t xml:space="preserve"> through a variety of mechanisms, including direct pathogen inhibition, competition for nutrients, secretion of antibacterial substances, and improvement of water quality </w:t>
      </w:r>
      <w:r>
        <w:fldChar w:fldCharType="begin" w:fldLock="1"/>
      </w:r>
      <w:r>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"author" : [ { "dropping-particle" : "", "family" : "Kesarcodi-Watson", "given" : "Aditya", "non-dropping-particle" : "", "parse-names" : false, "suffix" : "" }, { "dropping-particle" : "", "family" : "Miner", "given" : "Philippe", "non-dropping-particle" : "", "parse-names" : false, "suffix" : "" }, { "dropping-particle" : "", "family" : "Nicolas", "given" : "Jean-Louis",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ins w:id="37" w:author="Marta Gomez-Chiarri" w:date="2018-02-07T09:53:00Z">
        <w:r w:rsidR="00FE58AB">
          <w:rPr>
            <w:noProof/>
          </w:rPr>
          <w:t xml:space="preserve">; </w:t>
        </w:r>
        <w:r w:rsidR="00FE58AB" w:rsidRPr="007D5DCA">
          <w:rPr>
            <w:noProof/>
          </w:rPr>
          <w:t>Prado et al., 2010</w:t>
        </w:r>
      </w:ins>
      <w:r w:rsidRPr="007D5DCA">
        <w:rPr>
          <w:noProof/>
        </w:rPr>
        <w:t>)</w:t>
      </w:r>
      <w:r>
        <w:fldChar w:fldCharType="end"/>
      </w:r>
      <w:r>
        <w:t xml:space="preserve">. Previous studies have shown that </w:t>
      </w:r>
      <w:ins w:id="38" w:author="Marta Gomez-Chiarri" w:date="2018-02-07T09:57:00Z">
        <w:r w:rsidR="00FE58AB">
          <w:t xml:space="preserve">treatment of larval oysters in the laboratory or the hatchery with </w:t>
        </w:r>
      </w:ins>
      <w:r>
        <w:t xml:space="preserve">the probiotic bacterium </w:t>
      </w:r>
      <w:r>
        <w:rPr>
          <w:i/>
        </w:rPr>
        <w:t xml:space="preserve">Bacillus pumilus </w:t>
      </w:r>
      <w:r>
        <w:t>RI06-95 significantly increases the</w:t>
      </w:r>
      <w:ins w:id="39" w:author="Marta Gomez-Chiarri" w:date="2018-02-07T09:58:00Z">
        <w:r w:rsidR="00FE58AB">
          <w:t>ir</w:t>
        </w:r>
      </w:ins>
      <w:r>
        <w:t xml:space="preserve"> survival </w:t>
      </w:r>
      <w:del w:id="40" w:author="Marta Gomez-Chiarri" w:date="2018-02-07T09:58:00Z">
        <w:r w:rsidDel="00FE58AB">
          <w:delText xml:space="preserve">of larval oysters </w:delText>
        </w:r>
      </w:del>
      <w:del w:id="41" w:author="Marta Gomez-Chiarri" w:date="2018-02-07T09:56:00Z">
        <w:r w:rsidDel="00FE58AB">
          <w:delText xml:space="preserve">in assays using </w:delText>
        </w:r>
      </w:del>
      <w:ins w:id="42" w:author="Marta Gomez-Chiarri" w:date="2018-02-07T09:56:00Z">
        <w:r w:rsidR="00FE58AB">
          <w:t xml:space="preserve">against </w:t>
        </w:r>
      </w:ins>
      <w:del w:id="43" w:author="Marta Gomez-Chiarri" w:date="2018-02-07T09:57:00Z">
        <w:r w:rsidDel="00FE58AB">
          <w:rPr>
            <w:i/>
          </w:rPr>
          <w:delText>in vivo</w:delText>
        </w:r>
        <w:r w:rsidDel="00FE58AB">
          <w:delText xml:space="preserve"> </w:delText>
        </w:r>
      </w:del>
      <w:r>
        <w:t xml:space="preserve">challenge </w:t>
      </w:r>
      <w:del w:id="44" w:author="Marta Gomez-Chiarri" w:date="2018-02-07T09:57:00Z">
        <w:r w:rsidDel="00FE58AB">
          <w:delText xml:space="preserve">assay </w:delText>
        </w:r>
      </w:del>
      <w:r>
        <w:t xml:space="preserve">with the pathogen </w:t>
      </w:r>
      <w:r>
        <w:rPr>
          <w:i/>
        </w:rPr>
        <w:t xml:space="preserve">Vibrio </w:t>
      </w:r>
      <w:r w:rsidRPr="00953EF4">
        <w:rPr>
          <w:i/>
        </w:rPr>
        <w:t>coralliilyticus</w:t>
      </w:r>
      <w:ins w:id="45" w:author="Marta Gomez-Chiarri" w:date="2018-02-07T09:59:00Z">
        <w:r w:rsidR="00FE58AB">
          <w:rPr>
            <w:i/>
          </w:rPr>
          <w:t xml:space="preserve"> </w:t>
        </w:r>
        <w:r w:rsidR="00FE58AB" w:rsidRPr="00FE58AB">
          <w:rPr>
            <w:rPrChange w:id="46" w:author="Marta Gomez-Chiarri" w:date="2018-02-07T09:59:00Z">
              <w:rPr>
                <w:i/>
              </w:rPr>
            </w:rPrChange>
          </w:rPr>
          <w:t>(</w:t>
        </w:r>
        <w:r w:rsidR="00FE58AB" w:rsidRPr="00FE58AB">
          <w:fldChar w:fldCharType="begin" w:fldLock="1"/>
        </w:r>
        <w:r w:rsidR="00FE58AB" w:rsidRPr="00FE58AB">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 "schema" : "https://github.com/citation-style-language/schema/raw/master/csl-citation.json" }</w:instrText>
        </w:r>
        <w:r w:rsidR="00FE58AB" w:rsidRPr="00FE58AB">
          <w:rPr>
            <w:rPrChange w:id="47" w:author="Marta Gomez-Chiarri" w:date="2018-02-07T09:59:00Z">
              <w:rPr/>
            </w:rPrChange>
          </w:rPr>
          <w:fldChar w:fldCharType="separate"/>
        </w:r>
        <w:r w:rsidR="00FE58AB" w:rsidRPr="00FE58AB">
          <w:rPr>
            <w:noProof/>
          </w:rPr>
          <w:t xml:space="preserve">Karim et al., 2013; </w:t>
        </w:r>
        <w:r w:rsidR="00FE58AB" w:rsidRPr="00FE58AB">
          <w:fldChar w:fldCharType="end"/>
        </w:r>
        <w:r w:rsidR="00FE58AB" w:rsidRPr="007D5DCA">
          <w:rPr>
            <w:noProof/>
          </w:rPr>
          <w:t>Sohn et al., 2016)</w:t>
        </w:r>
      </w:ins>
      <w:ins w:id="48" w:author="Marta Gomez-Chiarri" w:date="2018-02-07T09:58:00Z">
        <w:r w:rsidR="00FE58AB">
          <w:rPr>
            <w:i/>
          </w:rPr>
          <w:t>.</w:t>
        </w:r>
      </w:ins>
      <w:r>
        <w:t xml:space="preserve"> </w:t>
      </w:r>
      <w:del w:id="49" w:author="Marta Gomez-Chiarri" w:date="2018-02-07T09:58:00Z">
        <w:r w:rsidDel="00FE58AB">
          <w:fldChar w:fldCharType="begin" w:fldLock="1"/>
        </w:r>
        <w:r w:rsidDel="00FE58AB">
          <w:del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 "schema" : "https://github.com/citation-style-language/schema/raw/master/csl-citation.json" }</w:delInstrText>
        </w:r>
        <w:r w:rsidDel="00FE58AB">
          <w:fldChar w:fldCharType="separate"/>
        </w:r>
        <w:r w:rsidRPr="007D5DCA" w:rsidDel="00FE58AB">
          <w:rPr>
            <w:noProof/>
          </w:rPr>
          <w:delText>(Karim et al., 2013)</w:delText>
        </w:r>
        <w:r w:rsidDel="00FE58AB">
          <w:fldChar w:fldCharType="end"/>
        </w:r>
        <w:r w:rsidDel="00FE58AB">
          <w:delText xml:space="preserve">. </w:delText>
        </w:r>
      </w:del>
      <w:r>
        <w:t xml:space="preserve">Additionally, administration of this probiotic in a hatchery setting resulted in dramatic reductions in total </w:t>
      </w:r>
      <w:r>
        <w:rPr>
          <w:i/>
        </w:rPr>
        <w:t>Vibrio</w:t>
      </w:r>
      <w:r>
        <w:t xml:space="preserve"> counts</w:t>
      </w:r>
      <w:ins w:id="50" w:author="Marta Gomez-Chiarri" w:date="2018-02-07T09:55:00Z">
        <w:r w:rsidR="00FE58AB">
          <w:t xml:space="preserve"> in tank water and surfaces</w:t>
        </w:r>
      </w:ins>
      <w:r>
        <w:t xml:space="preserve">, compared to the control tanks </w:t>
      </w:r>
      <w:r>
        <w:fldChar w:fldCharType="begin" w:fldLock="1"/>
      </w:r>
      <w: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166F4603"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instrText>ADDIN CSL_CITATION { "citationItems" : [ { "id" : "ITEM-1", "itemData" : { "DOI" : "10.1016/J.AQUACULTURE.2013.08.026", "ISSN" : "0044-8486",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"author" : [ { "dropping-particle" : "", "family" : "Newaj-Fyzul", "given" : "A.", "non-dropping-particle" : "", "parse-names" : false, "suffix" : "" }, { "dropping-particle" : "", "family" : "Al-Harbi", "given" : "A.H.",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"article-journal",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ins w:id="51" w:author="Marta Gomez-Chiarri" w:date="2018-02-07T10:01:00Z">
        <w:r w:rsidR="00FE58AB">
          <w:t xml:space="preserve"> that process large volumes of water daily</w:t>
        </w:r>
      </w:ins>
      <w:del w:id="52" w:author="Marta Gomez-Chiarri" w:date="2018-02-07T10:00:00Z">
        <w:r w:rsidDel="00FE58AB">
          <w:delText xml:space="preserve"> that indiscriminately ingest microbes to gain nourishment from the water</w:delText>
        </w:r>
      </w:del>
      <w:r w:rsidRPr="00E47D7B">
        <w:t xml:space="preserve">, </w:t>
      </w:r>
      <w:r>
        <w:t>bivalves are especially susceptible to changes in bacterial community composition</w:t>
      </w:r>
      <w:ins w:id="53" w:author="Marta Gomez-Chiarri" w:date="2018-02-07T10:01:00Z">
        <w:r w:rsidR="00FE58AB">
          <w:t xml:space="preserve"> in water</w:t>
        </w:r>
      </w:ins>
      <w:r>
        <w:t xml:space="preserve"> </w:t>
      </w:r>
      <w:r>
        <w:fldChar w:fldCharType="begin" w:fldLock="1"/>
      </w:r>
      <w:r>
        <w:instrText>ADDIN CSL_CITATION { "citationItems" : [ { "id" : "ITEM-1", "itemData" : { "DOI" : "10.1093/icb/icw048", "ISSN" : "1540-7063",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"article-journal",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r>
        <w:t xml:space="preserve">Therefore, it is important to study the effects of probiotics not only on the health and protection of the host, but also on the </w:t>
      </w:r>
      <w:del w:id="54" w:author="Marta Gomez-Chiarri" w:date="2018-02-07T10:02:00Z">
        <w:r w:rsidDel="00E96F01">
          <w:delText xml:space="preserve">ambient </w:delText>
        </w:r>
      </w:del>
      <w:r>
        <w:t>bacterial communities</w:t>
      </w:r>
      <w:ins w:id="55" w:author="Marta Gomez-Chiarri" w:date="2018-02-07T10:03:00Z">
        <w:r w:rsidR="00CD0D3A">
          <w:t xml:space="preserve"> in</w:t>
        </w:r>
        <w:r w:rsidR="00B101C8">
          <w:t xml:space="preserve"> the systems in which oysters are grown</w:t>
        </w:r>
      </w:ins>
      <w:r>
        <w:t>.</w:t>
      </w:r>
    </w:p>
    <w:p w14:paraId="3F0FB8F2" w14:textId="50232817" w:rsidR="002E5918" w:rsidRPr="00CD56D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"ISSN" : "14622912",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the water and 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 Mathias", "non-dropping-particle" : "", "parse-names" : false, "suffix" : "" } ], "container-title" : "Frontiers in microbiology", "id" : "ITEM-1",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ins w:id="56" w:author="Marta Gomez-Chiarri" w:date="2018-02-07T10:05:00Z">
        <w:r w:rsidR="008536BA">
          <w:t xml:space="preserve">larval cultures of the Pacific oyster, </w:t>
        </w:r>
      </w:ins>
      <w:del w:id="57" w:author="Marta Gomez-Chiarri" w:date="2018-02-07T10:05:00Z">
        <w:r w:rsidRPr="001C096D" w:rsidDel="008536BA">
          <w:rPr>
            <w:i/>
          </w:rPr>
          <w:delText>Magallana/</w:delText>
        </w:r>
      </w:del>
      <w:commentRangeStart w:id="58"/>
      <w:r w:rsidRPr="001C096D">
        <w:rPr>
          <w:i/>
        </w:rPr>
        <w:t>Crassostrea</w:t>
      </w:r>
      <w:commentRangeEnd w:id="58"/>
      <w:r w:rsidR="008536BA">
        <w:rPr>
          <w:rStyle w:val="CommentReference"/>
        </w:rPr>
        <w:commentReference w:id="58"/>
      </w:r>
      <w:r w:rsidRPr="001C096D">
        <w:rPr>
          <w:i/>
        </w:rPr>
        <w:t xml:space="preserve"> gigas</w:t>
      </w:r>
      <w:r w:rsidRPr="001C096D">
        <w:t xml:space="preserve"> </w:t>
      </w:r>
      <w:del w:id="59" w:author="Marta Gomez-Chiarri" w:date="2018-02-07T10:05:00Z">
        <w:r w:rsidRPr="001C096D" w:rsidDel="008536BA">
          <w:delText>larv</w:delText>
        </w:r>
        <w:r w:rsidDel="008536BA">
          <w:delText xml:space="preserve">al </w:delText>
        </w:r>
        <w:r w:rsidRPr="001C096D" w:rsidDel="008536BA">
          <w:delText xml:space="preserve">culture </w:delText>
        </w:r>
      </w:del>
      <w:r w:rsidRPr="001C096D">
        <w:t>found that</w:t>
      </w:r>
      <w:r>
        <w:t>, even though</w:t>
      </w:r>
      <w:r w:rsidRPr="001C096D">
        <w:t xml:space="preserve"> the microbiome </w:t>
      </w:r>
      <w:r>
        <w:t xml:space="preserve">in the rearing water changes </w:t>
      </w:r>
      <w:r w:rsidRPr="001C096D">
        <w:t>througho</w:t>
      </w:r>
      <w:r>
        <w:t xml:space="preserve">ut the year, there is little effect of rearing conditions themselves </w:t>
      </w:r>
      <w:r>
        <w:fldChar w:fldCharType="begin" w:fldLock="1"/>
      </w:r>
      <w:r>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105ml\u22121) and in larvae (103 larva\u22121)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(27\u00b17%), 42 OTUs of \u03b1-Proteobacteria (19\u00b17%) and 26 of \u03b3-Proteobacteria (14%). Change was due notably to a species of Cryomorphaceae (Flavobacteria) that reached 15\u00b17%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 high, an\u2026",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Microbiome studies of juvenile </w:t>
      </w:r>
      <w:commentRangeStart w:id="60"/>
      <w:r>
        <w:t>oysters</w:t>
      </w:r>
      <w:commentRangeEnd w:id="60"/>
      <w:r w:rsidR="008536BA">
        <w:rPr>
          <w:rStyle w:val="CommentReference"/>
        </w:rPr>
        <w:commentReference w:id="60"/>
      </w:r>
      <w:r>
        <w:t xml:space="preserve"> treated with </w:t>
      </w:r>
      <w:r>
        <w:rPr>
          <w:i/>
        </w:rPr>
        <w:t>Streptomyces</w:t>
      </w:r>
      <w:r>
        <w:t xml:space="preserve"> showed an increase in species diversity and changes in the relative abundances of taxa, compared to control </w:t>
      </w:r>
      <w:del w:id="61" w:author="Marta Gomez-Chiarri" w:date="2018-02-07T10:06:00Z">
        <w:r w:rsidDel="008536BA">
          <w:delText xml:space="preserve">specimens </w:delText>
        </w:r>
      </w:del>
      <w:ins w:id="62" w:author="Marta Gomez-Chiarri" w:date="2018-02-07T10:06:00Z">
        <w:r w:rsidR="008536BA">
          <w:t xml:space="preserve">oysters </w:t>
        </w:r>
      </w:ins>
      <w:r>
        <w:fldChar w:fldCharType="begin" w:fldLock="1"/>
      </w:r>
      <w:r>
        <w:instrText>ADDIN CSL_CITATION { "citationItems" : [ { "id" : "ITEM-1", "itemData" : { "DOI" : "10.1111/jam.13382", "ISSN" : "13645072", "author" : [ { "dropping-particle" : "", "family" : "Garc\u00eda Bernal", "given" : "M.", "non-dropping-particle" : "", "parse-names" : false, "suffix" : "" }, { "dropping-particle" : "", "family" : "Trabal Fern\u00e1ndez", "given" : "N.", "non-dropping-particle" : "", "parse-names" : false, "suffix" : "" }, { "dropping-particle" : "", "family" : "Saucedo Lastra", "given" : "P.E.", "non-dropping-particle" : "", "parse-names" : false, "suffix" : "" }, { "dropping-particle" : "", "family" : "Medina Marrero", "given" : "R.", "non-dropping-particle" : "", "parse-names" : false, "suffix" : "" }, { "dropping-particle" : "", "family" : "Maz\u00f3n-Su\u00e1stegui", "given" : "J.M.", "non-dropping-particle" : "", "parse-names" : false, "suffix" : "" } ], "container-title" : "Journal of Applied Microbiology", "id" : "ITEM-1", "issue" : "3", "issued" : { "date-parts" : [ [ "2017", "3", "1" ] ] }, "page" : "601-614", "title" : "&lt;i&gt;Streptomyces&lt;/i&gt; effect on the bacterial microbiota associated to &lt;i&gt;Crassostrea sikamea&lt;/i&gt;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Bacteria in oysters serves as an i</w:t>
      </w:r>
      <w:r w:rsidRPr="00CD56D4">
        <w:t xml:space="preserve">ndicator of health and function of </w:t>
      </w:r>
      <w:r>
        <w:t xml:space="preserve">the oyster </w:t>
      </w:r>
      <w:r w:rsidRPr="00CD56D4">
        <w:t xml:space="preserve">community </w:t>
      </w:r>
      <w:r w:rsidRPr="00CD56D4">
        <w:fldChar w:fldCharType="begin" w:fldLock="1"/>
      </w:r>
      <w:r>
        <w:instrText>ADDIN CSL_CITATION { "citationItems" : [ { "id" : "ITEM-1",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"article-journal",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Pr="00CD56D4">
        <w:fldChar w:fldCharType="separate"/>
      </w:r>
      <w:r w:rsidRPr="007D5DCA">
        <w:rPr>
          <w:noProof/>
        </w:rPr>
        <w:t>(Le Roux et al., 2016)</w:t>
      </w:r>
      <w:r w:rsidRPr="00CD56D4">
        <w:fldChar w:fldCharType="end"/>
      </w:r>
      <w:r>
        <w:t xml:space="preserve"> and </w:t>
      </w:r>
      <w:r w:rsidRPr="00D622B7">
        <w:t xml:space="preserve">may </w:t>
      </w:r>
      <w:del w:id="63" w:author="Marta Gomez-Chiarri" w:date="2018-02-07T10:07:00Z">
        <w:r w:rsidRPr="00D622B7" w:rsidDel="008536BA">
          <w:delText xml:space="preserve">be a potential cause of variability </w:delText>
        </w:r>
        <w:r w:rsidDel="008536BA">
          <w:delText xml:space="preserve">in </w:delText>
        </w:r>
        <w:r w:rsidDel="008536BA">
          <w:lastRenderedPageBreak/>
          <w:delText>replicate</w:delText>
        </w:r>
        <w:r w:rsidRPr="00D622B7" w:rsidDel="008536BA">
          <w:delText xml:space="preserve"> tank</w:delText>
        </w:r>
        <w:r w:rsidDel="008536BA">
          <w:delText xml:space="preserve"> performance and percent survival</w:delText>
        </w:r>
      </w:del>
      <w:ins w:id="64" w:author="Marta Gomez-Chiarri" w:date="2018-02-07T10:07:00Z">
        <w:r w:rsidR="008536BA">
          <w:t>influence the effect of probiotics on the host</w:t>
        </w:r>
      </w:ins>
      <w:r w:rsidRPr="00D622B7">
        <w:t>.</w:t>
      </w:r>
      <w:r>
        <w:t xml:space="preserve"> </w:t>
      </w:r>
      <w:r w:rsidRPr="00CD56D4">
        <w:t xml:space="preserve">However, </w:t>
      </w:r>
      <w:del w:id="65" w:author="Marta Gomez-Chiarri" w:date="2018-02-07T10:09:00Z">
        <w:r w:rsidRPr="00CD56D4" w:rsidDel="008536BA">
          <w:delText xml:space="preserve">a description of </w:delText>
        </w:r>
      </w:del>
      <w:ins w:id="66" w:author="Marta Gomez-Chiarri" w:date="2018-02-07T10:08:00Z">
        <w:r w:rsidR="008536BA">
          <w:t xml:space="preserve">the effect of probiotics on </w:t>
        </w:r>
      </w:ins>
      <w:r>
        <w:t>bacterial communities</w:t>
      </w:r>
      <w:r w:rsidRPr="00CD56D4">
        <w:t xml:space="preserve"> </w:t>
      </w:r>
      <w:del w:id="67" w:author="Marta Gomez-Chiarri" w:date="2018-02-07T10:09:00Z">
        <w:r w:rsidRPr="00CD56D4" w:rsidDel="008536BA">
          <w:delText xml:space="preserve">present </w:delText>
        </w:r>
      </w:del>
      <w:r w:rsidRPr="00CD56D4">
        <w:t>in a</w:t>
      </w:r>
      <w:ins w:id="68" w:author="Marta Gomez-Chiarri" w:date="2018-02-07T10:09:00Z">
        <w:r w:rsidR="008536BA">
          <w:t>n</w:t>
        </w:r>
      </w:ins>
      <w:r>
        <w:t xml:space="preserve"> </w:t>
      </w:r>
      <w:del w:id="69" w:author="Marta Gomez-Chiarri" w:date="2018-02-07T10:09:00Z">
        <w:r w:rsidDel="008536BA">
          <w:delText>larval</w:delText>
        </w:r>
        <w:r w:rsidRPr="00CD56D4" w:rsidDel="008536BA">
          <w:delText xml:space="preserve"> </w:delText>
        </w:r>
      </w:del>
      <w:r w:rsidRPr="00CD56D4">
        <w:t xml:space="preserve">oyster hatchery </w:t>
      </w:r>
      <w:del w:id="70" w:author="Marta Gomez-Chiarri" w:date="2018-02-07T10:09:00Z">
        <w:r w:rsidRPr="00CD56D4" w:rsidDel="008536BA">
          <w:delText xml:space="preserve">and their </w:delText>
        </w:r>
        <w:r w:rsidDel="008536BA">
          <w:delText>response to probiotic treatments</w:delText>
        </w:r>
        <w:r w:rsidRPr="00CD56D4" w:rsidDel="008536BA">
          <w:delText xml:space="preserve"> </w:delText>
        </w:r>
      </w:del>
      <w:r>
        <w:t>has</w:t>
      </w:r>
      <w:r w:rsidRPr="00CD56D4">
        <w:t xml:space="preserve"> not</w:t>
      </w:r>
      <w:r>
        <w:t xml:space="preserve"> yet</w:t>
      </w:r>
      <w:r w:rsidRPr="00CD56D4">
        <w:t xml:space="preserve"> been determined.  </w:t>
      </w:r>
    </w:p>
    <w:p w14:paraId="5936E5CB" w14:textId="283F5474" w:rsidR="002E5918" w:rsidRPr="00CD56D4" w:rsidRDefault="002E5918" w:rsidP="002E5918">
      <w:r w:rsidRPr="00CD56D4">
        <w:t xml:space="preserve">In this study, </w:t>
      </w:r>
      <w:r>
        <w:t xml:space="preserve">we analyzed </w:t>
      </w:r>
      <w:r w:rsidRPr="00CD56D4">
        <w:t xml:space="preserve">the structure and diversity of </w:t>
      </w:r>
      <w:r>
        <w:t>bacterial</w:t>
      </w:r>
      <w:r w:rsidRPr="00CD56D4">
        <w:t xml:space="preserve"> communities in larval oysters, rearing water, and tank biofilms </w:t>
      </w:r>
      <w:r>
        <w:t>over</w:t>
      </w:r>
      <w:ins w:id="71" w:author="Marta Gomez-Chiarri" w:date="2018-02-07T10:10:00Z">
        <w:r w:rsidR="00740FE8">
          <w:t xml:space="preserve"> </w:t>
        </w:r>
      </w:ins>
      <w:r>
        <w:t xml:space="preserve">time following treatment with the probiotic </w:t>
      </w:r>
      <w:r>
        <w:rPr>
          <w:i/>
        </w:rPr>
        <w:t xml:space="preserve">Bacillus pumilus </w:t>
      </w:r>
      <w:r>
        <w:t xml:space="preserve">RI06-95. We hypothesized that probiotic treatment has a cascading effect on the bacterial community structure </w:t>
      </w:r>
      <w:commentRangeStart w:id="72"/>
      <w:r>
        <w:t>and that this change may confer further protection against bacterial pathogens in the oyster larvae</w:t>
      </w:r>
      <w:commentRangeEnd w:id="72"/>
      <w:r w:rsidR="00740FE8">
        <w:rPr>
          <w:rStyle w:val="CommentReference"/>
        </w:rPr>
        <w:commentReference w:id="72"/>
      </w:r>
      <w:r>
        <w:t xml:space="preserve">. </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7CB9F7A9" w:rsidR="002E5918" w:rsidRPr="00CD56D4" w:rsidRDefault="002E5918" w:rsidP="002E5918">
      <w:r w:rsidRPr="00CD56D4">
        <w:t xml:space="preserve">The probiotic strain </w:t>
      </w:r>
      <w:r w:rsidRPr="00CD56D4">
        <w:rPr>
          <w:i/>
        </w:rPr>
        <w:t>Bacillus pumilus</w:t>
      </w:r>
      <w:r w:rsidRPr="00CD56D4">
        <w:t xml:space="preserve"> RI06-95</w:t>
      </w:r>
      <w:ins w:id="73" w:author="Marta Gomez-Chiarri" w:date="2018-02-07T10:12:00Z">
        <w:r w:rsidR="00740FE8">
          <w:t>,</w:t>
        </w:r>
      </w:ins>
      <w:del w:id="74" w:author="Marta Gomez-Chiarri" w:date="2018-02-07T10:12:00Z">
        <w:r w:rsidRPr="00CD56D4" w:rsidDel="00740FE8">
          <w:delText xml:space="preserve"> was</w:delText>
        </w:r>
      </w:del>
      <w:r w:rsidRPr="00CD56D4">
        <w:t xml:space="preserve"> previously isolated from a marine sponge from the Narrow River in Rhode Island </w:t>
      </w:r>
      <w:r w:rsidRPr="00CD56D4">
        <w:fldChar w:fldCharType="begin" w:fldLock="1"/>
      </w:r>
      <w:r>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"mendeley" : { "formattedCitation" : "(Socha, 2008)", "plainTextFormattedCitation" : "(Socha, 2008)", "previouslyFormattedCitation" : "(Socha, 2008)" }, "properties" : { "formattedCitation" : "(Socha 2008)", "plainCitation" : "(Socha 2008)" }, "schema" : "https://github.com/citation-style-language/schema/raw/master/csl-citation.json" }</w:instrText>
      </w:r>
      <w:r w:rsidRPr="00CD56D4">
        <w:fldChar w:fldCharType="separate"/>
      </w:r>
      <w:r w:rsidRPr="007D5DCA">
        <w:rPr>
          <w:noProof/>
        </w:rPr>
        <w:t>(Socha, 2008)</w:t>
      </w:r>
      <w:r w:rsidRPr="00CD56D4">
        <w:fldChar w:fldCharType="end"/>
      </w:r>
      <w:del w:id="75" w:author="Marta Gomez-Chiarri" w:date="2018-02-07T10:13:00Z">
        <w:r w:rsidRPr="00CD56D4" w:rsidDel="00740FE8">
          <w:delText xml:space="preserve"> and selected as a candidate probiotic by showing </w:delText>
        </w:r>
        <w:r w:rsidRPr="00CD56D4" w:rsidDel="00740FE8">
          <w:rPr>
            <w:lang w:eastAsia="ko-KR"/>
          </w:rPr>
          <w:delText xml:space="preserve">protection of eastern oyster </w:delText>
        </w:r>
        <w:r w:rsidRPr="00CD56D4" w:rsidDel="00740FE8">
          <w:delText>(</w:delText>
        </w:r>
        <w:r w:rsidRPr="00CD56D4" w:rsidDel="00740FE8">
          <w:rPr>
            <w:i/>
          </w:rPr>
          <w:delText>C</w:delText>
        </w:r>
        <w:r w:rsidDel="00740FE8">
          <w:rPr>
            <w:i/>
          </w:rPr>
          <w:delText>roassostrea</w:delText>
        </w:r>
        <w:r w:rsidRPr="00CD56D4" w:rsidDel="00740FE8">
          <w:rPr>
            <w:i/>
          </w:rPr>
          <w:delText xml:space="preserve"> virginica</w:delText>
        </w:r>
        <w:r w:rsidRPr="00CD56D4" w:rsidDel="00740FE8">
          <w:delText>)</w:delText>
        </w:r>
        <w:r w:rsidRPr="00CD56D4" w:rsidDel="00740FE8">
          <w:rPr>
            <w:lang w:eastAsia="ko-KR"/>
          </w:rPr>
          <w:delText xml:space="preserve"> larvae </w:delText>
        </w:r>
        <w:r w:rsidDel="00740FE8">
          <w:rPr>
            <w:lang w:eastAsia="ko-KR"/>
          </w:rPr>
          <w:delText>in</w:delText>
        </w:r>
        <w:r w:rsidRPr="00CD56D4" w:rsidDel="00740FE8">
          <w:rPr>
            <w:lang w:eastAsia="ko-KR"/>
          </w:rPr>
          <w:delText xml:space="preserve"> challenge</w:delText>
        </w:r>
        <w:r w:rsidDel="00740FE8">
          <w:rPr>
            <w:lang w:eastAsia="ko-KR"/>
          </w:rPr>
          <w:delText xml:space="preserve"> experiments with</w:delText>
        </w:r>
        <w:r w:rsidRPr="00CD56D4" w:rsidDel="00740FE8">
          <w:rPr>
            <w:i/>
            <w:iCs/>
          </w:rPr>
          <w:delText xml:space="preserve"> Vibrio </w:delText>
        </w:r>
        <w:r w:rsidRPr="00CD56D4" w:rsidDel="00740FE8">
          <w:rPr>
            <w:bCs/>
            <w:i/>
          </w:rPr>
          <w:delText>coralliilyticus</w:delText>
        </w:r>
        <w:r w:rsidRPr="00CD56D4" w:rsidDel="00740FE8">
          <w:rPr>
            <w:i/>
            <w:iCs/>
          </w:rPr>
          <w:delText xml:space="preserve">/tubiashii </w:delText>
        </w:r>
        <w:r w:rsidRPr="00CD56D4" w:rsidDel="00740FE8">
          <w:rPr>
            <w:iCs/>
          </w:rPr>
          <w:delText>RE22</w:delText>
        </w:r>
        <w:r w:rsidRPr="00CD56D4" w:rsidDel="00740FE8">
          <w:rPr>
            <w:i/>
            <w:iCs/>
          </w:rPr>
          <w:delText xml:space="preserve"> </w:delText>
        </w:r>
      </w:del>
      <w:r w:rsidRPr="00CD56D4">
        <w:rPr>
          <w:iCs/>
        </w:rPr>
        <w:fldChar w:fldCharType="begin" w:fldLock="1"/>
      </w:r>
      <w:r>
        <w:rPr>
          <w:iCs/>
        </w:rPr>
        <w:instrText>ADDIN CSL_CITATION { "citationID" : "e171ftlpd",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"formattedCitation" : "(Karim et al. 2013)", "plainCitation" : "(Karim et al. 2013)" }, "schema" : "https://github.com/citation-style-language/schema/raw/master/csl-citation.json" }</w:instrText>
      </w:r>
      <w:r w:rsidRPr="00CD56D4">
        <w:rPr>
          <w:iCs/>
        </w:rPr>
        <w:fldChar w:fldCharType="separate"/>
      </w:r>
      <w:r w:rsidRPr="007D5DCA">
        <w:rPr>
          <w:iCs/>
          <w:noProof/>
        </w:rPr>
        <w:t>(Karim et al., 2013)</w:t>
      </w:r>
      <w:r w:rsidRPr="00CD56D4">
        <w:rPr>
          <w:iCs/>
        </w:rPr>
        <w:fldChar w:fldCharType="end"/>
      </w:r>
      <w:ins w:id="76" w:author="Marta Gomez-Chiarri" w:date="2018-02-07T10:13:00Z">
        <w:r w:rsidR="00740FE8">
          <w:rPr>
            <w:iCs/>
          </w:rPr>
          <w:t xml:space="preserve"> </w:t>
        </w:r>
      </w:ins>
      <w:del w:id="77" w:author="Marta Gomez-Chiarri" w:date="2018-02-07T10:13:00Z">
        <w:r w:rsidRPr="00CD56D4" w:rsidDel="00740FE8">
          <w:rPr>
            <w:iCs/>
          </w:rPr>
          <w:delText xml:space="preserve">. </w:delText>
        </w:r>
        <w:r w:rsidRPr="00CD56D4" w:rsidDel="00740FE8">
          <w:delText xml:space="preserve">The RI06-95 strain </w:delText>
        </w:r>
      </w:del>
      <w:r w:rsidRPr="00CD56D4">
        <w:t xml:space="preserve">was cultured in yeast peptone with 3% </w:t>
      </w:r>
      <w:commentRangeStart w:id="78"/>
      <w:r w:rsidRPr="00CD56D4">
        <w:t>NaCl</w:t>
      </w:r>
      <w:commentRangeEnd w:id="78"/>
      <w:r w:rsidR="00120B5A">
        <w:rPr>
          <w:rStyle w:val="CommentReference"/>
        </w:rPr>
        <w:commentReference w:id="78"/>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BioTek, USA)</w:t>
      </w:r>
      <w:ins w:id="79" w:author="Marta Gomez-Chiarri" w:date="2018-02-07T10:14:00Z">
        <w:r w:rsidR="00120B5A">
          <w:t xml:space="preserve"> and confirmed </w:t>
        </w:r>
      </w:ins>
      <w:ins w:id="80" w:author="Marta Gomez-Chiarri" w:date="2018-02-07T10:15:00Z">
        <w:r w:rsidR="00120B5A">
          <w:t xml:space="preserve">using </w:t>
        </w:r>
      </w:ins>
      <w:del w:id="81" w:author="Marta Gomez-Chiarri" w:date="2018-02-07T10:15:00Z">
        <w:r w:rsidRPr="00CD56D4" w:rsidDel="00120B5A">
          <w:delText xml:space="preserve">. Additionally, </w:delText>
        </w:r>
      </w:del>
      <w:r w:rsidRPr="00CD56D4">
        <w:t xml:space="preserve">serial dilution and spot plating on YP30 agar plates </w:t>
      </w:r>
      <w:del w:id="82" w:author="Marta Gomez-Chiarri" w:date="2018-02-07T10:15:00Z">
        <w:r w:rsidRPr="00CD56D4" w:rsidDel="00120B5A">
          <w:delText xml:space="preserve">were used </w:delText>
        </w:r>
      </w:del>
      <w:r w:rsidRPr="00CD56D4">
        <w:t xml:space="preserve">to determine </w:t>
      </w:r>
      <w:del w:id="83" w:author="Marta Gomez-Chiarri" w:date="2018-02-07T10:15:00Z">
        <w:r w:rsidRPr="00CD56D4" w:rsidDel="00120B5A">
          <w:delText xml:space="preserve">the </w:delText>
        </w:r>
      </w:del>
      <w:r w:rsidRPr="00CD56D4">
        <w:t>colony forming units (CFU)</w:t>
      </w:r>
      <w:del w:id="84" w:author="Marta Gomez-Chiarri" w:date="2018-02-07T10:15:00Z">
        <w:r w:rsidRPr="00CD56D4" w:rsidDel="00120B5A">
          <w:delText xml:space="preserve"> of actual bacterial suspension</w:delText>
        </w:r>
      </w:del>
      <w:r w:rsidRPr="00CD56D4">
        <w:t>.</w:t>
      </w:r>
    </w:p>
    <w:p w14:paraId="40AD849D" w14:textId="77777777" w:rsidR="002B224F" w:rsidRDefault="002B224F" w:rsidP="002B224F">
      <w:pPr>
        <w:pStyle w:val="Heading2"/>
      </w:pPr>
      <w:r>
        <w:t>Experimental Design and Sample Collection</w:t>
      </w:r>
    </w:p>
    <w:p w14:paraId="1747BE03" w14:textId="42281609" w:rsidR="002E5918" w:rsidRPr="00CD56D4" w:rsidRDefault="00F20A61" w:rsidP="002E5918">
      <w:ins w:id="85" w:author="Marta Gomez-Chiarri" w:date="2018-02-07T10:36:00Z">
        <w:r>
          <w:t xml:space="preserve">Samples </w:t>
        </w:r>
      </w:ins>
      <w:ins w:id="86" w:author="Marta Gomez-Chiarri" w:date="2018-02-07T10:42:00Z">
        <w:r>
          <w:t xml:space="preserve">for microbiome analysis </w:t>
        </w:r>
      </w:ins>
      <w:ins w:id="87" w:author="Marta Gomez-Chiarri" w:date="2018-02-07T10:36:00Z">
        <w:r>
          <w:t xml:space="preserve">were collected </w:t>
        </w:r>
      </w:ins>
      <w:ins w:id="88" w:author="Marta Gomez-Chiarri" w:date="2018-02-07T10:38:00Z">
        <w:r>
          <w:t>during the</w:t>
        </w:r>
      </w:ins>
      <w:ins w:id="89" w:author="Marta Gomez-Chiarri" w:date="2018-02-07T10:37:00Z">
        <w:r>
          <w:t xml:space="preserve"> hatchery trials reported in Sohn et al.</w:t>
        </w:r>
      </w:ins>
      <w:ins w:id="90" w:author="Marta Gomez-Chiarri" w:date="2018-02-07T10:55:00Z">
        <w:r w:rsidR="003C248E">
          <w:t xml:space="preserve"> (in preparation)</w:t>
        </w:r>
      </w:ins>
      <w:ins w:id="91" w:author="Marta Gomez-Chiarri" w:date="2018-02-07T10:37:00Z">
        <w:r>
          <w:t xml:space="preserve">. </w:t>
        </w:r>
      </w:ins>
      <w:r w:rsidR="002E5918" w:rsidRPr="00CD56D4">
        <w:t>Eastern oysters (</w:t>
      </w:r>
      <w:r w:rsidR="002E5918" w:rsidRPr="00CD56D4">
        <w:rPr>
          <w:i/>
        </w:rPr>
        <w:t>Crassostrea virginica</w:t>
      </w:r>
      <w:r w:rsidR="002E5918" w:rsidRPr="00CD56D4">
        <w:t xml:space="preserve">) were spawned at the Blount Shellfish Hatchery at Roger William University (Bristol, RI, USA) following standard procedures </w:t>
      </w:r>
      <w:r w:rsidR="002E5918" w:rsidRPr="00CD56D4">
        <w:fldChar w:fldCharType="begin" w:fldLock="1"/>
      </w:r>
      <w:r w:rsidR="002E5918">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002E5918" w:rsidRPr="00CD56D4">
        <w:fldChar w:fldCharType="separate"/>
      </w:r>
      <w:r w:rsidR="002E5918" w:rsidRPr="007D5DCA">
        <w:rPr>
          <w:noProof/>
        </w:rPr>
        <w:t>(Helm et al., 2004)</w:t>
      </w:r>
      <w:r w:rsidR="002E5918" w:rsidRPr="00CD56D4">
        <w:fldChar w:fldCharType="end"/>
      </w:r>
      <w:r w:rsidR="002E5918" w:rsidRPr="00CD56D4">
        <w:t xml:space="preserve">. </w:t>
      </w:r>
      <w:r w:rsidR="002E5918">
        <w:t>Spawning is referred to</w:t>
      </w:r>
      <w:r w:rsidR="002E5918" w:rsidRPr="00CD56D4">
        <w:t xml:space="preserve"> as Day 0</w:t>
      </w:r>
      <w:r w:rsidR="002E5918">
        <w:t xml:space="preserve"> throughout the manuscript</w:t>
      </w:r>
      <w:r w:rsidR="002E5918" w:rsidRPr="00CD56D4">
        <w:t>. Larvae (1</w:t>
      </w:r>
      <w:r w:rsidR="002E5918">
        <w:t>-</w:t>
      </w:r>
      <w:r w:rsidR="002E5918" w:rsidRPr="00CD56D4">
        <w:t xml:space="preserve">day old) were distributed and maintained in </w:t>
      </w:r>
      <w:ins w:id="92" w:author="Marta Gomez-Chiarri" w:date="2018-02-07T12:16:00Z">
        <w:r w:rsidR="008A3E93">
          <w:t xml:space="preserve">static conditions in </w:t>
        </w:r>
      </w:ins>
      <w:r w:rsidR="002E5918" w:rsidRPr="00CD56D4">
        <w:t xml:space="preserve">triplicate 120 L conical tanks </w:t>
      </w:r>
      <w:r w:rsidR="002E5918">
        <w:t>for each</w:t>
      </w:r>
      <w:r w:rsidR="002E5918" w:rsidRPr="00CD56D4">
        <w:t xml:space="preserve"> treatment</w:t>
      </w:r>
      <w:ins w:id="93" w:author="Marta Gomez-Chiarri" w:date="2018-02-07T10:22:00Z">
        <w:r w:rsidR="00120B5A">
          <w:t xml:space="preserve"> </w:t>
        </w:r>
        <w:r w:rsidR="00120B5A" w:rsidRPr="00120B5A">
          <w:rPr>
            <w:highlight w:val="yellow"/>
            <w:rPrChange w:id="94" w:author="Marta Gomez-Chiarri" w:date="2018-02-07T10:23:00Z">
              <w:rPr/>
            </w:rPrChange>
          </w:rPr>
          <w:t xml:space="preserve">at a temperature of XX and </w:t>
        </w:r>
      </w:ins>
      <w:ins w:id="95" w:author="Marta Gomez-Chiarri" w:date="2018-02-07T10:23:00Z">
        <w:r w:rsidR="00120B5A" w:rsidRPr="00120B5A">
          <w:rPr>
            <w:highlight w:val="yellow"/>
            <w:rPrChange w:id="96" w:author="Marta Gomez-Chiarri" w:date="2018-02-07T10:23:00Z">
              <w:rPr/>
            </w:rPrChange>
          </w:rPr>
          <w:t>salinity</w:t>
        </w:r>
      </w:ins>
      <w:ins w:id="97" w:author="Marta Gomez-Chiarri" w:date="2018-02-07T10:22:00Z">
        <w:r w:rsidR="00120B5A" w:rsidRPr="00120B5A">
          <w:rPr>
            <w:highlight w:val="yellow"/>
            <w:rPrChange w:id="98" w:author="Marta Gomez-Chiarri" w:date="2018-02-07T10:23:00Z">
              <w:rPr/>
            </w:rPrChange>
          </w:rPr>
          <w:t xml:space="preserve"> </w:t>
        </w:r>
      </w:ins>
      <w:ins w:id="99" w:author="Marta Gomez-Chiarri" w:date="2018-02-07T10:23:00Z">
        <w:r w:rsidR="00120B5A" w:rsidRPr="00120B5A">
          <w:rPr>
            <w:highlight w:val="yellow"/>
            <w:rPrChange w:id="100" w:author="Marta Gomez-Chiarri" w:date="2018-02-07T10:23:00Z">
              <w:rPr/>
            </w:rPrChange>
          </w:rPr>
          <w:t>of XX</w:t>
        </w:r>
      </w:ins>
      <w:r w:rsidR="002E5918" w:rsidRPr="00CD56D4">
        <w:t>. Tanks were randomly assigned to treatments including no probiotics (control) and probiotic</w:t>
      </w:r>
      <w:r w:rsidR="002E5918">
        <w:t xml:space="preserve"> treatment with </w:t>
      </w:r>
      <w:r w:rsidR="002E5918">
        <w:rPr>
          <w:i/>
        </w:rPr>
        <w:t>B. pumilus</w:t>
      </w:r>
      <w:r w:rsidR="002E5918" w:rsidRPr="00CD56D4">
        <w:t xml:space="preserve"> RI06-95. </w:t>
      </w:r>
      <w:r w:rsidR="002E5918">
        <w:rPr>
          <w:i/>
        </w:rPr>
        <w:t>B. pumilus</w:t>
      </w:r>
      <w:r w:rsidR="002E5918" w:rsidRPr="00CD56D4">
        <w:t xml:space="preserve"> RI06-95 were administered </w:t>
      </w:r>
      <w:r w:rsidR="002E5918">
        <w:t>daily at</w:t>
      </w:r>
      <w:r w:rsidR="002E5918" w:rsidRPr="00CD56D4">
        <w:t xml:space="preserve"> 10</w:t>
      </w:r>
      <w:r w:rsidR="002E5918" w:rsidRPr="00CD56D4">
        <w:rPr>
          <w:vertAlign w:val="superscript"/>
        </w:rPr>
        <w:t>4</w:t>
      </w:r>
      <w:r w:rsidR="002E5918" w:rsidRPr="00CD56D4">
        <w:t xml:space="preserve"> CFU/mL to non-control tanks </w:t>
      </w:r>
      <w:r w:rsidR="002E5918">
        <w:t>a</w:t>
      </w:r>
      <w:r w:rsidR="002E5918" w:rsidRPr="00CD56D4">
        <w:t xml:space="preserve">fter being mixed with an algal feed. The microalgae strains used throughout the trial were </w:t>
      </w:r>
      <w:r w:rsidR="002E5918" w:rsidRPr="00CD56D4">
        <w:rPr>
          <w:i/>
        </w:rPr>
        <w:t>Chaetoceros muelleri</w:t>
      </w:r>
      <w:r w:rsidR="002E5918" w:rsidRPr="00CD56D4">
        <w:t xml:space="preserve"> (CCMP1316), </w:t>
      </w:r>
      <w:r w:rsidR="002E5918" w:rsidRPr="00CD56D4">
        <w:rPr>
          <w:i/>
        </w:rPr>
        <w:t>Isochrysis galbana</w:t>
      </w:r>
      <w:r w:rsidR="002E5918" w:rsidRPr="00CD56D4">
        <w:t xml:space="preserve"> (CCMP1323), </w:t>
      </w:r>
      <w:r w:rsidR="002E5918" w:rsidRPr="00CD56D4">
        <w:rPr>
          <w:i/>
        </w:rPr>
        <w:t xml:space="preserve">Tisochrysis lutea/Isochrysis </w:t>
      </w:r>
      <w:r w:rsidR="002E5918" w:rsidRPr="00CD56D4">
        <w:t xml:space="preserve">sp T-ISO (CCMP1324), </w:t>
      </w:r>
      <w:commentRangeStart w:id="101"/>
      <w:r w:rsidR="002E5918" w:rsidRPr="00CD56D4">
        <w:rPr>
          <w:i/>
        </w:rPr>
        <w:t>Pavlova pinguis</w:t>
      </w:r>
      <w:r w:rsidR="002E5918" w:rsidRPr="00CD56D4">
        <w:t xml:space="preserve"> (CCMP609), </w:t>
      </w:r>
      <w:r w:rsidR="002E5918" w:rsidRPr="00CD56D4">
        <w:rPr>
          <w:i/>
        </w:rPr>
        <w:t>Pavlova lutheri</w:t>
      </w:r>
      <w:r w:rsidR="002E5918" w:rsidRPr="00CD56D4">
        <w:t xml:space="preserve"> (CCMP1325), </w:t>
      </w:r>
      <w:commentRangeEnd w:id="101"/>
      <w:r w:rsidR="00120B5A">
        <w:rPr>
          <w:rStyle w:val="CommentReference"/>
        </w:rPr>
        <w:commentReference w:id="101"/>
      </w:r>
      <w:r w:rsidR="002E5918" w:rsidRPr="00CD56D4">
        <w:rPr>
          <w:i/>
        </w:rPr>
        <w:t>Tetraselmis</w:t>
      </w:r>
      <w:r w:rsidR="002E5918" w:rsidRPr="00CD56D4">
        <w:t xml:space="preserve"> sp. (CCMP892), and </w:t>
      </w:r>
      <w:r w:rsidR="002E5918" w:rsidRPr="00CD56D4">
        <w:rPr>
          <w:i/>
        </w:rPr>
        <w:t>Thalassiosira weisflogii</w:t>
      </w:r>
      <w:r w:rsidR="002E5918" w:rsidRPr="00CD56D4">
        <w:t xml:space="preserve"> (CCMP1336). </w:t>
      </w:r>
      <w:r w:rsidR="002E5918">
        <w:t>Experimental t</w:t>
      </w:r>
      <w:r w:rsidR="002E5918" w:rsidRPr="00CD56D4">
        <w:t>anks were drained every other day</w:t>
      </w:r>
      <w:ins w:id="102" w:author="Marta Gomez-Chiarri" w:date="2018-02-07T12:16:00Z">
        <w:r w:rsidR="008A3E93">
          <w:t xml:space="preserve"> to maintain water quality and perform larval counts and grading</w:t>
        </w:r>
      </w:ins>
      <w:r w:rsidR="002E5918">
        <w:t xml:space="preserve">, </w:t>
      </w:r>
      <w:ins w:id="103" w:author="Marta Gomez-Chiarri" w:date="2018-02-07T12:17:00Z">
        <w:r w:rsidR="008A3E93">
          <w:t xml:space="preserve">washed thoroughly with a bleach solution, rinsed, </w:t>
        </w:r>
      </w:ins>
      <w:r w:rsidR="002E5918">
        <w:t>and replenished with clean UV-filtered and sterilized water.</w:t>
      </w:r>
    </w:p>
    <w:p w14:paraId="365148E4" w14:textId="7F39F4B0"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μm Sterivex filter (Millipore, Millford, MA, USA). The Sterivex filters were immediately frozen </w:t>
      </w:r>
      <w:r>
        <w:t xml:space="preserve">and stored </w:t>
      </w:r>
      <w:r w:rsidRPr="00CD56D4">
        <w:t>at -</w:t>
      </w:r>
      <w:r>
        <w:t>8</w:t>
      </w:r>
      <w:r w:rsidRPr="00CD56D4">
        <w:t xml:space="preserve">0 °C until DNA extraction. Biofilm swab samples were collected from inside of each tank surface by swabbing with sterile </w:t>
      </w:r>
      <w:ins w:id="104" w:author="Marta Gomez-Chiarri" w:date="2018-02-07T10:19:00Z">
        <w:r w:rsidR="00120B5A">
          <w:t xml:space="preserve">cotton </w:t>
        </w:r>
      </w:ins>
      <w:r w:rsidRPr="00CD56D4">
        <w:t xml:space="preserve">swabs </w:t>
      </w:r>
      <w:ins w:id="105" w:author="Marta Gomez-Chiarri" w:date="2018-02-07T10:19:00Z">
        <w:r w:rsidR="00120B5A">
          <w:t xml:space="preserve">a line of </w:t>
        </w:r>
      </w:ins>
      <w:del w:id="106" w:author="Marta Gomez-Chiarri" w:date="2018-02-07T10:19:00Z">
        <w:r w:rsidRPr="00CD56D4" w:rsidDel="00120B5A">
          <w:delText>(</w:delText>
        </w:r>
      </w:del>
      <w:r w:rsidRPr="00CD56D4">
        <w:t>approximately 144 cm in length</w:t>
      </w:r>
      <w:ins w:id="107" w:author="Marta Gomez-Chiarri" w:date="2018-02-07T10:19:00Z">
        <w:r w:rsidR="00120B5A">
          <w:t xml:space="preserve">. </w:t>
        </w:r>
      </w:ins>
      <w:ins w:id="108" w:author="Marta Gomez-Chiarri" w:date="2018-02-07T10:20:00Z">
        <w:r w:rsidR="00120B5A">
          <w:t xml:space="preserve">The cotton tips of the </w:t>
        </w:r>
      </w:ins>
      <w:ins w:id="109" w:author="Marta Gomez-Chiarri" w:date="2018-02-07T10:19:00Z">
        <w:r w:rsidR="00120B5A">
          <w:t xml:space="preserve">swabs were </w:t>
        </w:r>
      </w:ins>
      <w:del w:id="110" w:author="Marta Gomez-Chiarri" w:date="2018-02-07T10:19:00Z">
        <w:r w:rsidRPr="00CD56D4" w:rsidDel="00120B5A">
          <w:delText xml:space="preserve">) and </w:delText>
        </w:r>
      </w:del>
      <w:r w:rsidRPr="00CD56D4">
        <w:t xml:space="preserve">stored in RNAlater. Oyster larvae were </w:t>
      </w:r>
      <w:del w:id="111" w:author="Marta Gomez-Chiarri" w:date="2018-02-07T10:20:00Z">
        <w:r w:rsidRPr="00CD56D4" w:rsidDel="00120B5A">
          <w:delText>passed through</w:delText>
        </w:r>
      </w:del>
      <w:ins w:id="112" w:author="Marta Gomez-Chiarri" w:date="2018-02-07T10:20:00Z">
        <w:r w:rsidR="00120B5A">
          <w:t>collected on</w:t>
        </w:r>
      </w:ins>
      <w:r w:rsidRPr="00CD56D4">
        <w:t xml:space="preserve"> a 55 μm sieve </w:t>
      </w:r>
      <w:del w:id="113" w:author="Marta Gomez-Chiarri" w:date="2018-02-07T10:21:00Z">
        <w:r w:rsidRPr="00CD56D4" w:rsidDel="00120B5A">
          <w:delText xml:space="preserve">for </w:delText>
        </w:r>
      </w:del>
      <w:ins w:id="114" w:author="Marta Gomez-Chiarri" w:date="2018-02-07T10:21:00Z">
        <w:r w:rsidR="00120B5A">
          <w:t>after</w:t>
        </w:r>
        <w:r w:rsidR="00120B5A" w:rsidRPr="00CD56D4">
          <w:t xml:space="preserve"> </w:t>
        </w:r>
      </w:ins>
      <w:r w:rsidRPr="00CD56D4">
        <w:t xml:space="preserve">drain-down </w:t>
      </w:r>
      <w:ins w:id="115" w:author="Marta Gomez-Chiarri" w:date="2018-02-07T10:21:00Z">
        <w:r w:rsidR="00120B5A">
          <w:t xml:space="preserve">of tank </w:t>
        </w:r>
      </w:ins>
      <w:r w:rsidRPr="00CD56D4">
        <w:t>water</w:t>
      </w:r>
      <w:del w:id="116" w:author="Marta Gomez-Chiarri" w:date="2018-02-07T10:21:00Z">
        <w:r w:rsidRPr="00CD56D4" w:rsidDel="00120B5A">
          <w:delText xml:space="preserve"> changes at the hatchery</w:delText>
        </w:r>
      </w:del>
      <w:r w:rsidRPr="00CD56D4">
        <w:t>,</w:t>
      </w:r>
      <w:ins w:id="117" w:author="Marta Gomez-Chiarri" w:date="2018-02-07T10:22:00Z">
        <w:r w:rsidR="00120B5A">
          <w:t xml:space="preserve"> resuspended in 5 liters of seawater</w:t>
        </w:r>
      </w:ins>
      <w:r w:rsidRPr="00CD56D4">
        <w:t xml:space="preserve"> and 10 ml of oyster larvae from each tank (about 150 – 1500 </w:t>
      </w:r>
      <w:r w:rsidRPr="00CD56D4">
        <w:lastRenderedPageBreak/>
        <w:t xml:space="preserve">larvae) were placed into a sterile tube. In the laboratory, oyster larvae were </w:t>
      </w:r>
      <w:r>
        <w:t>collected on</w:t>
      </w:r>
      <w:r w:rsidRPr="00CD56D4">
        <w:t xml:space="preserve"> a 40 μm nylon membrane and rinsed with filtered sterile seawater (FSSW) to reduce residual environmental bacteria. Swab and larvae samples were immediately flash frozen in liquid nitrogen and stored at -80 °C until DNA extraction. All sample types were collected </w:t>
      </w:r>
      <w:r>
        <w:t>during</w:t>
      </w:r>
      <w:r w:rsidRPr="00CD56D4">
        <w:t xml:space="preserve"> Trials 1 and 2, but only water samples were collected </w:t>
      </w:r>
      <w:r>
        <w:t>during</w:t>
      </w:r>
      <w:r w:rsidRPr="00CD56D4">
        <w:t xml:space="preserve"> Trial 3.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t>DNA Extraction, Amplification, and Sequencing</w:t>
      </w:r>
    </w:p>
    <w:p w14:paraId="3B125C5A" w14:textId="2C4A2D86" w:rsidR="002E5918" w:rsidRPr="00EC538F" w:rsidRDefault="002E5918" w:rsidP="002E5918">
      <w:pPr>
        <w:rPr>
          <w:shd w:val="clear" w:color="auto" w:fill="FFFFFF"/>
        </w:rPr>
      </w:pPr>
      <w:r w:rsidRPr="00CD56D4">
        <w:t xml:space="preserve">Total DNA from water samples was extracted from the filters using the PowerWater Sterivex DNA Isolation Kit (MoBio Laboratories, USA) according to manufacturer recommendations (Trials 1 and 2) or Gentra Puregene Reagents (Qiagen)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PowerSoil DNA Isolation Kit (MoBio Laboratories, USA) with </w:t>
      </w:r>
      <w:ins w:id="118" w:author="Marta Gomez-Chiarri" w:date="2018-02-07T10:30:00Z">
        <w:r w:rsidR="001E766B">
          <w:t>s</w:t>
        </w:r>
      </w:ins>
      <w:r>
        <w:t xml:space="preserve">light </w:t>
      </w:r>
      <w:r w:rsidRPr="00CD56D4">
        <w:t>modifications</w:t>
      </w:r>
      <w:r>
        <w:t xml:space="preserve"> detailed below</w:t>
      </w:r>
      <w:r w:rsidRPr="00CD56D4">
        <w:t xml:space="preserve">. In brief, </w:t>
      </w:r>
      <w:ins w:id="119" w:author="Marta Gomez-Chiarri" w:date="2018-02-07T10:30:00Z">
        <w:r w:rsidR="001E766B">
          <w:t xml:space="preserve">frozen </w:t>
        </w:r>
      </w:ins>
      <w:r w:rsidRPr="00CD56D4">
        <w:t xml:space="preserve">pooled oyster larvae were ground in a mortar with a sterile pestle and then placed into bead tubes for extraction. </w:t>
      </w:r>
      <w:commentRangeStart w:id="120"/>
      <w:r w:rsidRPr="00CD56D4">
        <w:t xml:space="preserve">The </w:t>
      </w:r>
      <w:ins w:id="121" w:author="Marta Gomez-Chiarri" w:date="2018-02-07T10:31:00Z">
        <w:r w:rsidR="001E766B">
          <w:t xml:space="preserve">RNA later containing the </w:t>
        </w:r>
      </w:ins>
      <w:r w:rsidRPr="00CD56D4">
        <w:t xml:space="preserve">cotton tops </w:t>
      </w:r>
      <w:commentRangeEnd w:id="120"/>
      <w:r w:rsidR="001E766B">
        <w:rPr>
          <w:rStyle w:val="CommentReference"/>
        </w:rPr>
        <w:commentReference w:id="120"/>
      </w:r>
      <w:r w:rsidRPr="00CD56D4">
        <w:t xml:space="preserve">of the swabs were </w:t>
      </w:r>
      <w:del w:id="122" w:author="Marta Gomez-Chiarri" w:date="2018-02-07T10:31:00Z">
        <w:r w:rsidRPr="00CD56D4" w:rsidDel="001E766B">
          <w:delText>cut off</w:delText>
        </w:r>
      </w:del>
      <w:ins w:id="123" w:author="Marta Gomez-Chiarri" w:date="2018-02-07T10:31:00Z">
        <w:r w:rsidR="001E766B">
          <w:t>placed</w:t>
        </w:r>
      </w:ins>
      <w:r w:rsidRPr="00CD56D4">
        <w:t xml:space="preserve"> directly into bead tubes. Bead tubes were incubated at 65 °C for 10 min and then shaken horizontally at maximum speed for 10 min using the MO BIO vortex adaptor. Following extraction, </w:t>
      </w:r>
      <w:del w:id="124" w:author="Marta Gomez-Chiarri" w:date="2018-02-07T10:32:00Z">
        <w:r w:rsidRPr="00CD56D4" w:rsidDel="001E766B">
          <w:delText xml:space="preserve">all </w:delText>
        </w:r>
      </w:del>
      <w:r w:rsidRPr="00CD56D4">
        <w:rPr>
          <w:shd w:val="clear" w:color="auto" w:fill="FFFFFF"/>
        </w:rPr>
        <w:t>DNA concentration</w:t>
      </w:r>
      <w:del w:id="125" w:author="Marta Gomez-Chiarri" w:date="2018-02-07T10:32:00Z">
        <w:r w:rsidRPr="00CD56D4" w:rsidDel="001E766B">
          <w:rPr>
            <w:shd w:val="clear" w:color="auto" w:fill="FFFFFF"/>
          </w:rPr>
          <w:delText>s</w:delText>
        </w:r>
      </w:del>
      <w:r w:rsidRPr="00CD56D4">
        <w:rPr>
          <w:shd w:val="clear" w:color="auto" w:fill="FFFFFF"/>
        </w:rPr>
        <w:t xml:space="preserve"> </w:t>
      </w:r>
      <w:del w:id="126" w:author="Marta Gomez-Chiarri" w:date="2018-02-07T10:32:00Z">
        <w:r w:rsidRPr="00CD56D4" w:rsidDel="001E766B">
          <w:rPr>
            <w:shd w:val="clear" w:color="auto" w:fill="FFFFFF"/>
          </w:rPr>
          <w:delText xml:space="preserve">were </w:delText>
        </w:r>
      </w:del>
      <w:ins w:id="127" w:author="Marta Gomez-Chiarri" w:date="2018-02-07T10:32:00Z">
        <w:r w:rsidR="001E766B" w:rsidRPr="00CD56D4">
          <w:rPr>
            <w:shd w:val="clear" w:color="auto" w:fill="FFFFFF"/>
          </w:rPr>
          <w:t>w</w:t>
        </w:r>
        <w:r w:rsidR="001E766B">
          <w:rPr>
            <w:shd w:val="clear" w:color="auto" w:fill="FFFFFF"/>
          </w:rPr>
          <w:t>as</w:t>
        </w:r>
        <w:r w:rsidR="001E766B" w:rsidRPr="00CD56D4">
          <w:rPr>
            <w:shd w:val="clear" w:color="auto" w:fill="FFFFFF"/>
          </w:rPr>
          <w:t xml:space="preserve"> </w:t>
        </w:r>
      </w:ins>
      <w:r w:rsidRPr="00CD56D4">
        <w:rPr>
          <w:shd w:val="clear" w:color="auto" w:fill="FFFFFF"/>
        </w:rPr>
        <w:t>quantified with both a Nanodrop 2000 instrument and a Qubit Fluorometer (ThermoFisher Scientific, Wilmington, DE).</w:t>
      </w:r>
    </w:p>
    <w:p w14:paraId="69684A87" w14:textId="77777777" w:rsidR="006A232A" w:rsidRPr="002140D2" w:rsidRDefault="006A232A" w:rsidP="006A232A">
      <w:pPr>
        <w:rPr>
          <w:rFonts w:eastAsia="Times New Roman"/>
        </w:rPr>
      </w:pPr>
      <w:r w:rsidRPr="00CD56D4">
        <w:rPr>
          <w:rFonts w:eastAsia="Times New Roman"/>
        </w:rPr>
        <w:t>16S rRNA gene amplicon analysis was performed using</w:t>
      </w:r>
      <w:commentRangeStart w:id="128"/>
      <w:commentRangeStart w:id="129"/>
      <w:r w:rsidRPr="00CD56D4">
        <w:rPr>
          <w:rFonts w:eastAsia="Times New Roman"/>
        </w:rPr>
        <w:t xml:space="preserve"> </w:t>
      </w:r>
      <w:r w:rsidRPr="0054719F">
        <w:rPr>
          <w:rFonts w:eastAsia="Times New Roman"/>
          <w:highlight w:val="yellow"/>
        </w:rPr>
        <w:t>515F/806R primers to amplify the V4 region</w:t>
      </w:r>
      <w:r w:rsidRPr="00CD56D4">
        <w:rPr>
          <w:rFonts w:eastAsia="Times New Roman"/>
        </w:rPr>
        <w:t xml:space="preserve"> </w:t>
      </w:r>
      <w:commentRangeEnd w:id="128"/>
      <w:r w:rsidRPr="00CD56D4">
        <w:rPr>
          <w:rStyle w:val="CommentReference"/>
        </w:rPr>
        <w:commentReference w:id="128"/>
      </w:r>
      <w:commentRangeEnd w:id="129"/>
      <w:r w:rsidR="00F20A61">
        <w:rPr>
          <w:rStyle w:val="CommentReference"/>
        </w:rPr>
        <w:commentReference w:id="129"/>
      </w:r>
      <w:r w:rsidRPr="00CD56D4">
        <w:rPr>
          <w:rFonts w:eastAsia="Times New Roman"/>
        </w:rPr>
        <w:t xml:space="preserve">(Trials 1 and 2) or 967F/1064R primers to amplify the V6 region (Trial 3). </w:t>
      </w:r>
      <w:r>
        <w:rPr>
          <w:rFonts w:eastAsia="Times New Roman"/>
        </w:rPr>
        <w:t xml:space="preserve">The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bp paired-end sequencing to obtain fully overlapping reads on an Illumina MiSeq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HiSeq 1000 to generate 100 bp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77777777" w:rsidR="00004028" w:rsidRPr="00CD56D4" w:rsidRDefault="00004028" w:rsidP="00004028">
      <w:r>
        <w:t xml:space="preserve">Sequences from Trials 1 and 2 were demultiplexed using FastQC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Trimmomatic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All sequences less &lt;200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instrText>ADDIN CSL_CITATION { "citationItems" : [ { "id" : "ITEM-1", "itemData" : { "DOI" : "10.1371/JOURNAL.PONE.0066643", "ISSN" : "1932-6203",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instrText>ADDIN CSL_CITATION { "citationItems" : [ { "id" : "ITEM-1", "itemData" : { "DOI" : "10.1186/1471-2105-15-41", "ISSN" : "1471-2105", "abstract" : "The advent of next-generation DNA sequencing platforms has revolutionized molecular microbial ecology by making the detailed analysis of complex communities over time and space a tractable research pursuit for small research groups. However, the ability to generate 105\u2013108 reads with relative ease brings with it many downstream complications. Beyond the computational resources and skills needed to process and analyze data, it is difficult to compare datasets in an intuitive and interactive manner that leads to hypothesis generation and testing. We developed the free web service VAMPS (Visualization and Analysis of Microbial Population Structures, \n                    http://vamps.mbl.edu\n                    \n                  )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collaborators\u2019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"dropping-particle" : "", "family" : "Freckleton", "given" : "Robert", "non-dropping-particle" : "", "parse-names" : false, "suffix" : "" } ], "container-title" : "Methods in ecology and evolution", "id" : "ITEM-1", "issue" : "12", "issued" : { "date-parts" : [ [ "2013", "12", "1" ] ] }, "page" : "1111",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lastRenderedPageBreak/>
        <w:t xml:space="preserve">Statistical </w:t>
      </w:r>
      <w:r w:rsidR="001630B7">
        <w:t xml:space="preserve">and Network </w:t>
      </w:r>
      <w:r>
        <w:t>Analysis</w:t>
      </w:r>
    </w:p>
    <w:p w14:paraId="695FFD13" w14:textId="77777777" w:rsidR="00B116F8" w:rsidRDefault="00B116F8" w:rsidP="00B116F8">
      <w:r>
        <w:t xml:space="preserve">All descriptive and statistical analyses were performed in the R statistical computing environment with the </w:t>
      </w:r>
      <w:r>
        <w:rPr>
          <w:i/>
        </w:rPr>
        <w:t>vegan</w:t>
      </w:r>
      <w:r>
        <w:t xml:space="preserve"> and </w:t>
      </w:r>
      <w:r>
        <w:rPr>
          <w:i/>
        </w:rPr>
        <w:t>phyloseq</w:t>
      </w:r>
      <w:r>
        <w:t xml:space="preserve"> packages. Overall diversity values were calculated for each sample at the order level using the </w:t>
      </w:r>
      <w:r>
        <w:rPr>
          <w:i/>
        </w:rPr>
        <w:t>vegan</w:t>
      </w:r>
      <w:r>
        <w:t xml:space="preserve"> package Version 2.4-1 </w:t>
      </w:r>
      <w:r>
        <w:fldChar w:fldCharType="begin" w:fldLock="1"/>
      </w:r>
      <w:r>
        <w:instrText>ADDIN CSL_CITATION { "citationItems" : [ { "id" : "ITEM-1", "itemData" : { "DOI" : "10.1111/j.1654-1103.2003.tb02228.x", "ISSN" : "11009233",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"article-journal",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instrText>ADDIN CSL_CITATION { "citationItems" : [ { "id" : "ITEM-1", "itemData" : { "DOI" : "10.1111/1751-7915.12334", "ISSN" : "17517915",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The Bray-Curtis dissimilarity metric was used with k=2 for 50 iterations and 95% confidence intervals were plotted. Additionally</w:t>
      </w:r>
      <w:commentRangeStart w:id="130"/>
      <w:commentRangeStart w:id="131"/>
      <w:r>
        <w:t xml:space="preserve">, relative abundances of specific taxa </w:t>
      </w:r>
      <w:commentRangeEnd w:id="130"/>
      <w:r>
        <w:rPr>
          <w:rStyle w:val="CommentReference"/>
        </w:rPr>
        <w:commentReference w:id="130"/>
      </w:r>
      <w:commentRangeEnd w:id="131"/>
      <w:r w:rsidR="00FB0CE2">
        <w:rPr>
          <w:rStyle w:val="CommentReference"/>
        </w:rPr>
        <w:commentReference w:id="131"/>
      </w:r>
      <w:r>
        <w:t xml:space="preserve">were extracted and plotted according to treatment and time. </w:t>
      </w:r>
    </w:p>
    <w:p w14:paraId="68C871DE" w14:textId="77777777" w:rsidR="0026252E" w:rsidRDefault="0026252E" w:rsidP="0026252E">
      <w:r>
        <w:t xml:space="preserve">A co-occurrence network was generated with normalized taxa counts at the Order level from water samples collected on the final timepoint in each trial (Trial 1: Day 12, Trial 2: Day 9, Trial 3: Day 12), to determine hypothetical relationships resulting from each treatment. </w:t>
      </w:r>
      <w:commentRangeStart w:id="132"/>
      <w:r>
        <w:t>The</w:t>
      </w:r>
      <w:commentRangeEnd w:id="132"/>
      <w:r w:rsidR="002A0BFE">
        <w:rPr>
          <w:rStyle w:val="CommentReference"/>
        </w:rPr>
        <w:commentReference w:id="132"/>
      </w:r>
      <w:r>
        <w:t xml:space="preserve"> make_network() command from the </w:t>
      </w:r>
      <w:r w:rsidRPr="00A81319">
        <w:rPr>
          <w:i/>
        </w:rPr>
        <w:t>phyloseq</w:t>
      </w:r>
      <w:r>
        <w:t xml:space="preserve"> package was used with the Bray-Curtis dissimilarity metric, max distance=0.5 </w:t>
      </w:r>
      <w:r>
        <w:fldChar w:fldCharType="begin" w:fldLock="1"/>
      </w:r>
      <w:r>
        <w:instrText>ADDIN CSL_CITATION { "citationItems" : [ { "id" : "ITEM-1", "itemData" : { "DOI" : "10.1371/journal.pone.0061217", "ISSN" : "1932-6203",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104 taxa (nodes) and 440 relationships (edges) was exported to Cytoscape Version 3.6.0 for visualization and analysis </w:t>
      </w:r>
      <w:r>
        <w:fldChar w:fldCharType="begin" w:fldLock="1"/>
      </w:r>
      <w:r>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2881166), and discrete shape and continuous color according to whether the taxa are more abundant in the control or probiotic-treated samples. </w:t>
      </w:r>
    </w:p>
    <w:p w14:paraId="47317B86" w14:textId="77777777" w:rsidR="00BF57B9" w:rsidRDefault="00BF57B9" w:rsidP="001630B7"/>
    <w:p w14:paraId="5D56D9F0" w14:textId="77777777" w:rsidR="001D5C23" w:rsidRDefault="001444D0" w:rsidP="001D5C23">
      <w:pPr>
        <w:pStyle w:val="Heading1"/>
      </w:pPr>
      <w:r>
        <w:t>Results</w:t>
      </w:r>
    </w:p>
    <w:p w14:paraId="08FDAB24" w14:textId="26F62B9F" w:rsidR="001C1882" w:rsidDel="00E734EE" w:rsidRDefault="001C1882" w:rsidP="001444D0">
      <w:pPr>
        <w:pStyle w:val="Heading2"/>
        <w:rPr>
          <w:del w:id="133" w:author="Marta Gomez-Chiarri" w:date="2018-02-07T10:51:00Z"/>
        </w:rPr>
      </w:pPr>
      <w:del w:id="134" w:author="Marta Gomez-Chiarri" w:date="2018-02-07T10:51:00Z">
        <w:r w:rsidDel="00E734EE">
          <w:delText xml:space="preserve">Probiotics Protect Larvae Against </w:delText>
        </w:r>
        <w:r w:rsidDel="00E734EE">
          <w:rPr>
            <w:i/>
          </w:rPr>
          <w:delText xml:space="preserve">Vibrio </w:delText>
        </w:r>
        <w:r w:rsidDel="00E734EE">
          <w:delText>Challenge</w:delText>
        </w:r>
      </w:del>
    </w:p>
    <w:p w14:paraId="137E99BC" w14:textId="77777777" w:rsidR="007B4A5C" w:rsidRDefault="001C1882" w:rsidP="001C1882">
      <w:commentRangeStart w:id="135"/>
      <w:commentRangeStart w:id="136"/>
      <w:commentRangeStart w:id="137"/>
      <w:r w:rsidRPr="00D5765C">
        <w:t xml:space="preserve">Previously </w:t>
      </w:r>
      <w:commentRangeEnd w:id="135"/>
      <w:r w:rsidR="00492CA9">
        <w:rPr>
          <w:rStyle w:val="CommentReference"/>
        </w:rPr>
        <w:commentReference w:id="135"/>
      </w:r>
      <w:r w:rsidRPr="00D5765C">
        <w:t xml:space="preserve">published data shows…? Figure S1. </w:t>
      </w:r>
      <w:commentRangeEnd w:id="136"/>
      <w:r w:rsidR="00D5765C" w:rsidRPr="00D5765C">
        <w:rPr>
          <w:rStyle w:val="CommentReference"/>
        </w:rPr>
        <w:commentReference w:id="136"/>
      </w:r>
      <w:commentRangeEnd w:id="137"/>
      <w:r w:rsidR="00FB0CE2">
        <w:rPr>
          <w:rStyle w:val="CommentReference"/>
        </w:rPr>
        <w:commentReference w:id="137"/>
      </w:r>
    </w:p>
    <w:p w14:paraId="1412F84E" w14:textId="02A66DEC" w:rsidR="001C1882" w:rsidDel="00E734EE" w:rsidRDefault="001C1882" w:rsidP="001C1882">
      <w:pPr>
        <w:rPr>
          <w:del w:id="138" w:author="Marta Gomez-Chiarri" w:date="2018-02-07T10:52:00Z"/>
        </w:rPr>
      </w:pPr>
      <w:del w:id="139" w:author="Marta Gomez-Chiarri" w:date="2018-02-07T10:52:00Z">
        <w:r w:rsidDel="00E734EE">
          <w:delText xml:space="preserve">Refer to </w:delText>
        </w:r>
        <w:r w:rsidDel="00E734EE">
          <w:fldChar w:fldCharType="begin" w:fldLock="1"/>
        </w:r>
        <w:r w:rsidR="007D5DCA" w:rsidDel="00E734EE">
          <w:del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delInstrText>
        </w:r>
        <w:r w:rsidDel="00E734EE">
          <w:fldChar w:fldCharType="separate"/>
        </w:r>
        <w:r w:rsidR="007D5DCA" w:rsidRPr="007D5DCA" w:rsidDel="00E734EE">
          <w:rPr>
            <w:noProof/>
          </w:rPr>
          <w:delText>(Sohn et al., 2016)</w:delText>
        </w:r>
        <w:r w:rsidDel="00E734EE">
          <w:fldChar w:fldCharType="end"/>
        </w:r>
        <w:r w:rsidDel="00E734EE">
          <w:delText xml:space="preserve"> (Modak et al., </w:delText>
        </w:r>
        <w:r w:rsidDel="00E734EE">
          <w:rPr>
            <w:i/>
          </w:rPr>
          <w:delText>in prep?</w:delText>
        </w:r>
        <w:r w:rsidDel="00E734EE">
          <w:delText>)</w:delText>
        </w:r>
      </w:del>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327403F3" w:rsidR="0026252E" w:rsidRDefault="0026252E" w:rsidP="0026252E">
      <w:r>
        <w:t xml:space="preserve">A total of </w:t>
      </w:r>
      <w:r w:rsidRPr="001D3B9B">
        <w:t>19</w:t>
      </w:r>
      <w:r>
        <w:t>,201,424</w:t>
      </w:r>
      <w:r w:rsidRPr="001D3B9B">
        <w:t xml:space="preserve"> </w:t>
      </w:r>
      <w:r>
        <w:t xml:space="preserve">- quality controlled - 16S rDNA gene amplicon sequences were analyzed from 42 rearing water, 31 tank biofilm swab, and 21 pooled larvae samples from three hatchery trials. There was an average of 204,271 reads </w:t>
      </w:r>
      <w:del w:id="140" w:author="Marta Gomez-Chiarri" w:date="2018-02-07T10:59:00Z">
        <w:r w:rsidDel="00C40697">
          <w:delText xml:space="preserve">(ranging between 961-1,117,380) </w:delText>
        </w:r>
      </w:del>
      <w:r>
        <w:t xml:space="preserve">for each of the 94 samples, </w:t>
      </w:r>
      <w:ins w:id="141" w:author="Marta Gomez-Chiarri" w:date="2018-02-07T10:59:00Z">
        <w:r w:rsidR="00C40697">
          <w:t xml:space="preserve">ranging between 961-1,117,380 </w:t>
        </w:r>
      </w:ins>
      <w:del w:id="142" w:author="Marta Gomez-Chiarri" w:date="2018-02-07T10:58:00Z">
        <w:r w:rsidDel="00C40697">
          <w:delText xml:space="preserve">which highly </w:delText>
        </w:r>
      </w:del>
      <w:r>
        <w:t>depend</w:t>
      </w:r>
      <w:ins w:id="143" w:author="Marta Gomez-Chiarri" w:date="2018-02-07T10:59:00Z">
        <w:r w:rsidR="00C40697">
          <w:t>ing</w:t>
        </w:r>
      </w:ins>
      <w:del w:id="144" w:author="Marta Gomez-Chiarri" w:date="2018-02-07T10:59:00Z">
        <w:r w:rsidDel="00C40697">
          <w:delText>ed</w:delText>
        </w:r>
      </w:del>
      <w:r>
        <w:t xml:space="preserve"> on the sequencing method and sample type (Figure 1, top). Direct taxonomical classification resulted in the detection of 168 orders across 29 phyla in all samples. The most dominant phyla in the water community were </w:t>
      </w:r>
      <w:r w:rsidRPr="00ED7631">
        <w:rPr>
          <w:i/>
        </w:rPr>
        <w:t>Proteobacteria</w:t>
      </w:r>
      <w:r>
        <w:t xml:space="preserve"> (52.9% ± 6.3%), </w:t>
      </w:r>
      <w:r w:rsidRPr="00ED7631">
        <w:rPr>
          <w:i/>
        </w:rPr>
        <w:t>Bacteroidetes</w:t>
      </w:r>
      <w:r>
        <w:t xml:space="preserve"> (25.7% ± 9.8%), </w:t>
      </w:r>
      <w:r w:rsidRPr="00ED7631">
        <w:rPr>
          <w:i/>
        </w:rPr>
        <w:t>Cyanobacteria</w:t>
      </w:r>
      <w:r>
        <w:t xml:space="preserve"> (12.3% ± 9.8%), </w:t>
      </w:r>
      <w:r w:rsidRPr="00ED7631">
        <w:rPr>
          <w:i/>
        </w:rPr>
        <w:t>Actinobacteria</w:t>
      </w:r>
      <w:r>
        <w:t xml:space="preserve"> (5.4% ± 5.2%), and </w:t>
      </w:r>
      <w:r w:rsidRPr="00ED7631">
        <w:rPr>
          <w:i/>
        </w:rPr>
        <w:t>Planctomycetes</w:t>
      </w:r>
      <w:r>
        <w:t xml:space="preserve"> (1.8% ± 1.2%) (Figure 1, bottom). The larva</w:t>
      </w:r>
      <w:ins w:id="145" w:author="Marta Gomez-Chiarri" w:date="2018-02-07T11:02:00Z">
        <w:r w:rsidR="00C40697">
          <w:t>l</w:t>
        </w:r>
      </w:ins>
      <w:del w:id="146" w:author="Marta Gomez-Chiarri" w:date="2018-02-07T11:02:00Z">
        <w:r w:rsidDel="00C40697">
          <w:delText>e</w:delText>
        </w:r>
      </w:del>
      <w:r>
        <w:t xml:space="preserve"> samples were dominated by </w:t>
      </w:r>
      <w:r w:rsidRPr="0088089F">
        <w:rPr>
          <w:i/>
        </w:rPr>
        <w:t>Proteobacteria</w:t>
      </w:r>
      <w:r>
        <w:t xml:space="preserve"> (87.3% ± 11.6%) and the swab samples by </w:t>
      </w:r>
      <w:r w:rsidRPr="002175FE">
        <w:rPr>
          <w:i/>
        </w:rPr>
        <w:t>Proteobacteria</w:t>
      </w:r>
      <w:r>
        <w:t xml:space="preserve"> (66.9% ±14.1%), </w:t>
      </w:r>
      <w:r w:rsidRPr="002175FE">
        <w:rPr>
          <w:i/>
        </w:rPr>
        <w:t>Cyanobacteria</w:t>
      </w:r>
      <w:r>
        <w:t xml:space="preserve"> (19.7% ± 14.4%), and </w:t>
      </w:r>
      <w:r w:rsidRPr="002175FE">
        <w:rPr>
          <w:i/>
        </w:rPr>
        <w:t>Bacteroidetes</w:t>
      </w:r>
      <w:r>
        <w:t xml:space="preserve"> (8.3% ± 3.</w:t>
      </w:r>
      <w:commentRangeStart w:id="147"/>
      <w:r>
        <w:t>6</w:t>
      </w:r>
      <w:commentRangeEnd w:id="147"/>
      <w:r w:rsidR="00594686">
        <w:rPr>
          <w:rStyle w:val="CommentReference"/>
        </w:rPr>
        <w:commentReference w:id="147"/>
      </w:r>
      <w:r>
        <w:t xml:space="preserve">%). </w:t>
      </w:r>
    </w:p>
    <w:p w14:paraId="2A5CE002" w14:textId="44DE6AA3" w:rsidR="0026252E" w:rsidRDefault="0026252E" w:rsidP="0026252E">
      <w:r>
        <w:t xml:space="preserve">Simpson’s Diversity Index indicated an overall higher diversity in rearing water samples from Trial 3 (0.878-0.924), than from Trials 1 (0.807-0.865) and 2 (0.795-0.908), likely due to the greater sequencing depth reached in </w:t>
      </w:r>
      <w:del w:id="148" w:author="Marta Gomez-Chiarri" w:date="2018-02-07T11:08:00Z">
        <w:r w:rsidDel="00594686">
          <w:delText>the former</w:delText>
        </w:r>
      </w:del>
      <w:ins w:id="149" w:author="Marta Gomez-Chiarri" w:date="2018-02-07T11:08:00Z">
        <w:r w:rsidR="00594686">
          <w:t>Trial 3</w:t>
        </w:r>
      </w:ins>
      <w:r>
        <w:t xml:space="preserve"> (Figure 2). There was no difference in overall </w:t>
      </w:r>
      <w:commentRangeStart w:id="150"/>
      <w:r>
        <w:t>alpha</w:t>
      </w:r>
      <w:commentRangeEnd w:id="150"/>
      <w:r w:rsidR="000558C2">
        <w:rPr>
          <w:rStyle w:val="CommentReference"/>
        </w:rPr>
        <w:commentReference w:id="150"/>
      </w:r>
      <w:r>
        <w:t xml:space="preserve"> diversity over time in the rearing water, and the replicate tank samples for each time point and treatment showed high </w:t>
      </w:r>
      <w:commentRangeStart w:id="151"/>
      <w:r>
        <w:t>variability</w:t>
      </w:r>
      <w:commentRangeEnd w:id="151"/>
      <w:r w:rsidR="000558C2">
        <w:rPr>
          <w:rStyle w:val="CommentReference"/>
        </w:rPr>
        <w:commentReference w:id="151"/>
      </w:r>
      <w:r>
        <w:t xml:space="preserve">. Simpson’s Diversity Index values for the oyster larvae and biofilm </w:t>
      </w:r>
      <w:r>
        <w:lastRenderedPageBreak/>
        <w:t>swab samples from Trials 1 and 2 did not show any significant trends, and generally there was very high variability among replicate samples</w:t>
      </w:r>
      <w:ins w:id="152" w:author="Marta Gomez-Chiarri" w:date="2018-02-07T11:22:00Z">
        <w:r w:rsidR="00482629">
          <w:t xml:space="preserve"> (Figure 2)</w:t>
        </w:r>
      </w:ins>
      <w:r>
        <w:t xml:space="preserve">.  </w:t>
      </w:r>
    </w:p>
    <w:p w14:paraId="07693A6E" w14:textId="79495032" w:rsidR="00EC77C6" w:rsidRDefault="0026252E" w:rsidP="0026252E">
      <w:pPr>
        <w:rPr>
          <w:highlight w:val="yellow"/>
        </w:rPr>
      </w:pPr>
      <w:r>
        <w:t>However, the bacterial community structures of the water and oyster larvae samples were significantly different (Bray-Curtis, k=2, 95% confidence) in both Trial 1 and Trial 2 (</w:t>
      </w:r>
      <w:r w:rsidRPr="00F72F36">
        <w:t>Figure 3</w:t>
      </w:r>
      <w:r>
        <w:t>a</w:t>
      </w:r>
      <w:r w:rsidRPr="00F72F36">
        <w:t>).</w:t>
      </w:r>
      <w:r>
        <w:t xml:space="preserve"> The</w:t>
      </w:r>
      <w:ins w:id="153" w:author="Marta Gomez-Chiarri" w:date="2018-02-07T11:34:00Z">
        <w:r w:rsidR="00897DE4">
          <w:t xml:space="preserve"> </w:t>
        </w:r>
      </w:ins>
      <w:ins w:id="154" w:author="Marta Gomez-Chiarri" w:date="2018-02-07T11:35:00Z">
        <w:r w:rsidR="00942692">
          <w:t xml:space="preserve">community structure of </w:t>
        </w:r>
      </w:ins>
      <w:del w:id="155" w:author="Marta Gomez-Chiarri" w:date="2018-02-07T11:34:00Z">
        <w:r w:rsidDel="00897DE4">
          <w:delText xml:space="preserve"> </w:delText>
        </w:r>
        <w:r w:rsidDel="00A34352">
          <w:delText xml:space="preserve">swab </w:delText>
        </w:r>
        <w:r w:rsidDel="00897DE4">
          <w:delText xml:space="preserve">biofilm </w:delText>
        </w:r>
      </w:del>
      <w:r>
        <w:t>microbiome</w:t>
      </w:r>
      <w:ins w:id="156" w:author="Marta Gomez-Chiarri" w:date="2018-02-07T11:35:00Z">
        <w:r w:rsidR="00942692">
          <w:t>s</w:t>
        </w:r>
      </w:ins>
      <w:r>
        <w:t xml:space="preserve"> </w:t>
      </w:r>
      <w:ins w:id="157" w:author="Marta Gomez-Chiarri" w:date="2018-02-07T11:35:00Z">
        <w:r w:rsidR="00897DE4">
          <w:t>in tank biofilms (swab samples)</w:t>
        </w:r>
      </w:ins>
      <w:ins w:id="158" w:author="Marta Gomez-Chiarri" w:date="2018-02-07T11:34:00Z">
        <w:r w:rsidR="00897DE4">
          <w:t xml:space="preserve"> </w:t>
        </w:r>
      </w:ins>
      <w:r>
        <w:t xml:space="preserve">was not significantly different from either the water or oyster larvae </w:t>
      </w:r>
      <w:commentRangeStart w:id="159"/>
      <w:r>
        <w:t>samples</w:t>
      </w:r>
      <w:commentRangeEnd w:id="159"/>
      <w:r w:rsidR="00942692">
        <w:rPr>
          <w:rStyle w:val="CommentReference"/>
        </w:rPr>
        <w:commentReference w:id="159"/>
      </w:r>
      <w:r>
        <w:t xml:space="preserve">. Bacterial communities in the rearing water were significantly different between sampling timepoints (Bray-Curtis, k=2, 95% confidence) in all three Trials (Figure 3b). These results suggest that oyster larvae in oyster hatcheries have dynamically developing microbiomes, </w:t>
      </w:r>
      <w:r w:rsidR="00EC77C6" w:rsidRPr="001A49BA">
        <w:t>despite the consistency</w:t>
      </w:r>
      <w:r w:rsidR="00427B70" w:rsidRPr="00427B70">
        <w:t xml:space="preserve"> </w:t>
      </w:r>
      <w:r w:rsidR="00427B70">
        <w:t>of the bacterial</w:t>
      </w:r>
      <w:r w:rsidR="00427B70" w:rsidRPr="001A49BA">
        <w:t xml:space="preserve"> community</w:t>
      </w:r>
      <w:r w:rsidR="00427B70" w:rsidRPr="001A49BA">
        <w:rPr>
          <w:rStyle w:val="CommentReference"/>
        </w:rPr>
        <w:commentReference w:id="160"/>
      </w:r>
      <w:r w:rsidR="00EC77C6" w:rsidRPr="001A49BA">
        <w:t xml:space="preserve"> in the inflow </w:t>
      </w:r>
      <w:commentRangeStart w:id="161"/>
      <w:r w:rsidR="00EC77C6" w:rsidRPr="001A49BA">
        <w:t>seawater</w:t>
      </w:r>
      <w:commentRangeEnd w:id="161"/>
      <w:r w:rsidR="000E2FA7">
        <w:rPr>
          <w:rStyle w:val="CommentReference"/>
        </w:rPr>
        <w:commentReference w:id="161"/>
      </w:r>
      <w:r w:rsidR="00EC77C6" w:rsidRPr="001A49BA">
        <w:t>.</w:t>
      </w:r>
    </w:p>
    <w:p w14:paraId="1EE75AAF" w14:textId="77777777" w:rsidR="0073597D" w:rsidRPr="00CD56D4" w:rsidRDefault="0073597D" w:rsidP="00EC77C6"/>
    <w:p w14:paraId="653E4FD1" w14:textId="5D5DC8F7" w:rsidR="001444D0" w:rsidRDefault="00BF57B9" w:rsidP="001444D0">
      <w:pPr>
        <w:pStyle w:val="Heading2"/>
      </w:pPr>
      <w:r>
        <w:t xml:space="preserve">Effects of the </w:t>
      </w:r>
      <w:r w:rsidR="001444D0">
        <w:t xml:space="preserve">Probiotic on the </w:t>
      </w:r>
      <w:del w:id="162" w:author="Marta Gomez-Chiarri" w:date="2018-02-07T12:29:00Z">
        <w:r w:rsidR="005A020A" w:rsidDel="008E49A4">
          <w:delText xml:space="preserve">Bacterial </w:delText>
        </w:r>
        <w:r w:rsidR="001444D0" w:rsidDel="008E49A4">
          <w:delText>Communi</w:delText>
        </w:r>
        <w:r w:rsidR="00EC77C6" w:rsidDel="008E49A4">
          <w:delText>t</w:delText>
        </w:r>
        <w:r w:rsidR="001444D0" w:rsidDel="008E49A4">
          <w:delText>y</w:delText>
        </w:r>
      </w:del>
      <w:ins w:id="163" w:author="Marta Gomez-Chiarri" w:date="2018-02-07T12:29:00Z">
        <w:r w:rsidR="008E49A4">
          <w:t>selected members of the bacterial community</w:t>
        </w:r>
      </w:ins>
    </w:p>
    <w:p w14:paraId="53DE250E" w14:textId="77F7B459" w:rsidR="00D4024E" w:rsidRPr="00F40F23" w:rsidRDefault="0028502E" w:rsidP="00D4024E">
      <w:r>
        <w:t xml:space="preserve">We were able to detect the administered </w:t>
      </w:r>
      <w:r w:rsidRPr="00332233">
        <w:rPr>
          <w:i/>
        </w:rPr>
        <w:t>Bacillus</w:t>
      </w:r>
      <w:r>
        <w:t xml:space="preserve"> probiotic among the 16S rDNA sequences in all probiotic-treated </w:t>
      </w:r>
      <w:commentRangeStart w:id="164"/>
      <w:r>
        <w:t>samples</w:t>
      </w:r>
      <w:commentRangeEnd w:id="164"/>
      <w:r w:rsidR="008A3E93">
        <w:rPr>
          <w:rStyle w:val="CommentReference"/>
        </w:rPr>
        <w:commentReference w:id="164"/>
      </w:r>
      <w:r>
        <w:t xml:space="preserve">. By the final sampling day, </w:t>
      </w:r>
      <w:r>
        <w:rPr>
          <w:i/>
        </w:rPr>
        <w:t>Bacillus</w:t>
      </w:r>
      <w:r>
        <w:t xml:space="preserve"> spp. reads in the probiotic-treated water samples were more </w:t>
      </w:r>
      <w:commentRangeStart w:id="165"/>
      <w:r>
        <w:t>abundant</w:t>
      </w:r>
      <w:commentRangeEnd w:id="165"/>
      <w:r w:rsidR="008A3E93">
        <w:rPr>
          <w:rStyle w:val="CommentReference"/>
        </w:rPr>
        <w:commentReference w:id="165"/>
      </w:r>
      <w:r>
        <w:t xml:space="preserve"> than in the control samples in all three Trials (Figure 4a). Additionally, the number of </w:t>
      </w:r>
      <w:r w:rsidRPr="0097082A">
        <w:rPr>
          <w:i/>
          <w:rPrChange w:id="166" w:author="Marta Gomez-Chiarri" w:date="2018-02-07T12:21:00Z">
            <w:rPr/>
          </w:rPrChange>
        </w:rPr>
        <w:t>Bacillus</w:t>
      </w:r>
      <w:r>
        <w:t xml:space="preserve"> spp. </w:t>
      </w:r>
      <w:r w:rsidRPr="00407BF7">
        <w:t>reads</w:t>
      </w:r>
      <w:r>
        <w:t xml:space="preserve"> </w:t>
      </w:r>
      <w:commentRangeStart w:id="167"/>
      <w:commentRangeStart w:id="168"/>
      <w:r w:rsidR="00D4024E">
        <w:t xml:space="preserve">increased </w:t>
      </w:r>
      <w:commentRangeEnd w:id="167"/>
      <w:r w:rsidR="00F55D63">
        <w:rPr>
          <w:rStyle w:val="CommentReference"/>
        </w:rPr>
        <w:commentReference w:id="167"/>
      </w:r>
      <w:commentRangeEnd w:id="168"/>
      <w:r w:rsidR="008A3E93">
        <w:rPr>
          <w:rStyle w:val="CommentReference"/>
        </w:rPr>
        <w:commentReference w:id="168"/>
      </w:r>
      <w:r w:rsidR="00D4024E">
        <w:t>over time in the probiotic-treated tanks in Trial 3</w:t>
      </w:r>
      <w:r w:rsidR="00394062">
        <w:t xml:space="preserve">, </w:t>
      </w:r>
      <w:commentRangeStart w:id="170"/>
      <w:r w:rsidR="00394062">
        <w:t>likely due to natural larval mortality in the tanks</w:t>
      </w:r>
      <w:commentRangeEnd w:id="170"/>
      <w:r w:rsidR="0097082A">
        <w:rPr>
          <w:rStyle w:val="CommentReference"/>
        </w:rPr>
        <w:commentReference w:id="170"/>
      </w:r>
      <w:r w:rsidR="00D4024E">
        <w:t xml:space="preserve">. </w:t>
      </w:r>
      <w:commentRangeStart w:id="171"/>
      <w:commentRangeStart w:id="172"/>
      <w:r w:rsidR="00D4024E">
        <w:t xml:space="preserve">The number of </w:t>
      </w:r>
      <w:r w:rsidR="00D4024E">
        <w:rPr>
          <w:i/>
        </w:rPr>
        <w:t>Oceanospirillales</w:t>
      </w:r>
      <w:r w:rsidR="00D4024E">
        <w:t xml:space="preserve"> reads was consistently more abundant in probiotic-treated rearing water compared to control water, and the abundance decreased over time in all Trials (Figure 4b). </w:t>
      </w:r>
      <w:commentRangeEnd w:id="171"/>
      <w:r w:rsidR="00CE50C8">
        <w:rPr>
          <w:rStyle w:val="CommentReference"/>
        </w:rPr>
        <w:commentReference w:id="171"/>
      </w:r>
      <w:commentRangeEnd w:id="172"/>
      <w:r w:rsidR="0097082A">
        <w:rPr>
          <w:rStyle w:val="CommentReference"/>
        </w:rPr>
        <w:commentReference w:id="172"/>
      </w:r>
      <w:r w:rsidR="00D4024E">
        <w:t xml:space="preserve">Although there were changes in </w:t>
      </w:r>
      <w:del w:id="174" w:author="Marta Gomez-Chiarri" w:date="2018-02-07T12:23:00Z">
        <w:r w:rsidR="00D4024E" w:rsidDel="006E557E">
          <w:delText xml:space="preserve">certain </w:delText>
        </w:r>
      </w:del>
      <w:ins w:id="175" w:author="Marta Gomez-Chiarri" w:date="2018-02-07T12:23:00Z">
        <w:r w:rsidR="006E557E">
          <w:t xml:space="preserve">these </w:t>
        </w:r>
      </w:ins>
      <w:commentRangeStart w:id="176"/>
      <w:r w:rsidR="00D4024E">
        <w:t>taxa</w:t>
      </w:r>
      <w:commentRangeEnd w:id="176"/>
      <w:r w:rsidR="006E557E">
        <w:rPr>
          <w:rStyle w:val="CommentReference"/>
        </w:rPr>
        <w:commentReference w:id="176"/>
      </w:r>
      <w:r w:rsidR="00D4024E">
        <w:t xml:space="preserve">, </w:t>
      </w:r>
      <w:commentRangeStart w:id="177"/>
      <w:r w:rsidR="00D4024E">
        <w:t xml:space="preserve">the overall bacterial communities were not significantly different with probiotic treatment </w:t>
      </w:r>
      <w:commentRangeEnd w:id="177"/>
      <w:r w:rsidR="008E49A4">
        <w:rPr>
          <w:rStyle w:val="CommentReference"/>
        </w:rPr>
        <w:commentReference w:id="177"/>
      </w:r>
      <w:r w:rsidR="00D4024E">
        <w:t>(Figure 3c).</w:t>
      </w:r>
    </w:p>
    <w:p w14:paraId="78BFAC65" w14:textId="62FFDCDA" w:rsidR="001444D0" w:rsidDel="008E49A4" w:rsidRDefault="001444D0" w:rsidP="001444D0">
      <w:pPr>
        <w:pStyle w:val="Heading2"/>
        <w:rPr>
          <w:del w:id="178" w:author="Marta Gomez-Chiarri" w:date="2018-02-07T12:30:00Z"/>
        </w:rPr>
      </w:pPr>
      <w:del w:id="179" w:author="Marta Gomez-Chiarri" w:date="2018-02-07T12:30:00Z">
        <w:r w:rsidDel="008E49A4">
          <w:delText xml:space="preserve">Changes in </w:delText>
        </w:r>
        <w:r w:rsidDel="008E49A4">
          <w:rPr>
            <w:i/>
          </w:rPr>
          <w:delText xml:space="preserve">Vibrio </w:delText>
        </w:r>
        <w:r w:rsidDel="008E49A4">
          <w:delText>spp. as a Result of Probiotics</w:delText>
        </w:r>
      </w:del>
    </w:p>
    <w:p w14:paraId="360B1AFF" w14:textId="0F736AAD" w:rsidR="00736D17" w:rsidRDefault="00FF26D4" w:rsidP="00D4024E">
      <w:r>
        <w:t xml:space="preserve">Since Vibrio spp. is </w:t>
      </w:r>
      <w:r w:rsidR="00D4024E">
        <w:t xml:space="preserve">a </w:t>
      </w:r>
      <w:r>
        <w:t>taxon that comprises a</w:t>
      </w:r>
      <w:r w:rsidR="00D4024E">
        <w:t xml:space="preserve"> </w:t>
      </w:r>
      <w:r>
        <w:t xml:space="preserve">significant number </w:t>
      </w:r>
      <w:r w:rsidR="00D4024E">
        <w:t xml:space="preserve">of larval oyster pathogens, </w:t>
      </w:r>
      <w:r>
        <w:t xml:space="preserve">we evaluated the </w:t>
      </w:r>
      <w:r w:rsidR="00D4024E">
        <w:t xml:space="preserve">changes in </w:t>
      </w:r>
      <w:r w:rsidR="00D4024E">
        <w:rPr>
          <w:i/>
        </w:rPr>
        <w:t>Vibrio</w:t>
      </w:r>
      <w:r w:rsidR="00D4024E">
        <w:t xml:space="preserve"> spp. reads</w:t>
      </w:r>
      <w:r>
        <w:t xml:space="preserve"> over time in the various experiments</w:t>
      </w:r>
      <w:r w:rsidR="00D4024E">
        <w:t xml:space="preserve">. In Trial 1, the number of </w:t>
      </w:r>
      <w:r w:rsidR="00D4024E">
        <w:rPr>
          <w:i/>
        </w:rPr>
        <w:t>Vibrio</w:t>
      </w:r>
      <w:r w:rsidR="00D4024E">
        <w:t xml:space="preserve"> spp. reads in the oyster larvae samples decreased over time in all tanks and the diversity </w:t>
      </w:r>
      <w:r w:rsidR="00C87CA6">
        <w:t xml:space="preserve">did </w:t>
      </w:r>
      <w:r w:rsidR="00D4024E">
        <w:t xml:space="preserve">not </w:t>
      </w:r>
      <w:r w:rsidR="00C87CA6">
        <w:t xml:space="preserve">show </w:t>
      </w:r>
      <w:r w:rsidR="00D4024E">
        <w:t>signific</w:t>
      </w:r>
      <w:r w:rsidR="00C87CA6">
        <w:t>ant change</w:t>
      </w:r>
      <w:r w:rsidR="00D4024E">
        <w:t xml:space="preserve"> </w:t>
      </w:r>
      <w:r w:rsidR="00C87CA6">
        <w:t>over</w:t>
      </w:r>
      <w:r w:rsidR="00D4024E">
        <w:t xml:space="preserve"> time or </w:t>
      </w:r>
      <w:r w:rsidR="00C87CA6">
        <w:t xml:space="preserve">between </w:t>
      </w:r>
      <w:r w:rsidR="00D4024E">
        <w:t>treatment</w:t>
      </w:r>
      <w:r w:rsidR="00C87CA6">
        <w:t>s</w:t>
      </w:r>
      <w:r w:rsidR="00D4024E">
        <w:t xml:space="preserve"> (Figure 5, Figure S4). There were few </w:t>
      </w:r>
      <w:r w:rsidR="00D4024E">
        <w:rPr>
          <w:i/>
        </w:rPr>
        <w:t>Vibrio</w:t>
      </w:r>
      <w:r w:rsidR="00D4024E">
        <w:t xml:space="preserve"> spp. reads detected in the biofilm swabs on Day 12, or any of the water samples. However, the diversity of the </w:t>
      </w:r>
      <w:r w:rsidR="00D4024E">
        <w:rPr>
          <w:i/>
        </w:rPr>
        <w:t>Vibrio</w:t>
      </w:r>
      <w:r w:rsidR="00D4024E">
        <w:t xml:space="preserve"> spp. in the swab samples was the highest overall, and was higher on Day 12 than Day 5. </w:t>
      </w:r>
      <w:commentRangeStart w:id="180"/>
      <w:r w:rsidR="00D4024E">
        <w:rPr>
          <w:i/>
        </w:rPr>
        <w:t>Vibrio</w:t>
      </w:r>
      <w:r w:rsidR="00D4024E">
        <w:t xml:space="preserve"> spp. </w:t>
      </w:r>
      <w:r w:rsidR="00451E26">
        <w:t xml:space="preserve">diversity </w:t>
      </w:r>
      <w:r w:rsidR="00D4024E">
        <w:t>in the rearing water samples</w:t>
      </w:r>
      <w:commentRangeEnd w:id="180"/>
      <w:r w:rsidR="00187EA7">
        <w:rPr>
          <w:rStyle w:val="CommentReference"/>
        </w:rPr>
        <w:commentReference w:id="180"/>
      </w:r>
      <w:r w:rsidR="00D4024E">
        <w:t xml:space="preserve"> increased over time, and increased more in the treated than the control</w:t>
      </w:r>
      <w:r w:rsidR="00D4024E" w:rsidRPr="008A7023">
        <w:t xml:space="preserve"> </w:t>
      </w:r>
      <w:r w:rsidR="00D4024E">
        <w:t xml:space="preserve">samples. This trend </w:t>
      </w:r>
      <w:r w:rsidR="00B47138">
        <w:t>was</w:t>
      </w:r>
      <w:r w:rsidR="00D4024E">
        <w:t xml:space="preserve"> further confirmed in the water samples from Trials 2 and 3 (Figure S5). </w:t>
      </w:r>
    </w:p>
    <w:p w14:paraId="6C45A9E8" w14:textId="0A7C3A25" w:rsidR="00D61475" w:rsidRPr="00D4024E" w:rsidRDefault="00D4024E" w:rsidP="00D4024E">
      <w:r>
        <w:t>In Trial 3, oligotyping</w:t>
      </w:r>
      <w:r w:rsidR="00451E26">
        <w:t xml:space="preserve"> - a method that detects genetic variants within a taxon -</w:t>
      </w:r>
      <w:r>
        <w:t xml:space="preserve"> of </w:t>
      </w:r>
      <w:r>
        <w:rPr>
          <w:i/>
        </w:rPr>
        <w:t>Vibrio</w:t>
      </w:r>
      <w:r>
        <w:t xml:space="preserve"> spp.</w:t>
      </w:r>
      <w:r w:rsidR="00451E26">
        <w:t xml:space="preserve"> reads</w:t>
      </w:r>
      <w:r>
        <w:t xml:space="preserve"> in the water samples show</w:t>
      </w:r>
      <w:r w:rsidR="00451E26">
        <w:t>ed</w:t>
      </w:r>
      <w:r>
        <w:t xml:space="preserve"> changes in the overall composition of the </w:t>
      </w:r>
      <w:r>
        <w:rPr>
          <w:i/>
        </w:rPr>
        <w:t>Vibrio</w:t>
      </w:r>
      <w:r>
        <w:t xml:space="preserve"> community </w:t>
      </w:r>
      <w:r w:rsidR="00451E26">
        <w:t xml:space="preserve">over </w:t>
      </w:r>
      <w:r>
        <w:t xml:space="preserve">time and </w:t>
      </w:r>
      <w:r w:rsidR="00451E26">
        <w:t xml:space="preserve">by </w:t>
      </w:r>
      <w:r>
        <w:t xml:space="preserve">treatment (Figure 6). On Day 5, the probiotic treated tanks </w:t>
      </w:r>
      <w:r w:rsidR="00B00012">
        <w:t xml:space="preserve">were </w:t>
      </w:r>
      <w:r>
        <w:t xml:space="preserve">dominated by </w:t>
      </w:r>
      <w:r w:rsidR="00174B53">
        <w:t xml:space="preserve">oligotypes </w:t>
      </w:r>
      <w:r w:rsidRPr="00754A42">
        <w:rPr>
          <w:i/>
        </w:rPr>
        <w:t>Vibrio alginolyticus</w:t>
      </w:r>
      <w:r>
        <w:t xml:space="preserve"> WW1 and </w:t>
      </w:r>
      <w:r w:rsidRPr="00754A42">
        <w:rPr>
          <w:i/>
        </w:rPr>
        <w:t>Halovibrio</w:t>
      </w:r>
      <w:r>
        <w:t xml:space="preserve"> sp. 5F5, and the control tanks </w:t>
      </w:r>
      <w:r w:rsidR="00B00012">
        <w:t xml:space="preserve">were </w:t>
      </w:r>
      <w:r>
        <w:t>dominated by</w:t>
      </w:r>
      <w:r w:rsidR="002E467F">
        <w:t xml:space="preserve"> the oligotype</w:t>
      </w:r>
      <w:r>
        <w:t xml:space="preserve"> </w:t>
      </w:r>
      <w:r w:rsidRPr="00754A42">
        <w:rPr>
          <w:i/>
        </w:rPr>
        <w:t>Vibrio alginolyticus</w:t>
      </w:r>
      <w:r>
        <w:t xml:space="preserve"> WW1. By Day 12,</w:t>
      </w:r>
      <w:r w:rsidRPr="007358C3">
        <w:rPr>
          <w:i/>
        </w:rPr>
        <w:t xml:space="preserve"> </w:t>
      </w:r>
      <w:r w:rsidRPr="00754A42">
        <w:rPr>
          <w:i/>
        </w:rPr>
        <w:t>Vibrio alginolyticus</w:t>
      </w:r>
      <w:r>
        <w:t xml:space="preserve"> WW1 is succeeded by </w:t>
      </w:r>
      <w:r w:rsidRPr="006541CE">
        <w:rPr>
          <w:i/>
        </w:rPr>
        <w:t>Vibrio celticus</w:t>
      </w:r>
      <w:r>
        <w:t xml:space="preserve"> 5OM18 in the probiotic treated tanks and </w:t>
      </w:r>
      <w:r>
        <w:rPr>
          <w:i/>
        </w:rPr>
        <w:t>Vibrio orientalis</w:t>
      </w:r>
      <w:r>
        <w:t xml:space="preserve"> </w:t>
      </w:r>
      <w:commentRangeStart w:id="181"/>
      <w:r>
        <w:t>LK2HaP4</w:t>
      </w:r>
      <w:commentRangeEnd w:id="181"/>
      <w:r w:rsidR="002A0BFE">
        <w:rPr>
          <w:rStyle w:val="CommentReference"/>
        </w:rPr>
        <w:commentReference w:id="181"/>
      </w:r>
      <w:r>
        <w:t xml:space="preserve">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0AB8A9F9" w:rsidR="002C7377" w:rsidRDefault="001E2FDF" w:rsidP="001E2FDF">
      <w:r>
        <w:t xml:space="preserve">Co-occurrence analysis </w:t>
      </w:r>
      <w:r w:rsidR="00B00012">
        <w:t xml:space="preserve">of members of the bacterial community in </w:t>
      </w:r>
      <w:r>
        <w:t>the 24 water samples from the final time</w:t>
      </w:r>
      <w:r w:rsidR="00B00012">
        <w:t xml:space="preserve"> </w:t>
      </w:r>
      <w:r>
        <w:t xml:space="preserve">point in each trial shows how </w:t>
      </w:r>
      <w:r w:rsidR="00207716">
        <w:t xml:space="preserve">abundance of </w:t>
      </w:r>
      <w:r>
        <w:t xml:space="preserve">each Order </w:t>
      </w:r>
      <w:r w:rsidR="00207716">
        <w:t>changed</w:t>
      </w:r>
      <w:r>
        <w:t xml:space="preserve"> relative to other</w:t>
      </w:r>
      <w:r w:rsidR="00207716">
        <w:t>s</w:t>
      </w:r>
      <w:r>
        <w:t xml:space="preserve"> (edges), </w:t>
      </w:r>
      <w:r>
        <w:lastRenderedPageBreak/>
        <w:t xml:space="preserve">which Orders </w:t>
      </w:r>
      <w:r w:rsidR="00207716">
        <w:t xml:space="preserve">were </w:t>
      </w:r>
      <w:r>
        <w:t>most abundant in the system (node size), and how probiotic treatment affect</w:t>
      </w:r>
      <w:r w:rsidR="00207716">
        <w:t>ed</w:t>
      </w:r>
      <w:r>
        <w:t xml:space="preserve"> their relative abundances (node color and shape) (Figure 7). The most abundant taxa (</w:t>
      </w:r>
      <w:r w:rsidRPr="001320D4">
        <w:rPr>
          <w:i/>
        </w:rPr>
        <w:t>Rhodobacterales, Micrococcales, Sphignobacteriales, Alteromonadales, Myxococcales</w:t>
      </w:r>
      <w:r>
        <w:t xml:space="preserve">, and </w:t>
      </w:r>
      <w:r w:rsidRPr="001320D4">
        <w:rPr>
          <w:i/>
        </w:rPr>
        <w:t>Oceanospirillales</w:t>
      </w:r>
      <w:r>
        <w:t>) chang</w:t>
      </w:r>
      <w:r w:rsidR="00207716">
        <w:t>ed</w:t>
      </w:r>
      <w:r>
        <w:t xml:space="preserve"> in similar </w:t>
      </w:r>
      <w:r w:rsidR="00207716">
        <w:t>fashion</w:t>
      </w:r>
      <w:r>
        <w:t>, but ha</w:t>
      </w:r>
      <w:r w:rsidR="00207716">
        <w:t>d</w:t>
      </w:r>
      <w:r>
        <w:t xml:space="preserve"> different occurrence ratios between control and treatment samples. The group of Orders more abundant in the control samples </w:t>
      </w:r>
      <w:ins w:id="182" w:author="Marta Gomez-Chiarri" w:date="2018-02-07T12:43:00Z">
        <w:r w:rsidR="002A0BFE">
          <w:t xml:space="preserve">than in treatment samples </w:t>
        </w:r>
      </w:ins>
      <w:r>
        <w:t>cluster</w:t>
      </w:r>
      <w:r w:rsidR="00207716">
        <w:t>ed</w:t>
      </w:r>
      <w:r>
        <w:t xml:space="preserve"> together, including </w:t>
      </w:r>
      <w:r w:rsidRPr="003F38EB">
        <w:rPr>
          <w:i/>
        </w:rPr>
        <w:t xml:space="preserve">Orbales, Halanaerobiales, Thermotogales, </w:t>
      </w:r>
      <w:r w:rsidRPr="003F38EB">
        <w:t>and</w:t>
      </w:r>
      <w:r w:rsidRPr="003F38EB">
        <w:rPr>
          <w:i/>
        </w:rPr>
        <w:t xml:space="preserve"> Prochlorales</w:t>
      </w:r>
      <w:r>
        <w:t xml:space="preserve">. Similarly, </w:t>
      </w:r>
      <w:r w:rsidRPr="00280BEA">
        <w:rPr>
          <w:i/>
        </w:rPr>
        <w:t>Gaiellales, Spartobacteria</w:t>
      </w:r>
      <w:r>
        <w:t xml:space="preserve">, and </w:t>
      </w:r>
      <w:r w:rsidRPr="004B35E5">
        <w:rPr>
          <w:i/>
        </w:rPr>
        <w:t>Acidobacterales</w:t>
      </w:r>
      <w:ins w:id="183" w:author="Marta Gomez-Chiarri" w:date="2018-02-07T12:42:00Z">
        <w:r w:rsidR="002A0BFE">
          <w:t xml:space="preserve">, </w:t>
        </w:r>
      </w:ins>
      <w:del w:id="184" w:author="Marta Gomez-Chiarri" w:date="2018-02-07T12:42:00Z">
        <w:r w:rsidDel="002A0BFE">
          <w:delText xml:space="preserve"> </w:delText>
        </w:r>
        <w:r w:rsidR="00207716" w:rsidDel="002A0BFE">
          <w:delText>we</w:delText>
        </w:r>
        <w:r w:rsidDel="002A0BFE">
          <w:delText xml:space="preserve">re </w:delText>
        </w:r>
      </w:del>
      <w:r>
        <w:t xml:space="preserve">relatively more abundant in the treated samples </w:t>
      </w:r>
      <w:ins w:id="185" w:author="Marta Gomez-Chiarri" w:date="2018-02-07T12:41:00Z">
        <w:r w:rsidR="002A0BFE">
          <w:t xml:space="preserve">than in control samples, </w:t>
        </w:r>
      </w:ins>
      <w:ins w:id="186" w:author="Marta Gomez-Chiarri" w:date="2018-02-07T12:44:00Z">
        <w:r w:rsidR="002A0BFE">
          <w:t>created groups</w:t>
        </w:r>
      </w:ins>
      <w:ins w:id="187" w:author="Marta Gomez-Chiarri" w:date="2018-02-07T12:42:00Z">
        <w:r w:rsidR="002A0BFE">
          <w:t xml:space="preserve"> in the </w:t>
        </w:r>
        <w:commentRangeStart w:id="188"/>
        <w:r w:rsidR="002A0BFE">
          <w:t>network</w:t>
        </w:r>
      </w:ins>
      <w:commentRangeEnd w:id="188"/>
      <w:ins w:id="189" w:author="Marta Gomez-Chiarri" w:date="2018-02-07T12:44:00Z">
        <w:r w:rsidR="002A0BFE">
          <w:rPr>
            <w:rStyle w:val="CommentReference"/>
          </w:rPr>
          <w:commentReference w:id="188"/>
        </w:r>
      </w:ins>
      <w:ins w:id="190" w:author="Marta Gomez-Chiarri" w:date="2018-02-07T12:42:00Z">
        <w:r w:rsidR="002A0BFE">
          <w:t xml:space="preserve">. </w:t>
        </w:r>
      </w:ins>
      <w:del w:id="191" w:author="Marta Gomez-Chiarri" w:date="2018-02-07T12:42:00Z">
        <w:r w:rsidDel="002A0BFE">
          <w:delText xml:space="preserve">and </w:delText>
        </w:r>
      </w:del>
      <w:del w:id="192" w:author="Marta Gomez-Chiarri" w:date="2018-02-07T12:43:00Z">
        <w:r w:rsidDel="002A0BFE">
          <w:delText>cluster together.</w:delText>
        </w:r>
      </w:del>
      <w:r>
        <w:t xml:space="preserve"> </w:t>
      </w:r>
    </w:p>
    <w:p w14:paraId="42093241" w14:textId="31C4CFD3" w:rsidR="001E2FDF" w:rsidRPr="007E1F13" w:rsidRDefault="001E2FDF" w:rsidP="001E2FDF">
      <w:r w:rsidRPr="00966BB7">
        <w:rPr>
          <w:i/>
        </w:rPr>
        <w:t>Bacillales</w:t>
      </w:r>
      <w:r>
        <w:t xml:space="preserve">, </w:t>
      </w:r>
      <w:r w:rsidR="00207716">
        <w:t xml:space="preserve">the Order to which the </w:t>
      </w:r>
      <w:r>
        <w:t>probioti</w:t>
      </w:r>
      <w:r w:rsidR="00207716">
        <w:t>c used in these exper</w:t>
      </w:r>
      <w:r w:rsidR="007F25F8">
        <w:t>i</w:t>
      </w:r>
      <w:r w:rsidR="00207716">
        <w:t>ments belongs</w:t>
      </w:r>
      <w:r>
        <w:t xml:space="preserve">, </w:t>
      </w:r>
      <w:r w:rsidR="00207716">
        <w:t xml:space="preserve">was </w:t>
      </w:r>
      <w:r>
        <w:t>most abundant in the treated samples</w:t>
      </w:r>
      <w:del w:id="193" w:author="Marta Gomez-Chiarri" w:date="2018-02-07T13:56:00Z">
        <w:r w:rsidDel="001E6635">
          <w:delText xml:space="preserve">, </w:delText>
        </w:r>
      </w:del>
      <w:del w:id="194" w:author="Marta Gomez-Chiarri" w:date="2018-02-07T12:42:00Z">
        <w:r w:rsidDel="002A0BFE">
          <w:delText>and shares</w:delText>
        </w:r>
      </w:del>
      <w:del w:id="195" w:author="Marta Gomez-Chiarri" w:date="2018-02-07T13:56:00Z">
        <w:r w:rsidDel="001E6635">
          <w:delText xml:space="preserve"> edges with Orders </w:delText>
        </w:r>
        <w:r w:rsidRPr="006F2127" w:rsidDel="001E6635">
          <w:rPr>
            <w:i/>
          </w:rPr>
          <w:delText>Anaerolineales, Parvularculales, Oscillatoriales, Cytophagia;Order</w:delText>
        </w:r>
        <w:r w:rsidDel="001E6635">
          <w:rPr>
            <w:i/>
          </w:rPr>
          <w:delText xml:space="preserve"> </w:delText>
        </w:r>
        <w:r w:rsidRPr="006F2127" w:rsidDel="001E6635">
          <w:rPr>
            <w:i/>
          </w:rPr>
          <w:delText>II, Chromatiales, Thiotrichales,</w:delText>
        </w:r>
        <w:r w:rsidDel="001E6635">
          <w:delText xml:space="preserve"> and </w:delText>
        </w:r>
        <w:r w:rsidRPr="006F2127" w:rsidDel="001E6635">
          <w:rPr>
            <w:i/>
          </w:rPr>
          <w:delText>Xanthomonadales</w:delText>
        </w:r>
        <w:r w:rsidDel="001E6635">
          <w:delText>. These taxa ha</w:delText>
        </w:r>
        <w:r w:rsidR="00207716" w:rsidDel="001E6635">
          <w:delText>d</w:delText>
        </w:r>
        <w:r w:rsidDel="001E6635">
          <w:delText xml:space="preserve"> comparable abundances in both treated and control samples, and </w:delText>
        </w:r>
        <w:r w:rsidR="007F25F8" w:rsidDel="001E6635">
          <w:delText>occurred</w:delText>
        </w:r>
        <w:r w:rsidDel="001E6635">
          <w:delText xml:space="preserve"> in relatively low abundances similar to </w:delText>
        </w:r>
        <w:r w:rsidDel="001E6635">
          <w:rPr>
            <w:i/>
          </w:rPr>
          <w:delText>Bacillales</w:delText>
        </w:r>
        <w:r w:rsidDel="001E6635">
          <w:delText>.</w:delText>
        </w:r>
      </w:del>
      <w:moveToRangeStart w:id="196" w:author="Marta Gomez-Chiarri" w:date="2018-02-07T13:56:00Z" w:name="move505775108"/>
      <w:moveTo w:id="197" w:author="Marta Gomez-Chiarri" w:date="2018-02-07T13:56:00Z">
        <w:del w:id="198" w:author="Marta Gomez-Chiarri" w:date="2018-02-07T13:56:00Z">
          <w:r w:rsidR="001E6635" w:rsidRPr="008205B2" w:rsidDel="001E6635">
            <w:rPr>
              <w:i/>
            </w:rPr>
            <w:delText>Bacillales</w:delText>
          </w:r>
        </w:del>
      </w:moveTo>
      <w:ins w:id="199" w:author="Marta Gomez-Chiarri" w:date="2018-02-07T13:56:00Z">
        <w:r w:rsidR="001E6635">
          <w:t xml:space="preserve">, </w:t>
        </w:r>
      </w:ins>
      <w:moveTo w:id="200" w:author="Marta Gomez-Chiarri" w:date="2018-02-07T13:56:00Z">
        <w:del w:id="201" w:author="Marta Gomez-Chiarri" w:date="2018-02-07T13:56:00Z">
          <w:r w:rsidR="001E6635" w:rsidRPr="008205B2" w:rsidDel="001E6635">
            <w:delText xml:space="preserve"> </w:delText>
          </w:r>
        </w:del>
      </w:moveTo>
      <w:ins w:id="202" w:author="Marta Gomez-Chiarri" w:date="2018-02-07T13:57:00Z">
        <w:r w:rsidR="001E6635">
          <w:t>is shown to be</w:t>
        </w:r>
      </w:ins>
      <w:moveTo w:id="203" w:author="Marta Gomez-Chiarri" w:date="2018-02-07T13:56:00Z">
        <w:del w:id="204" w:author="Marta Gomez-Chiarri" w:date="2018-02-07T13:56:00Z">
          <w:r w:rsidR="001E6635" w:rsidRPr="008205B2" w:rsidDel="001E6635">
            <w:delText>is</w:delText>
          </w:r>
        </w:del>
        <w:r w:rsidR="001E6635" w:rsidRPr="008205B2">
          <w:t xml:space="preserve"> </w:t>
        </w:r>
      </w:moveTo>
      <w:ins w:id="205" w:author="Marta Gomez-Chiarri" w:date="2018-02-07T13:56:00Z">
        <w:r w:rsidR="001E6635">
          <w:t xml:space="preserve">most </w:t>
        </w:r>
      </w:ins>
      <w:moveTo w:id="206" w:author="Marta Gomez-Chiarri" w:date="2018-02-07T13:56:00Z">
        <w:r w:rsidR="001E6635" w:rsidRPr="008205B2">
          <w:t xml:space="preserve">directly associated </w:t>
        </w:r>
      </w:moveTo>
      <w:ins w:id="207" w:author="Marta Gomez-Chiarri" w:date="2018-02-07T13:57:00Z">
        <w:r w:rsidR="001E6635">
          <w:t xml:space="preserve">in the network </w:t>
        </w:r>
      </w:ins>
      <w:moveTo w:id="208" w:author="Marta Gomez-Chiarri" w:date="2018-02-07T13:56:00Z">
        <w:r w:rsidR="001E6635" w:rsidRPr="008205B2">
          <w:t xml:space="preserve">with seven </w:t>
        </w:r>
      </w:moveTo>
      <w:ins w:id="209" w:author="Marta Gomez-Chiarri" w:date="2018-02-07T13:57:00Z">
        <w:r w:rsidR="001E6635">
          <w:t xml:space="preserve">other </w:t>
        </w:r>
      </w:ins>
      <w:moveTo w:id="210" w:author="Marta Gomez-Chiarri" w:date="2018-02-07T13:56:00Z">
        <w:r w:rsidR="001E6635" w:rsidRPr="008205B2">
          <w:t>Orders</w:t>
        </w:r>
      </w:moveTo>
      <w:ins w:id="211" w:author="Marta Gomez-Chiarri" w:date="2018-02-07T13:58:00Z">
        <w:r w:rsidR="001E6635">
          <w:t xml:space="preserve"> </w:t>
        </w:r>
      </w:ins>
      <w:ins w:id="212" w:author="Marta Gomez-Chiarri" w:date="2018-02-07T13:59:00Z">
        <w:r w:rsidR="001E6635">
          <w:t>with significant changes in abundance between control and treatment samples</w:t>
        </w:r>
      </w:ins>
      <w:moveTo w:id="213" w:author="Marta Gomez-Chiarri" w:date="2018-02-07T13:56:00Z">
        <w:r w:rsidR="001E6635" w:rsidRPr="008205B2">
          <w:t xml:space="preserve">: four </w:t>
        </w:r>
        <w:r w:rsidR="001E6635" w:rsidRPr="008205B2">
          <w:rPr>
            <w:i/>
          </w:rPr>
          <w:t>Proteobacteria</w:t>
        </w:r>
        <w:r w:rsidR="001E6635" w:rsidRPr="008205B2">
          <w:t xml:space="preserve"> that are more abundant in control samples and three bacteria from various Orders that are more abundant in treated samples. </w:t>
        </w:r>
        <w:r w:rsidR="001E6635" w:rsidRPr="008205B2">
          <w:rPr>
            <w:i/>
          </w:rPr>
          <w:t>Oceanospirillales</w:t>
        </w:r>
        <w:r w:rsidR="001E6635" w:rsidRPr="008205B2">
          <w:t xml:space="preserve"> </w:t>
        </w:r>
      </w:moveTo>
      <w:ins w:id="214" w:author="Marta Gomez-Chiarri" w:date="2018-02-07T13:57:00Z">
        <w:r w:rsidR="001E6635">
          <w:t>is located in the network</w:t>
        </w:r>
      </w:ins>
      <w:moveTo w:id="215" w:author="Marta Gomez-Chiarri" w:date="2018-02-07T13:56:00Z">
        <w:del w:id="216" w:author="Marta Gomez-Chiarri" w:date="2018-02-07T13:57:00Z">
          <w:r w:rsidR="001E6635" w:rsidRPr="008205B2" w:rsidDel="001E6635">
            <w:delText>is</w:delText>
          </w:r>
        </w:del>
        <w:r w:rsidR="001E6635" w:rsidRPr="008205B2">
          <w:t xml:space="preserve"> 5 edges away from </w:t>
        </w:r>
        <w:r w:rsidR="001E6635" w:rsidRPr="008205B2">
          <w:rPr>
            <w:i/>
          </w:rPr>
          <w:t>Bacillales</w:t>
        </w:r>
      </w:moveTo>
      <w:ins w:id="217" w:author="Marta Gomez-Chiarri" w:date="2018-02-07T13:58:00Z">
        <w:r w:rsidR="001E6635">
          <w:rPr>
            <w:i/>
          </w:rPr>
          <w:t xml:space="preserve">, </w:t>
        </w:r>
      </w:ins>
      <w:moveTo w:id="218" w:author="Marta Gomez-Chiarri" w:date="2018-02-07T13:56:00Z">
        <w:r w:rsidR="001E6635" w:rsidRPr="008205B2">
          <w:t xml:space="preserve"> </w:t>
        </w:r>
        <w:del w:id="219" w:author="Marta Gomez-Chiarri" w:date="2018-02-07T13:58:00Z">
          <w:r w:rsidR="001E6635" w:rsidRPr="008205B2" w:rsidDel="001E6635">
            <w:delText xml:space="preserve">and </w:delText>
          </w:r>
        </w:del>
        <w:r w:rsidR="001E6635" w:rsidRPr="008205B2">
          <w:t>shar</w:t>
        </w:r>
      </w:moveTo>
      <w:ins w:id="220" w:author="Marta Gomez-Chiarri" w:date="2018-02-07T13:58:00Z">
        <w:r w:rsidR="001E6635">
          <w:t>ing</w:t>
        </w:r>
      </w:ins>
      <w:moveTo w:id="221" w:author="Marta Gomez-Chiarri" w:date="2018-02-07T13:56:00Z">
        <w:del w:id="222" w:author="Marta Gomez-Chiarri" w:date="2018-02-07T13:58:00Z">
          <w:r w:rsidR="001E6635" w:rsidRPr="008205B2" w:rsidDel="001E6635">
            <w:delText>es</w:delText>
          </w:r>
        </w:del>
        <w:r w:rsidR="001E6635" w:rsidRPr="008205B2">
          <w:t xml:space="preserve"> an edge with the treatment-abundant </w:t>
        </w:r>
        <w:r w:rsidR="001E6635" w:rsidRPr="008205B2">
          <w:rPr>
            <w:i/>
          </w:rPr>
          <w:t>Flavobacteriales</w:t>
        </w:r>
        <w:r w:rsidR="001E6635" w:rsidRPr="008205B2">
          <w:t xml:space="preserve">, a common environmental bacteria taxa </w:t>
        </w:r>
        <w:r w:rsidR="001E6635" w:rsidRPr="008205B2">
          <w:fldChar w:fldCharType="begin" w:fldLock="1"/>
        </w:r>
        <w:r w:rsidR="001E6635">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"&lt;sup&gt;62&lt;/sup&gt;" }, "properties" : {  }, "schema" : "https://github.com/citation-style-language/schema/raw/master/csl-citation.json" }</w:instrText>
        </w:r>
        <w:r w:rsidR="001E6635" w:rsidRPr="008205B2">
          <w:fldChar w:fldCharType="separate"/>
        </w:r>
        <w:r w:rsidR="001E6635" w:rsidRPr="007D5DCA">
          <w:rPr>
            <w:noProof/>
          </w:rPr>
          <w:t>(Bernardet et al., 2015)</w:t>
        </w:r>
        <w:r w:rsidR="001E6635" w:rsidRPr="008205B2">
          <w:rPr>
            <w:lang w:val="en-GB"/>
          </w:rPr>
          <w:fldChar w:fldCharType="end"/>
        </w:r>
      </w:moveTo>
      <w:moveToRangeEnd w:id="196"/>
      <w:r>
        <w:t xml:space="preserve"> </w:t>
      </w:r>
      <w:commentRangeStart w:id="223"/>
      <w:r>
        <w:t>This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hatchery</w:t>
      </w:r>
      <w:commentRangeEnd w:id="223"/>
      <w:r w:rsidR="002A0BFE">
        <w:rPr>
          <w:rStyle w:val="CommentReference"/>
        </w:rPr>
        <w:commentReference w:id="223"/>
      </w:r>
      <w: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6D932335" w:rsidR="00F05E88" w:rsidRDefault="007566C0" w:rsidP="00F05E88">
      <w:ins w:id="224" w:author="Marta Gomez-Chiarri" w:date="2018-02-07T12:46:00Z">
        <w:r>
          <w:t xml:space="preserve">Manipulation of </w:t>
        </w:r>
      </w:ins>
      <w:ins w:id="225" w:author="Marta Gomez-Chiarri" w:date="2018-02-07T12:45:00Z">
        <w:r>
          <w:t>t</w:t>
        </w:r>
        <w:r w:rsidR="002A0BFE">
          <w:t xml:space="preserve">he composition </w:t>
        </w:r>
      </w:ins>
      <w:ins w:id="226" w:author="Marta Gomez-Chiarri" w:date="2018-02-07T12:46:00Z">
        <w:r w:rsidR="002A0BFE">
          <w:t xml:space="preserve">and dynamics </w:t>
        </w:r>
      </w:ins>
      <w:ins w:id="227" w:author="Marta Gomez-Chiarri" w:date="2018-02-07T12:45:00Z">
        <w:r w:rsidR="002A0BFE">
          <w:t xml:space="preserve">of </w:t>
        </w:r>
      </w:ins>
      <w:ins w:id="228" w:author="Marta Gomez-Chiarri" w:date="2018-02-07T12:46:00Z">
        <w:r w:rsidR="002A0BFE">
          <w:t>b</w:t>
        </w:r>
      </w:ins>
      <w:del w:id="229" w:author="Marta Gomez-Chiarri" w:date="2018-02-07T12:46:00Z">
        <w:r w:rsidR="00F05E88" w:rsidDel="002A0BFE">
          <w:delText>B</w:delText>
        </w:r>
      </w:del>
      <w:r w:rsidR="00F05E88">
        <w:t xml:space="preserve">acterial </w:t>
      </w:r>
      <w:ins w:id="230" w:author="Marta Gomez-Chiarri" w:date="2018-02-07T12:46:00Z">
        <w:r w:rsidR="002A0BFE">
          <w:t xml:space="preserve">communities </w:t>
        </w:r>
      </w:ins>
      <w:del w:id="231" w:author="Marta Gomez-Chiarri" w:date="2018-02-07T12:46:00Z">
        <w:r w:rsidR="00F05E88" w:rsidDel="007566C0">
          <w:delText xml:space="preserve">dynamics </w:delText>
        </w:r>
      </w:del>
      <w:r w:rsidR="00F05E88">
        <w:t>in aquaculture</w:t>
      </w:r>
      <w:ins w:id="232" w:author="Marta Gomez-Chiarri" w:date="2018-02-07T12:45:00Z">
        <w:r w:rsidR="002A0BFE">
          <w:t xml:space="preserve"> systems</w:t>
        </w:r>
      </w:ins>
      <w:del w:id="233" w:author="Marta Gomez-Chiarri" w:date="2018-02-07T12:46:00Z">
        <w:r w:rsidR="00F05E88" w:rsidDel="007566C0">
          <w:delText xml:space="preserve">, </w:delText>
        </w:r>
        <w:r w:rsidR="00F05E88" w:rsidDel="002A0BFE">
          <w:delText xml:space="preserve">and specifically an oyster hatchery, </w:delText>
        </w:r>
        <w:r w:rsidR="00F05E88" w:rsidDel="007566C0">
          <w:delText>are</w:delText>
        </w:r>
      </w:del>
      <w:ins w:id="234" w:author="Marta Gomez-Chiarri" w:date="2018-02-07T12:46:00Z">
        <w:r>
          <w:t xml:space="preserve"> is</w:t>
        </w:r>
      </w:ins>
      <w:r w:rsidR="00F05E88">
        <w:t xml:space="preserve"> a potential mechanism of disease </w:t>
      </w:r>
      <w:del w:id="235" w:author="Marta Gomez-Chiarri" w:date="2018-02-07T12:47:00Z">
        <w:r w:rsidR="00F05E88" w:rsidDel="007566C0">
          <w:delText>protection</w:delText>
        </w:r>
      </w:del>
      <w:ins w:id="236" w:author="Marta Gomez-Chiarri" w:date="2018-02-07T12:47:00Z">
        <w:r>
          <w:t xml:space="preserve">management. </w:t>
        </w:r>
      </w:ins>
      <w:del w:id="237" w:author="Marta Gomez-Chiarri" w:date="2018-02-07T12:47:00Z">
        <w:r w:rsidR="00F05E88" w:rsidDel="007566C0">
          <w:delText xml:space="preserve">, </w:delText>
        </w:r>
      </w:del>
      <w:del w:id="238" w:author="Marta Gomez-Chiarri" w:date="2018-02-07T12:48:00Z">
        <w:r w:rsidR="00F05E88" w:rsidDel="007566C0">
          <w:delText>variability between tanks, and probiotic enrichment.</w:delText>
        </w:r>
      </w:del>
      <w:r w:rsidR="00F05E88">
        <w:t xml:space="preserve"> </w:t>
      </w:r>
      <w:ins w:id="239" w:author="Marta Gomez-Chiarri" w:date="2018-02-07T12:49:00Z">
        <w:r>
          <w:t xml:space="preserve">Moreover, characterization of these microbial communities could </w:t>
        </w:r>
      </w:ins>
      <w:ins w:id="240" w:author="Marta Gomez-Chiarri" w:date="2018-02-07T12:50:00Z">
        <w:r>
          <w:t>provide clues on potential mechanisms of action</w:t>
        </w:r>
      </w:ins>
      <w:ins w:id="241" w:author="Marta Gomez-Chiarri" w:date="2018-02-07T12:52:00Z">
        <w:r>
          <w:t xml:space="preserve"> of management tools such as probiotic treatment</w:t>
        </w:r>
      </w:ins>
      <w:ins w:id="242" w:author="Marta Gomez-Chiarri" w:date="2018-02-07T12:51:00Z">
        <w:r>
          <w:t xml:space="preserve">.  This information can then be used to optimize </w:t>
        </w:r>
      </w:ins>
      <w:ins w:id="243" w:author="Marta Gomez-Chiarri" w:date="2018-02-07T12:49:00Z">
        <w:r>
          <w:t xml:space="preserve">disease management </w:t>
        </w:r>
        <w:commentRangeStart w:id="244"/>
        <w:r>
          <w:t>strategies</w:t>
        </w:r>
      </w:ins>
      <w:commentRangeEnd w:id="244"/>
      <w:ins w:id="245" w:author="Marta Gomez-Chiarri" w:date="2018-02-07T12:50:00Z">
        <w:r>
          <w:rPr>
            <w:rStyle w:val="CommentReference"/>
          </w:rPr>
          <w:commentReference w:id="244"/>
        </w:r>
      </w:ins>
      <w:ins w:id="246" w:author="Marta Gomez-Chiarri" w:date="2018-02-07T12:49:00Z">
        <w:r>
          <w:t xml:space="preserve">.  </w:t>
        </w:r>
      </w:ins>
      <w:r w:rsidR="00F05E88">
        <w:t xml:space="preserve">Our study found that </w:t>
      </w:r>
      <w:r w:rsidR="00A711D7">
        <w:t>bacterial</w:t>
      </w:r>
      <w:r w:rsidR="00F05E88">
        <w:t xml:space="preserve"> community structure and diversity </w:t>
      </w:r>
      <w:ins w:id="247" w:author="Marta Gomez-Chiarri" w:date="2018-02-07T12:53:00Z">
        <w:r>
          <w:t xml:space="preserve">in an oyster hatchery </w:t>
        </w:r>
      </w:ins>
      <w:ins w:id="248" w:author="Marta Gomez-Chiarri" w:date="2018-02-07T12:48:00Z">
        <w:r>
          <w:t>were</w:t>
        </w:r>
      </w:ins>
      <w:del w:id="249" w:author="Marta Gomez-Chiarri" w:date="2018-02-07T12:48:00Z">
        <w:r w:rsidR="00F05E88" w:rsidDel="007566C0">
          <w:delText>is</w:delText>
        </w:r>
      </w:del>
      <w:r w:rsidR="00F05E88">
        <w:t xml:space="preserve"> different b</w:t>
      </w:r>
      <w:r w:rsidR="00F05E88" w:rsidRPr="00934F21">
        <w:t>etween rearing water, oyster larvae, and tank biofilm</w:t>
      </w:r>
      <w:r w:rsidR="00F05E88">
        <w:t xml:space="preserve"> swabs. Additionally, the microbiome change</w:t>
      </w:r>
      <w:ins w:id="250" w:author="Marta Gomez-Chiarri" w:date="2018-02-07T12:53:00Z">
        <w:r>
          <w:t>d</w:t>
        </w:r>
      </w:ins>
      <w:del w:id="251" w:author="Marta Gomez-Chiarri" w:date="2018-02-07T12:53:00Z">
        <w:r w:rsidR="00F05E88" w:rsidDel="007566C0">
          <w:delText>s</w:delText>
        </w:r>
      </w:del>
      <w:r w:rsidR="00F05E88">
        <w:t xml:space="preserve"> significantly o</w:t>
      </w:r>
      <w:r w:rsidR="00F05E88" w:rsidRPr="00934F21">
        <w:t xml:space="preserve">ver time in </w:t>
      </w:r>
      <w:r w:rsidR="00F05E88">
        <w:t xml:space="preserve">the rearing </w:t>
      </w:r>
      <w:r w:rsidR="00F05E88" w:rsidRPr="00934F21">
        <w:t>water</w:t>
      </w:r>
      <w:r w:rsidR="00F05E88">
        <w:t xml:space="preserve">, specifically with an increase in </w:t>
      </w:r>
      <w:r w:rsidR="00F05E88" w:rsidRPr="00225161">
        <w:rPr>
          <w:i/>
        </w:rPr>
        <w:t>Actinobacteria</w:t>
      </w:r>
      <w:r w:rsidR="00F05E88">
        <w:t xml:space="preserve"> and a decrease in </w:t>
      </w:r>
      <w:r w:rsidR="00F05E88" w:rsidRPr="00225161">
        <w:rPr>
          <w:i/>
        </w:rPr>
        <w:t>Bacteriodetes</w:t>
      </w:r>
      <w:r w:rsidR="00F05E88">
        <w:t xml:space="preserve">. </w:t>
      </w:r>
      <w:commentRangeStart w:id="252"/>
      <w:r w:rsidR="00F05E88">
        <w:t xml:space="preserve">The </w:t>
      </w:r>
      <w:ins w:id="253" w:author="Marta Gomez-Chiarri" w:date="2018-02-07T12:54:00Z">
        <w:r>
          <w:t xml:space="preserve">strong </w:t>
        </w:r>
      </w:ins>
      <w:r w:rsidR="00F05E88">
        <w:t xml:space="preserve">effect of time </w:t>
      </w:r>
      <w:del w:id="254" w:author="Marta Gomez-Chiarri" w:date="2018-02-07T12:54:00Z">
        <w:r w:rsidR="00F05E88" w:rsidDel="007566C0">
          <w:delText xml:space="preserve">has the strongest influence on the </w:delText>
        </w:r>
        <w:r w:rsidR="00A711D7" w:rsidDel="007566C0">
          <w:delText>bacterial</w:delText>
        </w:r>
        <w:r w:rsidR="00F05E88" w:rsidDel="007566C0">
          <w:delText xml:space="preserve"> community, and </w:delText>
        </w:r>
      </w:del>
      <w:r w:rsidR="00F05E88">
        <w:t>obscure</w:t>
      </w:r>
      <w:ins w:id="255" w:author="Marta Gomez-Chiarri" w:date="2018-02-07T12:54:00Z">
        <w:r>
          <w:t>d</w:t>
        </w:r>
      </w:ins>
      <w:del w:id="256" w:author="Marta Gomez-Chiarri" w:date="2018-02-07T12:54:00Z">
        <w:r w:rsidR="00F05E88" w:rsidDel="007566C0">
          <w:delText>s</w:delText>
        </w:r>
      </w:del>
      <w:r w:rsidR="00F05E88">
        <w:t xml:space="preserve"> the </w:t>
      </w:r>
      <w:r w:rsidR="00795E8C">
        <w:t xml:space="preserve">overall </w:t>
      </w:r>
      <w:r w:rsidR="00F05E88">
        <w:t xml:space="preserve">effects of treatment, trial, or sample type. </w:t>
      </w:r>
      <w:commentRangeEnd w:id="252"/>
      <w:r>
        <w:rPr>
          <w:rStyle w:val="CommentReference"/>
        </w:rPr>
        <w:commentReference w:id="252"/>
      </w:r>
      <w:r w:rsidR="00F05E88">
        <w:rPr>
          <w:i/>
        </w:rPr>
        <w:t>Proteobacteria</w:t>
      </w:r>
      <w:r w:rsidR="00F05E88">
        <w:t xml:space="preserve"> was highly abundant in all samples (up to 87% in larvae), consistent with previous studies where it is the largest and most diverse phylum in oyster-associated microbiota </w:t>
      </w:r>
      <w:r w:rsidR="00F05E88">
        <w:fldChar w:fldCharType="begin" w:fldLock="1"/>
      </w:r>
      <w:r w:rsidR="007D5DCA">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"&lt;sup&gt;26,41&lt;/sup&gt;" }, "properties" : {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 xml:space="preserve">. </w:t>
      </w:r>
      <w:commentRangeStart w:id="257"/>
      <w:r w:rsidR="00F05E88">
        <w:t xml:space="preserve">The second-most abundant phylum in the rearing water, </w:t>
      </w:r>
      <w:r w:rsidR="00F05E88">
        <w:rPr>
          <w:i/>
        </w:rPr>
        <w:t>Bacteroidetes</w:t>
      </w:r>
      <w:r w:rsidR="00F05E88">
        <w:t xml:space="preserve">, are highly abundant in marine environments </w:t>
      </w:r>
      <w:r w:rsidR="00F05E88">
        <w:fldChar w:fldCharType="begin" w:fldLock="1"/>
      </w:r>
      <w:r w:rsidR="007D5DCA">
        <w:instrText>ADDIN CSL_CITATION { "citationItems" : [ { "id" : "ITEM-1", "itemData" : { "DOI" : "10.3389/fmicb.2011.00093", "ISSN" : "1664-302X", "author" : [ { "dropping-particle" : "", "family" : "Thomas", "given" : "Fran\u00e7ois", "non-dropping-particle" : "", "parse-names" : false, "suffix" : "" }, { "dropping-particle" : "", "family" : "Hehemann", "given" : "Jan-Hendrik", "non-dropping-particle" : "", "parse-names" : false, "suffix" : "" }, { "dropping-particle" : "", "family" : "Rebuffet", "given" : "Etienne", "non-dropping-particle" : "", "parse-names" : false, "suffix" : "" }, { "dropping-particle" : "", "family" : "Czjzek", "given" : "Mirjam", "non-dropping-particle" : "", "parse-names" : false, "suffix" : "" }, { "dropping-particle" : "", "family" : "Michel", "given" : "Gurvan", "non-dropping-particle" : "", "parse-names" : false, "suffix" : "" } ], "container-title" : "Frontiers in Microbiology", "id" : "ITEM-1", "issued" : { "date-parts" : [ [ "2011" ] ] }, "title" : "Environmental and Gut Bacteroidetes: The Food Connection", "type" : "article-journal", "volume" : "2" }, "uris" : [ "http://www.mendeley.com/documents/?uuid=e71339e4-b401-41b7-908a-81c86df4c414" ] } ], "mendeley" : { "formattedCitation" : "(Thomas et al., 2011)", "plainTextFormattedCitation" : "(Thomas et al., 2011)", "previouslyFormattedCitation" : "&lt;sup&gt;42&lt;/sup&gt;" }, "properties" : {  }, "schema" : "https://github.com/citation-style-language/schema/raw/master/csl-citation.json" }</w:instrText>
      </w:r>
      <w:r w:rsidR="00F05E88">
        <w:fldChar w:fldCharType="separate"/>
      </w:r>
      <w:r w:rsidR="007D5DCA" w:rsidRPr="007D5DCA">
        <w:rPr>
          <w:noProof/>
        </w:rPr>
        <w:t>(Thomas et al., 2011)</w:t>
      </w:r>
      <w:r w:rsidR="00F05E88">
        <w:fldChar w:fldCharType="end"/>
      </w:r>
      <w:r w:rsidR="00F05E88">
        <w:t xml:space="preserve">. </w:t>
      </w:r>
      <w:commentRangeEnd w:id="257"/>
      <w:r>
        <w:rPr>
          <w:rStyle w:val="CommentReference"/>
        </w:rPr>
        <w:commentReference w:id="257"/>
      </w:r>
    </w:p>
    <w:p w14:paraId="684B3F39" w14:textId="543A07A3" w:rsidR="00F05E88" w:rsidRDefault="00F05E88" w:rsidP="00F05E88">
      <w:r>
        <w:t xml:space="preserve">Our results show variability within the replicate samples, especially the oyster larvae bacterial communities, consistent with past studies </w:t>
      </w:r>
      <w:r>
        <w:fldChar w:fldCharType="begin" w:fldLock="1"/>
      </w:r>
      <w:r w:rsidR="007D5DCA">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"&lt;sup&gt;22,43&lt;/sup&gt;" }, "properties" : {  }, "schema" : "https://github.com/citation-style-language/schema/raw/master/csl-citation.json" }</w:instrText>
      </w:r>
      <w:r>
        <w:fldChar w:fldCharType="separate"/>
      </w:r>
      <w:r w:rsidR="007D5DCA" w:rsidRPr="007D5DCA">
        <w:rPr>
          <w:noProof/>
        </w:rPr>
        <w:t>(King et al., 2012; Wegner et al., 2013)</w:t>
      </w:r>
      <w:r>
        <w:fldChar w:fldCharType="end"/>
      </w:r>
      <w:ins w:id="258" w:author="Marta Gomez-Chiarri" w:date="2018-02-07T12:58:00Z">
        <w:r w:rsidR="005539B1">
          <w:t xml:space="preserve"> and with variability in larval performance in replicate tanks (Sohn et al. in prep)</w:t>
        </w:r>
      </w:ins>
      <w:r>
        <w:t xml:space="preserve">. These differences within replicates may have been due to varying abundances of larvae, mortality, or differences in husbandry </w:t>
      </w:r>
      <w:commentRangeStart w:id="259"/>
      <w:r>
        <w:t>technique</w:t>
      </w:r>
      <w:commentRangeEnd w:id="259"/>
      <w:r w:rsidR="005539B1">
        <w:rPr>
          <w:rStyle w:val="CommentReference"/>
        </w:rPr>
        <w:commentReference w:id="259"/>
      </w:r>
      <w:r>
        <w:t xml:space="preserve">. Lower diversity indices in the larvae and tank biofilm swabs than the water indicates niche selection of larval and biofilm colonizers in the </w:t>
      </w:r>
      <w:commentRangeStart w:id="260"/>
      <w:r>
        <w:t>tank</w:t>
      </w:r>
      <w:commentRangeEnd w:id="260"/>
      <w:r w:rsidR="005539B1">
        <w:rPr>
          <w:rStyle w:val="CommentReference"/>
        </w:rPr>
        <w:commentReference w:id="260"/>
      </w:r>
      <w:r>
        <w:t xml:space="preserve">. </w:t>
      </w:r>
      <w:r w:rsidR="007F3B60">
        <w:t>It is likely that t</w:t>
      </w:r>
      <w:r>
        <w:t xml:space="preserve">he oysters are actively choosing their symbionts from a diverse pool of bacteria in the rearing water and algal </w:t>
      </w:r>
      <w:commentRangeStart w:id="261"/>
      <w:r>
        <w:t>feed</w:t>
      </w:r>
      <w:commentRangeEnd w:id="261"/>
      <w:r w:rsidR="005539B1">
        <w:rPr>
          <w:rStyle w:val="CommentReference"/>
        </w:rPr>
        <w:commentReference w:id="261"/>
      </w:r>
      <w:r>
        <w:t xml:space="preserve">. </w:t>
      </w:r>
    </w:p>
    <w:p w14:paraId="29C569F1" w14:textId="06BDDDB4" w:rsidR="00F05E88" w:rsidRDefault="00F05E88" w:rsidP="00F05E88">
      <w:r>
        <w:lastRenderedPageBreak/>
        <w:t xml:space="preserve">Despite a </w:t>
      </w:r>
      <w:del w:id="262" w:author="Marta Gomez-Chiarri" w:date="2018-02-07T13:02:00Z">
        <w:r w:rsidDel="005539B1">
          <w:delText xml:space="preserve">dramatic </w:delText>
        </w:r>
      </w:del>
      <w:ins w:id="263" w:author="Marta Gomez-Chiarri" w:date="2018-02-07T13:02:00Z">
        <w:r w:rsidR="005539B1">
          <w:t xml:space="preserve">significant </w:t>
        </w:r>
      </w:ins>
      <w:r>
        <w:t>improvement in larval survival with the addition of the probiotic</w:t>
      </w:r>
      <w:ins w:id="264" w:author="Marta Gomez-Chiarri" w:date="2018-02-07T13:01:00Z">
        <w:r w:rsidR="005539B1">
          <w:t xml:space="preserve"> (Sohn et al. in prep)</w:t>
        </w:r>
      </w:ins>
      <w:r>
        <w:t xml:space="preserve">, there was no global effect on </w:t>
      </w:r>
      <w:r w:rsidR="00A711D7">
        <w:t>bacterial</w:t>
      </w:r>
      <w:r>
        <w:t xml:space="preserve"> diversity or structure in any of the sample types</w:t>
      </w:r>
      <w:ins w:id="265" w:author="Marta Gomez-Chiarri" w:date="2018-02-07T13:02:00Z">
        <w:r w:rsidR="005539B1">
          <w:t>, suggesting that the probiotic effect is exerted directly on the larvae (e.g. by modulation of the immune system) and/or that is mediated by subtle, targeted changes in the microbiome</w:t>
        </w:r>
      </w:ins>
      <w:r>
        <w:t xml:space="preserve">. Previous studies of the impact of probiotics on microbiota in humans and fish show subtle changes of certain taxa, but no consistent effect on the diversity of the host’s </w:t>
      </w:r>
      <w:r w:rsidR="00A711D7">
        <w:t>bacterial</w:t>
      </w:r>
      <w:r>
        <w:t xml:space="preserve"> </w:t>
      </w:r>
      <w:commentRangeStart w:id="266"/>
      <w:r>
        <w:t>community</w:t>
      </w:r>
      <w:commentRangeEnd w:id="266"/>
      <w:r w:rsidR="0023270C">
        <w:rPr>
          <w:rStyle w:val="CommentReference"/>
        </w:rPr>
        <w:commentReference w:id="266"/>
      </w:r>
      <w:r>
        <w:t xml:space="preserve"> </w:t>
      </w:r>
      <w:r>
        <w:fldChar w:fldCharType="begin" w:fldLock="1"/>
      </w:r>
      <w:r w:rsidR="007D5DCA">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"chapter" }, "uris" : [ "http://www.mendeley.com/documents/?uuid=ede05ec6-576e-3cf6-b188-49c9a92d3e5f" ] } ], "mendeley" : { "formattedCitation" : "(Laursen et al., 2017; Merrifield and Carnevali, 2014; Schmidt et al., 2017; Standen et al., 2015)", "plainTextFormattedCitation" : "(Laursen et al., 2017; Merrifield and Carnevali, 2014; Schmidt et al., 2017; Standen et al., 2015)", "previouslyFormattedCitation" : "&lt;sup&gt;44\u201347&lt;/sup&gt;" }, "properties" : {  }, "schema" : "https://github.com/citation-style-language/schema/raw/master/csl-citation.json" }</w:instrText>
      </w:r>
      <w:r>
        <w:fldChar w:fldCharType="separate"/>
      </w:r>
      <w:r w:rsidR="007D5DCA" w:rsidRPr="007D5DCA">
        <w:rPr>
          <w:noProof/>
        </w:rPr>
        <w:t>(Laursen et al., 2017; Merrifield and Carnevali, 2014; Schmidt et al., 2017; Standen et al., 2015)</w:t>
      </w:r>
      <w:r>
        <w:fldChar w:fldCharType="end"/>
      </w:r>
      <w:r>
        <w:t xml:space="preserve">. The presence of the probiotic was confirmed with total </w:t>
      </w:r>
      <w:r>
        <w:rPr>
          <w:i/>
        </w:rPr>
        <w:t>Bacillus</w:t>
      </w:r>
      <w:r>
        <w:t xml:space="preserve"> counts higher in the probiotic-treated water and increased abundance throughout the Trials</w:t>
      </w:r>
      <w:commentRangeStart w:id="267"/>
      <w:r>
        <w:t xml:space="preserve">, </w:t>
      </w:r>
      <w:r w:rsidR="00203E2A">
        <w:t>possibly</w:t>
      </w:r>
      <w:r>
        <w:t xml:space="preserve"> due to natural mortality in the tanks</w:t>
      </w:r>
      <w:commentRangeEnd w:id="267"/>
      <w:r w:rsidR="001E6635">
        <w:rPr>
          <w:rStyle w:val="CommentReference"/>
        </w:rPr>
        <w:commentReference w:id="267"/>
      </w:r>
      <w:r>
        <w:t xml:space="preserve">. </w:t>
      </w:r>
    </w:p>
    <w:p w14:paraId="157DFC2C" w14:textId="4DA8A60A" w:rsidR="00F05E88" w:rsidRDefault="00F05E88" w:rsidP="00F05E88">
      <w:r>
        <w:t>A</w:t>
      </w:r>
      <w:r w:rsidRPr="00934F21">
        <w:t>mplification 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w:t>
      </w:r>
      <w:ins w:id="268" w:author="Marta Gomez-Chiarri" w:date="2018-02-07T13:04:00Z">
        <w:r w:rsidR="0023270C">
          <w:t>was</w:t>
        </w:r>
      </w:ins>
      <w:del w:id="269" w:author="Marta Gomez-Chiarri" w:date="2018-02-07T13:04:00Z">
        <w:r w:rsidDel="0023270C">
          <w:delText>is</w:delText>
        </w:r>
      </w:del>
      <w:r>
        <w:t xml:space="preserve"> consistently more abundant in probiotic-treated rearing water, and </w:t>
      </w:r>
      <w:ins w:id="270" w:author="Marta Gomez-Chiarri" w:date="2018-02-07T13:04:00Z">
        <w:r w:rsidR="0023270C">
          <w:t xml:space="preserve">consistently </w:t>
        </w:r>
      </w:ins>
      <w:r>
        <w:t>decrease</w:t>
      </w:r>
      <w:ins w:id="271" w:author="Marta Gomez-Chiarri" w:date="2018-02-07T13:04:00Z">
        <w:r w:rsidR="0023270C">
          <w:t>d</w:t>
        </w:r>
      </w:ins>
      <w:del w:id="272" w:author="Marta Gomez-Chiarri" w:date="2018-02-07T13:04:00Z">
        <w:r w:rsidDel="0023270C">
          <w:delText>s</w:delText>
        </w:r>
      </w:del>
      <w:r>
        <w:t xml:space="preserve"> with time in all three trials. </w:t>
      </w:r>
      <w:r>
        <w:rPr>
          <w:i/>
        </w:rPr>
        <w:t>Oceanospirillales</w:t>
      </w:r>
      <w:r>
        <w:t xml:space="preserve"> are heterotrophs commonly associated with mollusks and are found in the gills of many bivalves </w:t>
      </w:r>
      <w:r>
        <w:fldChar w:fldCharType="begin" w:fldLock="1"/>
      </w:r>
      <w:r w:rsidR="007D5DCA">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"&lt;sup&gt;48\u201351&lt;/sup&gt;"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best known for their ability to degrade organic compounds in the environment and their abundance in oil plume microbial communities </w:t>
      </w:r>
      <w:r>
        <w:fldChar w:fldCharType="begin" w:fldLock="1"/>
      </w:r>
      <w:r w:rsidR="007D5DCA">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&amp; Technology", "id" : "ITEM-2", "issue" : "19", "issued" : { "date-parts" : [ [ "2013", "10", "19" ] ] }, "page" : "10860-10867", "title" : "Succession of Hydrocarbon-Degrading Bacteria in the Aftermath of the &lt;i&gt;Deepwater Horizon&lt;/i&gt; Oil Spill in the Gulf of Mexico", "type" : "article-journal", "volume" : "47" }, "uris" : [ "http://www.mendeley.com/documents/?uuid=ecd3a6de-4b3d-3174-b788-1cdd73fa0df3" ] } ], "mendeley" : { "formattedCitation" : "(Dubinsky et al., 2013; Hazen et al., 2010)", "plainTextFormattedCitation" : "(Dubinsky et al., 2013; Hazen et al., 2010)", "previouslyFormattedCitation" : "&lt;sup&gt;52,53&lt;/sup&gt;"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abundance of </w:t>
      </w:r>
      <w:r>
        <w:rPr>
          <w:i/>
        </w:rPr>
        <w:t>Oceanospirillales</w:t>
      </w:r>
      <w:r>
        <w:t xml:space="preserve"> with probiotic treatment indicates that this group of bacteria may respond to the </w:t>
      </w:r>
      <w:r>
        <w:rPr>
          <w:i/>
        </w:rPr>
        <w:t>Bacillus</w:t>
      </w:r>
      <w:r>
        <w:t xml:space="preserve"> as a symbiont or mechanism of protection for the larval </w:t>
      </w:r>
      <w:commentRangeStart w:id="273"/>
      <w:r>
        <w:t>oysters</w:t>
      </w:r>
      <w:commentRangeEnd w:id="273"/>
      <w:r w:rsidR="0023270C">
        <w:rPr>
          <w:rStyle w:val="CommentReference"/>
        </w:rPr>
        <w:commentReference w:id="273"/>
      </w:r>
      <w:r>
        <w:t>.</w:t>
      </w:r>
      <w:ins w:id="274" w:author="Marta Gomez-Chiarri" w:date="2018-02-07T13:05:00Z">
        <w:r w:rsidR="0023270C">
          <w:t xml:space="preserve">  </w:t>
        </w:r>
      </w:ins>
      <w:del w:id="275" w:author="Marta Gomez-Chiarri" w:date="2018-02-07T13:05:00Z">
        <w:r w:rsidDel="0023270C">
          <w:delText xml:space="preserve"> </w:delText>
        </w:r>
      </w:del>
      <w:r>
        <w:t xml:space="preserve">Additional research is needed to examine the specific interactions between </w:t>
      </w:r>
      <w:r>
        <w:rPr>
          <w:i/>
        </w:rPr>
        <w:t>Oceanospirillales</w:t>
      </w:r>
      <w:r>
        <w:t xml:space="preserve"> symbionts, the </w:t>
      </w:r>
      <w:r>
        <w:rPr>
          <w:i/>
        </w:rPr>
        <w:t>Bacillus</w:t>
      </w:r>
      <w:r>
        <w:t xml:space="preserve"> probiotic, and the oyster host. </w:t>
      </w:r>
    </w:p>
    <w:p w14:paraId="3DF75091" w14:textId="15044745" w:rsidR="00721E3E" w:rsidDel="00434B54" w:rsidRDefault="00C1130C" w:rsidP="00721E3E">
      <w:pPr>
        <w:rPr>
          <w:del w:id="276" w:author="Marta Gomez-Chiarri" w:date="2018-02-07T13:45:00Z"/>
        </w:rPr>
      </w:pPr>
      <w:ins w:id="277" w:author="Marta Gomez-Chiarri" w:date="2018-02-07T13:13:00Z">
        <w:r>
          <w:t>P</w:t>
        </w:r>
        <w:r w:rsidR="00484A45">
          <w:t xml:space="preserve">revious research </w:t>
        </w:r>
      </w:ins>
      <w:ins w:id="278" w:author="Marta Gomez-Chiarri" w:date="2018-02-07T13:14:00Z">
        <w:r w:rsidR="00484A45">
          <w:t xml:space="preserve">(Sohn et al. 2016) </w:t>
        </w:r>
      </w:ins>
      <w:ins w:id="279" w:author="Marta Gomez-Chiarri" w:date="2018-02-07T13:13:00Z">
        <w:r w:rsidR="00484A45">
          <w:t xml:space="preserve">suggested that </w:t>
        </w:r>
      </w:ins>
      <w:ins w:id="280" w:author="Marta Gomez-Chiarri" w:date="2018-02-07T13:14:00Z">
        <w:r w:rsidR="00484A45">
          <w:t xml:space="preserve">probiotic treatment in the hatchery </w:t>
        </w:r>
      </w:ins>
      <w:ins w:id="281" w:author="Marta Gomez-Chiarri" w:date="2018-02-07T13:15:00Z">
        <w:r w:rsidR="00484A45">
          <w:t>potentially</w:t>
        </w:r>
      </w:ins>
      <w:ins w:id="282" w:author="Marta Gomez-Chiarri" w:date="2018-02-07T13:14:00Z">
        <w:r w:rsidR="00484A45">
          <w:t xml:space="preserve"> </w:t>
        </w:r>
      </w:ins>
      <w:ins w:id="283" w:author="Marta Gomez-Chiarri" w:date="2018-02-07T13:15:00Z">
        <w:r w:rsidR="00484A45">
          <w:t xml:space="preserve">decreases levels of </w:t>
        </w:r>
        <w:r w:rsidR="00484A45">
          <w:rPr>
            <w:i/>
          </w:rPr>
          <w:t xml:space="preserve">Vibrio </w:t>
        </w:r>
        <w:r w:rsidR="00484A45">
          <w:t xml:space="preserve">spp. in the hatchery. </w:t>
        </w:r>
      </w:ins>
      <w:del w:id="284" w:author="Marta Gomez-Chiarri" w:date="2018-02-07T13:15:00Z">
        <w:r w:rsidR="00F05E88" w:rsidDel="00484A45">
          <w:delText xml:space="preserve">Changes </w:delText>
        </w:r>
      </w:del>
      <w:del w:id="285" w:author="Marta Gomez-Chiarri" w:date="2018-02-07T13:17:00Z">
        <w:r w:rsidR="00F05E88" w:rsidDel="00721E3E">
          <w:delText xml:space="preserve">in </w:delText>
        </w:r>
        <w:r w:rsidR="00F05E88" w:rsidDel="00721E3E">
          <w:rPr>
            <w:i/>
          </w:rPr>
          <w:delText xml:space="preserve">Vibrio </w:delText>
        </w:r>
        <w:r w:rsidR="00F05E88" w:rsidDel="00721E3E">
          <w:delText xml:space="preserve">reads in Trial 2 </w:delText>
        </w:r>
      </w:del>
      <w:del w:id="286" w:author="Marta Gomez-Chiarri" w:date="2018-02-07T13:16:00Z">
        <w:r w:rsidR="00F05E88" w:rsidDel="00484A45">
          <w:delText xml:space="preserve">were not observed since the hatchery trial </w:delText>
        </w:r>
      </w:del>
      <w:del w:id="287" w:author="Marta Gomez-Chiarri" w:date="2018-02-07T13:17:00Z">
        <w:r w:rsidR="00F05E88" w:rsidDel="00721E3E">
          <w:delText xml:space="preserve">was conducted in January, when there is lower environmental </w:delText>
        </w:r>
        <w:r w:rsidR="00F05E88" w:rsidDel="00721E3E">
          <w:rPr>
            <w:i/>
          </w:rPr>
          <w:delText>Vibrio</w:delText>
        </w:r>
        <w:r w:rsidR="00F05E88" w:rsidDel="00721E3E">
          <w:delText xml:space="preserve"> presence </w:delText>
        </w:r>
        <w:r w:rsidR="00F05E88" w:rsidDel="00721E3E">
          <w:fldChar w:fldCharType="begin" w:fldLock="1"/>
        </w:r>
        <w:r w:rsidR="007D5DCA" w:rsidDel="00721E3E">
          <w:del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delInstrText>
        </w:r>
        <w:r w:rsidR="00F05E88" w:rsidDel="00721E3E">
          <w:fldChar w:fldCharType="separate"/>
        </w:r>
        <w:r w:rsidR="007D5DCA" w:rsidRPr="007D5DCA" w:rsidDel="00721E3E">
          <w:rPr>
            <w:noProof/>
          </w:rPr>
          <w:delText>(Sobrinho et al., 2010)</w:delText>
        </w:r>
        <w:r w:rsidR="00F05E88" w:rsidDel="00721E3E">
          <w:fldChar w:fldCharType="end"/>
        </w:r>
        <w:r w:rsidR="00F05E88" w:rsidDel="00721E3E">
          <w:delText xml:space="preserve">. </w:delText>
        </w:r>
      </w:del>
      <w:r w:rsidR="00F05E88">
        <w:t xml:space="preserve">Characterization studies have shown that our probiotic species, </w:t>
      </w:r>
      <w:r w:rsidR="00F05E88">
        <w:rPr>
          <w:i/>
        </w:rPr>
        <w:t xml:space="preserve">Bacillus </w:t>
      </w:r>
      <w:del w:id="288" w:author="Marta Gomez-Chiarri" w:date="2018-02-07T13:16:00Z">
        <w:r w:rsidR="00F05E88" w:rsidDel="00484A45">
          <w:rPr>
            <w:i/>
          </w:rPr>
          <w:delText>subtilus</w:delText>
        </w:r>
      </w:del>
      <w:ins w:id="289" w:author="Marta Gomez-Chiarri" w:date="2018-02-07T13:16:00Z">
        <w:r w:rsidR="00484A45">
          <w:rPr>
            <w:i/>
          </w:rPr>
          <w:t>pumilus</w:t>
        </w:r>
      </w:ins>
      <w:r w:rsidR="00F05E88">
        <w:t xml:space="preserve">, </w:t>
      </w:r>
      <w:ins w:id="290" w:author="Marta Gomez-Chiarri" w:date="2018-02-07T13:17:00Z">
        <w:r w:rsidR="00484A45">
          <w:t xml:space="preserve">as well as other </w:t>
        </w:r>
        <w:r w:rsidR="00484A45">
          <w:rPr>
            <w:i/>
          </w:rPr>
          <w:t xml:space="preserve">Bacillus </w:t>
        </w:r>
        <w:r w:rsidR="00484A45">
          <w:t>spp, inhibit</w:t>
        </w:r>
      </w:ins>
      <w:del w:id="291" w:author="Marta Gomez-Chiarri" w:date="2018-02-07T13:17:00Z">
        <w:r w:rsidR="00F05E88" w:rsidDel="00484A45">
          <w:delText>reduces</w:delText>
        </w:r>
      </w:del>
      <w:r w:rsidR="00F05E88">
        <w:t xml:space="preserve"> </w:t>
      </w:r>
      <w:r w:rsidR="00F05E88">
        <w:rPr>
          <w:i/>
        </w:rPr>
        <w:t>in vitro</w:t>
      </w:r>
      <w:r w:rsidR="00F05E88">
        <w:t xml:space="preserve"> growth of </w:t>
      </w:r>
      <w:r w:rsidR="00F05E88">
        <w:rPr>
          <w:i/>
        </w:rPr>
        <w:t xml:space="preserve">Vibrios </w:t>
      </w:r>
      <w:r w:rsidR="00F05E88">
        <w:rPr>
          <w:i/>
        </w:rPr>
        <w:fldChar w:fldCharType="begin" w:fldLock="1"/>
      </w:r>
      <w:r w:rsidR="007D5DCA">
        <w:rPr>
          <w:i/>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"&lt;sup&gt;15,55&lt;/sup&gt;" }, "properties" : {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This trend is also observed in the number of </w:t>
      </w:r>
      <w:r w:rsidR="00F05E88">
        <w:rPr>
          <w:i/>
        </w:rPr>
        <w:t>Vibrio</w:t>
      </w:r>
      <w:r w:rsidR="00F05E88">
        <w:t xml:space="preserve"> reads in our 16S study, but is not significant due to </w:t>
      </w:r>
      <w:ins w:id="292" w:author="Marta Gomez-Chiarri" w:date="2018-02-07T13:18:00Z">
        <w:r w:rsidR="00721E3E">
          <w:t xml:space="preserve">high variability and </w:t>
        </w:r>
      </w:ins>
      <w:r w:rsidR="00F05E88">
        <w:t xml:space="preserve">small sample sizes. </w:t>
      </w:r>
      <w:ins w:id="293" w:author="Marta Gomez-Chiarri" w:date="2018-02-07T13:18:00Z">
        <w:r w:rsidR="00721E3E">
          <w:t xml:space="preserve">Moreover, failure to detect a significant decrease in </w:t>
        </w:r>
        <w:r w:rsidR="00721E3E">
          <w:rPr>
            <w:i/>
          </w:rPr>
          <w:t xml:space="preserve">Vibrio </w:t>
        </w:r>
        <w:r w:rsidR="00721E3E">
          <w:t xml:space="preserve">reads in Trial 2 was most probably due to the low abundance of vibrios in this trial, which was conducted in January, when there is lower environmental </w:t>
        </w:r>
        <w:r w:rsidR="00721E3E">
          <w:rPr>
            <w:i/>
          </w:rPr>
          <w:t>Vibrio</w:t>
        </w:r>
        <w:r w:rsidR="00721E3E">
          <w:t xml:space="preserve"> presence </w:t>
        </w:r>
        <w:r w:rsidR="00721E3E">
          <w:fldChar w:fldCharType="begin" w:fldLock="1"/>
        </w:r>
        <w:r w:rsidR="00721E3E">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rsidR="00721E3E">
          <w:fldChar w:fldCharType="separate"/>
        </w:r>
        <w:r w:rsidR="00721E3E" w:rsidRPr="007D5DCA">
          <w:rPr>
            <w:noProof/>
          </w:rPr>
          <w:t>(Sobrinho et al., 2010)</w:t>
        </w:r>
        <w:r w:rsidR="00721E3E">
          <w:fldChar w:fldCharType="end"/>
        </w:r>
        <w:r w:rsidR="00721E3E">
          <w:t xml:space="preserve">.  Interestingly, </w:t>
        </w:r>
      </w:ins>
      <w:ins w:id="294" w:author="Marta Gomez-Chiarri" w:date="2018-02-07T13:19:00Z">
        <w:r w:rsidR="00721E3E">
          <w:t xml:space="preserve">our research indicates that probiotic treatment leads to </w:t>
        </w:r>
      </w:ins>
      <w:del w:id="295" w:author="Marta Gomez-Chiarri" w:date="2018-02-07T13:18:00Z">
        <w:r w:rsidR="00F05E88" w:rsidDel="00721E3E">
          <w:delText xml:space="preserve">Overall, </w:delText>
        </w:r>
        <w:r w:rsidR="00F05E88" w:rsidDel="00721E3E">
          <w:rPr>
            <w:i/>
          </w:rPr>
          <w:delText>V</w:delText>
        </w:r>
        <w:r w:rsidR="00F05E88" w:rsidRPr="00D825A7" w:rsidDel="00721E3E">
          <w:rPr>
            <w:i/>
          </w:rPr>
          <w:delText>ibrios</w:delText>
        </w:r>
        <w:r w:rsidR="00F05E88" w:rsidRPr="00D825A7" w:rsidDel="00721E3E">
          <w:delText xml:space="preserve"> are much more abundant in the </w:delText>
        </w:r>
        <w:r w:rsidR="00F05E88" w:rsidDel="00721E3E">
          <w:delText xml:space="preserve">larval </w:delText>
        </w:r>
        <w:r w:rsidR="00F05E88" w:rsidRPr="00D825A7" w:rsidDel="00721E3E">
          <w:delText xml:space="preserve">oyster and </w:delText>
        </w:r>
        <w:r w:rsidR="00F05E88" w:rsidDel="00721E3E">
          <w:delText xml:space="preserve">biofilm </w:delText>
        </w:r>
        <w:r w:rsidR="00F05E88" w:rsidRPr="00D825A7" w:rsidDel="00721E3E">
          <w:delText>swab samples</w:delText>
        </w:r>
        <w:r w:rsidR="00F05E88" w:rsidDel="00721E3E">
          <w:delText xml:space="preserve"> in Trial 1</w:delText>
        </w:r>
        <w:r w:rsidR="00F05E88" w:rsidRPr="00D825A7" w:rsidDel="00721E3E">
          <w:delText xml:space="preserve">, </w:delText>
        </w:r>
        <w:r w:rsidR="00F05E88" w:rsidDel="00721E3E">
          <w:delText>and the total number decreases over time. T</w:delText>
        </w:r>
      </w:del>
      <w:del w:id="296" w:author="Marta Gomez-Chiarri" w:date="2018-02-07T13:20:00Z">
        <w:r w:rsidR="00F05E88" w:rsidDel="00721E3E">
          <w:delText xml:space="preserve">he diversity of </w:delText>
        </w:r>
        <w:r w:rsidR="00F05E88" w:rsidRPr="00C05046" w:rsidDel="00721E3E">
          <w:rPr>
            <w:i/>
          </w:rPr>
          <w:delText>Vibrios</w:delText>
        </w:r>
        <w:r w:rsidR="00F05E88" w:rsidDel="00721E3E">
          <w:delText xml:space="preserve"> in the larval samples general decreases over time, but the swab </w:delText>
        </w:r>
        <w:r w:rsidR="00F05E88" w:rsidDel="00721E3E">
          <w:rPr>
            <w:i/>
          </w:rPr>
          <w:delText>Vibrio</w:delText>
        </w:r>
        <w:r w:rsidR="00F05E88" w:rsidDel="00721E3E">
          <w:delText xml:space="preserve"> diversity increases. </w:delText>
        </w:r>
        <w:r w:rsidR="00F05E88" w:rsidRPr="00C05046" w:rsidDel="00721E3E">
          <w:delText>There</w:delText>
        </w:r>
        <w:r w:rsidR="00F05E88" w:rsidDel="00721E3E">
          <w:delText xml:space="preserve"> are few </w:delText>
        </w:r>
        <w:r w:rsidR="00F05E88" w:rsidDel="00721E3E">
          <w:rPr>
            <w:i/>
          </w:rPr>
          <w:delText>Vibrios</w:delText>
        </w:r>
        <w:r w:rsidR="00F05E88" w:rsidDel="00721E3E">
          <w:delText xml:space="preserve"> in the water samples, but with increasing diversity over time and </w:delText>
        </w:r>
      </w:del>
      <w:r w:rsidR="00F05E88">
        <w:t xml:space="preserve">increased </w:t>
      </w:r>
      <w:ins w:id="297" w:author="Marta Gomez-Chiarri" w:date="2018-02-07T13:20:00Z">
        <w:r w:rsidR="00721E3E">
          <w:t xml:space="preserve">diversity </w:t>
        </w:r>
      </w:ins>
      <w:del w:id="298" w:author="Marta Gomez-Chiarri" w:date="2018-02-07T13:20:00Z">
        <w:r w:rsidR="00F05E88" w:rsidDel="00721E3E">
          <w:delText>diversity with probiotic treatment. This trend is also observed in Trial 3</w:delText>
        </w:r>
      </w:del>
      <w:ins w:id="299" w:author="Marta Gomez-Chiarri" w:date="2018-02-07T13:20:00Z">
        <w:r w:rsidR="00721E3E">
          <w:t>in water and swabs</w:t>
        </w:r>
      </w:ins>
      <w:ins w:id="300" w:author="Marta Gomez-Chiarri" w:date="2018-02-07T13:23:00Z">
        <w:r w:rsidR="00721E3E">
          <w:t xml:space="preserve"> through time. Moreover</w:t>
        </w:r>
      </w:ins>
      <w:ins w:id="301" w:author="Marta Gomez-Chiarri" w:date="2018-02-07T13:21:00Z">
        <w:r w:rsidR="00721E3E">
          <w:t>,</w:t>
        </w:r>
      </w:ins>
      <w:ins w:id="302" w:author="Marta Gomez-Chiarri" w:date="2018-02-07T13:22:00Z">
        <w:r w:rsidR="00721E3E">
          <w:t xml:space="preserve"> </w:t>
        </w:r>
      </w:ins>
      <w:ins w:id="303" w:author="Marta Gomez-Chiarri" w:date="2018-02-07T13:25:00Z">
        <w:r w:rsidR="00721E3E">
          <w:t>t</w:t>
        </w:r>
      </w:ins>
      <w:moveToRangeStart w:id="304" w:author="Marta Gomez-Chiarri" w:date="2018-02-07T13:22:00Z" w:name="move505773081"/>
      <w:moveTo w:id="305" w:author="Marta Gomez-Chiarri" w:date="2018-02-07T13:22:00Z">
        <w:del w:id="306" w:author="Marta Gomez-Chiarri" w:date="2018-02-07T13:22:00Z">
          <w:r w:rsidR="00721E3E" w:rsidDel="00721E3E">
            <w:delText>T</w:delText>
          </w:r>
        </w:del>
        <w:r w:rsidR="00721E3E">
          <w:t xml:space="preserve">he analysis of single base pair changes in </w:t>
        </w:r>
        <w:r w:rsidR="00721E3E">
          <w:rPr>
            <w:i/>
          </w:rPr>
          <w:t>Vibrio</w:t>
        </w:r>
        <w:r w:rsidR="00721E3E">
          <w:t xml:space="preserve"> species in the water samples from the high-resolution sequencing performed in Trial 3 reveal</w:t>
        </w:r>
      </w:moveTo>
      <w:ins w:id="307" w:author="Marta Gomez-Chiarri" w:date="2018-02-07T13:27:00Z">
        <w:r w:rsidR="0033059C">
          <w:t xml:space="preserve">ed </w:t>
        </w:r>
      </w:ins>
      <w:ins w:id="308" w:author="Marta Gomez-Chiarri" w:date="2018-02-07T13:28:00Z">
        <w:r w:rsidR="0033059C">
          <w:t>that</w:t>
        </w:r>
        <w:r w:rsidR="00924A9B">
          <w:t xml:space="preserve">, </w:t>
        </w:r>
      </w:ins>
      <w:moveTo w:id="309" w:author="Marta Gomez-Chiarri" w:date="2018-02-07T13:22:00Z">
        <w:del w:id="310" w:author="Marta Gomez-Chiarri" w:date="2018-02-07T13:27:00Z">
          <w:r w:rsidR="00721E3E" w:rsidDel="0033059C">
            <w:delText>s</w:delText>
          </w:r>
        </w:del>
        <w:del w:id="311" w:author="Marta Gomez-Chiarri" w:date="2018-02-07T13:37:00Z">
          <w:r w:rsidR="00721E3E" w:rsidDel="00924A9B">
            <w:delText xml:space="preserve"> succession of species</w:delText>
          </w:r>
        </w:del>
      </w:moveTo>
      <w:ins w:id="312" w:author="Marta Gomez-Chiarri" w:date="2018-02-07T13:31:00Z">
        <w:r w:rsidR="00924A9B">
          <w:t>o</w:t>
        </w:r>
      </w:ins>
      <w:ins w:id="313" w:author="Marta Gomez-Chiarri" w:date="2018-02-07T13:43:00Z">
        <w:r w:rsidR="00434B54">
          <w:t xml:space="preserve">ver time, the </w:t>
        </w:r>
        <w:r w:rsidR="00434B54" w:rsidRPr="0073575F">
          <w:rPr>
            <w:i/>
          </w:rPr>
          <w:t>Vibrio</w:t>
        </w:r>
        <w:r w:rsidR="00434B54">
          <w:t xml:space="preserve"> community in the probiotic-treated rearing water transitioned from a predominance in potentially pathogenic species, similar to</w:t>
        </w:r>
      </w:ins>
      <w:moveTo w:id="314" w:author="Marta Gomez-Chiarri" w:date="2018-02-07T13:22:00Z">
        <w:r w:rsidR="00721E3E">
          <w:t xml:space="preserve"> </w:t>
        </w:r>
        <w:del w:id="315" w:author="Marta Gomez-Chiarri" w:date="2018-02-07T13:43:00Z">
          <w:r w:rsidR="00721E3E" w:rsidDel="00434B54">
            <w:delText xml:space="preserve">that changes with probiotic treatment.  Three major oligotypes were determined to be the following species: </w:delText>
          </w:r>
        </w:del>
        <w:r w:rsidR="00721E3E" w:rsidRPr="00754A42">
          <w:rPr>
            <w:i/>
          </w:rPr>
          <w:t>Vibrio alginolyticus</w:t>
        </w:r>
        <w:r w:rsidR="00721E3E">
          <w:t xml:space="preserve"> WW1, a virulent pathogen originally isolated from amphioxus </w:t>
        </w:r>
        <w:r w:rsidR="00721E3E">
          <w:fldChar w:fldCharType="begin" w:fldLock="1"/>
        </w:r>
        <w:r w:rsidR="00721E3E">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"&lt;sup&gt;57&lt;/sup&gt;" }, "properties" : {  }, "schema" : "https://github.com/citation-style-language/schema/raw/master/csl-citation.json" }</w:instrText>
        </w:r>
        <w:r w:rsidR="00721E3E">
          <w:fldChar w:fldCharType="separate"/>
        </w:r>
        <w:r w:rsidR="00721E3E" w:rsidRPr="007D5DCA">
          <w:rPr>
            <w:noProof/>
          </w:rPr>
          <w:t>(Zou et al., 2016)</w:t>
        </w:r>
        <w:r w:rsidR="00721E3E">
          <w:fldChar w:fldCharType="end"/>
        </w:r>
      </w:moveTo>
      <w:ins w:id="316" w:author="Marta Gomez-Chiarri" w:date="2018-02-07T13:41:00Z">
        <w:r w:rsidR="00434B54">
          <w:t xml:space="preserve"> </w:t>
        </w:r>
      </w:ins>
      <w:ins w:id="317" w:author="Marta Gomez-Chiarri" w:date="2018-02-07T13:43:00Z">
        <w:r w:rsidR="00434B54">
          <w:t xml:space="preserve">and </w:t>
        </w:r>
      </w:ins>
      <w:ins w:id="318" w:author="Marta Gomez-Chiarri" w:date="2018-02-07T13:38:00Z">
        <w:r w:rsidR="00924A9B" w:rsidRPr="006541CE">
          <w:rPr>
            <w:i/>
          </w:rPr>
          <w:t>Vibrio celticus</w:t>
        </w:r>
        <w:r w:rsidR="00924A9B">
          <w:t xml:space="preserve"> 5OM18, a virulent anaerobic clam pathogen </w:t>
        </w:r>
        <w:r w:rsidR="00924A9B">
          <w:fldChar w:fldCharType="begin" w:fldLock="1"/>
        </w:r>
        <w:r w:rsidR="00924A9B">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rsidR="00924A9B">
          <w:fldChar w:fldCharType="separate"/>
        </w:r>
        <w:r w:rsidR="00924A9B" w:rsidRPr="007D5DCA">
          <w:rPr>
            <w:noProof/>
          </w:rPr>
          <w:t>(Beaz-Hidalgo et al., 2010b)</w:t>
        </w:r>
        <w:r w:rsidR="00924A9B">
          <w:fldChar w:fldCharType="end"/>
        </w:r>
      </w:ins>
      <w:ins w:id="319" w:author="Marta Gomez-Chiarri" w:date="2018-02-07T13:42:00Z">
        <w:r w:rsidR="00434B54">
          <w:t xml:space="preserve"> to a predominance in </w:t>
        </w:r>
      </w:ins>
      <w:ins w:id="320" w:author="Marta Gomez-Chiarri" w:date="2018-02-07T13:35:00Z">
        <w:r w:rsidR="00434B54">
          <w:t>non-p</w:t>
        </w:r>
      </w:ins>
      <w:ins w:id="321" w:author="Marta Gomez-Chiarri" w:date="2018-02-07T13:44:00Z">
        <w:r w:rsidR="00434B54">
          <w:t>athogenic species similar to</w:t>
        </w:r>
      </w:ins>
      <w:ins w:id="322" w:author="Marta Gomez-Chiarri" w:date="2018-02-07T13:35:00Z">
        <w:r w:rsidR="00924A9B">
          <w:t xml:space="preserve"> </w:t>
        </w:r>
      </w:ins>
      <w:moveTo w:id="323" w:author="Marta Gomez-Chiarri" w:date="2018-02-07T13:22:00Z">
        <w:del w:id="324" w:author="Marta Gomez-Chiarri" w:date="2018-02-07T13:36:00Z">
          <w:r w:rsidR="00721E3E" w:rsidDel="00924A9B">
            <w:delText xml:space="preserve">; </w:delText>
          </w:r>
        </w:del>
        <w:del w:id="325" w:author="Marta Gomez-Chiarri" w:date="2018-02-07T13:44:00Z">
          <w:r w:rsidR="00721E3E" w:rsidRPr="006541CE" w:rsidDel="00434B54">
            <w:rPr>
              <w:i/>
            </w:rPr>
            <w:delText>Vibrio celticus</w:delText>
          </w:r>
          <w:r w:rsidR="00721E3E" w:rsidDel="00434B54">
            <w:delText xml:space="preserve"> 5OM18, a virulent anaerobic clam pathogen  </w:delText>
          </w:r>
          <w:r w:rsidR="00721E3E" w:rsidDel="00434B54">
            <w:fldChar w:fldCharType="begin" w:fldLock="1"/>
          </w:r>
          <w:r w:rsidR="00721E3E" w:rsidDel="00434B54">
            <w:del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delInstrText>
          </w:r>
          <w:r w:rsidR="00721E3E" w:rsidDel="00434B54">
            <w:fldChar w:fldCharType="separate"/>
          </w:r>
          <w:r w:rsidR="00721E3E" w:rsidRPr="007D5DCA" w:rsidDel="00434B54">
            <w:rPr>
              <w:noProof/>
            </w:rPr>
            <w:delText>(Beaz-Hidalgo et al., 2010b)</w:delText>
          </w:r>
          <w:r w:rsidR="00721E3E" w:rsidDel="00434B54">
            <w:fldChar w:fldCharType="end"/>
          </w:r>
          <w:r w:rsidR="00721E3E" w:rsidDel="00434B54">
            <w:delText xml:space="preserve">; and </w:delText>
          </w:r>
        </w:del>
        <w:r w:rsidR="00721E3E">
          <w:rPr>
            <w:i/>
          </w:rPr>
          <w:t>Vibrio orientalis</w:t>
        </w:r>
        <w:r w:rsidR="00721E3E">
          <w:t xml:space="preserve">, a species that is often associated with adaptive functions </w:t>
        </w:r>
        <w:r w:rsidR="00721E3E">
          <w:fldChar w:fldCharType="begin" w:fldLock="1"/>
        </w:r>
        <w:r w:rsidR="00721E3E">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"&lt;sup&gt;59,60&lt;/sup&gt;" }, "properties" : {  }, "schema" : "https://github.com/citation-style-language/schema/raw/master/csl-citation.json" }</w:instrText>
        </w:r>
        <w:r w:rsidR="00721E3E">
          <w:fldChar w:fldCharType="separate"/>
        </w:r>
        <w:r w:rsidR="00721E3E" w:rsidRPr="007D5DCA">
          <w:rPr>
            <w:noProof/>
          </w:rPr>
          <w:t>(Mukhta et al., 2016; Tangl, 1983)</w:t>
        </w:r>
        <w:r w:rsidR="00721E3E">
          <w:fldChar w:fldCharType="end"/>
        </w:r>
      </w:moveTo>
      <w:ins w:id="326" w:author="Marta Gomez-Chiarri" w:date="2018-02-07T13:44:00Z">
        <w:r w:rsidR="00434B54">
          <w:t xml:space="preserve"> and </w:t>
        </w:r>
        <w:r w:rsidR="00434B54" w:rsidRPr="006541CE">
          <w:rPr>
            <w:i/>
          </w:rPr>
          <w:t>Vibrio celticus</w:t>
        </w:r>
        <w:r w:rsidR="00434B54">
          <w:t xml:space="preserve"> 5OM18, a virulent anaerobic clam pathogen  </w:t>
        </w:r>
        <w:r w:rsidR="00434B54">
          <w:fldChar w:fldCharType="begin" w:fldLock="1"/>
        </w:r>
        <w:r w:rsidR="00434B54">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rsidR="00434B54">
          <w:fldChar w:fldCharType="separate"/>
        </w:r>
        <w:r w:rsidR="00434B54" w:rsidRPr="007D5DCA">
          <w:rPr>
            <w:noProof/>
          </w:rPr>
          <w:t>(Beaz-Hidalgo et al., 2010b)</w:t>
        </w:r>
        <w:r w:rsidR="00434B54">
          <w:fldChar w:fldCharType="end"/>
        </w:r>
      </w:ins>
      <w:moveTo w:id="327" w:author="Marta Gomez-Chiarri" w:date="2018-02-07T13:22:00Z">
        <w:r w:rsidR="00721E3E">
          <w:t xml:space="preserve">. </w:t>
        </w:r>
        <w:del w:id="328" w:author="Marta Gomez-Chiarri" w:date="2018-02-07T13:45:00Z">
          <w:r w:rsidR="00721E3E" w:rsidDel="00434B54">
            <w:delText xml:space="preserve">The dominant oligotype in the control tanks evolved from </w:delText>
          </w:r>
          <w:r w:rsidR="00721E3E" w:rsidRPr="00754A42" w:rsidDel="00434B54">
            <w:rPr>
              <w:i/>
            </w:rPr>
            <w:delText>Vibrio alginolyticus</w:delText>
          </w:r>
          <w:r w:rsidR="00721E3E" w:rsidDel="00434B54">
            <w:delText xml:space="preserve"> WW1 to </w:delText>
          </w:r>
          <w:r w:rsidR="00721E3E" w:rsidDel="00434B54">
            <w:rPr>
              <w:i/>
            </w:rPr>
            <w:delText xml:space="preserve">Vibrio </w:delText>
          </w:r>
          <w:r w:rsidR="00721E3E" w:rsidDel="00434B54">
            <w:rPr>
              <w:i/>
            </w:rPr>
            <w:lastRenderedPageBreak/>
            <w:delText>orientalis</w:delText>
          </w:r>
          <w:r w:rsidR="00721E3E" w:rsidDel="00434B54">
            <w:delText xml:space="preserve"> between Day 5 and Day 12. However, the major oligotype in the probiotic treated samples transitioned from </w:delText>
          </w:r>
          <w:r w:rsidR="00721E3E" w:rsidRPr="00754A42" w:rsidDel="00434B54">
            <w:rPr>
              <w:i/>
            </w:rPr>
            <w:delText>Vibrio alginolyticus</w:delText>
          </w:r>
          <w:r w:rsidR="00721E3E" w:rsidDel="00434B54">
            <w:delText xml:space="preserve"> WW1 on Day 5 to </w:delText>
          </w:r>
          <w:r w:rsidR="00721E3E" w:rsidDel="00434B54">
            <w:rPr>
              <w:i/>
            </w:rPr>
            <w:delText>Vibrio orientalis</w:delText>
          </w:r>
          <w:r w:rsidR="00721E3E" w:rsidDel="00434B54">
            <w:delText xml:space="preserve"> on Day 12.</w:delText>
          </w:r>
        </w:del>
      </w:moveTo>
    </w:p>
    <w:moveToRangeEnd w:id="304"/>
    <w:p w14:paraId="3044D1B2" w14:textId="1F70D576" w:rsidR="00F05E88" w:rsidRDefault="00924A9B" w:rsidP="00F05E88">
      <w:ins w:id="329" w:author="Marta Gomez-Chiarri" w:date="2018-02-07T13:36:00Z">
        <w:r w:rsidRPr="00FD7397">
          <w:t>This</w:t>
        </w:r>
        <w:r>
          <w:t xml:space="preserve"> trend further confirms that the addition of the </w:t>
        </w:r>
        <w:r>
          <w:rPr>
            <w:i/>
          </w:rPr>
          <w:t>Bacillus</w:t>
        </w:r>
        <w:r>
          <w:t xml:space="preserve"> probiotic causes subtle changes in certain taxa in the hatchery system, including the </w:t>
        </w:r>
        <w:r>
          <w:rPr>
            <w:i/>
          </w:rPr>
          <w:t>Vibrio</w:t>
        </w:r>
        <w:r>
          <w:t xml:space="preserve"> taxon. </w:t>
        </w:r>
      </w:ins>
      <w:del w:id="330" w:author="Marta Gomez-Chiarri" w:date="2018-02-07T13:36:00Z">
        <w:r w:rsidR="00F05E88" w:rsidDel="00924A9B">
          <w:delText xml:space="preserve">. </w:delText>
        </w:r>
      </w:del>
    </w:p>
    <w:p w14:paraId="3924CE68" w14:textId="6E241B38" w:rsidR="00F05E88" w:rsidDel="00C1130C" w:rsidRDefault="00C1130C" w:rsidP="00F05E88">
      <w:pPr>
        <w:rPr>
          <w:del w:id="331" w:author="Marta Gomez-Chiarri" w:date="2018-02-07T13:46:00Z"/>
        </w:rPr>
      </w:pPr>
      <w:ins w:id="332" w:author="Marta Gomez-Chiarri" w:date="2018-02-07T13:46:00Z">
        <w:r>
          <w:t xml:space="preserve">This interpretation is also consistent with the results from </w:t>
        </w:r>
      </w:ins>
      <w:ins w:id="333" w:author="Marta Gomez-Chiarri" w:date="2018-02-07T13:48:00Z">
        <w:r w:rsidR="001E6635">
          <w:t>the</w:t>
        </w:r>
      </w:ins>
      <w:ins w:id="334" w:author="Marta Gomez-Chiarri" w:date="2018-02-07T13:46:00Z">
        <w:r>
          <w:t xml:space="preserve"> </w:t>
        </w:r>
      </w:ins>
      <w:del w:id="335" w:author="Marta Gomez-Chiarri" w:date="2018-02-07T13:46:00Z">
        <w:r w:rsidR="00F05E88" w:rsidRPr="005E2549" w:rsidDel="00C1130C">
          <w:delText>The</w:delText>
        </w:r>
        <w:r w:rsidR="00F05E88" w:rsidDel="00C1130C">
          <w:delText xml:space="preserve">se dynamics may indicate a variety of interactions between the oysters, </w:delText>
        </w:r>
        <w:r w:rsidR="00F05E88" w:rsidDel="00C1130C">
          <w:rPr>
            <w:i/>
          </w:rPr>
          <w:delText>Vibrio</w:delText>
        </w:r>
        <w:r w:rsidR="00F05E88" w:rsidDel="00C1130C">
          <w:delText xml:space="preserve">, and the </w:delText>
        </w:r>
        <w:r w:rsidR="00F05E88" w:rsidDel="00C1130C">
          <w:rPr>
            <w:i/>
          </w:rPr>
          <w:delText>Bacillus</w:delText>
        </w:r>
        <w:r w:rsidR="00F05E88" w:rsidDel="00C1130C">
          <w:delText xml:space="preserve"> probiotic. First, that</w:delText>
        </w:r>
        <w:r w:rsidR="00F05E88" w:rsidRPr="005E2549" w:rsidDel="00C1130C">
          <w:delText xml:space="preserve"> </w:delText>
        </w:r>
        <w:r w:rsidR="00F05E88" w:rsidDel="00C1130C">
          <w:delText xml:space="preserve">the larvae are concentrating certain </w:delText>
        </w:r>
        <w:r w:rsidR="00F05E88" w:rsidDel="00C1130C">
          <w:rPr>
            <w:i/>
          </w:rPr>
          <w:delText>Vibrio</w:delText>
        </w:r>
        <w:r w:rsidR="00F05E88" w:rsidDel="00C1130C">
          <w:delText xml:space="preserve"> bacteria in high abundances, regardless of probiotic treatment, as known molluscan symbionts </w:delText>
        </w:r>
        <w:r w:rsidR="00F05E88" w:rsidDel="00C1130C">
          <w:fldChar w:fldCharType="begin" w:fldLock="1"/>
        </w:r>
        <w:r w:rsidR="007D5DCA" w:rsidDel="00C1130C">
          <w:del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"&lt;sup&gt;56&lt;/sup&gt;" }, "properties" : {  }, "schema" : "https://github.com/citation-style-language/schema/raw/master/csl-citation.json" }</w:delInstrText>
        </w:r>
        <w:r w:rsidR="00F05E88" w:rsidDel="00C1130C">
          <w:fldChar w:fldCharType="separate"/>
        </w:r>
        <w:r w:rsidR="007D5DCA" w:rsidRPr="007D5DCA" w:rsidDel="00C1130C">
          <w:rPr>
            <w:noProof/>
          </w:rPr>
          <w:delText>(Romalde et al., 2014)</w:delText>
        </w:r>
        <w:r w:rsidR="00F05E88" w:rsidDel="00C1130C">
          <w:fldChar w:fldCharType="end"/>
        </w:r>
        <w:r w:rsidR="00F05E88" w:rsidDel="00C1130C">
          <w:delText xml:space="preserve">. These opportunistic </w:delText>
        </w:r>
        <w:r w:rsidR="00F05E88" w:rsidDel="00C1130C">
          <w:rPr>
            <w:i/>
          </w:rPr>
          <w:delText xml:space="preserve">Vibrio </w:delText>
        </w:r>
        <w:r w:rsidR="00F05E88" w:rsidDel="00C1130C">
          <w:delText xml:space="preserve">species may be outcompeted by other symbiotic bacteria in the water over time, leading to a decrease in abundance in both the larvae and biofilms </w:delText>
        </w:r>
        <w:r w:rsidR="00F05E88" w:rsidDel="00C1130C">
          <w:fldChar w:fldCharType="begin" w:fldLock="1"/>
        </w:r>
        <w:r w:rsidR="007D5DCA" w:rsidDel="00C1130C">
          <w:del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"&lt;sup&gt;8&lt;/sup&gt;" }, "properties" : {  }, "schema" : "https://github.com/citation-style-language/schema/raw/master/csl-citation.json" }</w:delInstrText>
        </w:r>
        <w:r w:rsidR="00F05E88" w:rsidDel="00C1130C">
          <w:fldChar w:fldCharType="separate"/>
        </w:r>
        <w:r w:rsidR="007D5DCA" w:rsidRPr="007D5DCA" w:rsidDel="00C1130C">
          <w:rPr>
            <w:noProof/>
          </w:rPr>
          <w:delText>(Beaz-Hidalgo et al., 2010a)</w:delText>
        </w:r>
        <w:r w:rsidR="00F05E88" w:rsidDel="00C1130C">
          <w:fldChar w:fldCharType="end"/>
        </w:r>
        <w:r w:rsidR="00F05E88" w:rsidDel="00C1130C">
          <w:delText xml:space="preserve">. Lastly, although the growth of </w:delText>
        </w:r>
        <w:r w:rsidR="00F05E88" w:rsidDel="00C1130C">
          <w:rPr>
            <w:i/>
          </w:rPr>
          <w:delText xml:space="preserve">Vibrios </w:delText>
        </w:r>
        <w:r w:rsidR="00F05E88" w:rsidDel="00C1130C">
          <w:delText xml:space="preserve">in the water decreases with probiotic treatment, this may result in the diversification of </w:delText>
        </w:r>
        <w:r w:rsidR="00F05E88" w:rsidDel="00C1130C">
          <w:rPr>
            <w:i/>
          </w:rPr>
          <w:delText>Vibrios</w:delText>
        </w:r>
        <w:r w:rsidR="00F05E88" w:rsidDel="00C1130C">
          <w:delText xml:space="preserve"> over time. Unfortunately, this 16S rDNA study is limited </w:delText>
        </w:r>
        <w:r w:rsidR="00D82CD8" w:rsidDel="00C1130C">
          <w:delText>in</w:delText>
        </w:r>
        <w:r w:rsidR="00F05E88" w:rsidDel="00C1130C">
          <w:delText xml:space="preserve"> its ability to determine the species or pathogenicity of the </w:delText>
        </w:r>
        <w:r w:rsidR="00F05E88" w:rsidDel="00C1130C">
          <w:rPr>
            <w:i/>
          </w:rPr>
          <w:delText>Vibrio</w:delText>
        </w:r>
        <w:r w:rsidR="00F05E88" w:rsidDel="00C1130C">
          <w:delText xml:space="preserve"> populations in each sample. </w:delText>
        </w:r>
      </w:del>
    </w:p>
    <w:p w14:paraId="540F325D" w14:textId="1575FFCB" w:rsidR="00F05E88" w:rsidDel="00721E3E" w:rsidRDefault="00F05E88" w:rsidP="00F05E88">
      <w:moveFromRangeStart w:id="336" w:author="Marta Gomez-Chiarri" w:date="2018-02-07T13:22:00Z" w:name="move505773081"/>
      <w:moveFrom w:id="337" w:author="Marta Gomez-Chiarri" w:date="2018-02-07T13:22:00Z">
        <w:r w:rsidDel="00721E3E">
          <w:t xml:space="preserve">The analysis of single base pair changes in </w:t>
        </w:r>
        <w:r w:rsidDel="00721E3E">
          <w:rPr>
            <w:i/>
          </w:rPr>
          <w:t>Vibrio</w:t>
        </w:r>
        <w:r w:rsidDel="00721E3E">
          <w:t xml:space="preserve"> species in the water samples from the high-resolution sequencing performed in Trial 3 reveals succession of species that changes with probiotic treatment.  Three major oligotypes were determined to be the following species: </w:t>
        </w:r>
        <w:r w:rsidRPr="00754A42" w:rsidDel="00721E3E">
          <w:rPr>
            <w:i/>
          </w:rPr>
          <w:t>Vibrio alginolyticus</w:t>
        </w:r>
        <w:r w:rsidDel="00721E3E">
          <w:t xml:space="preserve"> WW1, a virulent pathogen originally isolated from amphioxus </w:t>
        </w:r>
        <w:r w:rsidDel="00721E3E">
          <w:fldChar w:fldCharType="begin" w:fldLock="1"/>
        </w:r>
        <w:r w:rsidR="007D5DCA" w:rsidDel="00721E3E">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"&lt;sup&gt;57&lt;/sup&gt;" }, "properties" : {  }, "schema" : "https://github.com/citation-style-language/schema/raw/master/csl-citation.json" }</w:instrText>
        </w:r>
        <w:r w:rsidDel="00721E3E">
          <w:fldChar w:fldCharType="separate"/>
        </w:r>
        <w:r w:rsidR="007D5DCA" w:rsidRPr="007D5DCA" w:rsidDel="00721E3E">
          <w:rPr>
            <w:noProof/>
          </w:rPr>
          <w:t>(Zou et al., 2016)</w:t>
        </w:r>
        <w:r w:rsidDel="00721E3E">
          <w:fldChar w:fldCharType="end"/>
        </w:r>
        <w:r w:rsidDel="00721E3E">
          <w:t xml:space="preserve">; </w:t>
        </w:r>
        <w:r w:rsidRPr="006541CE" w:rsidDel="00721E3E">
          <w:rPr>
            <w:i/>
          </w:rPr>
          <w:t>Vibrio celticus</w:t>
        </w:r>
        <w:r w:rsidDel="00721E3E">
          <w:t xml:space="preserve"> 5OM18, a virulent anaerobic clam pathogen  </w:t>
        </w:r>
        <w:r w:rsidDel="00721E3E">
          <w:fldChar w:fldCharType="begin" w:fldLock="1"/>
        </w:r>
        <w:r w:rsidR="007D5DCA" w:rsidDel="00721E3E">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rsidDel="00721E3E">
          <w:fldChar w:fldCharType="separate"/>
        </w:r>
        <w:r w:rsidR="007D5DCA" w:rsidRPr="007D5DCA" w:rsidDel="00721E3E">
          <w:rPr>
            <w:noProof/>
          </w:rPr>
          <w:t>(Beaz-Hidalgo et al., 2010b)</w:t>
        </w:r>
        <w:r w:rsidDel="00721E3E">
          <w:fldChar w:fldCharType="end"/>
        </w:r>
        <w:r w:rsidDel="00721E3E">
          <w:t xml:space="preserve">; and </w:t>
        </w:r>
        <w:r w:rsidDel="00721E3E">
          <w:rPr>
            <w:i/>
          </w:rPr>
          <w:t>Vibrio orientalis</w:t>
        </w:r>
        <w:r w:rsidDel="00721E3E">
          <w:t xml:space="preserve">, a species that is often associated with adaptive functions </w:t>
        </w:r>
        <w:r w:rsidDel="00721E3E">
          <w:fldChar w:fldCharType="begin" w:fldLock="1"/>
        </w:r>
        <w:r w:rsidR="007D5DCA" w:rsidDel="00721E3E">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"&lt;sup&gt;59,60&lt;/sup&gt;" }, "properties" : {  }, "schema" : "https://github.com/citation-style-language/schema/raw/master/csl-citation.json" }</w:instrText>
        </w:r>
        <w:r w:rsidDel="00721E3E">
          <w:fldChar w:fldCharType="separate"/>
        </w:r>
        <w:r w:rsidR="007D5DCA" w:rsidRPr="007D5DCA" w:rsidDel="00721E3E">
          <w:rPr>
            <w:noProof/>
          </w:rPr>
          <w:t>(Mukhta et al., 2016; Tangl, 1983)</w:t>
        </w:r>
        <w:r w:rsidDel="00721E3E">
          <w:fldChar w:fldCharType="end"/>
        </w:r>
        <w:r w:rsidDel="00721E3E">
          <w:t xml:space="preserve">. The dominant oligotype in the control tanks evolved from </w:t>
        </w:r>
        <w:r w:rsidRPr="00754A42" w:rsidDel="00721E3E">
          <w:rPr>
            <w:i/>
          </w:rPr>
          <w:t>Vibrio alginolyticus</w:t>
        </w:r>
        <w:r w:rsidDel="00721E3E">
          <w:t xml:space="preserve"> WW1 to </w:t>
        </w:r>
        <w:r w:rsidDel="00721E3E">
          <w:rPr>
            <w:i/>
          </w:rPr>
          <w:t>Vibrio orientalis</w:t>
        </w:r>
        <w:r w:rsidDel="00721E3E">
          <w:t xml:space="preserve"> between Day 5 and Day 12. However, the major oligotype in the probiotic treated samples transitioned from </w:t>
        </w:r>
        <w:r w:rsidRPr="00754A42" w:rsidDel="00721E3E">
          <w:rPr>
            <w:i/>
          </w:rPr>
          <w:t>Vibrio alginolyticus</w:t>
        </w:r>
        <w:r w:rsidDel="00721E3E">
          <w:t xml:space="preserve"> WW1 on Day 5 to </w:t>
        </w:r>
        <w:r w:rsidDel="00721E3E">
          <w:rPr>
            <w:i/>
          </w:rPr>
          <w:t>Vibrio orientalis</w:t>
        </w:r>
        <w:r w:rsidDel="00721E3E">
          <w:t xml:space="preserve"> on Day 12.</w:t>
        </w:r>
      </w:moveFrom>
    </w:p>
    <w:moveFromRangeEnd w:id="336"/>
    <w:p w14:paraId="660BF7AB" w14:textId="15ADC3E7" w:rsidR="00F05E88" w:rsidRPr="00A14BBE" w:rsidDel="00924A9B" w:rsidRDefault="00F05E88" w:rsidP="00F05E88">
      <w:pPr>
        <w:rPr>
          <w:del w:id="338" w:author="Marta Gomez-Chiarri" w:date="2018-02-07T13:35:00Z"/>
        </w:rPr>
      </w:pPr>
      <w:del w:id="339" w:author="Marta Gomez-Chiarri" w:date="2018-02-07T13:35:00Z">
        <w:r w:rsidDel="00924A9B">
          <w:delText xml:space="preserve">Over time, the </w:delText>
        </w:r>
        <w:r w:rsidRPr="0073575F" w:rsidDel="00924A9B">
          <w:rPr>
            <w:i/>
          </w:rPr>
          <w:delText>Vibrio</w:delText>
        </w:r>
        <w:r w:rsidDel="00924A9B">
          <w:delText xml:space="preserve"> community in the probiotic-treated rearing water transitioned from potentially pathogen-dominated to beneficial symbiont-dominated, while the control water remained dominated by </w:delText>
        </w:r>
        <w:r w:rsidR="00091BC5" w:rsidDel="00924A9B">
          <w:delText xml:space="preserve">potential </w:delText>
        </w:r>
        <w:r w:rsidDel="00924A9B">
          <w:delText xml:space="preserve">pathogens. </w:delText>
        </w:r>
        <w:r w:rsidRPr="00FD7397" w:rsidDel="00924A9B">
          <w:delText>This</w:delText>
        </w:r>
        <w:r w:rsidDel="00924A9B">
          <w:delText xml:space="preserve"> trend further confirms that the addition of the </w:delText>
        </w:r>
        <w:r w:rsidDel="00924A9B">
          <w:rPr>
            <w:i/>
          </w:rPr>
          <w:delText>Bacillus</w:delText>
        </w:r>
        <w:r w:rsidDel="00924A9B">
          <w:delText xml:space="preserve"> probiotic causes subtle changes in certain taxa in the hatchery system, including the </w:delText>
        </w:r>
        <w:r w:rsidDel="00924A9B">
          <w:rPr>
            <w:i/>
          </w:rPr>
          <w:delText>Vibrio</w:delText>
        </w:r>
        <w:r w:rsidDel="00924A9B">
          <w:delText xml:space="preserve"> taxon. Although this data cannot confirm the activity of these bacteria in the water, it provides a hypothesis for the mechanism of protection and changes in the  community by </w:delText>
        </w:r>
        <w:r w:rsidDel="00924A9B">
          <w:rPr>
            <w:i/>
          </w:rPr>
          <w:delText>Bacillus pumilus</w:delText>
        </w:r>
        <w:r w:rsidDel="00924A9B">
          <w:delText xml:space="preserve">. </w:delText>
        </w:r>
      </w:del>
    </w:p>
    <w:p w14:paraId="22A4EC51" w14:textId="5FE9701C" w:rsidR="008205B2" w:rsidRPr="008205B2" w:rsidRDefault="00C1130C" w:rsidP="008205B2">
      <w:ins w:id="340" w:author="Marta Gomez-Chiarri" w:date="2018-02-07T13:46:00Z">
        <w:r>
          <w:t>c</w:t>
        </w:r>
      </w:ins>
      <w:del w:id="341" w:author="Marta Gomez-Chiarri" w:date="2018-02-07T13:46:00Z">
        <w:r w:rsidR="008205B2" w:rsidRPr="008205B2" w:rsidDel="00C1130C">
          <w:delText>C</w:delText>
        </w:r>
      </w:del>
      <w:r w:rsidR="008205B2" w:rsidRPr="008205B2">
        <w:t>o-occurrence network</w:t>
      </w:r>
      <w:ins w:id="342" w:author="Marta Gomez-Chiarri" w:date="2018-02-07T13:46:00Z">
        <w:r>
          <w:t xml:space="preserve"> analysis</w:t>
        </w:r>
      </w:ins>
      <w:ins w:id="343" w:author="Marta Gomez-Chiarri" w:date="2018-02-07T13:47:00Z">
        <w:r>
          <w:t>, a tool used to</w:t>
        </w:r>
      </w:ins>
      <w:del w:id="344" w:author="Marta Gomez-Chiarri" w:date="2018-02-07T13:47:00Z">
        <w:r w:rsidR="008205B2" w:rsidRPr="008205B2" w:rsidDel="00C1130C">
          <w:delText>s can help</w:delText>
        </w:r>
      </w:del>
      <w:r w:rsidR="008205B2" w:rsidRPr="008205B2">
        <w:t xml:space="preserve"> identify associations, patterns, roles, and inform hypotheses from 16S abundance data </w:t>
      </w:r>
      <w:r w:rsidR="008205B2" w:rsidRPr="008205B2">
        <w:fldChar w:fldCharType="begin" w:fldLock="1"/>
      </w:r>
      <w:r w:rsidR="007D5DCA">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"&lt;sup&gt;61&lt;/sup&gt;" }, "properties" : {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A network analysis of the rearing water from the final timepoint in all three Trials analysis suggest</w:t>
      </w:r>
      <w:ins w:id="345" w:author="Marta Gomez-Chiarri" w:date="2018-02-07T13:49:00Z">
        <w:r>
          <w:t>ed</w:t>
        </w:r>
      </w:ins>
      <w:del w:id="346" w:author="Marta Gomez-Chiarri" w:date="2018-02-07T13:49:00Z">
        <w:r w:rsidR="008205B2" w:rsidRPr="008205B2" w:rsidDel="00C1130C">
          <w:delText>s</w:delText>
        </w:r>
      </w:del>
      <w:r w:rsidR="008205B2" w:rsidRPr="008205B2">
        <w:t xml:space="preserve"> that the probiotic effect on the rearing water, and likely the larvae, is </w:t>
      </w:r>
      <w:del w:id="347" w:author="Marta Gomez-Chiarri" w:date="2018-02-07T13:49:00Z">
        <w:r w:rsidR="008205B2" w:rsidRPr="008205B2" w:rsidDel="00C1130C">
          <w:delText>mediated through</w:delText>
        </w:r>
      </w:del>
      <w:ins w:id="348" w:author="Marta Gomez-Chiarri" w:date="2018-02-07T13:49:00Z">
        <w:r>
          <w:t>focused on</w:t>
        </w:r>
      </w:ins>
      <w:r w:rsidR="008205B2" w:rsidRPr="008205B2">
        <w:t xml:space="preserve"> select</w:t>
      </w:r>
      <w:ins w:id="349" w:author="Marta Gomez-Chiarri" w:date="2018-02-07T13:49:00Z">
        <w:r>
          <w:t>ed</w:t>
        </w:r>
      </w:ins>
      <w:r w:rsidR="008205B2" w:rsidRPr="008205B2">
        <w:t xml:space="preserve"> </w:t>
      </w:r>
      <w:del w:id="350" w:author="Marta Gomez-Chiarri" w:date="2018-02-07T13:49:00Z">
        <w:r w:rsidR="008205B2" w:rsidRPr="008205B2" w:rsidDel="00C1130C">
          <w:delText xml:space="preserve">associated </w:delText>
        </w:r>
      </w:del>
      <w:r w:rsidR="008205B2" w:rsidRPr="008205B2">
        <w:t>bacteria.</w:t>
      </w:r>
      <w:ins w:id="351" w:author="Marta Gomez-Chiarri" w:date="2018-02-07T13:50:00Z">
        <w:r>
          <w:t xml:space="preserve"> This analysis </w:t>
        </w:r>
      </w:ins>
      <w:del w:id="352" w:author="Marta Gomez-Chiarri" w:date="2018-02-07T13:50:00Z">
        <w:r w:rsidR="008205B2" w:rsidRPr="008205B2" w:rsidDel="00C1130C">
          <w:delText xml:space="preserve"> Analyses of samples from Trials 1 and 3 (July 2012 and June 2016) </w:delText>
        </w:r>
      </w:del>
      <w:r w:rsidR="008205B2" w:rsidRPr="008205B2">
        <w:t>show</w:t>
      </w:r>
      <w:ins w:id="353" w:author="Marta Gomez-Chiarri" w:date="2018-02-07T13:50:00Z">
        <w:r>
          <w:t>ed</w:t>
        </w:r>
      </w:ins>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ins w:id="354" w:author="Marta Gomez-Chiarri" w:date="2018-02-07T13:50:00Z">
        <w:r>
          <w:rPr>
            <w:i/>
          </w:rPr>
          <w:t xml:space="preserve"> </w:t>
        </w:r>
        <w:r w:rsidR="00B57862">
          <w:t>in the trials performed in summer months (Trials 1 and 3)</w:t>
        </w:r>
      </w:ins>
      <w:r w:rsidR="008205B2" w:rsidRPr="008205B2">
        <w:t xml:space="preserve">, when </w:t>
      </w:r>
      <w:r w:rsidR="008205B2" w:rsidRPr="008205B2">
        <w:rPr>
          <w:i/>
        </w:rPr>
        <w:t xml:space="preserve">Vibrionales </w:t>
      </w:r>
      <w:ins w:id="355" w:author="Marta Gomez-Chiarri" w:date="2018-02-07T13:51:00Z">
        <w:r w:rsidR="00B57862">
          <w:t>are</w:t>
        </w:r>
      </w:ins>
      <w:del w:id="356" w:author="Marta Gomez-Chiarri" w:date="2018-02-07T13:51:00Z">
        <w:r w:rsidR="008205B2" w:rsidRPr="008205B2" w:rsidDel="00B57862">
          <w:delText>is</w:delText>
        </w:r>
      </w:del>
      <w:r w:rsidR="008205B2" w:rsidRPr="008205B2">
        <w:t xml:space="preserve"> more abundant in the environment and oysters</w:t>
      </w:r>
      <w:del w:id="357" w:author="Marta Gomez-Chiarri" w:date="2018-02-07T13:51:00Z">
        <w:r w:rsidR="008205B2" w:rsidRPr="008205B2" w:rsidDel="00B57862">
          <w:delText>, particularly with probiotic treatment</w:delText>
        </w:r>
      </w:del>
      <w:r w:rsidR="008205B2" w:rsidRPr="008205B2">
        <w:t xml:space="preserve"> </w:t>
      </w:r>
      <w:r w:rsidR="008205B2" w:rsidRPr="008205B2">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rsidR="008205B2" w:rsidRPr="008205B2">
        <w:fldChar w:fldCharType="separate"/>
      </w:r>
      <w:r w:rsidR="007D5DCA" w:rsidRPr="007D5DCA">
        <w:rPr>
          <w:noProof/>
        </w:rPr>
        <w:t>(Sobrinho et al., 2010)</w:t>
      </w:r>
      <w:r w:rsidR="008205B2" w:rsidRPr="008205B2">
        <w:rPr>
          <w:lang w:val="en-GB"/>
        </w:rPr>
        <w:fldChar w:fldCharType="end"/>
      </w:r>
      <w:r w:rsidR="008205B2" w:rsidRPr="008205B2">
        <w:t xml:space="preserve">. </w:t>
      </w:r>
      <w:del w:id="358" w:author="Marta Gomez-Chiarri" w:date="2018-02-07T13:51:00Z">
        <w:r w:rsidR="008205B2" w:rsidRPr="008205B2" w:rsidDel="00B57862">
          <w:delText xml:space="preserve">However, there is no overall connection in </w:delText>
        </w:r>
        <w:r w:rsidR="008205B2" w:rsidRPr="008205B2" w:rsidDel="00B57862">
          <w:rPr>
            <w:i/>
          </w:rPr>
          <w:delText>Bacillales</w:delText>
        </w:r>
        <w:r w:rsidR="008205B2" w:rsidRPr="008205B2" w:rsidDel="00B57862">
          <w:delText xml:space="preserve"> with </w:delText>
        </w:r>
        <w:r w:rsidR="008205B2" w:rsidRPr="008205B2" w:rsidDel="00B57862">
          <w:rPr>
            <w:i/>
          </w:rPr>
          <w:delText>Vibrionales</w:delText>
        </w:r>
        <w:r w:rsidR="008205B2" w:rsidRPr="008205B2" w:rsidDel="00B57862">
          <w:delText xml:space="preserve"> since Trial 2 was conducted in January 2013, when there is a low abundance of </w:delText>
        </w:r>
        <w:r w:rsidR="008205B2" w:rsidRPr="008205B2" w:rsidDel="00B57862">
          <w:rPr>
            <w:i/>
          </w:rPr>
          <w:delText>Vibrio</w:delText>
        </w:r>
        <w:r w:rsidR="008205B2" w:rsidRPr="008205B2" w:rsidDel="00B57862">
          <w:delText xml:space="preserve"> species in the environment. </w:delText>
        </w:r>
      </w:del>
    </w:p>
    <w:p w14:paraId="51A83F27" w14:textId="468DEF84" w:rsidR="005A4881" w:rsidRDefault="008205B2" w:rsidP="005A4881">
      <w:pPr>
        <w:rPr>
          <w:ins w:id="359" w:author="Marta Gomez-Chiarri" w:date="2018-02-07T14:04:00Z"/>
        </w:rPr>
      </w:pPr>
      <w:moveFromRangeStart w:id="360" w:author="Marta Gomez-Chiarri" w:date="2018-02-07T13:56:00Z" w:name="move505775108"/>
      <w:moveFrom w:id="361" w:author="Marta Gomez-Chiarri" w:date="2018-02-07T13:56:00Z">
        <w:r w:rsidRPr="008205B2" w:rsidDel="001E6635">
          <w:rPr>
            <w:i/>
          </w:rPr>
          <w:t>Bacillales</w:t>
        </w:r>
        <w:r w:rsidRPr="008205B2" w:rsidDel="001E6635">
          <w:t xml:space="preserve"> is directly associated with seven Orders: four </w:t>
        </w:r>
        <w:r w:rsidRPr="008205B2" w:rsidDel="001E6635">
          <w:rPr>
            <w:i/>
          </w:rPr>
          <w:t>Proteobacteria</w:t>
        </w:r>
        <w:r w:rsidRPr="008205B2" w:rsidDel="001E6635">
          <w:t xml:space="preserve"> that are more abundant in control samples and three bacteria from various Orders that are more abundant in treated samples. </w:t>
        </w:r>
        <w:r w:rsidRPr="008205B2" w:rsidDel="001E6635">
          <w:rPr>
            <w:i/>
          </w:rPr>
          <w:t>Oceanospirillales</w:t>
        </w:r>
        <w:r w:rsidRPr="008205B2" w:rsidDel="001E6635">
          <w:t xml:space="preserve"> is 5 edges away from </w:t>
        </w:r>
        <w:r w:rsidRPr="008205B2" w:rsidDel="001E6635">
          <w:rPr>
            <w:i/>
          </w:rPr>
          <w:t>Bacillales</w:t>
        </w:r>
        <w:r w:rsidRPr="008205B2" w:rsidDel="001E6635">
          <w:t xml:space="preserve"> and shares an edge with the treatment-abundant </w:t>
        </w:r>
        <w:r w:rsidRPr="008205B2" w:rsidDel="001E6635">
          <w:rPr>
            <w:i/>
          </w:rPr>
          <w:t>Flavobacteriales</w:t>
        </w:r>
        <w:r w:rsidRPr="008205B2" w:rsidDel="001E6635">
          <w:t xml:space="preserve">, a common environmental bacteria taxa </w:t>
        </w:r>
        <w:r w:rsidRPr="008205B2" w:rsidDel="001E6635">
          <w:fldChar w:fldCharType="begin" w:fldLock="1"/>
        </w:r>
        <w:r w:rsidR="007D5DCA" w:rsidDel="001E6635">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"&lt;sup&gt;62&lt;/sup&gt;" }, "properties" : {  }, "schema" : "https://github.com/citation-style-language/schema/raw/master/csl-citation.json" }</w:instrText>
        </w:r>
        <w:r w:rsidRPr="008205B2" w:rsidDel="001E6635">
          <w:fldChar w:fldCharType="separate"/>
        </w:r>
        <w:r w:rsidR="007D5DCA" w:rsidRPr="007D5DCA" w:rsidDel="001E6635">
          <w:rPr>
            <w:noProof/>
          </w:rPr>
          <w:t>(Bernardet et al., 2015)</w:t>
        </w:r>
        <w:r w:rsidRPr="008205B2" w:rsidDel="001E6635">
          <w:rPr>
            <w:lang w:val="en-GB"/>
          </w:rPr>
          <w:fldChar w:fldCharType="end"/>
        </w:r>
      </w:moveFrom>
      <w:moveFromRangeEnd w:id="360"/>
      <w:del w:id="362" w:author="Marta Gomez-Chiarri" w:date="2018-02-07T13:55:00Z">
        <w:r w:rsidRPr="008205B2" w:rsidDel="001E6635">
          <w:delText xml:space="preserve">. </w:delText>
        </w:r>
      </w:del>
      <w:r w:rsidRPr="008205B2">
        <w:t xml:space="preserve">The co-occurrence network </w:t>
      </w:r>
      <w:ins w:id="363" w:author="Marta Gomez-Chiarri" w:date="2018-02-07T14:00:00Z">
        <w:r w:rsidR="00DC289B">
          <w:t xml:space="preserve">may </w:t>
        </w:r>
      </w:ins>
      <w:r w:rsidRPr="008205B2">
        <w:t>provide</w:t>
      </w:r>
      <w:del w:id="364" w:author="Marta Gomez-Chiarri" w:date="2018-02-07T14:00:00Z">
        <w:r w:rsidRPr="008205B2" w:rsidDel="00DC289B">
          <w:delText>s</w:delText>
        </w:r>
      </w:del>
      <w:r w:rsidRPr="008205B2">
        <w:t xml:space="preserve"> insight for future probiotic development, co-culturing of probiotics, and how a </w:t>
      </w:r>
      <w:r w:rsidRPr="008205B2">
        <w:lastRenderedPageBreak/>
        <w:t xml:space="preserve">candidate probiotic is assessed. Perhaps probiotics need to be evaluated by their effect on the system as a whole to quantify and optimize their effect </w:t>
      </w:r>
      <w:commentRangeStart w:id="365"/>
      <w:r w:rsidRPr="008205B2">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"&lt;sup&gt;12&lt;/sup&gt;"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commentRangeEnd w:id="365"/>
      <w:r w:rsidR="005A4881">
        <w:rPr>
          <w:rStyle w:val="CommentReference"/>
        </w:rPr>
        <w:commentReference w:id="365"/>
      </w:r>
      <w:r w:rsidRPr="008205B2">
        <w:t>.</w:t>
      </w:r>
      <w:ins w:id="366" w:author="Marta Gomez-Chiarri" w:date="2018-02-07T14:04:00Z">
        <w:r w:rsidR="005A4881">
          <w:t xml:space="preserve"> Bacterial community dynamics may indicate a variety of interactions between the oysters, </w:t>
        </w:r>
        <w:r w:rsidR="005A4881">
          <w:rPr>
            <w:i/>
          </w:rPr>
          <w:t>Vibrio</w:t>
        </w:r>
        <w:r w:rsidR="005A4881">
          <w:t xml:space="preserve">, and the </w:t>
        </w:r>
        <w:r w:rsidR="005A4881">
          <w:rPr>
            <w:i/>
          </w:rPr>
          <w:t>Bacillus</w:t>
        </w:r>
        <w:r w:rsidR="005A4881">
          <w:t xml:space="preserve"> probiotic. First, that</w:t>
        </w:r>
        <w:r w:rsidR="005A4881" w:rsidRPr="005E2549">
          <w:t xml:space="preserve"> </w:t>
        </w:r>
        <w:r w:rsidR="005A4881">
          <w:t xml:space="preserve">the larvae are concentrating certain </w:t>
        </w:r>
        <w:r w:rsidR="005A4881">
          <w:rPr>
            <w:i/>
          </w:rPr>
          <w:t>Vibrio</w:t>
        </w:r>
        <w:r w:rsidR="005A4881">
          <w:t xml:space="preserve"> bacteria in high abundances, regardless of probiotic treatment, as known molluscan symbionts </w:t>
        </w:r>
        <w:r w:rsidR="005A4881">
          <w:fldChar w:fldCharType="begin" w:fldLock="1"/>
        </w:r>
        <w:r w:rsidR="005A4881">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"&lt;sup&gt;56&lt;/sup&gt;" }, "properties" : {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These opportunistic </w:t>
        </w:r>
        <w:r w:rsidR="005A4881">
          <w:rPr>
            <w:i/>
          </w:rPr>
          <w:t xml:space="preserve">Vibrio </w:t>
        </w:r>
        <w:r w:rsidR="005A4881">
          <w:t xml:space="preserve">species may be outcompeted by other symbiotic bacteria in the water over time, leading to a decrease in abundance in both the larvae and biofilms </w:t>
        </w:r>
        <w:r w:rsidR="005A4881">
          <w:fldChar w:fldCharType="begin" w:fldLock="1"/>
        </w:r>
        <w:r w:rsidR="005A4881">
          <w: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"&lt;sup&gt;8&lt;/sup&gt;" }, "properties" : {  }, "schema" : "https://github.com/citation-style-language/schema/raw/master/csl-citation.json" }</w:instrText>
        </w:r>
        <w:r w:rsidR="005A4881">
          <w:fldChar w:fldCharType="separate"/>
        </w:r>
        <w:r w:rsidR="005A4881" w:rsidRPr="007D5DCA">
          <w:rPr>
            <w:noProof/>
          </w:rPr>
          <w:t>(Beaz-Hidalgo et al., 2010a)</w:t>
        </w:r>
        <w:r w:rsidR="005A4881">
          <w:fldChar w:fldCharType="end"/>
        </w:r>
        <w:r w:rsidR="005A4881">
          <w:t xml:space="preserve">. Lastly, although the growth of </w:t>
        </w:r>
        <w:r w:rsidR="005A4881">
          <w:rPr>
            <w:i/>
          </w:rPr>
          <w:t xml:space="preserve">Vibrios </w:t>
        </w:r>
        <w:r w:rsidR="005A4881">
          <w:t xml:space="preserve">in the water decreases with probiotic treatment, this may result in the diversification of </w:t>
        </w:r>
        <w:r w:rsidR="005A4881">
          <w:rPr>
            <w:i/>
          </w:rPr>
          <w:t>Vibrios</w:t>
        </w:r>
        <w:r w:rsidR="005A4881">
          <w:t xml:space="preserve"> over time. Unfortunately, this 16S rDNA study is limited in its ability to determine the species or pathogenicity of the </w:t>
        </w:r>
        <w:r w:rsidR="005A4881">
          <w:rPr>
            <w:i/>
          </w:rPr>
          <w:t>Vibrio</w:t>
        </w:r>
        <w:r w:rsidR="005A4881">
          <w:t xml:space="preserve"> populations in each </w:t>
        </w:r>
        <w:commentRangeStart w:id="367"/>
        <w:r w:rsidR="005A4881">
          <w:t>sample</w:t>
        </w:r>
        <w:commentRangeEnd w:id="367"/>
        <w:r w:rsidR="005A4881">
          <w:rPr>
            <w:rStyle w:val="CommentReference"/>
          </w:rPr>
          <w:commentReference w:id="367"/>
        </w:r>
        <w:r w:rsidR="005A4881">
          <w:t xml:space="preserve">. </w:t>
        </w:r>
      </w:ins>
    </w:p>
    <w:p w14:paraId="7ADE4B13" w14:textId="77777777" w:rsidR="005A4881" w:rsidRPr="008205B2" w:rsidRDefault="005A4881" w:rsidP="008205B2"/>
    <w:p w14:paraId="31F97CCF" w14:textId="2958A3D8" w:rsidR="008205B2" w:rsidRPr="008205B2" w:rsidRDefault="008205B2" w:rsidP="008205B2">
      <w:commentRangeStart w:id="368"/>
      <w:r w:rsidRPr="008205B2">
        <w:t xml:space="preserve">Low temporal resolution and sample size in Trials 1 and 2 may have concealed additional trends that were only detected in Trial 3. In addition, standardized sampling timepoints across the three trials would have helped to clarify the chronological changes observed. A factor of the oyster hatchery </w:t>
      </w:r>
      <w:r w:rsidR="00883FC8">
        <w:t xml:space="preserve">system </w:t>
      </w:r>
      <w:r w:rsidRPr="008205B2">
        <w:t xml:space="preserve">that was not considered in this study is the algal feed and its associated bacteria. This live feed added to the tanks twice daily is an additional source of bacteria, pathogens, and nutrients that may have a significant impact on the hatchery microbial community </w:t>
      </w:r>
      <w:r w:rsidRPr="008205B2">
        <w:fldChar w:fldCharType="begin" w:fldLock="1"/>
      </w:r>
      <w:r w:rsidR="007D5DCA">
        <w:instrText>ADDIN CSL_CITATION { "citationItems" : [ { "id" : "ITEM-1", "itemData" : { "author" : [ { "dropping-particle" : "", "family" : "Borowitzka", "given" : "Michael A", "non-dropping-particle" : "", "parse-names" : false, "suffix" : "" } ], "container-title" : "Journal of Applied Phycology", "id" : "ITEM-1", "issued" : { "date-parts" : [ [ "1997" ] ] }, "page" : "393-401", "title" : "Microalgae for aquaculture: Opportunities and constraints", "type" : "article-journal", "volume" : "9" }, "uris" : [ "http://www.mendeley.com/documents/?uuid=c9108e87-9a10-323c-bb8d-8d7b31baf20d" ] } ], "mendeley" : { "formattedCitation" : "(Borowitzka, 1997)", "plainTextFormattedCitation" : "(Borowitzka, 1997)", "previouslyFormattedCitation" : "&lt;sup&gt;63&lt;/sup&gt;" }, "properties" : {  }, "schema" : "https://github.com/citation-style-language/schema/raw/master/csl-citation.json" }</w:instrText>
      </w:r>
      <w:r w:rsidRPr="008205B2">
        <w:fldChar w:fldCharType="separate"/>
      </w:r>
      <w:r w:rsidR="007D5DCA" w:rsidRPr="007D5DCA">
        <w:rPr>
          <w:noProof/>
        </w:rPr>
        <w:t>(Borowitzka, 1997)</w:t>
      </w:r>
      <w:r w:rsidRPr="008205B2">
        <w:rPr>
          <w:lang w:val="en-GB"/>
        </w:rPr>
        <w:fldChar w:fldCharType="end"/>
      </w:r>
      <w:r w:rsidRPr="008205B2">
        <w:t xml:space="preserve">.  Additional research should be conducted to elucidate the </w:t>
      </w:r>
      <w:r w:rsidR="002B7476" w:rsidRPr="008205B2">
        <w:t>added</w:t>
      </w:r>
      <w:r w:rsidRPr="008205B2">
        <w:t xml:space="preserve"> impact of the algae on the oyster hatchery microbiome. </w:t>
      </w:r>
      <w:commentRangeEnd w:id="368"/>
      <w:r w:rsidR="005A4881">
        <w:rPr>
          <w:rStyle w:val="CommentReference"/>
        </w:rPr>
        <w:commentReference w:id="368"/>
      </w:r>
    </w:p>
    <w:p w14:paraId="4B35D7DB" w14:textId="1C0B71FC"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7D5DCA">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"&lt;sup&gt;64&lt;/sup&gt;"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w:t>
      </w:r>
      <w:del w:id="369" w:author="Marta Gomez-Chiarri" w:date="2018-02-07T14:03:00Z">
        <w:r w:rsidRPr="008205B2" w:rsidDel="005A4881">
          <w:delText>reduce bias from dead bacteria in the system</w:delText>
        </w:r>
      </w:del>
      <w:ins w:id="370" w:author="Marta Gomez-Chiarri" w:date="2018-02-07T14:03:00Z">
        <w:r w:rsidR="005A4881">
          <w:t>identify processes involved in probiotic activity</w:t>
        </w:r>
      </w:ins>
      <w:r w:rsidRPr="008205B2">
        <w:t xml:space="preserve">.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39C591EE"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del w:id="371" w:author="Marta Gomez-Chiarri" w:date="2018-02-07T14:05:00Z">
        <w:r w:rsidRPr="008205B2" w:rsidDel="005A4881">
          <w:delText xml:space="preserve">but </w:delText>
        </w:r>
      </w:del>
      <w:ins w:id="372" w:author="Marta Gomez-Chiarri" w:date="2018-02-07T14:05:00Z">
        <w:r w:rsidR="005A4881">
          <w:t>and that</w:t>
        </w:r>
        <w:r w:rsidR="005A4881" w:rsidRPr="008205B2">
          <w:t xml:space="preserve"> </w:t>
        </w:r>
      </w:ins>
      <w:r w:rsidRPr="008205B2">
        <w:t xml:space="preserve">the effect of probiotic </w:t>
      </w:r>
      <w:del w:id="373" w:author="Marta Gomez-Chiarri" w:date="2018-02-07T14:05:00Z">
        <w:r w:rsidRPr="008205B2" w:rsidDel="005A4881">
          <w:delText>is limited to niche</w:delText>
        </w:r>
      </w:del>
      <w:ins w:id="374" w:author="Marta Gomez-Chiarri" w:date="2018-02-07T14:05:00Z">
        <w:r w:rsidR="005A4881">
          <w:t>leads to</w:t>
        </w:r>
      </w:ins>
      <w:r w:rsidRPr="008205B2">
        <w:t xml:space="preserve"> </w:t>
      </w:r>
      <w:ins w:id="375" w:author="Marta Gomez-Chiarri" w:date="2018-02-07T14:06:00Z">
        <w:r w:rsidR="005A4881">
          <w:t xml:space="preserve">subtle changes in the community focused on </w:t>
        </w:r>
      </w:ins>
      <w:del w:id="376" w:author="Marta Gomez-Chiarri" w:date="2018-02-07T14:06:00Z">
        <w:r w:rsidRPr="008205B2" w:rsidDel="005A4881">
          <w:delText xml:space="preserve">selection </w:delText>
        </w:r>
      </w:del>
      <w:del w:id="377" w:author="Marta Gomez-Chiarri" w:date="2018-02-07T14:05:00Z">
        <w:r w:rsidRPr="008205B2" w:rsidDel="005A4881">
          <w:delText>by</w:delText>
        </w:r>
      </w:del>
      <w:del w:id="378" w:author="Marta Gomez-Chiarri" w:date="2018-02-07T14:06:00Z">
        <w:r w:rsidRPr="008205B2" w:rsidDel="005A4881">
          <w:delText xml:space="preserve"> </w:delText>
        </w:r>
      </w:del>
      <w:r w:rsidRPr="008205B2">
        <w:t>certain taxa</w:t>
      </w:r>
      <w:ins w:id="379" w:author="Marta Gomez-Chiarri" w:date="2018-02-07T14:06:00Z">
        <w:r w:rsidR="005A4881">
          <w:t xml:space="preserve">, including an increase in </w:t>
        </w:r>
      </w:ins>
      <w:del w:id="380" w:author="Marta Gomez-Chiarri" w:date="2018-02-07T14:06:00Z">
        <w:r w:rsidRPr="008205B2" w:rsidDel="005A4881">
          <w:delText xml:space="preserve">. Probiotics amplify </w:delText>
        </w:r>
      </w:del>
      <w:r w:rsidRPr="008205B2">
        <w:rPr>
          <w:i/>
        </w:rPr>
        <w:t>Oceanospirillales</w:t>
      </w:r>
      <w:r w:rsidRPr="008205B2">
        <w:t xml:space="preserve"> in the rearing water</w:t>
      </w:r>
      <w:ins w:id="381" w:author="Marta Gomez-Chiarri" w:date="2018-02-07T14:07:00Z">
        <w:r w:rsidR="005A4881">
          <w:t xml:space="preserve"> and </w:t>
        </w:r>
      </w:ins>
      <w:del w:id="382" w:author="Marta Gomez-Chiarri" w:date="2018-02-07T14:07:00Z">
        <w:r w:rsidRPr="008205B2" w:rsidDel="005A4881">
          <w:delText>, lead to the succession of species</w:delText>
        </w:r>
      </w:del>
      <w:ins w:id="383" w:author="Marta Gomez-Chiarri" w:date="2018-02-07T14:07:00Z">
        <w:r w:rsidR="005A4881">
          <w:t>changes</w:t>
        </w:r>
      </w:ins>
      <w:r w:rsidRPr="008205B2">
        <w:t xml:space="preserve"> in the </w:t>
      </w:r>
      <w:r w:rsidRPr="008205B2">
        <w:rPr>
          <w:i/>
        </w:rPr>
        <w:t>Vibrio</w:t>
      </w:r>
      <w:r w:rsidRPr="008205B2">
        <w:t xml:space="preserve"> community</w:t>
      </w:r>
      <w:del w:id="384" w:author="Marta Gomez-Chiarri" w:date="2018-02-07T14:07:00Z">
        <w:r w:rsidRPr="008205B2" w:rsidDel="005A4881">
          <w:delText>, and act through associated bacteria in the community</w:delText>
        </w:r>
      </w:del>
      <w:r w:rsidRPr="008205B2">
        <w:t xml:space="preserve">.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2959391E" w14:textId="002BDF7B" w:rsidR="007D5DCA" w:rsidRPr="007D5DCA" w:rsidRDefault="002937BF" w:rsidP="007D5DC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7D5DCA" w:rsidRPr="007D5DCA">
        <w:rPr>
          <w:rFonts w:cs="Times New Roman"/>
          <w:noProof/>
          <w:szCs w:val="24"/>
        </w:rPr>
        <w:t xml:space="preserve">Andrews, S. (2010). FastQC: A quality control tool for high throughput sequence data. </w:t>
      </w:r>
      <w:r w:rsidR="007D5DCA" w:rsidRPr="007D5DCA">
        <w:rPr>
          <w:rFonts w:cs="Times New Roman"/>
          <w:i/>
          <w:iCs/>
          <w:noProof/>
          <w:szCs w:val="24"/>
        </w:rPr>
        <w:t>Ref. Source</w:t>
      </w:r>
      <w:r w:rsidR="007D5DCA" w:rsidRPr="007D5DCA">
        <w:rPr>
          <w:rFonts w:cs="Times New Roman"/>
          <w:noProof/>
          <w:szCs w:val="24"/>
        </w:rPr>
        <w:t>.</w:t>
      </w:r>
    </w:p>
    <w:p w14:paraId="5EF1098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Asmani, K., Petton, B., Le Grand, J., Mounier, J., Robert, R., and Nicolas, J.-L. (2016). Establishment of microbiota in larval culture of Pacific oyster, Crassostrea gigas. </w:t>
      </w:r>
      <w:r w:rsidRPr="007D5DCA">
        <w:rPr>
          <w:rFonts w:cs="Times New Roman"/>
          <w:i/>
          <w:iCs/>
          <w:noProof/>
          <w:szCs w:val="24"/>
        </w:rPr>
        <w:t>Aquaculture</w:t>
      </w:r>
      <w:r w:rsidRPr="007D5DCA">
        <w:rPr>
          <w:rFonts w:cs="Times New Roman"/>
          <w:noProof/>
          <w:szCs w:val="24"/>
        </w:rPr>
        <w:t xml:space="preserve"> 464, 434–444. doi:10.1016/J.AQUACULTURE.2016.07.020.</w:t>
      </w:r>
    </w:p>
    <w:p w14:paraId="6007E493" w14:textId="2E7A23B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Barberán, A., Bates, S. T., Casamayor, E. O., and Fierer, N. (2012). Using network analysis to explore co-occurrence patterns in soil microbial communities. </w:t>
      </w:r>
      <w:r w:rsidRPr="007D5DCA">
        <w:rPr>
          <w:rFonts w:cs="Times New Roman"/>
          <w:i/>
          <w:iCs/>
          <w:noProof/>
          <w:szCs w:val="24"/>
        </w:rPr>
        <w:t>ISME J.</w:t>
      </w:r>
      <w:r w:rsidRPr="007D5DCA">
        <w:rPr>
          <w:rFonts w:cs="Times New Roman"/>
          <w:noProof/>
          <w:szCs w:val="24"/>
        </w:rPr>
        <w:t xml:space="preserve"> 6, 343–351. doi:10.1038/ismej.2011.119.</w:t>
      </w:r>
    </w:p>
    <w:p w14:paraId="29D8B56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Balboa, S., Romalde, J. L., and Figueras, M. J. (2010a). Diversity and pathogenecity of Vibrio species in cultured bivalve molluscs: Vibrio spp., bivalve molluscs, pathogens. </w:t>
      </w:r>
      <w:r w:rsidRPr="007D5DCA">
        <w:rPr>
          <w:rFonts w:cs="Times New Roman"/>
          <w:i/>
          <w:iCs/>
          <w:noProof/>
          <w:szCs w:val="24"/>
        </w:rPr>
        <w:t>Environ. Microbiol. Rep.</w:t>
      </w:r>
      <w:r w:rsidRPr="007D5DCA">
        <w:rPr>
          <w:rFonts w:cs="Times New Roman"/>
          <w:noProof/>
          <w:szCs w:val="24"/>
        </w:rPr>
        <w:t xml:space="preserve"> 2, 34–43. doi:10.1111/j.1758-2229.2010.00135.x.</w:t>
      </w:r>
    </w:p>
    <w:p w14:paraId="79B39CE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Diéguez, A. L., Cleenwerck, I., Balboa, S., Doce, A., de Vos, P., et al. (2010b). Vibrio celticus sp. nov., a new Vibrio species belonging to the Splendidus clade with pathogenic </w:t>
      </w:r>
      <w:r w:rsidRPr="007D5DCA">
        <w:rPr>
          <w:rFonts w:cs="Times New Roman"/>
          <w:noProof/>
          <w:szCs w:val="24"/>
        </w:rPr>
        <w:lastRenderedPageBreak/>
        <w:t xml:space="preserve">potential for clams. </w:t>
      </w:r>
      <w:r w:rsidRPr="007D5DCA">
        <w:rPr>
          <w:rFonts w:cs="Times New Roman"/>
          <w:i/>
          <w:iCs/>
          <w:noProof/>
          <w:szCs w:val="24"/>
        </w:rPr>
        <w:t>Syst. Appl. Microbiol.</w:t>
      </w:r>
      <w:r w:rsidRPr="007D5DCA">
        <w:rPr>
          <w:rFonts w:cs="Times New Roman"/>
          <w:noProof/>
          <w:szCs w:val="24"/>
        </w:rPr>
        <w:t xml:space="preserve"> 33, 311–315. doi:10.1016/J.SYAPM.2010.06.007.</w:t>
      </w:r>
    </w:p>
    <w:p w14:paraId="7A98745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Beinart, R. A., Nyholm, S. V., Dubilier, N., and Girguis, P. R. (2014). Intracellular Oceanospirillales inhabit the gills of the hydrothermal vent snail </w:t>
      </w:r>
      <w:r w:rsidRPr="007D5DCA">
        <w:rPr>
          <w:rFonts w:cs="Times New Roman"/>
          <w:i/>
          <w:iCs/>
          <w:noProof/>
          <w:szCs w:val="24"/>
        </w:rPr>
        <w:t>A</w:t>
      </w:r>
      <w:r w:rsidRPr="007D5DCA">
        <w:rPr>
          <w:rFonts w:cs="Times New Roman"/>
          <w:noProof/>
          <w:szCs w:val="24"/>
        </w:rPr>
        <w:t xml:space="preserve"> </w:t>
      </w:r>
      <w:r w:rsidRPr="007D5DCA">
        <w:rPr>
          <w:rFonts w:cs="Times New Roman"/>
          <w:i/>
          <w:iCs/>
          <w:noProof/>
          <w:szCs w:val="24"/>
        </w:rPr>
        <w:t>lviniconcha</w:t>
      </w:r>
      <w:r w:rsidRPr="007D5DCA">
        <w:rPr>
          <w:rFonts w:cs="Times New Roman"/>
          <w:noProof/>
          <w:szCs w:val="24"/>
        </w:rPr>
        <w:t xml:space="preserve"> with chemosynthetic, γ-Proteobacterial symbionts. </w:t>
      </w:r>
      <w:r w:rsidRPr="007D5DCA">
        <w:rPr>
          <w:rFonts w:cs="Times New Roman"/>
          <w:i/>
          <w:iCs/>
          <w:noProof/>
          <w:szCs w:val="24"/>
        </w:rPr>
        <w:t>Environ. Microbiol. Rep.</w:t>
      </w:r>
      <w:r w:rsidRPr="007D5DCA">
        <w:rPr>
          <w:rFonts w:cs="Times New Roman"/>
          <w:noProof/>
          <w:szCs w:val="24"/>
        </w:rPr>
        <w:t xml:space="preserve"> 6, 656–664. doi:10.1111/1758-2229.12183.</w:t>
      </w:r>
    </w:p>
    <w:p w14:paraId="45B3D64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Bernardet, J.-F., Bernardet, and Jean‐François (2015). “Flavobacteriales ord. nov,” in </w:t>
      </w:r>
      <w:r w:rsidRPr="007D5DCA">
        <w:rPr>
          <w:rFonts w:cs="Times New Roman"/>
          <w:i/>
          <w:iCs/>
          <w:noProof/>
          <w:szCs w:val="24"/>
        </w:rPr>
        <w:t>Bergey’s Manual of Systematics of Archaea and Bacteria</w:t>
      </w:r>
      <w:r w:rsidRPr="007D5DCA">
        <w:rPr>
          <w:rFonts w:cs="Times New Roman"/>
          <w:noProof/>
          <w:szCs w:val="24"/>
        </w:rPr>
        <w:t xml:space="preserve"> (Chichester, UK: John Wiley &amp; Sons, Ltd), 1–2. doi:10.1002/9781118960608.obm00033.</w:t>
      </w:r>
    </w:p>
    <w:p w14:paraId="1F30C70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Bolger, A. M., Lohse, M., and Usadel, B. (2014). Trimmomatic: a flexible trimmer for Illumina sequence data. </w:t>
      </w:r>
      <w:r w:rsidRPr="007D5DCA">
        <w:rPr>
          <w:rFonts w:cs="Times New Roman"/>
          <w:i/>
          <w:iCs/>
          <w:noProof/>
          <w:szCs w:val="24"/>
        </w:rPr>
        <w:t>Bioinformatics</w:t>
      </w:r>
      <w:r w:rsidRPr="007D5DCA">
        <w:rPr>
          <w:rFonts w:cs="Times New Roman"/>
          <w:noProof/>
          <w:szCs w:val="24"/>
        </w:rPr>
        <w:t xml:space="preserve"> 30, 2114–2120. doi:10.1093/bioinformatics/btu170.</w:t>
      </w:r>
    </w:p>
    <w:p w14:paraId="2D4F16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Borowitzka, M. A. (1997). Microalgae for aquaculture: Opportunities and constraints. </w:t>
      </w:r>
      <w:r w:rsidRPr="007D5DCA">
        <w:rPr>
          <w:rFonts w:cs="Times New Roman"/>
          <w:i/>
          <w:iCs/>
          <w:noProof/>
          <w:szCs w:val="24"/>
        </w:rPr>
        <w:t>J. Appl. Phycol.</w:t>
      </w:r>
      <w:r w:rsidRPr="007D5DCA">
        <w:rPr>
          <w:rFonts w:cs="Times New Roman"/>
          <w:noProof/>
          <w:szCs w:val="24"/>
        </w:rPr>
        <w:t xml:space="preserve"> 9, 393–401. Available at: https://link.springer.com/content/pdf/10.1023%2FA%3A1007921728300.pdf [Accessed December 19, 2017].</w:t>
      </w:r>
    </w:p>
    <w:p w14:paraId="4E3155B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Burge, C. A., Closek, C. J., Friedman, C. S., Groner, M. L., Jenkins, C. M., Shore-Maggio, A., et al. (2016). The Use of Filter-feeders to Manage Disease in a Changing World. </w:t>
      </w:r>
      <w:r w:rsidRPr="007D5DCA">
        <w:rPr>
          <w:rFonts w:cs="Times New Roman"/>
          <w:i/>
          <w:iCs/>
          <w:noProof/>
          <w:szCs w:val="24"/>
        </w:rPr>
        <w:t>Integr. Comp. Biol.</w:t>
      </w:r>
      <w:r w:rsidRPr="007D5DCA">
        <w:rPr>
          <w:rFonts w:cs="Times New Roman"/>
          <w:noProof/>
          <w:szCs w:val="24"/>
        </w:rPr>
        <w:t xml:space="preserve"> 56, 573–587. doi:10.1093/icb/icw048.</w:t>
      </w:r>
    </w:p>
    <w:p w14:paraId="55B1AEE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Chauhan, A., Wafula, D., Lewis, D. E., and Pathak, A. (2014). Metagenomic Assessment of the Eastern Oyster-Associated Microbiota. </w:t>
      </w:r>
      <w:r w:rsidRPr="007D5DCA">
        <w:rPr>
          <w:rFonts w:cs="Times New Roman"/>
          <w:i/>
          <w:iCs/>
          <w:noProof/>
          <w:szCs w:val="24"/>
        </w:rPr>
        <w:t>Genome Announc.</w:t>
      </w:r>
      <w:r w:rsidRPr="007D5DCA">
        <w:rPr>
          <w:rFonts w:cs="Times New Roman"/>
          <w:noProof/>
          <w:szCs w:val="24"/>
        </w:rPr>
        <w:t xml:space="preserve"> 2, e01083-14-e01083-14. doi:10.1128/genomeA.01083-14.</w:t>
      </w:r>
    </w:p>
    <w:p w14:paraId="1C8FF64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Costa, P. M., Carreira, S., Lobo, J., and Costa, M. H. (2012). Molecular detection of prokaryote and protozoan parasites in the commercial bivalve Ruditapes decussatus from southern Portugal. </w:t>
      </w:r>
      <w:r w:rsidRPr="007D5DCA">
        <w:rPr>
          <w:rFonts w:cs="Times New Roman"/>
          <w:i/>
          <w:iCs/>
          <w:noProof/>
          <w:szCs w:val="24"/>
        </w:rPr>
        <w:t>Aquaculture</w:t>
      </w:r>
      <w:r w:rsidRPr="007D5DCA">
        <w:rPr>
          <w:rFonts w:cs="Times New Roman"/>
          <w:noProof/>
          <w:szCs w:val="24"/>
        </w:rPr>
        <w:t xml:space="preserve"> 370–371, 61–67. doi:10.1016/j.aquaculture.2012.10.006.</w:t>
      </w:r>
    </w:p>
    <w:p w14:paraId="59E83FF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Dixon, P. (2003). VEGAN, a package of R functions for community ecology. </w:t>
      </w:r>
      <w:r w:rsidRPr="007D5DCA">
        <w:rPr>
          <w:rFonts w:cs="Times New Roman"/>
          <w:i/>
          <w:iCs/>
          <w:noProof/>
          <w:szCs w:val="24"/>
        </w:rPr>
        <w:t>J. Veg. Sci.</w:t>
      </w:r>
      <w:r w:rsidRPr="007D5DCA">
        <w:rPr>
          <w:rFonts w:cs="Times New Roman"/>
          <w:noProof/>
          <w:szCs w:val="24"/>
        </w:rPr>
        <w:t xml:space="preserve"> 14, 927–930. doi:10.1111/j.1654-1103.2003.tb02228.x.</w:t>
      </w:r>
    </w:p>
    <w:p w14:paraId="3DEA9A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Dubert, J., Barja, J. L., and Romalde, J. L. (2017). New Insights into Pathogenic Vibrios Affecting Bivalves in Hatcheries: Present and Future Prospects. </w:t>
      </w:r>
      <w:r w:rsidRPr="007D5DCA">
        <w:rPr>
          <w:rFonts w:cs="Times New Roman"/>
          <w:i/>
          <w:iCs/>
          <w:noProof/>
          <w:szCs w:val="24"/>
        </w:rPr>
        <w:t>Front. Microbiol.</w:t>
      </w:r>
      <w:r w:rsidRPr="007D5DCA">
        <w:rPr>
          <w:rFonts w:cs="Times New Roman"/>
          <w:noProof/>
          <w:szCs w:val="24"/>
        </w:rPr>
        <w:t xml:space="preserve"> 8, 762. doi:10.3389/fmicb.2017.00762.</w:t>
      </w:r>
    </w:p>
    <w:p w14:paraId="6C3074A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Dubinsky, E. A., Conrad, M. E., Chakraborty, R., Bill, M., Borglin, S. E., Hollibaugh, J. T., et al. (2013). Succession of Hydrocarbon-Degrading Bacteria in the Aftermath of the </w:t>
      </w:r>
      <w:r w:rsidRPr="007D5DCA">
        <w:rPr>
          <w:rFonts w:cs="Times New Roman"/>
          <w:i/>
          <w:iCs/>
          <w:noProof/>
          <w:szCs w:val="24"/>
        </w:rPr>
        <w:t>Deepwater Horizon</w:t>
      </w:r>
      <w:r w:rsidRPr="007D5DCA">
        <w:rPr>
          <w:rFonts w:cs="Times New Roman"/>
          <w:noProof/>
          <w:szCs w:val="24"/>
        </w:rPr>
        <w:t xml:space="preserve"> Oil Spill in the Gulf of Mexico. </w:t>
      </w:r>
      <w:r w:rsidRPr="007D5DCA">
        <w:rPr>
          <w:rFonts w:cs="Times New Roman"/>
          <w:i/>
          <w:iCs/>
          <w:noProof/>
          <w:szCs w:val="24"/>
        </w:rPr>
        <w:t>Environ. Sci. Technol.</w:t>
      </w:r>
      <w:r w:rsidRPr="007D5DCA">
        <w:rPr>
          <w:rFonts w:cs="Times New Roman"/>
          <w:noProof/>
          <w:szCs w:val="24"/>
        </w:rPr>
        <w:t xml:space="preserve"> 47, 10860–10867. doi:10.1021/es401676y.</w:t>
      </w:r>
    </w:p>
    <w:p w14:paraId="19F89545" w14:textId="5E409933"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Maignien, L., Sul, W. J., Murphy, L. G., Grim, S. L., Morrison, H. G., et al. (2013a). Oligotyping: Differentiating between closely related microbial taxa using 16S rRNA gene data. </w:t>
      </w:r>
      <w:r w:rsidRPr="007D5DCA">
        <w:rPr>
          <w:rFonts w:cs="Times New Roman"/>
          <w:i/>
          <w:iCs/>
          <w:noProof/>
          <w:szCs w:val="24"/>
        </w:rPr>
        <w:t>Methods Ecol. Evol.</w:t>
      </w:r>
      <w:r w:rsidRPr="007D5DCA">
        <w:rPr>
          <w:rFonts w:cs="Times New Roman"/>
          <w:noProof/>
          <w:szCs w:val="24"/>
        </w:rPr>
        <w:t xml:space="preserve"> 4, 1111. doi:10.1111/2041-210X.12114.</w:t>
      </w:r>
    </w:p>
    <w:p w14:paraId="7083471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Vineis, J. H., Morrison, H. G., and Sogin, M. L. (2013b). A Filtering Method to Generate High Quality Short Reads Using Illumina Paired-End Technology. </w:t>
      </w:r>
      <w:r w:rsidRPr="007D5DCA">
        <w:rPr>
          <w:rFonts w:cs="Times New Roman"/>
          <w:i/>
          <w:iCs/>
          <w:noProof/>
          <w:szCs w:val="24"/>
        </w:rPr>
        <w:t>PLoS One</w:t>
      </w:r>
      <w:r w:rsidRPr="007D5DCA">
        <w:rPr>
          <w:rFonts w:cs="Times New Roman"/>
          <w:noProof/>
          <w:szCs w:val="24"/>
        </w:rPr>
        <w:t xml:space="preserve"> 8, e66643. doi:10.1371/JOURNAL.PONE.0066643.</w:t>
      </w:r>
    </w:p>
    <w:p w14:paraId="774C159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FAO (2015). </w:t>
      </w:r>
      <w:r w:rsidRPr="007D5DCA">
        <w:rPr>
          <w:rFonts w:cs="Times New Roman"/>
          <w:i/>
          <w:iCs/>
          <w:noProof/>
          <w:szCs w:val="24"/>
        </w:rPr>
        <w:t>Fishery and Aquaculture Statistics</w:t>
      </w:r>
      <w:r w:rsidRPr="007D5DCA">
        <w:rPr>
          <w:rFonts w:cs="Times New Roman"/>
          <w:noProof/>
          <w:szCs w:val="24"/>
        </w:rPr>
        <w:t>.</w:t>
      </w:r>
    </w:p>
    <w:p w14:paraId="3CE493E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García Bernal, M., Trabal Fernández, N., Saucedo Lastra, P. E., Medina Marrero, R., and Mazón-Suástegui, J. M. (2017). </w:t>
      </w:r>
      <w:r w:rsidRPr="007D5DCA">
        <w:rPr>
          <w:rFonts w:cs="Times New Roman"/>
          <w:i/>
          <w:iCs/>
          <w:noProof/>
          <w:szCs w:val="24"/>
        </w:rPr>
        <w:t>Streptomyces</w:t>
      </w:r>
      <w:r w:rsidRPr="007D5DCA">
        <w:rPr>
          <w:rFonts w:cs="Times New Roman"/>
          <w:noProof/>
          <w:szCs w:val="24"/>
        </w:rPr>
        <w:t xml:space="preserve"> effect on the bacterial microbiota associated to </w:t>
      </w:r>
      <w:r w:rsidRPr="007D5DCA">
        <w:rPr>
          <w:rFonts w:cs="Times New Roman"/>
          <w:i/>
          <w:iCs/>
          <w:noProof/>
          <w:szCs w:val="24"/>
        </w:rPr>
        <w:t>Crassostrea sikamea</w:t>
      </w:r>
      <w:r w:rsidRPr="007D5DCA">
        <w:rPr>
          <w:rFonts w:cs="Times New Roman"/>
          <w:noProof/>
          <w:szCs w:val="24"/>
        </w:rPr>
        <w:t xml:space="preserve"> oyster. </w:t>
      </w:r>
      <w:r w:rsidRPr="007D5DCA">
        <w:rPr>
          <w:rFonts w:cs="Times New Roman"/>
          <w:i/>
          <w:iCs/>
          <w:noProof/>
          <w:szCs w:val="24"/>
        </w:rPr>
        <w:t>J. Appl. Microbiol.</w:t>
      </w:r>
      <w:r w:rsidRPr="007D5DCA">
        <w:rPr>
          <w:rFonts w:cs="Times New Roman"/>
          <w:noProof/>
          <w:szCs w:val="24"/>
        </w:rPr>
        <w:t xml:space="preserve"> 122, 601–614. doi:10.1111/jam.13382.</w:t>
      </w:r>
    </w:p>
    <w:p w14:paraId="280BB7C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Gatesoupe, F. . (1999). Review: The use of probiotics in aquaculture. </w:t>
      </w:r>
      <w:r w:rsidRPr="007D5DCA">
        <w:rPr>
          <w:rFonts w:cs="Times New Roman"/>
          <w:i/>
          <w:iCs/>
          <w:noProof/>
          <w:szCs w:val="24"/>
        </w:rPr>
        <w:t>Aquaculture</w:t>
      </w:r>
      <w:r w:rsidRPr="007D5DCA">
        <w:rPr>
          <w:rFonts w:cs="Times New Roman"/>
          <w:noProof/>
          <w:szCs w:val="24"/>
        </w:rPr>
        <w:t xml:space="preserve"> 180, 147–165. doi:10.1016/S0044-8486(99)00187-8.</w:t>
      </w:r>
    </w:p>
    <w:p w14:paraId="6495139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Groner, M. L., Maynard, J., Breyta, R., Carnegie, R. B., Dobson, A., Friedman, C. S., et al. (2016). Managing marine disease emergencies in an era of rapid change. </w:t>
      </w:r>
      <w:r w:rsidRPr="007D5DCA">
        <w:rPr>
          <w:rFonts w:cs="Times New Roman"/>
          <w:i/>
          <w:iCs/>
          <w:noProof/>
          <w:szCs w:val="24"/>
        </w:rPr>
        <w:t>Philos. Trans. R. Soc. B Biol. Sci.</w:t>
      </w:r>
      <w:r w:rsidRPr="007D5DCA">
        <w:rPr>
          <w:rFonts w:cs="Times New Roman"/>
          <w:noProof/>
          <w:szCs w:val="24"/>
        </w:rPr>
        <w:t xml:space="preserve"> 371, 20150364. doi:10.1098/rstb.2015.0364.</w:t>
      </w:r>
    </w:p>
    <w:p w14:paraId="461E908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Hazen, T. C., Dubinsky, E. A., DeSantis, T. Z., Andersen, G. L., Piceno, Y. M., Singh, N., et al. (2010). Deep-sea oil plume enriches indigenous oil-degrading bacteria. </w:t>
      </w:r>
      <w:r w:rsidRPr="007D5DCA">
        <w:rPr>
          <w:rFonts w:cs="Times New Roman"/>
          <w:i/>
          <w:iCs/>
          <w:noProof/>
          <w:szCs w:val="24"/>
        </w:rPr>
        <w:t>Science</w:t>
      </w:r>
      <w:r w:rsidRPr="007D5DCA">
        <w:rPr>
          <w:rFonts w:cs="Times New Roman"/>
          <w:noProof/>
          <w:szCs w:val="24"/>
        </w:rPr>
        <w:t xml:space="preserve"> 330, 204–8. doi:10.1126/science.1195979.</w:t>
      </w:r>
    </w:p>
    <w:p w14:paraId="1D9C709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Helm, M. M., Bourne, N., and Lovatelli, A. (2004). </w:t>
      </w:r>
      <w:r w:rsidRPr="007D5DCA">
        <w:rPr>
          <w:rFonts w:cs="Times New Roman"/>
          <w:i/>
          <w:iCs/>
          <w:noProof/>
          <w:szCs w:val="24"/>
        </w:rPr>
        <w:t>Hatchery culture of bivalves: a practical manual</w:t>
      </w:r>
      <w:r w:rsidRPr="007D5DCA">
        <w:rPr>
          <w:rFonts w:cs="Times New Roman"/>
          <w:noProof/>
          <w:szCs w:val="24"/>
        </w:rPr>
        <w:t>. Food and agriculture organization of the United Nations.</w:t>
      </w:r>
    </w:p>
    <w:p w14:paraId="159895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Hernández-Zárate, G., and Olmos-Soto, J. (2006). Identification of bacterial diversity in the oyster Crassostrea gigas by fluorescent in situ hybridization and polymerase chain reaction. </w:t>
      </w:r>
      <w:r w:rsidRPr="007D5DCA">
        <w:rPr>
          <w:rFonts w:cs="Times New Roman"/>
          <w:i/>
          <w:iCs/>
          <w:noProof/>
          <w:szCs w:val="24"/>
        </w:rPr>
        <w:t>J. Appl. Microbiol.</w:t>
      </w:r>
      <w:r w:rsidRPr="007D5DCA">
        <w:rPr>
          <w:rFonts w:cs="Times New Roman"/>
          <w:noProof/>
          <w:szCs w:val="24"/>
        </w:rPr>
        <w:t xml:space="preserve"> 100, 664–672. doi:10.1111/j.1365-2672.2005.02800.x.</w:t>
      </w:r>
    </w:p>
    <w:p w14:paraId="19B387A9" w14:textId="60E469B6"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Huse, S. M., Mark Welch, D. B., Voorhis, A., Shipunova, A., Morrison, H. G., Eren, A., et al. (2014). VAMPS: a website for visualization and analysis of microbial population structures. </w:t>
      </w:r>
      <w:r w:rsidRPr="007D5DCA">
        <w:rPr>
          <w:rFonts w:cs="Times New Roman"/>
          <w:i/>
          <w:iCs/>
          <w:noProof/>
          <w:szCs w:val="24"/>
        </w:rPr>
        <w:t>BMC Bioinformatics</w:t>
      </w:r>
      <w:r w:rsidRPr="007D5DCA">
        <w:rPr>
          <w:rFonts w:cs="Times New Roman"/>
          <w:noProof/>
          <w:szCs w:val="24"/>
        </w:rPr>
        <w:t xml:space="preserve"> 15, 41. doi:10.1186/1471-2105-15-41.</w:t>
      </w:r>
    </w:p>
    <w:p w14:paraId="1768288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11E682A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Jensen, S., Duperron, S., Birkeland, N.-K., and Hovland, M. (2010). Intracellular Oceanospirillales bacteria inhabit gills of Acesta bivalves. </w:t>
      </w:r>
      <w:r w:rsidRPr="007D5DCA">
        <w:rPr>
          <w:rFonts w:cs="Times New Roman"/>
          <w:i/>
          <w:iCs/>
          <w:noProof/>
          <w:szCs w:val="24"/>
        </w:rPr>
        <w:t>FEMS Microbiol. Ecol.</w:t>
      </w:r>
      <w:r w:rsidRPr="007D5DCA">
        <w:rPr>
          <w:rFonts w:cs="Times New Roman"/>
          <w:noProof/>
          <w:szCs w:val="24"/>
        </w:rPr>
        <w:t xml:space="preserve"> 74, 523–533. doi:10.1111/j.1574-6941.2010.00981.x.</w:t>
      </w:r>
    </w:p>
    <w:p w14:paraId="532E22F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7D5DCA">
        <w:rPr>
          <w:rFonts w:cs="Times New Roman"/>
          <w:i/>
          <w:iCs/>
          <w:noProof/>
          <w:szCs w:val="24"/>
        </w:rPr>
        <w:t>J. Shellfish Res.</w:t>
      </w:r>
      <w:r w:rsidRPr="007D5DCA">
        <w:rPr>
          <w:rFonts w:cs="Times New Roman"/>
          <w:noProof/>
          <w:szCs w:val="24"/>
        </w:rPr>
        <w:t xml:space="preserve"> 32, 401–408. doi:10.2983/035.032.0220.</w:t>
      </w:r>
    </w:p>
    <w:p w14:paraId="2BFF6A3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Kaspar, H., Lategan, M. J., and Gibson, L. (2008). Probiotics in aquaculture: The need, principles and mechanisms of action and screening processes. </w:t>
      </w:r>
      <w:r w:rsidRPr="007D5DCA">
        <w:rPr>
          <w:rFonts w:cs="Times New Roman"/>
          <w:i/>
          <w:iCs/>
          <w:noProof/>
          <w:szCs w:val="24"/>
        </w:rPr>
        <w:t>Aquaculture</w:t>
      </w:r>
      <w:r w:rsidRPr="007D5DCA">
        <w:rPr>
          <w:rFonts w:cs="Times New Roman"/>
          <w:noProof/>
          <w:szCs w:val="24"/>
        </w:rPr>
        <w:t xml:space="preserve"> 274, 1–14. doi:10.1016/j.aquaculture.2007.11.019.</w:t>
      </w:r>
    </w:p>
    <w:p w14:paraId="0099B0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Miner, P., Nicolas, J.-L., and Robert, R. (2012). Protective effect of four potential probiotics against pathogen-challenge of the larvae of three bivalves: Pacific oyster (Crassostrea gigas), flat oyster (Ostrea edulis) and scallop (Pecten maximus). </w:t>
      </w:r>
      <w:r w:rsidRPr="007D5DCA">
        <w:rPr>
          <w:rFonts w:cs="Times New Roman"/>
          <w:i/>
          <w:iCs/>
          <w:noProof/>
          <w:szCs w:val="24"/>
        </w:rPr>
        <w:t>Aquaculture</w:t>
      </w:r>
      <w:r w:rsidRPr="007D5DCA">
        <w:rPr>
          <w:rFonts w:cs="Times New Roman"/>
          <w:noProof/>
          <w:szCs w:val="24"/>
        </w:rPr>
        <w:t xml:space="preserve"> 344–349, 29–34. doi:10.1016/j.aquaculture.2012.02.029.</w:t>
      </w:r>
    </w:p>
    <w:p w14:paraId="230932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King, G. M., Judd, C., Kuske, C. R., and Smith, C. (2012). Analysis of Stomach and Gut Microbiomes of the Eastern Oyster (Crassostrea virginica) from Coastal Louisiana, USA. </w:t>
      </w:r>
      <w:r w:rsidRPr="007D5DCA">
        <w:rPr>
          <w:rFonts w:cs="Times New Roman"/>
          <w:i/>
          <w:iCs/>
          <w:noProof/>
          <w:szCs w:val="24"/>
        </w:rPr>
        <w:t>PLoS One</w:t>
      </w:r>
      <w:r w:rsidRPr="007D5DCA">
        <w:rPr>
          <w:rFonts w:cs="Times New Roman"/>
          <w:noProof/>
          <w:szCs w:val="24"/>
        </w:rPr>
        <w:t xml:space="preserve"> 7. doi:10.1371/journal.pone.0051475.</w:t>
      </w:r>
    </w:p>
    <w:p w14:paraId="32D7A5A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Lafferty, K. D., Harvell, C. D., Conrad, J. M., Friedman, C. S., Kent, M. L., Kuris, A. M., et al. (2015). Infectious Diseases Affect Marine Fisheries and Aquaculture Economics. </w:t>
      </w:r>
      <w:r w:rsidRPr="007D5DCA">
        <w:rPr>
          <w:rFonts w:cs="Times New Roman"/>
          <w:i/>
          <w:iCs/>
          <w:noProof/>
          <w:szCs w:val="24"/>
        </w:rPr>
        <w:t>Ann. Rev. Mar. Sci.</w:t>
      </w:r>
      <w:r w:rsidRPr="007D5DCA">
        <w:rPr>
          <w:rFonts w:cs="Times New Roman"/>
          <w:noProof/>
          <w:szCs w:val="24"/>
        </w:rPr>
        <w:t xml:space="preserve"> 7, 471–496. doi:10.1146/annurev-marine-010814-015646.</w:t>
      </w:r>
    </w:p>
    <w:p w14:paraId="15FB7F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7D5DCA">
        <w:rPr>
          <w:rFonts w:cs="Times New Roman"/>
          <w:i/>
          <w:iCs/>
          <w:noProof/>
          <w:szCs w:val="24"/>
        </w:rPr>
        <w:t>BMC Microbiol.</w:t>
      </w:r>
      <w:r w:rsidRPr="007D5DCA">
        <w:rPr>
          <w:rFonts w:cs="Times New Roman"/>
          <w:noProof/>
          <w:szCs w:val="24"/>
        </w:rPr>
        <w:t xml:space="preserve"> 17, 175. doi:10.1186/s12866-017-1090-7.</w:t>
      </w:r>
    </w:p>
    <w:p w14:paraId="6C697CC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Le Roux, F., Wegner, K. M., and Polz, M. F. (2016). Oysters and Vibrios as a Model for Disease Dynamics in Wild Animals. </w:t>
      </w:r>
      <w:r w:rsidRPr="007D5DCA">
        <w:rPr>
          <w:rFonts w:cs="Times New Roman"/>
          <w:i/>
          <w:iCs/>
          <w:noProof/>
          <w:szCs w:val="24"/>
        </w:rPr>
        <w:t>Trends Microbiol.</w:t>
      </w:r>
      <w:r w:rsidRPr="007D5DCA">
        <w:rPr>
          <w:rFonts w:cs="Times New Roman"/>
          <w:noProof/>
          <w:szCs w:val="24"/>
        </w:rPr>
        <w:t xml:space="preserve"> 24, 568–580. doi:10.1016/j.tim.2016.03.006.</w:t>
      </w:r>
    </w:p>
    <w:p w14:paraId="25E42C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Kuenzel, S., Baines, J. F., and Wegner, K. M. (2016). The role of tissue-specific microbiota in initial establishment success of Pacific oysters. </w:t>
      </w:r>
      <w:r w:rsidRPr="007D5DCA">
        <w:rPr>
          <w:rFonts w:cs="Times New Roman"/>
          <w:i/>
          <w:iCs/>
          <w:noProof/>
          <w:szCs w:val="24"/>
        </w:rPr>
        <w:t>Environ. Microbiol.</w:t>
      </w:r>
      <w:r w:rsidRPr="007D5DCA">
        <w:rPr>
          <w:rFonts w:cs="Times New Roman"/>
          <w:noProof/>
          <w:szCs w:val="24"/>
        </w:rPr>
        <w:t xml:space="preserve"> 18, 970–987. doi:10.1111/1462-2920.13163.</w:t>
      </w:r>
    </w:p>
    <w:p w14:paraId="3D86635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and Mathias Wegner, K. (2015). Hemolymph microbiome of Pacific oysters in response to temperature, temperature stress and infection. </w:t>
      </w:r>
      <w:r w:rsidRPr="007D5DCA">
        <w:rPr>
          <w:rFonts w:cs="Times New Roman"/>
          <w:i/>
          <w:iCs/>
          <w:noProof/>
          <w:szCs w:val="24"/>
        </w:rPr>
        <w:t>ISME J.</w:t>
      </w:r>
      <w:r w:rsidRPr="007D5DCA">
        <w:rPr>
          <w:rFonts w:cs="Times New Roman"/>
          <w:noProof/>
          <w:szCs w:val="24"/>
        </w:rPr>
        <w:t xml:space="preserve"> 9, 670–682. doi:10.1038/ismej.2014.160.</w:t>
      </w:r>
    </w:p>
    <w:p w14:paraId="679D067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Mckindsey, C. W., Landry, T., Beirn, F. X. O., and Davies, I. A. N. M. (2007). Bivalve Aquaculture and Exotic Species : a Review of Ecological Considerations and Management Issues. </w:t>
      </w:r>
      <w:r w:rsidRPr="007D5DCA">
        <w:rPr>
          <w:rFonts w:cs="Times New Roman"/>
          <w:i/>
          <w:iCs/>
          <w:noProof/>
          <w:szCs w:val="24"/>
        </w:rPr>
        <w:t>http://dx.doi.org/10.2983/0730-8000(2007)26[281:BAAESA]2.0.CO;2</w:t>
      </w:r>
      <w:r w:rsidRPr="007D5DCA">
        <w:rPr>
          <w:rFonts w:cs="Times New Roman"/>
          <w:noProof/>
          <w:szCs w:val="24"/>
        </w:rPr>
        <w:t xml:space="preserve"> 26, 281–294. doi:10.2983/0730-8000(2007)26[281:BAAESA]2.0.CO;2.</w:t>
      </w:r>
    </w:p>
    <w:p w14:paraId="0E0E26F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McMurdie, P. J., and Holmes, S. (2013). phyloseq: An R Package for Reproducible Interactive Analysis and Graphics of Microbiome Census Data. </w:t>
      </w:r>
      <w:r w:rsidRPr="007D5DCA">
        <w:rPr>
          <w:rFonts w:cs="Times New Roman"/>
          <w:i/>
          <w:iCs/>
          <w:noProof/>
          <w:szCs w:val="24"/>
        </w:rPr>
        <w:t>PLoS One</w:t>
      </w:r>
      <w:r w:rsidRPr="007D5DCA">
        <w:rPr>
          <w:rFonts w:cs="Times New Roman"/>
          <w:noProof/>
          <w:szCs w:val="24"/>
        </w:rPr>
        <w:t xml:space="preserve"> 8, e61217. doi:10.1371/journal.pone.0061217.</w:t>
      </w:r>
    </w:p>
    <w:p w14:paraId="4FF90D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Merrifield, D. L., and Carnevali, O. (2014). “Probiotic Modulation of the Gut Microbiota of Fish,” in </w:t>
      </w:r>
      <w:r w:rsidRPr="007D5DCA">
        <w:rPr>
          <w:rFonts w:cs="Times New Roman"/>
          <w:i/>
          <w:iCs/>
          <w:noProof/>
          <w:szCs w:val="24"/>
        </w:rPr>
        <w:t>Aquaculture Nutrition</w:t>
      </w:r>
      <w:r w:rsidRPr="007D5DCA">
        <w:rPr>
          <w:rFonts w:cs="Times New Roman"/>
          <w:noProof/>
          <w:szCs w:val="24"/>
        </w:rPr>
        <w:t xml:space="preserve"> (Chichester, UK: John Wiley &amp; Sons, Ltd), 185–222. doi:10.1002/9781118897263.ch8.</w:t>
      </w:r>
    </w:p>
    <w:p w14:paraId="208F423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2EB84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Newaj-Fyzul, A., Al-Harbi, A. H., and Austin, B. (2014). Review: Developments in the use of probiotics for disease control in aquaculture. </w:t>
      </w:r>
      <w:r w:rsidRPr="007D5DCA">
        <w:rPr>
          <w:rFonts w:cs="Times New Roman"/>
          <w:i/>
          <w:iCs/>
          <w:noProof/>
          <w:szCs w:val="24"/>
        </w:rPr>
        <w:t>Aquaculture</w:t>
      </w:r>
      <w:r w:rsidRPr="007D5DCA">
        <w:rPr>
          <w:rFonts w:cs="Times New Roman"/>
          <w:noProof/>
          <w:szCs w:val="24"/>
        </w:rPr>
        <w:t xml:space="preserve"> 431, 1–11. doi:10.1016/J.AQUACULTURE.2013.08.026.</w:t>
      </w:r>
    </w:p>
    <w:p w14:paraId="10558A3A" w14:textId="63B3809A"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7D5DCA">
        <w:rPr>
          <w:rFonts w:cs="Times New Roman"/>
          <w:i/>
          <w:iCs/>
          <w:noProof/>
          <w:szCs w:val="24"/>
        </w:rPr>
        <w:t>Hydrobiologia</w:t>
      </w:r>
      <w:r w:rsidRPr="007D5DCA">
        <w:rPr>
          <w:rFonts w:cs="Times New Roman"/>
          <w:noProof/>
          <w:szCs w:val="24"/>
        </w:rPr>
        <w:t xml:space="preserve"> 765, 97–113. doi:10.1007/s10750-015-2405-z.</w:t>
      </w:r>
    </w:p>
    <w:p w14:paraId="3CA4886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Powell, S. M., Chapman, C. C., Bermudes, M., and Tamplin, M. L. (2013). Dynamics of Seawater Bacterial Communities in a Shellfish Hatchery. </w:t>
      </w:r>
      <w:r w:rsidRPr="007D5DCA">
        <w:rPr>
          <w:rFonts w:cs="Times New Roman"/>
          <w:i/>
          <w:iCs/>
          <w:noProof/>
          <w:szCs w:val="24"/>
        </w:rPr>
        <w:t>Microb. Ecol.</w:t>
      </w:r>
      <w:r w:rsidRPr="007D5DCA">
        <w:rPr>
          <w:rFonts w:cs="Times New Roman"/>
          <w:noProof/>
          <w:szCs w:val="24"/>
        </w:rPr>
        <w:t xml:space="preserve"> 66, 245–256. doi:10.1007/s00248-013-0183-6.</w:t>
      </w:r>
    </w:p>
    <w:p w14:paraId="0F12574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Prado, S., Romalde, J. L., and Barja, J. L. (2010). Review of probiotics for use in bivalve hatcheries. </w:t>
      </w:r>
      <w:r w:rsidRPr="007D5DCA">
        <w:rPr>
          <w:rFonts w:cs="Times New Roman"/>
          <w:i/>
          <w:iCs/>
          <w:noProof/>
          <w:szCs w:val="24"/>
        </w:rPr>
        <w:t>Vet. Microbiol.</w:t>
      </w:r>
      <w:r w:rsidRPr="007D5DCA">
        <w:rPr>
          <w:rFonts w:cs="Times New Roman"/>
          <w:noProof/>
          <w:szCs w:val="24"/>
        </w:rPr>
        <w:t xml:space="preserve"> 145, 187–197. doi:10.1016/j.vetmic.2010.08.021.</w:t>
      </w:r>
    </w:p>
    <w:p w14:paraId="4DABE41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Richards, R. G., Davidson, A. T., Meynecke, J. O., Beattie, K., Hernaman, V., Lynam, T., et al. (2015). Effects and mitigations of ocean acidification on wild and aquaculture scallop and prawn fisheries in Queensland, Australia. </w:t>
      </w:r>
      <w:r w:rsidRPr="007D5DCA">
        <w:rPr>
          <w:rFonts w:cs="Times New Roman"/>
          <w:i/>
          <w:iCs/>
          <w:noProof/>
          <w:szCs w:val="24"/>
        </w:rPr>
        <w:t>Fish. Res.</w:t>
      </w:r>
      <w:r w:rsidRPr="007D5DCA">
        <w:rPr>
          <w:rFonts w:cs="Times New Roman"/>
          <w:noProof/>
          <w:szCs w:val="24"/>
        </w:rPr>
        <w:t xml:space="preserve"> doi:10.1016/j.fishres.2014.06.013.</w:t>
      </w:r>
    </w:p>
    <w:p w14:paraId="56591167"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Romalde, J. L., Diéguez, A. L., Lasa, A., and Balboa, S. (2014). New Vibrio species associated to molluscan microbiota: A review. </w:t>
      </w:r>
      <w:r w:rsidRPr="007D5DCA">
        <w:rPr>
          <w:rFonts w:cs="Times New Roman"/>
          <w:i/>
          <w:iCs/>
          <w:noProof/>
          <w:szCs w:val="24"/>
        </w:rPr>
        <w:t>Front. Microbiol.</w:t>
      </w:r>
      <w:r w:rsidRPr="007D5DCA">
        <w:rPr>
          <w:rFonts w:cs="Times New Roman"/>
          <w:noProof/>
          <w:szCs w:val="24"/>
        </w:rPr>
        <w:t xml:space="preserve"> 4, 413. doi:10.3389/fmicb.2013.00413.</w:t>
      </w:r>
    </w:p>
    <w:p w14:paraId="31FD833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Schmidt, V., Gomez-Chiarri, M., Roy, C., Smith, K., and Amaral-Zettler, L. (2017). Subtle Microbiome Manipulation Using Probiotics Reduces Antibiotic-Associated Mortality in Fish. </w:t>
      </w:r>
      <w:r w:rsidRPr="007D5DCA">
        <w:rPr>
          <w:rFonts w:cs="Times New Roman"/>
          <w:i/>
          <w:iCs/>
          <w:noProof/>
          <w:szCs w:val="24"/>
        </w:rPr>
        <w:t>mSystems</w:t>
      </w:r>
      <w:r w:rsidRPr="007D5DCA">
        <w:rPr>
          <w:rFonts w:cs="Times New Roman"/>
          <w:noProof/>
          <w:szCs w:val="24"/>
        </w:rPr>
        <w:t xml:space="preserve"> 2, e00133-17. doi:10.1128/mSystems.00133-17.</w:t>
      </w:r>
    </w:p>
    <w:p w14:paraId="659FDD4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Shannon, P., Markiel, A., Ozier, O., Baliga, N. S., Wang, J. T., Ramage, D., et al. (2003). Cytoscape: A Software Environment for Integrated Models of Biomolecular Interaction Networks. </w:t>
      </w:r>
      <w:r w:rsidRPr="007D5DCA">
        <w:rPr>
          <w:rFonts w:cs="Times New Roman"/>
          <w:i/>
          <w:iCs/>
          <w:noProof/>
          <w:szCs w:val="24"/>
        </w:rPr>
        <w:t>Genome Res.</w:t>
      </w:r>
      <w:r w:rsidRPr="007D5DCA">
        <w:rPr>
          <w:rFonts w:cs="Times New Roman"/>
          <w:noProof/>
          <w:szCs w:val="24"/>
        </w:rPr>
        <w:t xml:space="preserve"> 13, 2498–2504. doi:10.1101/gr.1239303.</w:t>
      </w:r>
    </w:p>
    <w:p w14:paraId="40F8AFC7" w14:textId="00CBA20A"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Sinigalliano, C. D., Gidley, M. L., Shibata, T., Whitman, D., Dixon, T. H., Laws, E., et al. (2007). Impacts of Hurricanes Katrina and Rita on the microbial landscape of the New Orleans area. </w:t>
      </w:r>
      <w:r w:rsidRPr="007D5DCA">
        <w:rPr>
          <w:rFonts w:cs="Times New Roman"/>
          <w:i/>
          <w:iCs/>
          <w:noProof/>
          <w:szCs w:val="24"/>
        </w:rPr>
        <w:t>Proc. Natl. Acad. Sci. U. S. A.</w:t>
      </w:r>
      <w:r w:rsidRPr="007D5DCA">
        <w:rPr>
          <w:rFonts w:cs="Times New Roman"/>
          <w:noProof/>
          <w:szCs w:val="24"/>
        </w:rPr>
        <w:t xml:space="preserve"> 104, 9029–9034. doi:10.1073/pnas.0610552104.</w:t>
      </w:r>
    </w:p>
    <w:p w14:paraId="1F7C4DF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Sobrinho, P. de S. C., Destro, M. T., Franco, B. D. G. M., and Landgraf, M. (2010). Correlation between environmental factors and prevalence of Vibrio parahaemolyticus in oysters harvested in the southern coastal area of Sao Paulo State, Brazil. </w:t>
      </w:r>
      <w:r w:rsidRPr="007D5DCA">
        <w:rPr>
          <w:rFonts w:cs="Times New Roman"/>
          <w:i/>
          <w:iCs/>
          <w:noProof/>
          <w:szCs w:val="24"/>
        </w:rPr>
        <w:t>Appl. Environ. Microbiol.</w:t>
      </w:r>
      <w:r w:rsidRPr="007D5DCA">
        <w:rPr>
          <w:rFonts w:cs="Times New Roman"/>
          <w:noProof/>
          <w:szCs w:val="24"/>
        </w:rPr>
        <w:t xml:space="preserve"> 76, 1290–3. doi:10.1128/AEM.00861-09.</w:t>
      </w:r>
    </w:p>
    <w:p w14:paraId="7EC7F36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Socha, A. M. (2008). Chemistry of Antibiotics from Atlantic Actinomycete and Bacillus bacteria.</w:t>
      </w:r>
    </w:p>
    <w:p w14:paraId="57D21EE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7D5DCA">
        <w:rPr>
          <w:rFonts w:cs="Times New Roman"/>
          <w:i/>
          <w:iCs/>
          <w:noProof/>
          <w:szCs w:val="24"/>
        </w:rPr>
        <w:t>J. Shellfish Res.</w:t>
      </w:r>
      <w:r w:rsidRPr="007D5DCA">
        <w:rPr>
          <w:rFonts w:cs="Times New Roman"/>
          <w:noProof/>
          <w:szCs w:val="24"/>
        </w:rPr>
        <w:t xml:space="preserve"> 35, 319–328. doi:10.2983/035.035.0206.</w:t>
      </w:r>
    </w:p>
    <w:p w14:paraId="32F90F7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7D5DCA">
        <w:rPr>
          <w:rFonts w:cs="Times New Roman"/>
          <w:i/>
          <w:iCs/>
          <w:noProof/>
          <w:szCs w:val="24"/>
        </w:rPr>
        <w:t>Appl. Microbiol. Biotechnol.</w:t>
      </w:r>
      <w:r w:rsidRPr="007D5DCA">
        <w:rPr>
          <w:rFonts w:cs="Times New Roman"/>
          <w:noProof/>
          <w:szCs w:val="24"/>
        </w:rPr>
        <w:t xml:space="preserve"> 99, 8403–8417. doi:10.1007/s00253-015-6702-2.</w:t>
      </w:r>
    </w:p>
    <w:p w14:paraId="17D3FA6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Stentiford, G. D., Neil, D. M., Peeler, E. J., Shields, J. D., Small, H. J., Flegel, T. W., et al. (2012). Disease will limit future food supply from the global crustacean fishery and aquaculture sectors. </w:t>
      </w:r>
      <w:r w:rsidRPr="007D5DCA">
        <w:rPr>
          <w:rFonts w:cs="Times New Roman"/>
          <w:i/>
          <w:iCs/>
          <w:noProof/>
          <w:szCs w:val="24"/>
        </w:rPr>
        <w:t>J. Invertebr. Pathol.</w:t>
      </w:r>
      <w:r w:rsidRPr="007D5DCA">
        <w:rPr>
          <w:rFonts w:cs="Times New Roman"/>
          <w:noProof/>
          <w:szCs w:val="24"/>
        </w:rPr>
        <w:t xml:space="preserve"> 110, 141–157. doi:10.1016/J.JIP.2012.03.013.</w:t>
      </w:r>
    </w:p>
    <w:p w14:paraId="3A3988D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Tangl, J. S. (1983). Vibrio orientalis. </w:t>
      </w:r>
      <w:r w:rsidRPr="007D5DCA">
        <w:rPr>
          <w:rFonts w:cs="Times New Roman"/>
          <w:i/>
          <w:iCs/>
          <w:noProof/>
          <w:szCs w:val="24"/>
        </w:rPr>
        <w:t>Current</w:t>
      </w:r>
      <w:r w:rsidRPr="007D5DCA">
        <w:rPr>
          <w:rFonts w:cs="Times New Roman"/>
          <w:noProof/>
          <w:szCs w:val="24"/>
        </w:rPr>
        <w:t xml:space="preserve"> 8, 95–100. doi:10.1007/BF01566965.</w:t>
      </w:r>
    </w:p>
    <w:p w14:paraId="4C43C15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Thomas, F., Hehemann, J.-H., Rebuffet, E., Czjzek, M., and Michel, G. (2011). Environmental and Gut Bacteroidetes: The Food Connection. </w:t>
      </w:r>
      <w:r w:rsidRPr="007D5DCA">
        <w:rPr>
          <w:rFonts w:cs="Times New Roman"/>
          <w:i/>
          <w:iCs/>
          <w:noProof/>
          <w:szCs w:val="24"/>
        </w:rPr>
        <w:t>Front. Microbiol.</w:t>
      </w:r>
      <w:r w:rsidRPr="007D5DCA">
        <w:rPr>
          <w:rFonts w:cs="Times New Roman"/>
          <w:noProof/>
          <w:szCs w:val="24"/>
        </w:rPr>
        <w:t xml:space="preserve"> 2. doi:10.3389/fmicb.2011.00093.</w:t>
      </w:r>
    </w:p>
    <w:p w14:paraId="5E5D6F5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Torondel, B., Ensink, J. H. J., Gundogdu, O., Ijaz, U. Z., Parkhill, J., Abdelahi, F., et al. (2016). Assessment of the influence of intrinsic environmental and geographical factors on the bacterial ecology of pit latrines. </w:t>
      </w:r>
      <w:r w:rsidRPr="007D5DCA">
        <w:rPr>
          <w:rFonts w:cs="Times New Roman"/>
          <w:i/>
          <w:iCs/>
          <w:noProof/>
          <w:szCs w:val="24"/>
        </w:rPr>
        <w:t>Microb. Biotechnol.</w:t>
      </w:r>
      <w:r w:rsidRPr="007D5DCA">
        <w:rPr>
          <w:rFonts w:cs="Times New Roman"/>
          <w:noProof/>
          <w:szCs w:val="24"/>
        </w:rPr>
        <w:t xml:space="preserve"> 9, 209–223. doi:10.1111/1751-7915.12334.</w:t>
      </w:r>
    </w:p>
    <w:p w14:paraId="418527A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7D5DCA">
        <w:rPr>
          <w:rFonts w:cs="Times New Roman"/>
          <w:i/>
          <w:iCs/>
          <w:noProof/>
          <w:szCs w:val="24"/>
        </w:rPr>
        <w:t>FEMS Microbiol. Ecol.</w:t>
      </w:r>
      <w:r w:rsidRPr="007D5DCA">
        <w:rPr>
          <w:rFonts w:cs="Times New Roman"/>
          <w:noProof/>
          <w:szCs w:val="24"/>
        </w:rPr>
        <w:t xml:space="preserve"> 88, 69–83. doi:10.1111/1574-6941.12270.</w:t>
      </w:r>
    </w:p>
    <w:p w14:paraId="2C503E9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Tremblay, J., Singh, K., Fern, A., Kirton, E. S., He, S., Woyke, T., et al. (2015). Primer and platform effects on 16S rRNA tag sequencing. </w:t>
      </w:r>
      <w:r w:rsidRPr="007D5DCA">
        <w:rPr>
          <w:rFonts w:cs="Times New Roman"/>
          <w:i/>
          <w:iCs/>
          <w:noProof/>
          <w:szCs w:val="24"/>
        </w:rPr>
        <w:t>Front. Microbiol.</w:t>
      </w:r>
      <w:r w:rsidRPr="007D5DCA">
        <w:rPr>
          <w:rFonts w:cs="Times New Roman"/>
          <w:noProof/>
          <w:szCs w:val="24"/>
        </w:rPr>
        <w:t xml:space="preserve"> 6, 771. doi:10.3389/fmicb.2015.00771.</w:t>
      </w:r>
    </w:p>
    <w:p w14:paraId="1D7CF9E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Vaseeharan, B., and Ramasamy, P. (2003). Control of pathogenic Vibrio spp. by Bacillus subtilis BT23, a possible probiotic treatment for black tiger shrimp Penaeus monodon. </w:t>
      </w:r>
      <w:r w:rsidRPr="007D5DCA">
        <w:rPr>
          <w:rFonts w:cs="Times New Roman"/>
          <w:i/>
          <w:iCs/>
          <w:noProof/>
          <w:szCs w:val="24"/>
        </w:rPr>
        <w:t>Lett. Appl. Microbiol.</w:t>
      </w:r>
      <w:r w:rsidRPr="007D5DCA">
        <w:rPr>
          <w:rFonts w:cs="Times New Roman"/>
          <w:noProof/>
          <w:szCs w:val="24"/>
        </w:rPr>
        <w:t xml:space="preserve"> 36, 83–87. doi:10.1046/j.1472-765X.2003.01255.x.</w:t>
      </w:r>
    </w:p>
    <w:p w14:paraId="5E8CA3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Verschuere, L., Rombaut, G., Sorgeloos, P., and Verstraete, W. (2000). Probiotic Bacteria as Biological Control Agents in Aquaculture. </w:t>
      </w:r>
      <w:r w:rsidRPr="007D5DCA">
        <w:rPr>
          <w:rFonts w:cs="Times New Roman"/>
          <w:i/>
          <w:iCs/>
          <w:noProof/>
          <w:szCs w:val="24"/>
        </w:rPr>
        <w:t>Microbiol. Mol. Biol. Rev.</w:t>
      </w:r>
      <w:r w:rsidRPr="007D5DCA">
        <w:rPr>
          <w:rFonts w:cs="Times New Roman"/>
          <w:noProof/>
          <w:szCs w:val="24"/>
        </w:rPr>
        <w:t xml:space="preserve"> 64, 655–671. doi:10.1128/MMBR.64.4.655-671.2000.</w:t>
      </w:r>
    </w:p>
    <w:p w14:paraId="5477E41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Wegner, K., Volkenborn, N., Peter, H., and Eiler, A. (2013). Disturbance induced decoupling between host genetics and composition of the associated microbiome. </w:t>
      </w:r>
      <w:r w:rsidRPr="007D5DCA">
        <w:rPr>
          <w:rFonts w:cs="Times New Roman"/>
          <w:i/>
          <w:iCs/>
          <w:noProof/>
          <w:szCs w:val="24"/>
        </w:rPr>
        <w:t>BMC Microbiol.</w:t>
      </w:r>
      <w:r w:rsidRPr="007D5DCA">
        <w:rPr>
          <w:rFonts w:cs="Times New Roman"/>
          <w:noProof/>
          <w:szCs w:val="24"/>
        </w:rPr>
        <w:t xml:space="preserve"> 13, 252. doi:10.1186/1471-2180-13-252.</w:t>
      </w:r>
    </w:p>
    <w:p w14:paraId="167597F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Zou, Y., Ma, C., Zhang, Y., Du, Z., You, F., Tan, X., et al. (2016). Isolation and characterization of Vibrio alginolyticus from cultured amphioxus Branchiostoma belcheri tsingtauense. </w:t>
      </w:r>
      <w:r w:rsidRPr="007D5DCA">
        <w:rPr>
          <w:rFonts w:cs="Times New Roman"/>
          <w:i/>
          <w:iCs/>
          <w:noProof/>
          <w:szCs w:val="24"/>
        </w:rPr>
        <w:t>Biol.</w:t>
      </w:r>
      <w:r w:rsidRPr="007D5DCA">
        <w:rPr>
          <w:rFonts w:cs="Times New Roman"/>
          <w:noProof/>
          <w:szCs w:val="24"/>
        </w:rPr>
        <w:t xml:space="preserve"> 71, 757–762. doi:10.1515/biolog-2016-0102.</w:t>
      </w:r>
    </w:p>
    <w:p w14:paraId="38541AF3" w14:textId="77777777" w:rsidR="007D5DCA" w:rsidRPr="007D5DCA" w:rsidRDefault="007D5DCA" w:rsidP="007D5DCA">
      <w:pPr>
        <w:widowControl w:val="0"/>
        <w:autoSpaceDE w:val="0"/>
        <w:autoSpaceDN w:val="0"/>
        <w:adjustRightInd w:val="0"/>
        <w:ind w:left="480" w:hanging="480"/>
        <w:rPr>
          <w:rFonts w:cs="Times New Roman"/>
          <w:noProof/>
        </w:rPr>
      </w:pPr>
      <w:r w:rsidRPr="007D5DCA">
        <w:rPr>
          <w:rFonts w:cs="Times New Roman"/>
          <w:noProof/>
          <w:szCs w:val="24"/>
        </w:rPr>
        <w:t xml:space="preserve">Zurel, D., Benayahu, Y., Or, A., Kovacs, A., and Gophna, U. (2011). Composition and dynamics of the gill microbiota of an invasive Indo-Pacific oyster in the eastern Mediterranean Sea. </w:t>
      </w:r>
      <w:r w:rsidRPr="007D5DCA">
        <w:rPr>
          <w:rFonts w:cs="Times New Roman"/>
          <w:i/>
          <w:iCs/>
          <w:noProof/>
          <w:szCs w:val="24"/>
        </w:rPr>
        <w:t>Environ. Microbiol.</w:t>
      </w:r>
      <w:r w:rsidRPr="007D5DCA">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Marta Gomez-Chiarri" w:date="2018-02-07T09:46:00Z" w:initials="MGC">
    <w:p w14:paraId="1CB59F4B" w14:textId="0043B0E8" w:rsidR="003C248E" w:rsidRDefault="003C248E">
      <w:pPr>
        <w:pStyle w:val="CommentText"/>
      </w:pPr>
      <w:r>
        <w:rPr>
          <w:rStyle w:val="CommentReference"/>
        </w:rPr>
        <w:annotationRef/>
      </w:r>
      <w:r>
        <w:t>Is this correct? I just wanted to be a bit more specific on which parameters you use to characterize them here.</w:t>
      </w:r>
    </w:p>
  </w:comment>
  <w:comment w:id="22" w:author="Marta Gomez-Chiarri" w:date="2018-02-07T09:51:00Z" w:initials="MGC">
    <w:p w14:paraId="55863ADF" w14:textId="187DD36E" w:rsidR="003C248E" w:rsidRDefault="003C248E">
      <w:pPr>
        <w:pStyle w:val="CommentText"/>
      </w:pPr>
      <w:r>
        <w:rPr>
          <w:rStyle w:val="CommentReference"/>
        </w:rPr>
        <w:annotationRef/>
      </w:r>
      <w:r>
        <w:t xml:space="preserve">Rephrase </w:t>
      </w:r>
      <w:r>
        <w:rPr>
          <w:rFonts w:ascii="Helvetica" w:eastAsia="Helvetica" w:hAnsi="Helvetica" w:cs="Helvetica"/>
        </w:rPr>
        <w:t>–</w:t>
      </w:r>
      <w:r>
        <w:t xml:space="preserve"> do you want to say that they are naturally occurring in coastal waters, so they are difficult to avoid?</w:t>
      </w:r>
    </w:p>
  </w:comment>
  <w:comment w:id="31" w:author="Marta Gomez-Chiarri" w:date="2018-02-07T09:53:00Z" w:initials="MGC">
    <w:p w14:paraId="7B69EB2A" w14:textId="296FA1C5" w:rsidR="003C248E" w:rsidRDefault="003C248E">
      <w:pPr>
        <w:pStyle w:val="CommentText"/>
      </w:pPr>
      <w:r>
        <w:rPr>
          <w:rStyle w:val="CommentReference"/>
        </w:rPr>
        <w:annotationRef/>
      </w:r>
    </w:p>
  </w:comment>
  <w:comment w:id="32" w:author="Marta Gomez-Chiarri" w:date="2018-02-07T09:53:00Z" w:initials="MGC">
    <w:p w14:paraId="40A3E8DA" w14:textId="5792D5B4" w:rsidR="003C248E" w:rsidRDefault="003C248E">
      <w:pPr>
        <w:pStyle w:val="CommentText"/>
      </w:pPr>
      <w:r>
        <w:rPr>
          <w:rStyle w:val="CommentReference"/>
        </w:rPr>
        <w:annotationRef/>
      </w:r>
      <w:r>
        <w:t xml:space="preserve">Consolidate review reference with next </w:t>
      </w:r>
    </w:p>
  </w:comment>
  <w:comment w:id="33" w:author="Marta Gomez-Chiarri" w:date="2018-02-07T09:53:00Z" w:initials="MGC">
    <w:p w14:paraId="371D51AD" w14:textId="7AD33A47" w:rsidR="003C248E" w:rsidRDefault="003C248E">
      <w:pPr>
        <w:pStyle w:val="CommentText"/>
      </w:pPr>
      <w:r>
        <w:rPr>
          <w:rStyle w:val="CommentReference"/>
        </w:rPr>
        <w:annotationRef/>
      </w:r>
    </w:p>
  </w:comment>
  <w:comment w:id="58" w:author="Marta Gomez-Chiarri" w:date="2018-02-07T10:04:00Z" w:initials="MGC">
    <w:p w14:paraId="75825CA7" w14:textId="4C6D7873" w:rsidR="003C248E" w:rsidRDefault="003C248E">
      <w:pPr>
        <w:pStyle w:val="CommentText"/>
      </w:pPr>
      <w:r>
        <w:rPr>
          <w:rStyle w:val="CommentReference"/>
        </w:rPr>
        <w:annotationRef/>
      </w:r>
      <w:r>
        <w:t>I suggest staying with Crassostrea, I really don</w:t>
      </w:r>
      <w:r>
        <w:rPr>
          <w:rFonts w:ascii="Helvetica" w:eastAsia="Helvetica" w:hAnsi="Helvetica" w:cs="Helvetica"/>
        </w:rPr>
        <w:t>’</w:t>
      </w:r>
      <w:r>
        <w:t>t see the point of the name change, and I wonder why they are doing it.</w:t>
      </w:r>
    </w:p>
  </w:comment>
  <w:comment w:id="60" w:author="Marta Gomez-Chiarri" w:date="2018-02-07T10:06:00Z" w:initials="MGC">
    <w:p w14:paraId="63950FBA" w14:textId="05B1DEE1" w:rsidR="003C248E" w:rsidRDefault="003C248E">
      <w:pPr>
        <w:pStyle w:val="CommentText"/>
      </w:pPr>
      <w:r>
        <w:rPr>
          <w:rStyle w:val="CommentReference"/>
        </w:rPr>
        <w:annotationRef/>
      </w:r>
      <w:r>
        <w:t>Pacific?</w:t>
      </w:r>
    </w:p>
  </w:comment>
  <w:comment w:id="72" w:author="Marta Gomez-Chiarri" w:date="2018-02-07T10:11:00Z" w:initials="MGC">
    <w:p w14:paraId="7C50C5C0" w14:textId="52EAF67D" w:rsidR="003C248E" w:rsidRDefault="003C248E">
      <w:pPr>
        <w:pStyle w:val="CommentText"/>
      </w:pPr>
      <w:r>
        <w:rPr>
          <w:rStyle w:val="CommentReference"/>
        </w:rPr>
        <w:annotationRef/>
      </w:r>
      <w:r>
        <w:t>How do you know it is cause or an effect? (larvae being healthy changing the community? I would remove this last part of the sentence.</w:t>
      </w:r>
    </w:p>
  </w:comment>
  <w:comment w:id="78" w:author="Marta Gomez-Chiarri" w:date="2018-02-07T10:14:00Z" w:initials="MGC">
    <w:p w14:paraId="162679D6" w14:textId="63634693" w:rsidR="003C248E" w:rsidRDefault="003C248E">
      <w:pPr>
        <w:pStyle w:val="CommentText"/>
      </w:pPr>
      <w:r>
        <w:rPr>
          <w:rStyle w:val="CommentReference"/>
        </w:rPr>
        <w:annotationRef/>
      </w:r>
      <w:r>
        <w:t>Salt? (since it is not just NaCl)</w:t>
      </w:r>
    </w:p>
  </w:comment>
  <w:comment w:id="101" w:author="Marta Gomez-Chiarri" w:date="2018-02-07T10:17:00Z" w:initials="MGC">
    <w:p w14:paraId="50F9FEA2" w14:textId="132F6E31" w:rsidR="003C248E" w:rsidRDefault="003C248E">
      <w:pPr>
        <w:pStyle w:val="CommentText"/>
      </w:pPr>
      <w:r>
        <w:rPr>
          <w:rStyle w:val="CommentReference"/>
        </w:rPr>
        <w:annotationRef/>
      </w:r>
      <w:r>
        <w:t xml:space="preserve"> this is what is included in bomi</w:t>
      </w:r>
      <w:r>
        <w:rPr>
          <w:rFonts w:ascii="Helvetica" w:eastAsia="Helvetica" w:hAnsi="Helvetica" w:cs="Helvetica"/>
        </w:rPr>
        <w:t>’</w:t>
      </w:r>
      <w:r>
        <w:t>s formulation paper:</w:t>
      </w:r>
    </w:p>
    <w:p w14:paraId="462E7FCF" w14:textId="77777777" w:rsidR="003C248E" w:rsidRDefault="003C248E">
      <w:pPr>
        <w:pStyle w:val="CommentText"/>
      </w:pPr>
    </w:p>
    <w:p w14:paraId="36A1D894" w14:textId="1A14F5CD" w:rsidR="003C248E" w:rsidRDefault="003C248E">
      <w:pPr>
        <w:pStyle w:val="CommentText"/>
      </w:pPr>
      <w:r w:rsidRPr="00D07234">
        <w:rPr>
          <w:rFonts w:cs="Times New Roman"/>
          <w:bCs/>
          <w:i/>
        </w:rPr>
        <w:t>Tisochrysis lutea</w:t>
      </w:r>
      <w:r w:rsidRPr="00D07234">
        <w:rPr>
          <w:rFonts w:cs="Times New Roman"/>
          <w:bCs/>
        </w:rPr>
        <w:t xml:space="preserve"> (CCMP1324; formerly </w:t>
      </w:r>
      <w:r w:rsidRPr="00D07234">
        <w:rPr>
          <w:rFonts w:cs="Times New Roman"/>
          <w:bCs/>
          <w:i/>
        </w:rPr>
        <w:t>Isochrysis</w:t>
      </w:r>
      <w:r w:rsidRPr="00D07234">
        <w:rPr>
          <w:rFonts w:cs="Times New Roman"/>
          <w:bCs/>
        </w:rPr>
        <w:t xml:space="preserve"> sp., Tahitian strain) </w:t>
      </w:r>
      <w:r w:rsidRPr="00D07234">
        <w:rPr>
          <w:rFonts w:cs="Times New Roman"/>
        </w:rPr>
        <w:t xml:space="preserve">and </w:t>
      </w:r>
      <w:r w:rsidRPr="00D07234">
        <w:rPr>
          <w:rFonts w:eastAsia="Batang" w:cs="Times New Roman"/>
          <w:i/>
          <w:iCs/>
        </w:rPr>
        <w:t>Pavlova lutheri</w:t>
      </w:r>
      <w:r w:rsidRPr="00D07234">
        <w:rPr>
          <w:rFonts w:cs="Times New Roman"/>
        </w:rPr>
        <w:t xml:space="preserve"> (CCMP1325), daily. </w:t>
      </w:r>
      <w:r w:rsidRPr="00D07234">
        <w:rPr>
          <w:rFonts w:cs="Times New Roman"/>
          <w:color w:val="1A1A1A"/>
        </w:rPr>
        <w:t xml:space="preserve">Larvae were distributed into 60 L tanks at the VIMS Shellfish hatchery, and fed </w:t>
      </w:r>
      <w:r w:rsidRPr="00D07234">
        <w:rPr>
          <w:rFonts w:cs="Times New Roman"/>
          <w:i/>
          <w:color w:val="1A1A1A"/>
        </w:rPr>
        <w:t>Pavlova</w:t>
      </w:r>
      <w:r w:rsidRPr="00D07234">
        <w:rPr>
          <w:rFonts w:cs="Times New Roman"/>
          <w:color w:val="1A1A1A"/>
        </w:rPr>
        <w:t xml:space="preserve"> sp. days 1 - 4 and a mix of </w:t>
      </w:r>
      <w:r w:rsidRPr="00D07234">
        <w:rPr>
          <w:rFonts w:cs="Times New Roman"/>
          <w:i/>
          <w:color w:val="1A1A1A"/>
        </w:rPr>
        <w:t>Pavlova</w:t>
      </w:r>
      <w:r w:rsidRPr="00D07234">
        <w:rPr>
          <w:rFonts w:cs="Times New Roman"/>
          <w:color w:val="1A1A1A"/>
        </w:rPr>
        <w:t xml:space="preserve"> sp. and </w:t>
      </w:r>
      <w:r w:rsidRPr="00D07234">
        <w:rPr>
          <w:rFonts w:cs="Times New Roman"/>
          <w:i/>
          <w:color w:val="1A1A1A"/>
        </w:rPr>
        <w:t>Chaetocerus gracilis</w:t>
      </w:r>
      <w:r w:rsidRPr="00D07234">
        <w:rPr>
          <w:rFonts w:cs="Times New Roman"/>
          <w:color w:val="1A1A1A"/>
        </w:rPr>
        <w:t xml:space="preserve"> from day 5 on</w:t>
      </w:r>
    </w:p>
  </w:comment>
  <w:comment w:id="120" w:author="Marta Gomez-Chiarri" w:date="2018-02-07T10:31:00Z" w:initials="MGC">
    <w:p w14:paraId="0A2C8A03" w14:textId="20847E54" w:rsidR="003C248E" w:rsidRDefault="003C248E">
      <w:pPr>
        <w:pStyle w:val="CommentText"/>
      </w:pPr>
      <w:r>
        <w:rPr>
          <w:rStyle w:val="CommentReference"/>
        </w:rPr>
        <w:annotationRef/>
      </w:r>
      <w:r>
        <w:t xml:space="preserve">I am not sure about this </w:t>
      </w:r>
      <w:r>
        <w:rPr>
          <w:rFonts w:ascii="Helvetica" w:eastAsia="Helvetica" w:hAnsi="Helvetica" w:cs="Helvetica"/>
        </w:rPr>
        <w:t>–</w:t>
      </w:r>
      <w:r>
        <w:t xml:space="preserve"> there would be bacteria resuspended in the RNA later, not just the swab, so if only the tip was used we would have lost bacteria</w:t>
      </w:r>
      <w:r>
        <w:rPr>
          <w:rFonts w:ascii="Helvetica" w:eastAsia="Helvetica" w:hAnsi="Helvetica" w:cs="Helvetica"/>
        </w:rPr>
        <w:t>…</w:t>
      </w:r>
      <w:r>
        <w:t>.</w:t>
      </w:r>
    </w:p>
  </w:comment>
  <w:comment w:id="128" w:author="Rebecca Stevick" w:date="2017-12-08T14:23:00Z" w:initials="RS">
    <w:p w14:paraId="65A56B60" w14:textId="00FDAFBE" w:rsidR="003C248E" w:rsidRDefault="003C248E" w:rsidP="006A232A">
      <w:pPr>
        <w:pStyle w:val="CommentText"/>
      </w:pPr>
      <w:r>
        <w:rPr>
          <w:rStyle w:val="CommentReference"/>
        </w:rPr>
        <w:annotationRef/>
      </w:r>
      <w:r>
        <w:t>From Bomi’s manuscript – these are not the primers for V3-V4 regions. Wrong region or wrong primers?</w:t>
      </w:r>
    </w:p>
  </w:comment>
  <w:comment w:id="129" w:author="Marta Gomez-Chiarri" w:date="2018-02-07T10:33:00Z" w:initials="MGC">
    <w:p w14:paraId="7A2AA890" w14:textId="3E4F8DB2" w:rsidR="003C248E" w:rsidRDefault="003C248E">
      <w:pPr>
        <w:pStyle w:val="CommentText"/>
      </w:pPr>
      <w:r>
        <w:rPr>
          <w:rStyle w:val="CommentReference"/>
        </w:rPr>
        <w:annotationRef/>
      </w:r>
      <w:r>
        <w:t>Did you check the freezer or the primers ordered around that time to see which ones are there? (we can check IDT orders for that time)</w:t>
      </w:r>
    </w:p>
  </w:comment>
  <w:comment w:id="130" w:author="Rebecca Stevick" w:date="2017-12-16T21:05:00Z" w:initials="RS">
    <w:p w14:paraId="227CB299" w14:textId="77777777" w:rsidR="003C248E" w:rsidRDefault="003C248E" w:rsidP="00B116F8">
      <w:pPr>
        <w:pStyle w:val="CommentText"/>
      </w:pPr>
      <w:r>
        <w:rPr>
          <w:rStyle w:val="CommentReference"/>
        </w:rPr>
        <w:annotationRef/>
      </w:r>
      <w:r w:rsidRPr="00285C9E">
        <w:t>T-test or ANOVA to confirm? What is appropriate?</w:t>
      </w:r>
    </w:p>
  </w:comment>
  <w:comment w:id="131" w:author="Marta Gomez-Chiarri" w:date="2018-02-07T10:44:00Z" w:initials="MGC">
    <w:p w14:paraId="63A75543" w14:textId="7315DF19" w:rsidR="003C248E" w:rsidRDefault="003C248E">
      <w:pPr>
        <w:pStyle w:val="CommentText"/>
      </w:pPr>
      <w:r>
        <w:rPr>
          <w:rStyle w:val="CommentReference"/>
        </w:rPr>
        <w:annotationRef/>
      </w:r>
      <w:r>
        <w:t xml:space="preserve">t-test </w:t>
      </w:r>
      <w:r>
        <w:rPr>
          <w:rFonts w:ascii="Helvetica" w:eastAsia="Helvetica" w:hAnsi="Helvetica" w:cs="Helvetica"/>
        </w:rPr>
        <w:t>–</w:t>
      </w:r>
      <w:r>
        <w:t xml:space="preserve"> two groups, more than 2 groups would be ANOVA</w:t>
      </w:r>
    </w:p>
  </w:comment>
  <w:comment w:id="132" w:author="Marta Gomez-Chiarri" w:date="2018-02-07T12:39:00Z" w:initials="MGC">
    <w:p w14:paraId="4D0FA320" w14:textId="624EDD33" w:rsidR="002A0BFE" w:rsidRDefault="002A0BFE">
      <w:pPr>
        <w:pStyle w:val="CommentText"/>
      </w:pPr>
      <w:r>
        <w:rPr>
          <w:rStyle w:val="CommentReference"/>
        </w:rPr>
        <w:annotationRef/>
      </w:r>
      <w:r>
        <w:t xml:space="preserve">MAYBE LIST CRITERIA USED FOR THE NETWORK? </w:t>
      </w:r>
    </w:p>
  </w:comment>
  <w:comment w:id="135" w:author="Anton Post" w:date="2017-12-27T11:10:00Z" w:initials="AFP">
    <w:p w14:paraId="001C22AC" w14:textId="3ACB9CF7" w:rsidR="003C248E" w:rsidRDefault="003C248E">
      <w:pPr>
        <w:pStyle w:val="CommentText"/>
      </w:pPr>
      <w:r>
        <w:rPr>
          <w:rStyle w:val="CommentReference"/>
        </w:rPr>
        <w:annotationRef/>
      </w:r>
      <w:r>
        <w:t xml:space="preserve">You cannot publish a previously published figure! For </w:t>
      </w:r>
    </w:p>
  </w:comment>
  <w:comment w:id="136" w:author="Rebecca Stevick" w:date="2017-12-16T21:07:00Z" w:initials="RS">
    <w:p w14:paraId="0E421F6E" w14:textId="1897D6FC" w:rsidR="003C248E" w:rsidRDefault="003C248E">
      <w:pPr>
        <w:pStyle w:val="CommentText"/>
      </w:pPr>
      <w:r>
        <w:rPr>
          <w:rStyle w:val="CommentReference"/>
        </w:rPr>
        <w:annotationRef/>
      </w:r>
      <w:r>
        <w:t>Marta, what figures are appropriate here?</w:t>
      </w:r>
    </w:p>
  </w:comment>
  <w:comment w:id="137" w:author="Marta Gomez-Chiarri" w:date="2018-02-07T10:45:00Z" w:initials="MGC">
    <w:p w14:paraId="7D7FFDA7" w14:textId="3A99E551" w:rsidR="003C248E" w:rsidRDefault="003C248E">
      <w:pPr>
        <w:pStyle w:val="CommentText"/>
      </w:pPr>
      <w:r>
        <w:rPr>
          <w:rStyle w:val="CommentReference"/>
        </w:rPr>
        <w:annotationRef/>
      </w:r>
      <w:r>
        <w:t>You just refer to those results in the discussion, you cannot include them here.   Make sure we name the trials the same way as in Bomi</w:t>
      </w:r>
      <w:r>
        <w:rPr>
          <w:rFonts w:ascii="Helvetica" w:eastAsia="Helvetica" w:hAnsi="Helvetica" w:cs="Helvetica"/>
        </w:rPr>
        <w:t>’</w:t>
      </w:r>
      <w:r>
        <w:t xml:space="preserve">s formulation paper.     </w:t>
      </w:r>
    </w:p>
    <w:p w14:paraId="66548697" w14:textId="77777777" w:rsidR="003C248E" w:rsidRDefault="003C248E">
      <w:pPr>
        <w:pStyle w:val="CommentText"/>
      </w:pPr>
    </w:p>
    <w:p w14:paraId="6CAC18C4" w14:textId="77777777" w:rsidR="003C248E" w:rsidRDefault="003C248E" w:rsidP="00E734EE">
      <w:pPr>
        <w:pStyle w:val="CommentText"/>
      </w:pPr>
      <w:r w:rsidRPr="00E734EE">
        <w:t xml:space="preserve">You got the wrong dates for the trials </w:t>
      </w:r>
      <w:r w:rsidRPr="00E734EE">
        <w:rPr>
          <w:rFonts w:ascii="Helvetica" w:eastAsia="Helvetica" w:hAnsi="Helvetica" w:cs="Helvetica"/>
          <w:cs/>
          <w:lang w:bidi="mr-IN"/>
        </w:rPr>
        <w:t>–</w:t>
      </w:r>
      <w:r w:rsidRPr="00E734EE">
        <w:t xml:space="preserve"> according to Bomi</w:t>
      </w:r>
      <w:r w:rsidRPr="00E734EE">
        <w:rPr>
          <w:rFonts w:ascii="Helvetica" w:eastAsia="Helvetica" w:hAnsi="Helvetica" w:cs="Helvetica"/>
        </w:rPr>
        <w:t>’s dissertation, microbiome was from trials done on January, 2015 (Trial II on Chapter 4 of the dissertation) a</w:t>
      </w:r>
      <w:r w:rsidRPr="00E734EE">
        <w:t xml:space="preserve">nd February, 2015 (Trial III on Chapter 4). </w:t>
      </w:r>
    </w:p>
    <w:p w14:paraId="64E30870" w14:textId="77777777" w:rsidR="003C248E" w:rsidRDefault="003C248E" w:rsidP="00E734EE">
      <w:pPr>
        <w:pStyle w:val="CommentText"/>
      </w:pPr>
    </w:p>
    <w:p w14:paraId="288B8A95" w14:textId="30491CEE" w:rsidR="003C248E" w:rsidRPr="00E734EE" w:rsidRDefault="003C248E" w:rsidP="00E734EE">
      <w:pPr>
        <w:pStyle w:val="CommentText"/>
      </w:pPr>
      <w:r>
        <w:t>Trial 3 is described in the formulation paper as (SOhn et al. in prep)</w:t>
      </w:r>
    </w:p>
    <w:p w14:paraId="62668801" w14:textId="7115CED1" w:rsidR="003C248E" w:rsidRDefault="003C248E">
      <w:pPr>
        <w:pStyle w:val="CommentText"/>
      </w:pPr>
    </w:p>
  </w:comment>
  <w:comment w:id="147" w:author="Marta Gomez-Chiarri" w:date="2018-02-07T11:02:00Z" w:initials="MGC">
    <w:p w14:paraId="4BBD9804" w14:textId="4578A1F3" w:rsidR="00594686" w:rsidRDefault="00594686">
      <w:pPr>
        <w:pStyle w:val="CommentText"/>
      </w:pPr>
      <w:r>
        <w:rPr>
          <w:rStyle w:val="CommentReference"/>
        </w:rPr>
        <w:annotationRef/>
      </w:r>
      <w:r>
        <w:t>Could you say that there is a (significant?) relative enrichment in proteobacteria in swab and then larval samples compared to water, with a decrease in bacteroidetes? (at the expense mainly of bacteroidetes?)  Would be appropriate to do a fisher</w:t>
      </w:r>
      <w:r>
        <w:rPr>
          <w:rFonts w:ascii="Helvetica" w:eastAsia="Helvetica" w:hAnsi="Helvetica" w:cs="Helvetica"/>
        </w:rPr>
        <w:t>’</w:t>
      </w:r>
      <w:r>
        <w:t>s test to determine significance on those most abundant species?</w:t>
      </w:r>
    </w:p>
  </w:comment>
  <w:comment w:id="150" w:author="Marta Gomez-Chiarri" w:date="2018-02-07T11:25:00Z" w:initials="MGC">
    <w:p w14:paraId="783AAE7E" w14:textId="1927BED3" w:rsidR="000558C2" w:rsidRDefault="000558C2">
      <w:pPr>
        <w:pStyle w:val="CommentText"/>
      </w:pPr>
      <w:r>
        <w:rPr>
          <w:rStyle w:val="CommentReference"/>
        </w:rPr>
        <w:annotationRef/>
      </w:r>
      <w:r>
        <w:t>Same index as Simpson?</w:t>
      </w:r>
    </w:p>
  </w:comment>
  <w:comment w:id="151" w:author="Marta Gomez-Chiarri" w:date="2018-02-07T11:26:00Z" w:initials="MGC">
    <w:p w14:paraId="59DC849F" w14:textId="1EA0F579" w:rsidR="000558C2" w:rsidRDefault="000558C2">
      <w:pPr>
        <w:pStyle w:val="CommentText"/>
      </w:pPr>
      <w:r>
        <w:rPr>
          <w:rStyle w:val="CommentReference"/>
        </w:rPr>
        <w:annotationRef/>
      </w:r>
      <w:r>
        <w:t>Is this for all trials?</w:t>
      </w:r>
    </w:p>
  </w:comment>
  <w:comment w:id="159" w:author="Marta Gomez-Chiarri" w:date="2018-02-07T11:35:00Z" w:initials="MGC">
    <w:p w14:paraId="0C96877A" w14:textId="2475BA83" w:rsidR="00942692" w:rsidRDefault="00942692">
      <w:pPr>
        <w:pStyle w:val="CommentText"/>
      </w:pPr>
      <w:r>
        <w:rPr>
          <w:rStyle w:val="CommentReference"/>
        </w:rPr>
        <w:annotationRef/>
      </w:r>
      <w:r>
        <w:t>Suggesting an intermediate stage?</w:t>
      </w:r>
    </w:p>
  </w:comment>
  <w:comment w:id="160" w:author="Rebecca Stevick" w:date="2017-12-14T17:19:00Z" w:initials="RS">
    <w:p w14:paraId="6B0D45A3" w14:textId="77777777" w:rsidR="003C248E" w:rsidRDefault="003C248E" w:rsidP="00427B70">
      <w:pPr>
        <w:pStyle w:val="CommentText"/>
      </w:pPr>
      <w:r>
        <w:rPr>
          <w:rStyle w:val="CommentReference"/>
        </w:rPr>
        <w:annotationRef/>
      </w:r>
      <w:r>
        <w:t>Show this data from Trial 3 to confirm this point?</w:t>
      </w:r>
    </w:p>
  </w:comment>
  <w:comment w:id="161" w:author="Marta Gomez-Chiarri" w:date="2018-02-07T12:11:00Z" w:initials="MGC">
    <w:p w14:paraId="7F097725" w14:textId="6E48054E" w:rsidR="000E2FA7" w:rsidRDefault="000E2FA7">
      <w:pPr>
        <w:pStyle w:val="CommentText"/>
      </w:pPr>
      <w:r>
        <w:rPr>
          <w:rStyle w:val="CommentReference"/>
        </w:rPr>
        <w:annotationRef/>
      </w:r>
      <w:r>
        <w:t xml:space="preserve">Is the temporal change due to the </w:t>
      </w:r>
      <w:r w:rsidR="004A0649">
        <w:t>swabs and/or larvae changing?  Which one changes the most temporally</w:t>
      </w:r>
    </w:p>
  </w:comment>
  <w:comment w:id="164" w:author="Marta Gomez-Chiarri" w:date="2018-02-07T12:14:00Z" w:initials="MGC">
    <w:p w14:paraId="67F898F5" w14:textId="70F9EC5B" w:rsidR="008A3E93" w:rsidRDefault="008A3E93">
      <w:pPr>
        <w:pStyle w:val="CommentText"/>
      </w:pPr>
      <w:r>
        <w:rPr>
          <w:rStyle w:val="CommentReference"/>
        </w:rPr>
        <w:annotationRef/>
      </w:r>
      <w:r>
        <w:t>How did you identify it? (based on changes in abundance etc</w:t>
      </w:r>
      <w:r>
        <w:rPr>
          <w:rFonts w:ascii="Helvetica" w:eastAsia="Helvetica" w:hAnsi="Helvetica" w:cs="Helvetica"/>
        </w:rPr>
        <w:t>…</w:t>
      </w:r>
      <w:r>
        <w:t>)</w:t>
      </w:r>
    </w:p>
  </w:comment>
  <w:comment w:id="165" w:author="Marta Gomez-Chiarri" w:date="2018-02-07T12:15:00Z" w:initials="MGC">
    <w:p w14:paraId="69F01F02" w14:textId="0A7C77F0" w:rsidR="008A3E93" w:rsidRDefault="008A3E93">
      <w:pPr>
        <w:pStyle w:val="CommentText"/>
      </w:pPr>
      <w:r>
        <w:rPr>
          <w:rStyle w:val="CommentReference"/>
        </w:rPr>
        <w:annotationRef/>
      </w:r>
      <w:r>
        <w:t>Significance?</w:t>
      </w:r>
    </w:p>
  </w:comment>
  <w:comment w:id="167" w:author="Anton Post" w:date="2017-12-28T10:43:00Z" w:initials="AFP">
    <w:p w14:paraId="1E53EFCD" w14:textId="22B5E34B" w:rsidR="003C248E" w:rsidRDefault="003C248E">
      <w:pPr>
        <w:pStyle w:val="CommentText"/>
      </w:pPr>
      <w:r>
        <w:rPr>
          <w:rStyle w:val="CommentReference"/>
        </w:rPr>
        <w:annotationRef/>
      </w:r>
      <w:bookmarkStart w:id="169" w:name="_Hlk504551044"/>
      <w:r>
        <w:t>Why would that be if you change water every other day. Are there less targets?</w:t>
      </w:r>
      <w:bookmarkEnd w:id="169"/>
    </w:p>
  </w:comment>
  <w:comment w:id="168" w:author="Marta Gomez-Chiarri" w:date="2018-02-07T12:15:00Z" w:initials="MGC">
    <w:p w14:paraId="0F8E65CA" w14:textId="3ED6FADC" w:rsidR="008A3E93" w:rsidRDefault="008A3E93">
      <w:pPr>
        <w:pStyle w:val="CommentText"/>
      </w:pPr>
      <w:r>
        <w:rPr>
          <w:rStyle w:val="CommentReference"/>
        </w:rPr>
        <w:annotationRef/>
      </w:r>
      <w:r>
        <w:t xml:space="preserve">Because at the hatcheries they need to change the water to maintain water quality on static systems,  </w:t>
      </w:r>
    </w:p>
  </w:comment>
  <w:comment w:id="170" w:author="Marta Gomez-Chiarri" w:date="2018-02-07T12:22:00Z" w:initials="MGC">
    <w:p w14:paraId="1D87BF92" w14:textId="2A373D2D" w:rsidR="0097082A" w:rsidRDefault="0097082A">
      <w:pPr>
        <w:pStyle w:val="CommentText"/>
      </w:pPr>
      <w:r>
        <w:rPr>
          <w:rStyle w:val="CommentReference"/>
        </w:rPr>
        <w:annotationRef/>
      </w:r>
      <w:r>
        <w:t>Not sure I follow.  Remember that they won</w:t>
      </w:r>
      <w:r>
        <w:rPr>
          <w:rFonts w:ascii="Helvetica" w:eastAsia="Helvetica" w:hAnsi="Helvetica" w:cs="Helvetica"/>
        </w:rPr>
        <w:t>’</w:t>
      </w:r>
      <w:r>
        <w:t>t see the mortality data until the discussion, unless you add it in Table 1 (with a reference to the manuscript in prep)</w:t>
      </w:r>
    </w:p>
  </w:comment>
  <w:comment w:id="171" w:author="Anton Post" w:date="2017-12-28T10:46:00Z" w:initials="AFP">
    <w:p w14:paraId="17FAA5A0" w14:textId="50A46333" w:rsidR="003C248E" w:rsidRDefault="003C248E">
      <w:pPr>
        <w:pStyle w:val="CommentText"/>
      </w:pPr>
      <w:r>
        <w:rPr>
          <w:rStyle w:val="CommentReference"/>
        </w:rPr>
        <w:annotationRef/>
      </w:r>
      <w:bookmarkStart w:id="173" w:name="_Hlk504551059"/>
      <w:r>
        <w:t>Same question as above, but also what would be the mode of action that promotes Oceanospiralles over other taxa. Is same competing species being removed and so growth of O’s get enhanced?</w:t>
      </w:r>
      <w:bookmarkEnd w:id="173"/>
    </w:p>
  </w:comment>
  <w:comment w:id="172" w:author="Marta Gomez-Chiarri" w:date="2018-02-07T12:20:00Z" w:initials="MGC">
    <w:p w14:paraId="6A46558B" w14:textId="15525E37" w:rsidR="0097082A" w:rsidRDefault="0097082A">
      <w:pPr>
        <w:pStyle w:val="CommentText"/>
      </w:pPr>
      <w:r>
        <w:rPr>
          <w:rStyle w:val="CommentReference"/>
        </w:rPr>
        <w:annotationRef/>
      </w:r>
      <w:r>
        <w:t>What is the effect of the oysters on this? Could the oyster mediate that effect?</w:t>
      </w:r>
    </w:p>
    <w:p w14:paraId="26CA8C08" w14:textId="77777777" w:rsidR="008E49A4" w:rsidRDefault="008E49A4">
      <w:pPr>
        <w:pStyle w:val="CommentText"/>
      </w:pPr>
    </w:p>
    <w:p w14:paraId="75EE8360" w14:textId="613A5619" w:rsidR="008E49A4" w:rsidRDefault="008E49A4">
      <w:pPr>
        <w:pStyle w:val="CommentText"/>
      </w:pPr>
      <w:r>
        <w:t xml:space="preserve">Also </w:t>
      </w:r>
      <w:r>
        <w:rPr>
          <w:rFonts w:ascii="Helvetica" w:eastAsia="Helvetica" w:hAnsi="Helvetica" w:cs="Helvetica"/>
        </w:rPr>
        <w:t>–</w:t>
      </w:r>
      <w:r>
        <w:t xml:space="preserve"> did you evaluate significance for all groups? How did you identify significance for Oceanospirillales?  Maybe it would be easier to explain if you move the co-</w:t>
      </w:r>
      <w:r w:rsidR="001559CB">
        <w:t>occurance analysis before this section?</w:t>
      </w:r>
    </w:p>
  </w:comment>
  <w:comment w:id="176" w:author="Marta Gomez-Chiarri" w:date="2018-02-07T12:23:00Z" w:initials="MGC">
    <w:p w14:paraId="0B202CAC" w14:textId="1D62FA99" w:rsidR="006E557E" w:rsidRDefault="006E557E">
      <w:pPr>
        <w:pStyle w:val="CommentText"/>
      </w:pPr>
      <w:r>
        <w:rPr>
          <w:rStyle w:val="CommentReference"/>
        </w:rPr>
        <w:annotationRef/>
      </w:r>
      <w:r>
        <w:t>Which ones?</w:t>
      </w:r>
    </w:p>
  </w:comment>
  <w:comment w:id="177" w:author="Marta Gomez-Chiarri" w:date="2018-02-07T12:31:00Z" w:initials="MGC">
    <w:p w14:paraId="231AFC85" w14:textId="533682AE" w:rsidR="008E49A4" w:rsidRDefault="008E49A4">
      <w:pPr>
        <w:pStyle w:val="CommentText"/>
      </w:pPr>
      <w:r>
        <w:rPr>
          <w:rStyle w:val="CommentReference"/>
        </w:rPr>
        <w:annotationRef/>
      </w:r>
      <w:r>
        <w:t xml:space="preserve">Not sure what you mean </w:t>
      </w:r>
      <w:r>
        <w:rPr>
          <w:rFonts w:ascii="Helvetica" w:eastAsia="Helvetica" w:hAnsi="Helvetica" w:cs="Helvetica"/>
        </w:rPr>
        <w:t>–</w:t>
      </w:r>
      <w:r>
        <w:t xml:space="preserve"> maybe remove? Do you need this sentence?</w:t>
      </w:r>
    </w:p>
  </w:comment>
  <w:comment w:id="180" w:author="Rebecca Stevick" w:date="2017-12-16T21:06:00Z" w:initials="RS">
    <w:p w14:paraId="74B71850" w14:textId="4D3E8FC0" w:rsidR="003C248E" w:rsidRPr="00187EA7" w:rsidRDefault="003C248E">
      <w:pPr>
        <w:pStyle w:val="CommentText"/>
      </w:pPr>
      <w:r>
        <w:rPr>
          <w:rStyle w:val="CommentReference"/>
        </w:rPr>
        <w:annotationRef/>
      </w:r>
      <w:r>
        <w:t xml:space="preserve">Add in comparison with </w:t>
      </w:r>
      <w:r>
        <w:rPr>
          <w:i/>
        </w:rPr>
        <w:t>Vibrio</w:t>
      </w:r>
      <w:r>
        <w:t xml:space="preserve"> spot counts?</w:t>
      </w:r>
    </w:p>
  </w:comment>
  <w:comment w:id="181" w:author="Marta Gomez-Chiarri" w:date="2018-02-07T12:37:00Z" w:initials="MGC">
    <w:p w14:paraId="5059121C" w14:textId="3BE6199F" w:rsidR="002A0BFE" w:rsidRDefault="002A0BFE">
      <w:pPr>
        <w:pStyle w:val="CommentText"/>
      </w:pPr>
      <w:r>
        <w:rPr>
          <w:rStyle w:val="CommentReference"/>
        </w:rPr>
        <w:annotationRef/>
      </w:r>
      <w:r>
        <w:t xml:space="preserve">WHAT IS THE SIMILARITY </w:t>
      </w:r>
      <w:r>
        <w:rPr>
          <w:rFonts w:ascii="Helvetica" w:eastAsia="Helvetica" w:hAnsi="Helvetica" w:cs="Helvetica"/>
        </w:rPr>
        <w:t>–</w:t>
      </w:r>
      <w:r>
        <w:t xml:space="preserve"> IDENTITY OF THE HITS TO EACH OF THOSE SPECIES?   YOU MAY WANT TO SAY </w:t>
      </w:r>
      <w:r>
        <w:rPr>
          <w:rFonts w:ascii="Helvetica" w:eastAsia="Helvetica" w:hAnsi="Helvetica" w:cs="Helvetica"/>
        </w:rPr>
        <w:t>‘</w:t>
      </w:r>
      <w:r>
        <w:t>CLOSEST MATCH</w:t>
      </w:r>
      <w:r>
        <w:rPr>
          <w:rFonts w:ascii="Helvetica" w:eastAsia="Helvetica" w:hAnsi="Helvetica" w:cs="Helvetica"/>
        </w:rPr>
        <w:t>’</w:t>
      </w:r>
      <w:r>
        <w:t xml:space="preserve"> SINCE YOU CANNOT BE SURE IT IS THOSE STRAINS YOU DETECTED BASED ON 16S</w:t>
      </w:r>
    </w:p>
  </w:comment>
  <w:comment w:id="188" w:author="Marta Gomez-Chiarri" w:date="2018-02-07T12:44:00Z" w:initials="MGC">
    <w:p w14:paraId="695D7E5C" w14:textId="17ACC604" w:rsidR="002A0BFE" w:rsidRDefault="002A0BFE">
      <w:pPr>
        <w:pStyle w:val="CommentText"/>
      </w:pPr>
      <w:r>
        <w:rPr>
          <w:rStyle w:val="CommentReference"/>
        </w:rPr>
        <w:annotationRef/>
      </w:r>
      <w:r>
        <w:t>Not sure what the best way is to explain this, since the clusters are not necessarily obvious.  Let</w:t>
      </w:r>
      <w:r>
        <w:rPr>
          <w:rFonts w:ascii="Helvetica" w:eastAsia="Helvetica" w:hAnsi="Helvetica" w:cs="Helvetica"/>
        </w:rPr>
        <w:t>’</w:t>
      </w:r>
      <w:r>
        <w:t>s talk about this</w:t>
      </w:r>
    </w:p>
  </w:comment>
  <w:comment w:id="223" w:author="Marta Gomez-Chiarri" w:date="2018-02-07T12:45:00Z" w:initials="MGC">
    <w:p w14:paraId="7328B21B" w14:textId="4430F6DA" w:rsidR="002A0BFE" w:rsidRDefault="002A0BFE">
      <w:pPr>
        <w:pStyle w:val="CommentText"/>
      </w:pPr>
      <w:r>
        <w:rPr>
          <w:rStyle w:val="CommentReference"/>
        </w:rPr>
        <w:annotationRef/>
      </w:r>
      <w:r>
        <w:t>Not sure I follow, I think we need a bit more to explain these patterns.</w:t>
      </w:r>
    </w:p>
  </w:comment>
  <w:comment w:id="244" w:author="Marta Gomez-Chiarri" w:date="2018-02-07T12:50:00Z" w:initials="MGC">
    <w:p w14:paraId="1132F2C6" w14:textId="4E822352" w:rsidR="007566C0" w:rsidRDefault="007566C0">
      <w:pPr>
        <w:pStyle w:val="CommentText"/>
      </w:pPr>
      <w:r>
        <w:rPr>
          <w:rStyle w:val="CommentReference"/>
        </w:rPr>
        <w:annotationRef/>
      </w:r>
      <w:r>
        <w:t>Maybe we need more about this in the introduction?</w:t>
      </w:r>
    </w:p>
  </w:comment>
  <w:comment w:id="252" w:author="Marta Gomez-Chiarri" w:date="2018-02-07T12:54:00Z" w:initials="MGC">
    <w:p w14:paraId="40BA87CA" w14:textId="01170F06" w:rsidR="007566C0" w:rsidRDefault="007566C0">
      <w:pPr>
        <w:pStyle w:val="CommentText"/>
      </w:pPr>
      <w:r>
        <w:rPr>
          <w:rStyle w:val="CommentReference"/>
        </w:rPr>
        <w:annotationRef/>
      </w:r>
      <w:r>
        <w:t>That would argue for you looking at patterns within each time point and sample type, so you can determine the effect of probiotic.</w:t>
      </w:r>
    </w:p>
  </w:comment>
  <w:comment w:id="257" w:author="Marta Gomez-Chiarri" w:date="2018-02-07T12:56:00Z" w:initials="MGC">
    <w:p w14:paraId="6A5A2B83" w14:textId="48FDDCBA" w:rsidR="007566C0" w:rsidRDefault="007566C0">
      <w:pPr>
        <w:pStyle w:val="CommentText"/>
      </w:pPr>
      <w:r>
        <w:rPr>
          <w:rStyle w:val="CommentReference"/>
        </w:rPr>
        <w:annotationRef/>
      </w:r>
      <w:r>
        <w:t xml:space="preserve">I think you should focus on the most important findings </w:t>
      </w:r>
      <w:r>
        <w:rPr>
          <w:rFonts w:ascii="Helvetica" w:eastAsia="Helvetica" w:hAnsi="Helvetica" w:cs="Helvetica"/>
        </w:rPr>
        <w:t>–</w:t>
      </w:r>
      <w:r>
        <w:t xml:space="preserve"> I </w:t>
      </w:r>
      <w:r w:rsidR="005539B1">
        <w:t>think in this case is that Proteobacteria was still the most abundant in all samples, but the other phyla showed different relative abundance in each of the sample types</w:t>
      </w:r>
    </w:p>
  </w:comment>
  <w:comment w:id="259" w:author="Marta Gomez-Chiarri" w:date="2018-02-07T12:58:00Z" w:initials="MGC">
    <w:p w14:paraId="6BADA5C1" w14:textId="176B2847" w:rsidR="005539B1" w:rsidRDefault="005539B1">
      <w:pPr>
        <w:pStyle w:val="CommentText"/>
      </w:pPr>
      <w:r>
        <w:rPr>
          <w:rStyle w:val="CommentReference"/>
        </w:rPr>
        <w:annotationRef/>
      </w:r>
      <w:r>
        <w:t xml:space="preserve">I would say that is driven by handling </w:t>
      </w:r>
      <w:r>
        <w:rPr>
          <w:rFonts w:ascii="Helvetica" w:eastAsia="Helvetica" w:hAnsi="Helvetica" w:cs="Helvetica"/>
        </w:rPr>
        <w:t>first.  Let’s talk about this</w:t>
      </w:r>
    </w:p>
  </w:comment>
  <w:comment w:id="260" w:author="Marta Gomez-Chiarri" w:date="2018-02-07T13:00:00Z" w:initials="MGC">
    <w:p w14:paraId="03A1547A" w14:textId="2CA3FE18" w:rsidR="005539B1" w:rsidRDefault="005539B1">
      <w:pPr>
        <w:pStyle w:val="CommentText"/>
      </w:pPr>
      <w:r>
        <w:rPr>
          <w:rStyle w:val="CommentReference"/>
        </w:rPr>
        <w:annotationRef/>
      </w:r>
      <w:r>
        <w:t xml:space="preserve">I think you need to point this out also in the results </w:t>
      </w:r>
      <w:r>
        <w:rPr>
          <w:rFonts w:ascii="Helvetica" w:eastAsia="Helvetica" w:hAnsi="Helvetica" w:cs="Helvetica"/>
        </w:rPr>
        <w:t>–</w:t>
      </w:r>
      <w:r>
        <w:t xml:space="preserve"> to lead into the discussion and so readers know where this conclusion comes from. Or refer to the results briefly here (mention which results you use to conclude this)</w:t>
      </w:r>
    </w:p>
  </w:comment>
  <w:comment w:id="261" w:author="Marta Gomez-Chiarri" w:date="2018-02-07T13:01:00Z" w:initials="MGC">
    <w:p w14:paraId="665D77B0" w14:textId="315A3E0E" w:rsidR="005539B1" w:rsidRDefault="005539B1">
      <w:pPr>
        <w:pStyle w:val="CommentText"/>
      </w:pPr>
      <w:r>
        <w:rPr>
          <w:rStyle w:val="CommentReference"/>
        </w:rPr>
        <w:annotationRef/>
      </w:r>
      <w:r>
        <w:t>You need more here, and try to support it with literature if you can.</w:t>
      </w:r>
    </w:p>
  </w:comment>
  <w:comment w:id="266" w:author="Marta Gomez-Chiarri" w:date="2018-02-07T13:03:00Z" w:initials="MGC">
    <w:p w14:paraId="5B6B3089" w14:textId="0E668E9C" w:rsidR="0023270C" w:rsidRDefault="0023270C">
      <w:pPr>
        <w:pStyle w:val="CommentText"/>
      </w:pPr>
      <w:r>
        <w:rPr>
          <w:rStyle w:val="CommentReference"/>
        </w:rPr>
        <w:annotationRef/>
      </w:r>
      <w:r>
        <w:t xml:space="preserve">But there are some studies that show changes </w:t>
      </w:r>
      <w:r>
        <w:rPr>
          <w:rFonts w:ascii="Helvetica" w:eastAsia="Helvetica" w:hAnsi="Helvetica" w:cs="Helvetica"/>
        </w:rPr>
        <w:t>–</w:t>
      </w:r>
      <w:r>
        <w:t xml:space="preserve"> you should also mention those.  Something like Altough </w:t>
      </w:r>
      <w:r>
        <w:rPr>
          <w:rFonts w:ascii="Helvetica" w:eastAsia="Helvetica" w:hAnsi="Helvetica" w:cs="Helvetica"/>
        </w:rPr>
        <w:t>…</w:t>
      </w:r>
      <w:r>
        <w:t xml:space="preserve">.., other studies </w:t>
      </w:r>
      <w:r>
        <w:rPr>
          <w:rFonts w:ascii="Helvetica" w:eastAsia="Helvetica" w:hAnsi="Helvetica" w:cs="Helvetica"/>
        </w:rPr>
        <w:t>…</w:t>
      </w:r>
      <w:r>
        <w:t>..</w:t>
      </w:r>
    </w:p>
  </w:comment>
  <w:comment w:id="267" w:author="Marta Gomez-Chiarri" w:date="2018-02-07T13:54:00Z" w:initials="MGC">
    <w:p w14:paraId="7FE703B4" w14:textId="1ED8CD4B" w:rsidR="001E6635" w:rsidRDefault="001E6635">
      <w:pPr>
        <w:pStyle w:val="CommentText"/>
      </w:pPr>
      <w:r>
        <w:rPr>
          <w:rStyle w:val="CommentReference"/>
        </w:rPr>
        <w:annotationRef/>
      </w:r>
      <w:r>
        <w:t>What do you mean by this?</w:t>
      </w:r>
    </w:p>
  </w:comment>
  <w:comment w:id="273" w:author="Marta Gomez-Chiarri" w:date="2018-02-07T13:05:00Z" w:initials="MGC">
    <w:p w14:paraId="47BA918D" w14:textId="05066AFF" w:rsidR="0023270C" w:rsidRDefault="0023270C">
      <w:pPr>
        <w:pStyle w:val="CommentText"/>
      </w:pPr>
      <w:r>
        <w:rPr>
          <w:rStyle w:val="CommentReference"/>
        </w:rPr>
        <w:annotationRef/>
      </w:r>
      <w:r w:rsidR="00484A45">
        <w:t xml:space="preserve">I think you need a bot more here, I agree with Anton </w:t>
      </w:r>
      <w:r w:rsidR="00484A45">
        <w:rPr>
          <w:rFonts w:ascii="Helvetica" w:eastAsia="Helvetica" w:hAnsi="Helvetica" w:cs="Helvetica"/>
        </w:rPr>
        <w:t>–</w:t>
      </w:r>
      <w:r w:rsidR="00484A45">
        <w:t xml:space="preserve"> there are several explanation </w:t>
      </w:r>
      <w:r w:rsidR="00484A45">
        <w:rPr>
          <w:rFonts w:ascii="Helvetica" w:eastAsia="Helvetica" w:hAnsi="Helvetica" w:cs="Helvetica"/>
        </w:rPr>
        <w:t>–</w:t>
      </w:r>
      <w:r w:rsidR="00484A45">
        <w:t xml:space="preserve"> bacillus could open niches in the oyster by competing directly with other bacteria (whatever is closer to bacillus in the network), and/or could be due to</w:t>
      </w:r>
      <w:r>
        <w:t xml:space="preserve"> immunoprotective effect of the probiotic on the oyster.</w:t>
      </w:r>
      <w:r w:rsidR="00484A45">
        <w:t xml:space="preserve">   You can then refer to what is known for this bacillus </w:t>
      </w:r>
      <w:r w:rsidR="00484A45">
        <w:rPr>
          <w:rFonts w:ascii="Helvetica" w:eastAsia="Helvetica" w:hAnsi="Helvetica" w:cs="Helvetica"/>
        </w:rPr>
        <w:t>–</w:t>
      </w:r>
      <w:r w:rsidR="00484A45">
        <w:t xml:space="preserve"> that it produces an antibiotic </w:t>
      </w:r>
      <w:r w:rsidR="00484A45">
        <w:rPr>
          <w:rFonts w:ascii="Helvetica" w:eastAsia="Helvetica" w:hAnsi="Helvetica" w:cs="Helvetica"/>
        </w:rPr>
        <w:t>–</w:t>
      </w:r>
      <w:r w:rsidR="00484A45">
        <w:t xml:space="preserve"> how good of a biofilm former it is, what other products it produces (enxymes to keep water quality) </w:t>
      </w:r>
      <w:r w:rsidR="00484A45">
        <w:rPr>
          <w:rFonts w:ascii="Helvetica" w:eastAsia="Helvetica" w:hAnsi="Helvetica" w:cs="Helvetica"/>
        </w:rPr>
        <w:t>–</w:t>
      </w:r>
      <w:r w:rsidR="00484A45">
        <w:t xml:space="preserve"> there is tons on lit on this, besides what we know about our own isolate (based on the genome) </w:t>
      </w:r>
    </w:p>
  </w:comment>
  <w:comment w:id="365" w:author="Marta Gomez-Chiarri" w:date="2018-02-07T14:01:00Z" w:initials="MGC">
    <w:p w14:paraId="3F3EAFE3" w14:textId="7D3D68DB" w:rsidR="005A4881" w:rsidRDefault="005A4881">
      <w:pPr>
        <w:pStyle w:val="CommentText"/>
      </w:pPr>
      <w:r>
        <w:rPr>
          <w:rStyle w:val="CommentReference"/>
        </w:rPr>
        <w:annotationRef/>
      </w:r>
      <w:r>
        <w:t>You need to build this argument a bit more, be more specific on how to use it (use examples on how it could help in all these things)</w:t>
      </w:r>
    </w:p>
  </w:comment>
  <w:comment w:id="367" w:author="Marta Gomez-Chiarri" w:date="2018-02-07T14:04:00Z" w:initials="MGC">
    <w:p w14:paraId="4E2A6DF9" w14:textId="20CC3C5B" w:rsidR="005A4881" w:rsidRDefault="005A4881">
      <w:pPr>
        <w:pStyle w:val="CommentText"/>
      </w:pPr>
      <w:r>
        <w:rPr>
          <w:rStyle w:val="CommentReference"/>
        </w:rPr>
        <w:annotationRef/>
      </w:r>
      <w:r>
        <w:t>Let</w:t>
      </w:r>
      <w:r>
        <w:rPr>
          <w:rFonts w:ascii="Helvetica" w:eastAsia="Helvetica" w:hAnsi="Helvetica" w:cs="Helvetica"/>
        </w:rPr>
        <w:t>’</w:t>
      </w:r>
      <w:r>
        <w:t>s discuss here what your hypothesis is based on all the resuls</w:t>
      </w:r>
    </w:p>
  </w:comment>
  <w:comment w:id="368" w:author="Marta Gomez-Chiarri" w:date="2018-02-07T14:02:00Z" w:initials="MGC">
    <w:p w14:paraId="1B58E3C4" w14:textId="50C04A3C" w:rsidR="005A4881" w:rsidRDefault="005A4881">
      <w:pPr>
        <w:pStyle w:val="CommentText"/>
      </w:pPr>
      <w:r>
        <w:rPr>
          <w:rStyle w:val="CommentReference"/>
        </w:rPr>
        <w:annotationRef/>
      </w:r>
      <w:r>
        <w:t>I would remove this, I don</w:t>
      </w:r>
      <w:r>
        <w:rPr>
          <w:rFonts w:ascii="Helvetica" w:eastAsia="Helvetica" w:hAnsi="Helvetica" w:cs="Helvetica"/>
        </w:rPr>
        <w:t>’t</w:t>
      </w:r>
      <w:r>
        <w:t xml:space="preserve"> think it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B59F4B" w15:done="0"/>
  <w15:commentEx w15:paraId="55863ADF" w15:done="0"/>
  <w15:commentEx w15:paraId="7B69EB2A" w15:done="0"/>
  <w15:commentEx w15:paraId="40A3E8DA" w15:paraIdParent="7B69EB2A" w15:done="0"/>
  <w15:commentEx w15:paraId="371D51AD" w15:paraIdParent="7B69EB2A" w15:done="0"/>
  <w15:commentEx w15:paraId="75825CA7" w15:done="0"/>
  <w15:commentEx w15:paraId="63950FBA" w15:done="0"/>
  <w15:commentEx w15:paraId="7C50C5C0" w15:done="0"/>
  <w15:commentEx w15:paraId="162679D6" w15:done="0"/>
  <w15:commentEx w15:paraId="36A1D894" w15:done="0"/>
  <w15:commentEx w15:paraId="0A2C8A03" w15:done="0"/>
  <w15:commentEx w15:paraId="65A56B60" w15:done="0"/>
  <w15:commentEx w15:paraId="7A2AA890" w15:paraIdParent="65A56B60" w15:done="0"/>
  <w15:commentEx w15:paraId="227CB299" w15:done="0"/>
  <w15:commentEx w15:paraId="63A75543" w15:paraIdParent="227CB299" w15:done="0"/>
  <w15:commentEx w15:paraId="4D0FA320" w15:done="0"/>
  <w15:commentEx w15:paraId="001C22AC" w15:done="0"/>
  <w15:commentEx w15:paraId="0E421F6E" w15:done="0"/>
  <w15:commentEx w15:paraId="62668801" w15:paraIdParent="0E421F6E" w15:done="0"/>
  <w15:commentEx w15:paraId="4BBD9804" w15:done="0"/>
  <w15:commentEx w15:paraId="783AAE7E" w15:done="0"/>
  <w15:commentEx w15:paraId="59DC849F" w15:done="0"/>
  <w15:commentEx w15:paraId="0C96877A" w15:done="0"/>
  <w15:commentEx w15:paraId="6B0D45A3" w15:done="0"/>
  <w15:commentEx w15:paraId="7F097725" w15:done="0"/>
  <w15:commentEx w15:paraId="67F898F5" w15:done="0"/>
  <w15:commentEx w15:paraId="69F01F02" w15:done="0"/>
  <w15:commentEx w15:paraId="1E53EFCD" w15:done="0"/>
  <w15:commentEx w15:paraId="0F8E65CA" w15:paraIdParent="1E53EFCD" w15:done="0"/>
  <w15:commentEx w15:paraId="1D87BF92" w15:done="0"/>
  <w15:commentEx w15:paraId="17FAA5A0" w15:done="0"/>
  <w15:commentEx w15:paraId="75EE8360" w15:paraIdParent="17FAA5A0" w15:done="0"/>
  <w15:commentEx w15:paraId="0B202CAC" w15:done="0"/>
  <w15:commentEx w15:paraId="231AFC85" w15:done="0"/>
  <w15:commentEx w15:paraId="74B71850" w15:done="0"/>
  <w15:commentEx w15:paraId="5059121C" w15:done="0"/>
  <w15:commentEx w15:paraId="695D7E5C" w15:done="0"/>
  <w15:commentEx w15:paraId="7328B21B" w15:done="0"/>
  <w15:commentEx w15:paraId="1132F2C6" w15:done="0"/>
  <w15:commentEx w15:paraId="40BA87CA" w15:done="0"/>
  <w15:commentEx w15:paraId="6A5A2B83" w15:done="0"/>
  <w15:commentEx w15:paraId="6BADA5C1" w15:done="0"/>
  <w15:commentEx w15:paraId="03A1547A" w15:done="0"/>
  <w15:commentEx w15:paraId="665D77B0" w15:done="0"/>
  <w15:commentEx w15:paraId="5B6B3089" w15:done="0"/>
  <w15:commentEx w15:paraId="7FE703B4" w15:done="0"/>
  <w15:commentEx w15:paraId="47BA918D" w15:done="0"/>
  <w15:commentEx w15:paraId="3F3EAFE3" w15:done="0"/>
  <w15:commentEx w15:paraId="4E2A6DF9" w15:done="0"/>
  <w15:commentEx w15:paraId="1B58E3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B59F4B" w16cid:durableId="1E354CBC"/>
  <w16cid:commentId w16cid:paraId="55863ADF" w16cid:durableId="1E354CBD"/>
  <w16cid:commentId w16cid:paraId="7B69EB2A" w16cid:durableId="1E354CBE"/>
  <w16cid:commentId w16cid:paraId="40A3E8DA" w16cid:durableId="1E354CBF"/>
  <w16cid:commentId w16cid:paraId="371D51AD" w16cid:durableId="1E354CC0"/>
  <w16cid:commentId w16cid:paraId="75825CA7" w16cid:durableId="1E354CC1"/>
  <w16cid:commentId w16cid:paraId="63950FBA" w16cid:durableId="1E354CC2"/>
  <w16cid:commentId w16cid:paraId="7C50C5C0" w16cid:durableId="1E354CC3"/>
  <w16cid:commentId w16cid:paraId="162679D6" w16cid:durableId="1E354CC4"/>
  <w16cid:commentId w16cid:paraId="36A1D894" w16cid:durableId="1E354CC5"/>
  <w16cid:commentId w16cid:paraId="0A2C8A03" w16cid:durableId="1E354CC6"/>
  <w16cid:commentId w16cid:paraId="65A56B60" w16cid:durableId="1E354CC7"/>
  <w16cid:commentId w16cid:paraId="7A2AA890" w16cid:durableId="1E354CC8"/>
  <w16cid:commentId w16cid:paraId="227CB299" w16cid:durableId="1DE00905"/>
  <w16cid:commentId w16cid:paraId="63A75543" w16cid:durableId="1E354CCA"/>
  <w16cid:commentId w16cid:paraId="4D0FA320" w16cid:durableId="1E354CCB"/>
  <w16cid:commentId w16cid:paraId="001C22AC" w16cid:durableId="1E12D0AC"/>
  <w16cid:commentId w16cid:paraId="0E421F6E" w16cid:durableId="1DE009AA"/>
  <w16cid:commentId w16cid:paraId="62668801" w16cid:durableId="1E354CCE"/>
  <w16cid:commentId w16cid:paraId="4BBD9804" w16cid:durableId="1E354CCF"/>
  <w16cid:commentId w16cid:paraId="783AAE7E" w16cid:durableId="1E354CD0"/>
  <w16cid:commentId w16cid:paraId="59DC849F" w16cid:durableId="1E354CD1"/>
  <w16cid:commentId w16cid:paraId="0C96877A" w16cid:durableId="1E354CD2"/>
  <w16cid:commentId w16cid:paraId="7F097725" w16cid:durableId="1E354CD3"/>
  <w16cid:commentId w16cid:paraId="67F898F5" w16cid:durableId="1E354CD4"/>
  <w16cid:commentId w16cid:paraId="69F01F02" w16cid:durableId="1E354CD5"/>
  <w16cid:commentId w16cid:paraId="1E53EFCD" w16cid:durableId="1E12D0B3"/>
  <w16cid:commentId w16cid:paraId="0F8E65CA" w16cid:durableId="1E354CD7"/>
  <w16cid:commentId w16cid:paraId="1D87BF92" w16cid:durableId="1E354CD8"/>
  <w16cid:commentId w16cid:paraId="17FAA5A0" w16cid:durableId="1E12D0B4"/>
  <w16cid:commentId w16cid:paraId="75EE8360" w16cid:durableId="1E354CDA"/>
  <w16cid:commentId w16cid:paraId="0B202CAC" w16cid:durableId="1E354CDB"/>
  <w16cid:commentId w16cid:paraId="231AFC85" w16cid:durableId="1E354CDC"/>
  <w16cid:commentId w16cid:paraId="74B71850" w16cid:durableId="1DE00943"/>
  <w16cid:commentId w16cid:paraId="5059121C" w16cid:durableId="1E354CDE"/>
  <w16cid:commentId w16cid:paraId="695D7E5C" w16cid:durableId="1E354CDF"/>
  <w16cid:commentId w16cid:paraId="7328B21B" w16cid:durableId="1E354CE0"/>
  <w16cid:commentId w16cid:paraId="1132F2C6" w16cid:durableId="1E354CE1"/>
  <w16cid:commentId w16cid:paraId="40BA87CA" w16cid:durableId="1E354CE2"/>
  <w16cid:commentId w16cid:paraId="6A5A2B83" w16cid:durableId="1E354CE3"/>
  <w16cid:commentId w16cid:paraId="6BADA5C1" w16cid:durableId="1E354CE4"/>
  <w16cid:commentId w16cid:paraId="03A1547A" w16cid:durableId="1E354CE5"/>
  <w16cid:commentId w16cid:paraId="665D77B0" w16cid:durableId="1E354CE6"/>
  <w16cid:commentId w16cid:paraId="5B6B3089" w16cid:durableId="1E354CE7"/>
  <w16cid:commentId w16cid:paraId="7FE703B4" w16cid:durableId="1E354CE8"/>
  <w16cid:commentId w16cid:paraId="47BA918D" w16cid:durableId="1E354CE9"/>
  <w16cid:commentId w16cid:paraId="3F3EAFE3" w16cid:durableId="1E354CEA"/>
  <w16cid:commentId w16cid:paraId="4E2A6DF9" w16cid:durableId="1E354CEB"/>
  <w16cid:commentId w16cid:paraId="1B58E3C4" w16cid:durableId="1E354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C591C" w14:textId="77777777" w:rsidR="004C5CF8" w:rsidRDefault="004C5CF8" w:rsidP="00117666">
      <w:pPr>
        <w:spacing w:after="0"/>
      </w:pPr>
      <w:r>
        <w:separator/>
      </w:r>
    </w:p>
  </w:endnote>
  <w:endnote w:type="continuationSeparator" w:id="0">
    <w:p w14:paraId="5B1E29A6" w14:textId="77777777" w:rsidR="004C5CF8" w:rsidRDefault="004C5CF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3C248E" w:rsidRPr="00577C4C" w:rsidRDefault="003C248E">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D146247" w:rsidR="003C248E" w:rsidRPr="00577C4C" w:rsidRDefault="003C24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64F81" w:rsidRPr="00464F81">
                            <w:rPr>
                              <w:noProof/>
                              <w:color w:val="000000" w:themeColor="text1"/>
                              <w:sz w:val="22"/>
                              <w:szCs w:val="40"/>
                            </w:rPr>
                            <w:t>16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D146247" w:rsidR="003C248E" w:rsidRPr="00577C4C" w:rsidRDefault="003C24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64F81" w:rsidRPr="00464F81">
                      <w:rPr>
                        <w:noProof/>
                        <w:color w:val="000000" w:themeColor="text1"/>
                        <w:sz w:val="22"/>
                        <w:szCs w:val="40"/>
                      </w:rPr>
                      <w:t>16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3C248E" w:rsidRPr="00577C4C" w:rsidRDefault="003C248E">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A0FEC10" w:rsidR="003C248E" w:rsidRPr="00577C4C" w:rsidRDefault="003C24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64F81" w:rsidRPr="00464F81">
                            <w:rPr>
                              <w:noProof/>
                              <w:color w:val="000000" w:themeColor="text1"/>
                              <w:sz w:val="22"/>
                              <w:szCs w:val="40"/>
                            </w:rPr>
                            <w:t>15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A0FEC10" w:rsidR="003C248E" w:rsidRPr="00577C4C" w:rsidRDefault="003C24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64F81" w:rsidRPr="00464F81">
                      <w:rPr>
                        <w:noProof/>
                        <w:color w:val="000000" w:themeColor="text1"/>
                        <w:sz w:val="22"/>
                        <w:szCs w:val="40"/>
                      </w:rPr>
                      <w:t>15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04C2" w14:textId="77777777" w:rsidR="004C5CF8" w:rsidRDefault="004C5CF8" w:rsidP="00117666">
      <w:pPr>
        <w:spacing w:after="0"/>
      </w:pPr>
      <w:r>
        <w:separator/>
      </w:r>
    </w:p>
  </w:footnote>
  <w:footnote w:type="continuationSeparator" w:id="0">
    <w:p w14:paraId="72ACC9C5" w14:textId="77777777" w:rsidR="004C5CF8" w:rsidRDefault="004C5CF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3C248E" w:rsidRPr="007E3148" w:rsidRDefault="003C248E"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3C248E" w:rsidRPr="00A849B0" w:rsidRDefault="003C248E"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3C248E" w:rsidRDefault="003C248E"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51"/>
    <w:rsid w:val="00004028"/>
    <w:rsid w:val="000060DC"/>
    <w:rsid w:val="00034304"/>
    <w:rsid w:val="00035434"/>
    <w:rsid w:val="00036FE9"/>
    <w:rsid w:val="0004174F"/>
    <w:rsid w:val="00045678"/>
    <w:rsid w:val="000458E4"/>
    <w:rsid w:val="00047404"/>
    <w:rsid w:val="000558C2"/>
    <w:rsid w:val="00056EFD"/>
    <w:rsid w:val="00062DA6"/>
    <w:rsid w:val="00063D84"/>
    <w:rsid w:val="0006636D"/>
    <w:rsid w:val="000664EA"/>
    <w:rsid w:val="0006784C"/>
    <w:rsid w:val="0007021A"/>
    <w:rsid w:val="000724E5"/>
    <w:rsid w:val="00075E17"/>
    <w:rsid w:val="00077D53"/>
    <w:rsid w:val="00081394"/>
    <w:rsid w:val="00091BC5"/>
    <w:rsid w:val="0009636C"/>
    <w:rsid w:val="000A04FF"/>
    <w:rsid w:val="000B0913"/>
    <w:rsid w:val="000B34BD"/>
    <w:rsid w:val="000C7E2A"/>
    <w:rsid w:val="000D6B50"/>
    <w:rsid w:val="000E0D39"/>
    <w:rsid w:val="000E2F3B"/>
    <w:rsid w:val="000E2FA7"/>
    <w:rsid w:val="000E5402"/>
    <w:rsid w:val="000F4CFB"/>
    <w:rsid w:val="000F59FF"/>
    <w:rsid w:val="000F78EE"/>
    <w:rsid w:val="00111D7E"/>
    <w:rsid w:val="00117666"/>
    <w:rsid w:val="00120B5A"/>
    <w:rsid w:val="001223A7"/>
    <w:rsid w:val="00134256"/>
    <w:rsid w:val="001444D0"/>
    <w:rsid w:val="00144BD2"/>
    <w:rsid w:val="00147395"/>
    <w:rsid w:val="001552C9"/>
    <w:rsid w:val="001559CB"/>
    <w:rsid w:val="00163026"/>
    <w:rsid w:val="001630B7"/>
    <w:rsid w:val="001645A3"/>
    <w:rsid w:val="00174B53"/>
    <w:rsid w:val="00177D84"/>
    <w:rsid w:val="00181346"/>
    <w:rsid w:val="00187EA7"/>
    <w:rsid w:val="001964EF"/>
    <w:rsid w:val="00196F38"/>
    <w:rsid w:val="001A4182"/>
    <w:rsid w:val="001A49BA"/>
    <w:rsid w:val="001A53A4"/>
    <w:rsid w:val="001A5511"/>
    <w:rsid w:val="001B1A2C"/>
    <w:rsid w:val="001C1882"/>
    <w:rsid w:val="001C488B"/>
    <w:rsid w:val="001C67BA"/>
    <w:rsid w:val="001D0F9C"/>
    <w:rsid w:val="001D5C23"/>
    <w:rsid w:val="001D622F"/>
    <w:rsid w:val="001E2FDF"/>
    <w:rsid w:val="001E6635"/>
    <w:rsid w:val="001E766B"/>
    <w:rsid w:val="001F4C07"/>
    <w:rsid w:val="001F6C06"/>
    <w:rsid w:val="00203E2A"/>
    <w:rsid w:val="00207716"/>
    <w:rsid w:val="002140D2"/>
    <w:rsid w:val="002145CA"/>
    <w:rsid w:val="00220AEA"/>
    <w:rsid w:val="00226954"/>
    <w:rsid w:val="0022713B"/>
    <w:rsid w:val="00230BC4"/>
    <w:rsid w:val="0023270C"/>
    <w:rsid w:val="00243241"/>
    <w:rsid w:val="00251F63"/>
    <w:rsid w:val="0026252E"/>
    <w:rsid w:val="002629A3"/>
    <w:rsid w:val="00265660"/>
    <w:rsid w:val="00267D18"/>
    <w:rsid w:val="0028502E"/>
    <w:rsid w:val="00285C9E"/>
    <w:rsid w:val="002868E2"/>
    <w:rsid w:val="002869C3"/>
    <w:rsid w:val="002936E4"/>
    <w:rsid w:val="002937BF"/>
    <w:rsid w:val="00296B88"/>
    <w:rsid w:val="002A0BFE"/>
    <w:rsid w:val="002B1004"/>
    <w:rsid w:val="002B224F"/>
    <w:rsid w:val="002B7476"/>
    <w:rsid w:val="002C5975"/>
    <w:rsid w:val="002C7377"/>
    <w:rsid w:val="002C74CA"/>
    <w:rsid w:val="002E347B"/>
    <w:rsid w:val="002E467F"/>
    <w:rsid w:val="002E5918"/>
    <w:rsid w:val="002F13CE"/>
    <w:rsid w:val="002F744D"/>
    <w:rsid w:val="0030386E"/>
    <w:rsid w:val="00303DE6"/>
    <w:rsid w:val="00310124"/>
    <w:rsid w:val="0031165C"/>
    <w:rsid w:val="00320538"/>
    <w:rsid w:val="0032506A"/>
    <w:rsid w:val="00326308"/>
    <w:rsid w:val="00327DC0"/>
    <w:rsid w:val="0033059C"/>
    <w:rsid w:val="003403D9"/>
    <w:rsid w:val="00343855"/>
    <w:rsid w:val="00353A51"/>
    <w:rsid w:val="003544FB"/>
    <w:rsid w:val="00365D63"/>
    <w:rsid w:val="00366C4E"/>
    <w:rsid w:val="0036793B"/>
    <w:rsid w:val="00372682"/>
    <w:rsid w:val="00376CC5"/>
    <w:rsid w:val="0038579E"/>
    <w:rsid w:val="0039104C"/>
    <w:rsid w:val="003925DE"/>
    <w:rsid w:val="00394062"/>
    <w:rsid w:val="0039693B"/>
    <w:rsid w:val="003C037E"/>
    <w:rsid w:val="003C248E"/>
    <w:rsid w:val="003C3384"/>
    <w:rsid w:val="003D2F2D"/>
    <w:rsid w:val="003E7DBB"/>
    <w:rsid w:val="003F7D39"/>
    <w:rsid w:val="00401590"/>
    <w:rsid w:val="00402902"/>
    <w:rsid w:val="00407B85"/>
    <w:rsid w:val="00413ECB"/>
    <w:rsid w:val="00415203"/>
    <w:rsid w:val="00416F8B"/>
    <w:rsid w:val="004270AA"/>
    <w:rsid w:val="00427495"/>
    <w:rsid w:val="00427B70"/>
    <w:rsid w:val="00433D6C"/>
    <w:rsid w:val="00434AD1"/>
    <w:rsid w:val="00434B54"/>
    <w:rsid w:val="0044450D"/>
    <w:rsid w:val="00451A8B"/>
    <w:rsid w:val="00451E26"/>
    <w:rsid w:val="00454E13"/>
    <w:rsid w:val="00456CBE"/>
    <w:rsid w:val="00463E3D"/>
    <w:rsid w:val="004645AE"/>
    <w:rsid w:val="00464F81"/>
    <w:rsid w:val="00467FCE"/>
    <w:rsid w:val="00476CA1"/>
    <w:rsid w:val="0048246A"/>
    <w:rsid w:val="00482629"/>
    <w:rsid w:val="00484A45"/>
    <w:rsid w:val="00492CA9"/>
    <w:rsid w:val="004A02FD"/>
    <w:rsid w:val="004A0649"/>
    <w:rsid w:val="004C5CF8"/>
    <w:rsid w:val="004D0F48"/>
    <w:rsid w:val="004D3E33"/>
    <w:rsid w:val="004E29C9"/>
    <w:rsid w:val="004E3005"/>
    <w:rsid w:val="004E51BD"/>
    <w:rsid w:val="005023BF"/>
    <w:rsid w:val="00507DBC"/>
    <w:rsid w:val="005250F2"/>
    <w:rsid w:val="00525E94"/>
    <w:rsid w:val="00526FB4"/>
    <w:rsid w:val="00534801"/>
    <w:rsid w:val="00541624"/>
    <w:rsid w:val="00547114"/>
    <w:rsid w:val="005529C6"/>
    <w:rsid w:val="005539B1"/>
    <w:rsid w:val="005568F5"/>
    <w:rsid w:val="00562A71"/>
    <w:rsid w:val="00562FEE"/>
    <w:rsid w:val="0056466A"/>
    <w:rsid w:val="00580ADB"/>
    <w:rsid w:val="00594686"/>
    <w:rsid w:val="005A020A"/>
    <w:rsid w:val="005A1697"/>
    <w:rsid w:val="005A1D84"/>
    <w:rsid w:val="005A4881"/>
    <w:rsid w:val="005A70EA"/>
    <w:rsid w:val="005A7761"/>
    <w:rsid w:val="005B4448"/>
    <w:rsid w:val="005C3963"/>
    <w:rsid w:val="005D1840"/>
    <w:rsid w:val="005D35E4"/>
    <w:rsid w:val="005D69FE"/>
    <w:rsid w:val="005D7910"/>
    <w:rsid w:val="005E44FA"/>
    <w:rsid w:val="005F3700"/>
    <w:rsid w:val="00611015"/>
    <w:rsid w:val="00611873"/>
    <w:rsid w:val="0062154F"/>
    <w:rsid w:val="00626B52"/>
    <w:rsid w:val="0063026B"/>
    <w:rsid w:val="00631A8C"/>
    <w:rsid w:val="006345BD"/>
    <w:rsid w:val="00651CA2"/>
    <w:rsid w:val="00653D60"/>
    <w:rsid w:val="0065423A"/>
    <w:rsid w:val="00660D05"/>
    <w:rsid w:val="00671D9A"/>
    <w:rsid w:val="0067307E"/>
    <w:rsid w:val="00673952"/>
    <w:rsid w:val="00681D93"/>
    <w:rsid w:val="00686B93"/>
    <w:rsid w:val="00686C9D"/>
    <w:rsid w:val="00690F89"/>
    <w:rsid w:val="0069383C"/>
    <w:rsid w:val="006A232A"/>
    <w:rsid w:val="006A4CDF"/>
    <w:rsid w:val="006B2D5B"/>
    <w:rsid w:val="006B7D14"/>
    <w:rsid w:val="006D5B93"/>
    <w:rsid w:val="006E149A"/>
    <w:rsid w:val="006E1ED2"/>
    <w:rsid w:val="006E43E8"/>
    <w:rsid w:val="006E557E"/>
    <w:rsid w:val="006E5CE2"/>
    <w:rsid w:val="007003AE"/>
    <w:rsid w:val="00720A21"/>
    <w:rsid w:val="00720D0A"/>
    <w:rsid w:val="00721E3E"/>
    <w:rsid w:val="00725A7D"/>
    <w:rsid w:val="0073085C"/>
    <w:rsid w:val="00735638"/>
    <w:rsid w:val="0073597D"/>
    <w:rsid w:val="00736D17"/>
    <w:rsid w:val="00740FE8"/>
    <w:rsid w:val="0074137C"/>
    <w:rsid w:val="00746505"/>
    <w:rsid w:val="00746AD4"/>
    <w:rsid w:val="007566C0"/>
    <w:rsid w:val="00762972"/>
    <w:rsid w:val="0076700A"/>
    <w:rsid w:val="007719DC"/>
    <w:rsid w:val="00777E86"/>
    <w:rsid w:val="00790BB3"/>
    <w:rsid w:val="00792043"/>
    <w:rsid w:val="00795E8C"/>
    <w:rsid w:val="007967FA"/>
    <w:rsid w:val="00797EDD"/>
    <w:rsid w:val="007B0322"/>
    <w:rsid w:val="007B3B98"/>
    <w:rsid w:val="007B4A5C"/>
    <w:rsid w:val="007B4B4A"/>
    <w:rsid w:val="007C079B"/>
    <w:rsid w:val="007C0E3F"/>
    <w:rsid w:val="007C206C"/>
    <w:rsid w:val="007C254F"/>
    <w:rsid w:val="007C5729"/>
    <w:rsid w:val="007D5142"/>
    <w:rsid w:val="007D5DCA"/>
    <w:rsid w:val="007E7908"/>
    <w:rsid w:val="007F25F8"/>
    <w:rsid w:val="007F3B60"/>
    <w:rsid w:val="007F6720"/>
    <w:rsid w:val="008017B2"/>
    <w:rsid w:val="008055A4"/>
    <w:rsid w:val="008111E4"/>
    <w:rsid w:val="0081301C"/>
    <w:rsid w:val="00814F4E"/>
    <w:rsid w:val="00817DD6"/>
    <w:rsid w:val="008205B2"/>
    <w:rsid w:val="0082367F"/>
    <w:rsid w:val="00823BCA"/>
    <w:rsid w:val="0082461C"/>
    <w:rsid w:val="00833A1D"/>
    <w:rsid w:val="00850077"/>
    <w:rsid w:val="008536BA"/>
    <w:rsid w:val="008629A9"/>
    <w:rsid w:val="00883FC8"/>
    <w:rsid w:val="00893C19"/>
    <w:rsid w:val="00897DE4"/>
    <w:rsid w:val="008A3E93"/>
    <w:rsid w:val="008C1485"/>
    <w:rsid w:val="008C1B91"/>
    <w:rsid w:val="008C1E25"/>
    <w:rsid w:val="008D5842"/>
    <w:rsid w:val="008D5FEF"/>
    <w:rsid w:val="008D6C8D"/>
    <w:rsid w:val="008D781E"/>
    <w:rsid w:val="008E2ACB"/>
    <w:rsid w:val="008E2B54"/>
    <w:rsid w:val="008E4404"/>
    <w:rsid w:val="008E49A4"/>
    <w:rsid w:val="008E58C7"/>
    <w:rsid w:val="008E5A9E"/>
    <w:rsid w:val="008F1024"/>
    <w:rsid w:val="008F5021"/>
    <w:rsid w:val="008F57C2"/>
    <w:rsid w:val="00902A49"/>
    <w:rsid w:val="00921E9C"/>
    <w:rsid w:val="00924A9B"/>
    <w:rsid w:val="009278E0"/>
    <w:rsid w:val="00936C5B"/>
    <w:rsid w:val="00942692"/>
    <w:rsid w:val="00943573"/>
    <w:rsid w:val="00947883"/>
    <w:rsid w:val="00961945"/>
    <w:rsid w:val="009701BD"/>
    <w:rsid w:val="0097082A"/>
    <w:rsid w:val="00971B61"/>
    <w:rsid w:val="00980C31"/>
    <w:rsid w:val="0098238B"/>
    <w:rsid w:val="00987C37"/>
    <w:rsid w:val="009955FF"/>
    <w:rsid w:val="009B1F53"/>
    <w:rsid w:val="009B701A"/>
    <w:rsid w:val="009C4901"/>
    <w:rsid w:val="009C76F3"/>
    <w:rsid w:val="009D0B42"/>
    <w:rsid w:val="009D259D"/>
    <w:rsid w:val="009F3069"/>
    <w:rsid w:val="00A039B7"/>
    <w:rsid w:val="00A34352"/>
    <w:rsid w:val="00A50D9D"/>
    <w:rsid w:val="00A53000"/>
    <w:rsid w:val="00A545C6"/>
    <w:rsid w:val="00A553A0"/>
    <w:rsid w:val="00A56852"/>
    <w:rsid w:val="00A5799B"/>
    <w:rsid w:val="00A711D7"/>
    <w:rsid w:val="00A73D61"/>
    <w:rsid w:val="00A75F87"/>
    <w:rsid w:val="00A83407"/>
    <w:rsid w:val="00A84585"/>
    <w:rsid w:val="00A849B0"/>
    <w:rsid w:val="00A95D8B"/>
    <w:rsid w:val="00AC0270"/>
    <w:rsid w:val="00AC3EA3"/>
    <w:rsid w:val="00AC525C"/>
    <w:rsid w:val="00AC792D"/>
    <w:rsid w:val="00B00012"/>
    <w:rsid w:val="00B07448"/>
    <w:rsid w:val="00B101C8"/>
    <w:rsid w:val="00B116F8"/>
    <w:rsid w:val="00B15724"/>
    <w:rsid w:val="00B214C1"/>
    <w:rsid w:val="00B25452"/>
    <w:rsid w:val="00B40FC7"/>
    <w:rsid w:val="00B45B43"/>
    <w:rsid w:val="00B47138"/>
    <w:rsid w:val="00B54621"/>
    <w:rsid w:val="00B57862"/>
    <w:rsid w:val="00B657B8"/>
    <w:rsid w:val="00B70CBC"/>
    <w:rsid w:val="00B75218"/>
    <w:rsid w:val="00B84920"/>
    <w:rsid w:val="00B8556A"/>
    <w:rsid w:val="00B86128"/>
    <w:rsid w:val="00BB5390"/>
    <w:rsid w:val="00BC037C"/>
    <w:rsid w:val="00BC57DC"/>
    <w:rsid w:val="00BE2D1B"/>
    <w:rsid w:val="00BE6CC5"/>
    <w:rsid w:val="00BE7803"/>
    <w:rsid w:val="00BF57B9"/>
    <w:rsid w:val="00BF59BD"/>
    <w:rsid w:val="00C012A3"/>
    <w:rsid w:val="00C037E3"/>
    <w:rsid w:val="00C04D88"/>
    <w:rsid w:val="00C1130C"/>
    <w:rsid w:val="00C2669F"/>
    <w:rsid w:val="00C40697"/>
    <w:rsid w:val="00C52A7B"/>
    <w:rsid w:val="00C57FA4"/>
    <w:rsid w:val="00C6324C"/>
    <w:rsid w:val="00C679AA"/>
    <w:rsid w:val="00C724CF"/>
    <w:rsid w:val="00C75972"/>
    <w:rsid w:val="00C82792"/>
    <w:rsid w:val="00C87CA6"/>
    <w:rsid w:val="00C948FD"/>
    <w:rsid w:val="00CB43D5"/>
    <w:rsid w:val="00CC6146"/>
    <w:rsid w:val="00CC76F9"/>
    <w:rsid w:val="00CD066B"/>
    <w:rsid w:val="00CD0D3A"/>
    <w:rsid w:val="00CD12EC"/>
    <w:rsid w:val="00CD46E2"/>
    <w:rsid w:val="00CD7C99"/>
    <w:rsid w:val="00CE50C8"/>
    <w:rsid w:val="00CF02A6"/>
    <w:rsid w:val="00CF3FFD"/>
    <w:rsid w:val="00D00D0B"/>
    <w:rsid w:val="00D01677"/>
    <w:rsid w:val="00D04B69"/>
    <w:rsid w:val="00D140ED"/>
    <w:rsid w:val="00D2065E"/>
    <w:rsid w:val="00D207F0"/>
    <w:rsid w:val="00D27FA5"/>
    <w:rsid w:val="00D4024E"/>
    <w:rsid w:val="00D537FA"/>
    <w:rsid w:val="00D5765C"/>
    <w:rsid w:val="00D61475"/>
    <w:rsid w:val="00D80D99"/>
    <w:rsid w:val="00D820F1"/>
    <w:rsid w:val="00D82CD8"/>
    <w:rsid w:val="00D84FAF"/>
    <w:rsid w:val="00D9503C"/>
    <w:rsid w:val="00D97636"/>
    <w:rsid w:val="00DA6A9E"/>
    <w:rsid w:val="00DB261C"/>
    <w:rsid w:val="00DB6C38"/>
    <w:rsid w:val="00DB764F"/>
    <w:rsid w:val="00DC289B"/>
    <w:rsid w:val="00DC62FA"/>
    <w:rsid w:val="00DD3304"/>
    <w:rsid w:val="00DD73EF"/>
    <w:rsid w:val="00DE23E8"/>
    <w:rsid w:val="00DF0B03"/>
    <w:rsid w:val="00E0128B"/>
    <w:rsid w:val="00E0432C"/>
    <w:rsid w:val="00E0494E"/>
    <w:rsid w:val="00E20832"/>
    <w:rsid w:val="00E24149"/>
    <w:rsid w:val="00E32A12"/>
    <w:rsid w:val="00E360CC"/>
    <w:rsid w:val="00E466C4"/>
    <w:rsid w:val="00E527FE"/>
    <w:rsid w:val="00E54017"/>
    <w:rsid w:val="00E64E17"/>
    <w:rsid w:val="00E7115D"/>
    <w:rsid w:val="00E734EE"/>
    <w:rsid w:val="00E7662E"/>
    <w:rsid w:val="00E96707"/>
    <w:rsid w:val="00E96F01"/>
    <w:rsid w:val="00EA3D3C"/>
    <w:rsid w:val="00EA5E21"/>
    <w:rsid w:val="00EB02DE"/>
    <w:rsid w:val="00EB56DD"/>
    <w:rsid w:val="00EC77C6"/>
    <w:rsid w:val="00EC7CC3"/>
    <w:rsid w:val="00ED7516"/>
    <w:rsid w:val="00EE2977"/>
    <w:rsid w:val="00EE2C78"/>
    <w:rsid w:val="00EE3D9E"/>
    <w:rsid w:val="00EE4CE1"/>
    <w:rsid w:val="00EE5ED8"/>
    <w:rsid w:val="00EE6E34"/>
    <w:rsid w:val="00EF7CCD"/>
    <w:rsid w:val="00F05E88"/>
    <w:rsid w:val="00F0685F"/>
    <w:rsid w:val="00F20A61"/>
    <w:rsid w:val="00F46494"/>
    <w:rsid w:val="00F558AB"/>
    <w:rsid w:val="00F55D63"/>
    <w:rsid w:val="00F61D89"/>
    <w:rsid w:val="00F673CD"/>
    <w:rsid w:val="00F70975"/>
    <w:rsid w:val="00F76819"/>
    <w:rsid w:val="00F86ABB"/>
    <w:rsid w:val="00FB0CE2"/>
    <w:rsid w:val="00FB3D7C"/>
    <w:rsid w:val="00FB577B"/>
    <w:rsid w:val="00FD195C"/>
    <w:rsid w:val="00FD7648"/>
    <w:rsid w:val="00FE5526"/>
    <w:rsid w:val="00FE58AB"/>
    <w:rsid w:val="00FE63B2"/>
    <w:rsid w:val="00FF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FA3A28A-D9F6-422A-AA4E-CA4D4710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16</Pages>
  <Words>38902</Words>
  <Characters>221742</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2</cp:revision>
  <cp:lastPrinted>2013-10-03T12:51:00Z</cp:lastPrinted>
  <dcterms:created xsi:type="dcterms:W3CDTF">2018-02-19T18:15:00Z</dcterms:created>
  <dcterms:modified xsi:type="dcterms:W3CDTF">2018-02-19T18:15:00Z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