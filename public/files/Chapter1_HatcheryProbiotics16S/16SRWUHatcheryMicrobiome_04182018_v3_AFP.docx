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752C" w14:textId="77777777" w:rsidR="002868E2" w:rsidRPr="00376CC5" w:rsidRDefault="00467FCE" w:rsidP="00376CC5">
      <w:pPr>
        <w:pStyle w:val="Title"/>
      </w:pPr>
      <w:r w:rsidRPr="00467FCE">
        <w:t>Bacterial Community Dynamics in an Oyster Hatchery in Response to Probiotic Treatment</w:t>
      </w:r>
    </w:p>
    <w:p w14:paraId="3407196A" w14:textId="7C6908B8" w:rsidR="002868E2" w:rsidRPr="00376CC5" w:rsidRDefault="00467FCE" w:rsidP="00651CA2">
      <w:pPr>
        <w:pStyle w:val="AuthorList"/>
      </w:pPr>
      <w:r w:rsidRPr="00CD56D4">
        <w:rPr>
          <w:bCs/>
        </w:rPr>
        <w:t>Rebecca J. Stevick</w:t>
      </w:r>
      <w:r w:rsidRPr="00CD56D4">
        <w:rPr>
          <w:bCs/>
          <w:vertAlign w:val="superscript"/>
        </w:rPr>
        <w:t>1</w:t>
      </w:r>
      <w:r w:rsidRPr="00CD56D4">
        <w:rPr>
          <w:bCs/>
        </w:rPr>
        <w:t xml:space="preserve">, </w:t>
      </w:r>
      <w:proofErr w:type="spellStart"/>
      <w:r w:rsidRPr="00CD56D4">
        <w:rPr>
          <w:bCs/>
        </w:rPr>
        <w:t>Saebom</w:t>
      </w:r>
      <w:proofErr w:type="spellEnd"/>
      <w:r w:rsidRPr="00CD56D4">
        <w:rPr>
          <w:bCs/>
        </w:rPr>
        <w:t xml:space="preserve">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xml:space="preserve">, </w:t>
      </w:r>
      <w:r w:rsidR="00120B5A">
        <w:rPr>
          <w:bCs/>
        </w:rPr>
        <w:t>Karin Tammi</w:t>
      </w:r>
      <w:r w:rsidR="00120B5A" w:rsidRPr="00CD56D4">
        <w:rPr>
          <w:bCs/>
          <w:vertAlign w:val="superscript"/>
        </w:rPr>
        <w:t>5</w:t>
      </w:r>
      <w:r w:rsidR="00120B5A">
        <w:rPr>
          <w:bCs/>
        </w:rPr>
        <w:t xml:space="preserve">, </w:t>
      </w:r>
      <w:r w:rsidRPr="00CD56D4">
        <w:rPr>
          <w:bCs/>
        </w:rPr>
        <w:t>Roxanna Smolowitz</w:t>
      </w:r>
      <w:r w:rsidRPr="00CD56D4">
        <w:rPr>
          <w:bCs/>
          <w:vertAlign w:val="superscript"/>
        </w:rPr>
        <w:t>5</w:t>
      </w:r>
      <w:r w:rsidRPr="00CD56D4">
        <w:rPr>
          <w:bCs/>
        </w:rPr>
        <w:t>, Anton F. Post</w:t>
      </w:r>
      <w:r w:rsidRPr="00CD56D4">
        <w:rPr>
          <w:bCs/>
          <w:vertAlign w:val="superscript"/>
        </w:rPr>
        <w:t>6</w:t>
      </w:r>
      <w:r w:rsidRPr="00CD56D4">
        <w:rPr>
          <w:bCs/>
        </w:rPr>
        <w:t>, and Marta Gómez-Chiarri</w:t>
      </w:r>
      <w:proofErr w:type="gramStart"/>
      <w:r w:rsidR="005A7761">
        <w:rPr>
          <w:bCs/>
          <w:vertAlign w:val="superscript"/>
        </w:rPr>
        <w:t>2</w:t>
      </w:r>
      <w:r w:rsidRPr="00CD56D4">
        <w:rPr>
          <w:bCs/>
          <w:vertAlign w:val="superscript"/>
        </w:rPr>
        <w:t>,*</w:t>
      </w:r>
      <w:proofErr w:type="gramEnd"/>
    </w:p>
    <w:p w14:paraId="0F66B7E0" w14:textId="77777777" w:rsidR="002F13CE" w:rsidRPr="00CD56D4" w:rsidRDefault="002F13CE" w:rsidP="002F13CE">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72A8C0F9" w14:textId="77777777" w:rsidR="002F13CE" w:rsidRPr="00CD56D4" w:rsidRDefault="002F13CE" w:rsidP="002F13CE">
      <w:pPr>
        <w:spacing w:after="0"/>
        <w:rPr>
          <w:rFonts w:cs="Times New Roman"/>
        </w:rPr>
      </w:pPr>
      <w:r w:rsidRPr="00CD56D4">
        <w:rPr>
          <w:rFonts w:cs="Times New Roman"/>
          <w:vertAlign w:val="superscript"/>
        </w:rPr>
        <w:t>2</w:t>
      </w:r>
      <w:r w:rsidRPr="00CD56D4">
        <w:rPr>
          <w:rFonts w:cs="Times New Roman"/>
        </w:rPr>
        <w:t>Department of Fisheries, Animal and Veterinary Sciences, University of Rhode Island, Kingston, RI</w:t>
      </w:r>
      <w:r>
        <w:rPr>
          <w:rFonts w:cs="Times New Roman"/>
        </w:rPr>
        <w:t>, USA</w:t>
      </w:r>
    </w:p>
    <w:p w14:paraId="4EFFFDED" w14:textId="77777777" w:rsidR="002F13CE" w:rsidRPr="00CD56D4" w:rsidRDefault="002F13CE" w:rsidP="002F13CE">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4DBD5579" w14:textId="77777777" w:rsidR="002F13CE" w:rsidRPr="00CD56D4" w:rsidRDefault="002F13CE" w:rsidP="002F13CE">
      <w:pPr>
        <w:spacing w:after="0"/>
        <w:rPr>
          <w:rFonts w:cs="Times New Roman"/>
        </w:rPr>
      </w:pPr>
      <w:r w:rsidRPr="00CD56D4">
        <w:rPr>
          <w:rFonts w:cs="Times New Roman"/>
          <w:vertAlign w:val="superscript"/>
        </w:rPr>
        <w:t>4</w:t>
      </w:r>
      <w:r w:rsidRPr="00CD56D4">
        <w:rPr>
          <w:rFonts w:cs="Times New Roman"/>
        </w:rPr>
        <w:t>College of Pharmacy,</w:t>
      </w:r>
      <w:r w:rsidRPr="00E65F9E">
        <w:rPr>
          <w:rFonts w:cs="Times New Roman"/>
        </w:rPr>
        <w:t xml:space="preserve"> </w:t>
      </w:r>
      <w:r w:rsidRPr="00CD56D4">
        <w:rPr>
          <w:rFonts w:cs="Times New Roman"/>
        </w:rPr>
        <w:t>University of Rhode Island, Kingston, RI</w:t>
      </w:r>
      <w:r>
        <w:rPr>
          <w:rFonts w:cs="Times New Roman"/>
        </w:rPr>
        <w:t>, USA</w:t>
      </w:r>
    </w:p>
    <w:p w14:paraId="7384DDC4" w14:textId="77777777" w:rsidR="002F13CE" w:rsidRPr="00CD56D4" w:rsidRDefault="002F13CE" w:rsidP="002F13CE">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4B3CAE1A" w14:textId="77777777" w:rsidR="002F13CE" w:rsidRPr="00CD56D4" w:rsidRDefault="002F13CE" w:rsidP="002F13CE">
      <w:pPr>
        <w:spacing w:after="0"/>
        <w:rPr>
          <w:rFonts w:cs="Times New Roman"/>
        </w:rPr>
      </w:pPr>
      <w:r w:rsidRPr="00CD56D4">
        <w:rPr>
          <w:rFonts w:cs="Times New Roman"/>
          <w:vertAlign w:val="superscript"/>
        </w:rPr>
        <w:t>6</w:t>
      </w:r>
      <w:r w:rsidRPr="00CD56D4">
        <w:rPr>
          <w:rFonts w:cs="Times New Roman"/>
        </w:rPr>
        <w:t>Harbor Branch Oceanographic Institute,</w:t>
      </w:r>
      <w:r w:rsidRPr="00E65F9E">
        <w:rPr>
          <w:rFonts w:cs="Times New Roman"/>
        </w:rPr>
        <w:t xml:space="preserve"> </w:t>
      </w:r>
      <w:r w:rsidRPr="00CD56D4">
        <w:rPr>
          <w:rFonts w:cs="Times New Roman"/>
        </w:rPr>
        <w:t>Florida Atlantic University, Fort Pierce, FL</w:t>
      </w:r>
      <w:r>
        <w:rPr>
          <w:rFonts w:cs="Times New Roman"/>
        </w:rPr>
        <w:t>, USA</w:t>
      </w:r>
    </w:p>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w:t>
      </w:r>
      <w:proofErr w:type="spellStart"/>
      <w:r w:rsidR="00D27FA5">
        <w:rPr>
          <w:rFonts w:cs="Times New Roman"/>
          <w:szCs w:val="24"/>
        </w:rPr>
        <w:t>Chiarri</w:t>
      </w:r>
      <w:proofErr w:type="spellEnd"/>
      <w:r w:rsidR="00671D9A" w:rsidRPr="00376CC5">
        <w:rPr>
          <w:rFonts w:cs="Times New Roman"/>
          <w:szCs w:val="24"/>
        </w:rPr>
        <w:br/>
      </w:r>
      <w:r w:rsidR="00D27FA5">
        <w:rPr>
          <w:rFonts w:cs="Times New Roman"/>
          <w:szCs w:val="24"/>
        </w:rPr>
        <w:t>gomezchi@uri.edu</w:t>
      </w:r>
    </w:p>
    <w:p w14:paraId="1B4BDE18" w14:textId="55E7802A" w:rsidR="00EA3D3C" w:rsidRPr="00947883" w:rsidRDefault="00817DD6" w:rsidP="00947883">
      <w:pPr>
        <w:pStyle w:val="AuthorList"/>
      </w:pPr>
      <w:r w:rsidRPr="00947883">
        <w:t xml:space="preserve">Keywords: </w:t>
      </w:r>
      <w:r w:rsidR="00FE5526" w:rsidRPr="00947883">
        <w:t>bacterial</w:t>
      </w:r>
      <w:r w:rsidR="00DB6C38" w:rsidRPr="00947883">
        <w:t xml:space="preserve"> community,</w:t>
      </w:r>
      <w:r w:rsidR="000B0913" w:rsidRPr="00947883">
        <w:t xml:space="preserve"> 16S </w:t>
      </w:r>
      <w:r w:rsidR="00EB56DD">
        <w:t xml:space="preserve">rDNA </w:t>
      </w:r>
      <w:r w:rsidR="000B0913" w:rsidRPr="00947883">
        <w:t>sequencing,</w:t>
      </w:r>
      <w:r w:rsidR="00DB6C38" w:rsidRPr="00947883">
        <w:t> shellfish hatchery, probiotics</w:t>
      </w:r>
      <w:r w:rsidR="00FE5526" w:rsidRPr="00947883">
        <w:t xml:space="preserve">, </w:t>
      </w:r>
      <w:r w:rsidR="00E11C9F" w:rsidRPr="00E11C9F">
        <w:rPr>
          <w:i/>
        </w:rPr>
        <w:t>V</w:t>
      </w:r>
      <w:r w:rsidR="0048246A" w:rsidRPr="00E11C9F">
        <w:rPr>
          <w:i/>
        </w:rPr>
        <w:t>ibrio</w:t>
      </w:r>
      <w:r w:rsidR="008D5FEF">
        <w:t xml:space="preserve">, </w:t>
      </w:r>
      <w:proofErr w:type="spellStart"/>
      <w:r w:rsidR="008D5FEF" w:rsidRPr="00E11C9F">
        <w:rPr>
          <w:i/>
        </w:rPr>
        <w:t>Crassostrea</w:t>
      </w:r>
      <w:proofErr w:type="spellEnd"/>
      <w:r w:rsidR="008D5FEF" w:rsidRPr="00E11C9F">
        <w:rPr>
          <w:i/>
        </w:rPr>
        <w:t xml:space="preserve"> virginica</w:t>
      </w:r>
    </w:p>
    <w:p w14:paraId="4893FF15" w14:textId="77777777" w:rsidR="00D2065E" w:rsidRPr="00D2065E" w:rsidRDefault="00D2065E" w:rsidP="00D2065E"/>
    <w:p w14:paraId="70ADA397" w14:textId="77777777" w:rsidR="008E2B54" w:rsidRDefault="00EA3D3C" w:rsidP="00147395">
      <w:pPr>
        <w:pStyle w:val="AuthorList"/>
      </w:pPr>
      <w:r w:rsidRPr="00376CC5">
        <w:t>Abstract</w:t>
      </w:r>
    </w:p>
    <w:p w14:paraId="73C99872" w14:textId="273D07E8" w:rsidR="002E5918" w:rsidRDefault="002E5918" w:rsidP="002E5918">
      <w:r w:rsidRPr="00320538">
        <w:t xml:space="preserve">Larval oysters in hatcheries are susceptible to diseases caused by bacterial pathogens, including </w:t>
      </w:r>
      <w:r w:rsidRPr="00320538">
        <w:rPr>
          <w:i/>
        </w:rPr>
        <w:t xml:space="preserve">Vibrio </w:t>
      </w:r>
      <w:r w:rsidRPr="00320538">
        <w:t>spp</w:t>
      </w:r>
      <w:r w:rsidRPr="00320538">
        <w:rPr>
          <w:i/>
        </w:rPr>
        <w:t>.</w:t>
      </w:r>
      <w:r w:rsidRPr="00320538">
        <w:t xml:space="preserve"> </w:t>
      </w:r>
      <w:r>
        <w:t xml:space="preserve">Previous studies have shown that </w:t>
      </w:r>
      <w:del w:id="0" w:author="Anton Post" w:date="2018-05-21T10:06:00Z">
        <w:r w:rsidDel="003B5FD9">
          <w:delText>t</w:delText>
        </w:r>
        <w:r w:rsidRPr="00320538" w:rsidDel="003B5FD9">
          <w:delText xml:space="preserve">he </w:delText>
        </w:r>
      </w:del>
      <w:r w:rsidRPr="00320538">
        <w:t xml:space="preserve">daily addition of </w:t>
      </w:r>
      <w:ins w:id="1" w:author="Anton Post" w:date="2018-05-21T10:06:00Z">
        <w:r w:rsidR="003B5FD9">
          <w:t>t</w:t>
        </w:r>
        <w:r w:rsidR="003B5FD9" w:rsidRPr="00320538">
          <w:t xml:space="preserve">he </w:t>
        </w:r>
      </w:ins>
      <w:r w:rsidRPr="00320538">
        <w:t xml:space="preserve">probiotic </w:t>
      </w:r>
      <w:r w:rsidRPr="00320538">
        <w:rPr>
          <w:i/>
        </w:rPr>
        <w:t xml:space="preserve">Bacillus </w:t>
      </w:r>
      <w:proofErr w:type="spellStart"/>
      <w:r w:rsidRPr="00320538">
        <w:rPr>
          <w:i/>
        </w:rPr>
        <w:t>pumilus</w:t>
      </w:r>
      <w:proofErr w:type="spellEnd"/>
      <w:r w:rsidRPr="00320538">
        <w:rPr>
          <w:i/>
        </w:rPr>
        <w:t xml:space="preserve"> </w:t>
      </w:r>
      <w:r w:rsidRPr="00320538">
        <w:t>RI06-95 to water in rearing tanks increase</w:t>
      </w:r>
      <w:r w:rsidR="005B4448">
        <w:t>s</w:t>
      </w:r>
      <w:r w:rsidRPr="00320538">
        <w:t xml:space="preserve"> larval survival </w:t>
      </w:r>
      <w:del w:id="2" w:author="Anton Post" w:date="2018-05-21T10:06:00Z">
        <w:r w:rsidRPr="00320538" w:rsidDel="003B5FD9">
          <w:delText xml:space="preserve">to </w:delText>
        </w:r>
      </w:del>
      <w:ins w:id="3" w:author="Anton Post" w:date="2018-05-21T10:06:00Z">
        <w:r w:rsidR="003B5FD9">
          <w:t>when</w:t>
        </w:r>
        <w:r w:rsidR="003B5FD9" w:rsidRPr="00320538">
          <w:t xml:space="preserve"> </w:t>
        </w:r>
      </w:ins>
      <w:r w:rsidRPr="00320538">
        <w:t>challenge</w:t>
      </w:r>
      <w:ins w:id="4" w:author="Anton Post" w:date="2018-05-21T10:06:00Z">
        <w:r w:rsidR="003B5FD9">
          <w:t>d</w:t>
        </w:r>
      </w:ins>
      <w:r w:rsidRPr="00320538">
        <w:t xml:space="preserve"> with </w:t>
      </w:r>
      <w:r w:rsidRPr="00320538">
        <w:rPr>
          <w:i/>
        </w:rPr>
        <w:t xml:space="preserve">Vibrio </w:t>
      </w:r>
      <w:proofErr w:type="spellStart"/>
      <w:r w:rsidRPr="00320538">
        <w:rPr>
          <w:i/>
        </w:rPr>
        <w:t>coralliilyticus</w:t>
      </w:r>
      <w:proofErr w:type="spellEnd"/>
      <w:r w:rsidRPr="00320538">
        <w:t xml:space="preserve">. We propose that the presence of probiotics </w:t>
      </w:r>
      <w:del w:id="5" w:author="Anton Post" w:date="2018-05-21T10:06:00Z">
        <w:r w:rsidRPr="00320538" w:rsidDel="003B5FD9">
          <w:delText xml:space="preserve">may </w:delText>
        </w:r>
      </w:del>
      <w:r w:rsidRPr="00320538">
        <w:t>c</w:t>
      </w:r>
      <w:ins w:id="6" w:author="Anton Post" w:date="2018-05-21T10:07:00Z">
        <w:r w:rsidR="003B5FD9">
          <w:t>auses shifts in</w:t>
        </w:r>
      </w:ins>
      <w:del w:id="7" w:author="Anton Post" w:date="2018-05-21T10:06:00Z">
        <w:r w:rsidRPr="00320538" w:rsidDel="003B5FD9">
          <w:delText>hange</w:delText>
        </w:r>
      </w:del>
      <w:r w:rsidRPr="00320538">
        <w:t xml:space="preserve"> </w:t>
      </w:r>
      <w:r>
        <w:t>bacterial communit</w:t>
      </w:r>
      <w:ins w:id="8" w:author="Anton Post" w:date="2018-05-21T10:07:00Z">
        <w:r w:rsidR="003B5FD9">
          <w:t xml:space="preserve">y </w:t>
        </w:r>
        <w:proofErr w:type="spellStart"/>
        <w:r w:rsidR="003B5FD9">
          <w:t>strucuture</w:t>
        </w:r>
      </w:ins>
      <w:proofErr w:type="spellEnd"/>
      <w:del w:id="9" w:author="Anton Post" w:date="2018-05-21T10:07:00Z">
        <w:r w:rsidDel="003B5FD9">
          <w:delText>ies</w:delText>
        </w:r>
      </w:del>
      <w:r w:rsidRPr="00320538">
        <w:t xml:space="preserve"> </w:t>
      </w:r>
      <w:r w:rsidR="00163026">
        <w:t xml:space="preserve">in rearing tanks, leading to the </w:t>
      </w:r>
      <w:r w:rsidRPr="00320538">
        <w:t>recruit</w:t>
      </w:r>
      <w:r w:rsidR="00163026">
        <w:t>ment of</w:t>
      </w:r>
      <w:r w:rsidRPr="00320538">
        <w:t xml:space="preserve"> </w:t>
      </w:r>
      <w:del w:id="10" w:author="Anton Post" w:date="2018-05-21T10:07:00Z">
        <w:r w:rsidRPr="00320538" w:rsidDel="003B5FD9">
          <w:delText xml:space="preserve">beneficial </w:delText>
        </w:r>
      </w:del>
      <w:r w:rsidRPr="00320538">
        <w:t>microbes</w:t>
      </w:r>
      <w:r>
        <w:t xml:space="preserve"> </w:t>
      </w:r>
      <w:del w:id="11" w:author="Anton Post" w:date="2018-05-21T10:07:00Z">
        <w:r w:rsidR="00163026" w:rsidDel="003B5FD9">
          <w:delText>by</w:delText>
        </w:r>
        <w:r w:rsidDel="003B5FD9">
          <w:delText xml:space="preserve"> </w:delText>
        </w:r>
      </w:del>
      <w:ins w:id="12" w:author="Anton Post" w:date="2018-05-21T10:07:00Z">
        <w:r w:rsidR="003B5FD9">
          <w:t xml:space="preserve">that are </w:t>
        </w:r>
        <w:r w:rsidR="003B5FD9" w:rsidRPr="00320538">
          <w:t xml:space="preserve">beneficial </w:t>
        </w:r>
        <w:r w:rsidR="003B5FD9">
          <w:t xml:space="preserve">to </w:t>
        </w:r>
      </w:ins>
      <w:r>
        <w:t>larvae</w:t>
      </w:r>
      <w:r w:rsidRPr="00320538">
        <w:t xml:space="preserve">. During three trials spanning the 2012-2015 </w:t>
      </w:r>
      <w:r w:rsidR="00B40FC7">
        <w:t>hatchery</w:t>
      </w:r>
      <w:r w:rsidR="00B40FC7" w:rsidRPr="00320538">
        <w:t xml:space="preserve"> </w:t>
      </w:r>
      <w:r w:rsidRPr="00320538">
        <w:t xml:space="preserve">seasons, larvae, tank biofilm, and rearing water samples were collected from control and probiotic-treated tanks in an oyster hatchery </w:t>
      </w:r>
      <w:r>
        <w:t>over a 12-day period following spawning</w:t>
      </w:r>
      <w:r w:rsidRPr="00320538">
        <w:t xml:space="preserve">. </w:t>
      </w:r>
      <w:r w:rsidR="00B40FC7">
        <w:t>S</w:t>
      </w:r>
      <w:r w:rsidRPr="00320538">
        <w:t xml:space="preserve">amples were analyzed </w:t>
      </w:r>
      <w:r>
        <w:t>by</w:t>
      </w:r>
      <w:r w:rsidRPr="00320538">
        <w:t xml:space="preserve"> 16S rDNA sequencing of the V4 or V6 regions </w:t>
      </w:r>
      <w:r>
        <w:t>followed by</w:t>
      </w:r>
      <w:r w:rsidRPr="00320538">
        <w:t xml:space="preserve"> taxonomic classification, in order to determine </w:t>
      </w:r>
      <w:r>
        <w:t>bacterial</w:t>
      </w:r>
      <w:r w:rsidRPr="00320538">
        <w:t xml:space="preserve"> community</w:t>
      </w:r>
      <w:r>
        <w:t xml:space="preserve"> structures</w:t>
      </w:r>
      <w:r w:rsidRPr="00320538">
        <w:t xml:space="preserve">. There were significant differences in </w:t>
      </w:r>
      <w:r>
        <w:t>bacterial</w:t>
      </w:r>
      <w:r w:rsidRPr="00320538">
        <w:t xml:space="preserve"> composition over time and between sample </w:t>
      </w:r>
      <w:r>
        <w:t>types</w:t>
      </w:r>
      <w:r w:rsidRPr="00320538">
        <w:t>, but no major effect of probiotics on</w:t>
      </w:r>
      <w:r w:rsidR="00B40FC7">
        <w:t xml:space="preserve"> the</w:t>
      </w:r>
      <w:r w:rsidRPr="00320538">
        <w:t xml:space="preserve"> </w:t>
      </w:r>
      <w:r w:rsidR="00B40FC7">
        <w:t xml:space="preserve">structure and diversity of </w:t>
      </w:r>
      <w:r w:rsidRPr="00320538">
        <w:t xml:space="preserve">bacterial </w:t>
      </w:r>
      <w:commentRangeStart w:id="13"/>
      <w:r w:rsidRPr="00320538">
        <w:t xml:space="preserve">communities </w:t>
      </w:r>
      <w:commentRangeEnd w:id="13"/>
      <w:r w:rsidR="005609AF">
        <w:rPr>
          <w:rStyle w:val="CommentReference"/>
        </w:rPr>
        <w:commentReference w:id="13"/>
      </w:r>
      <w:r w:rsidRPr="00320538">
        <w:t>(Bray-Curtis k=2, 95% confidence). However, probiotic</w:t>
      </w:r>
      <w:r>
        <w:t xml:space="preserve"> treatment led to</w:t>
      </w:r>
      <w:r w:rsidRPr="00320538">
        <w:t xml:space="preserve"> increased </w:t>
      </w:r>
      <w:r>
        <w:t>abundance</w:t>
      </w:r>
      <w:r w:rsidRPr="00320538">
        <w:t xml:space="preserve"> of </w:t>
      </w:r>
      <w:r>
        <w:t>few</w:t>
      </w:r>
      <w:r w:rsidRPr="00320538">
        <w:t xml:space="preserve"> bacteria</w:t>
      </w:r>
      <w:r>
        <w:t>l taxa</w:t>
      </w:r>
      <w:r w:rsidRPr="00320538">
        <w:t xml:space="preserve"> </w:t>
      </w:r>
      <w:r>
        <w:t>in</w:t>
      </w:r>
      <w:r w:rsidRPr="00320538">
        <w:t xml:space="preserve"> the water </w:t>
      </w:r>
      <w:r>
        <w:t>and</w:t>
      </w:r>
      <w:r w:rsidRPr="00320538">
        <w:t xml:space="preserve"> oyster larvae, and a significantly higher proportion of </w:t>
      </w:r>
      <w:proofErr w:type="spellStart"/>
      <w:r w:rsidRPr="00320538">
        <w:rPr>
          <w:i/>
        </w:rPr>
        <w:t>Oceanospirillales</w:t>
      </w:r>
      <w:proofErr w:type="spellEnd"/>
      <w:r w:rsidRPr="00320538">
        <w:rPr>
          <w:i/>
        </w:rPr>
        <w:t xml:space="preserve"> </w:t>
      </w:r>
      <w:r w:rsidRPr="00320538">
        <w:t xml:space="preserve">spp. and </w:t>
      </w:r>
      <w:r w:rsidRPr="00320538">
        <w:rPr>
          <w:i/>
        </w:rPr>
        <w:t>Bacillus</w:t>
      </w:r>
      <w:r w:rsidRPr="00320538">
        <w:t xml:space="preserve"> spp. Co-occurrence network analysis suggests that probiotic </w:t>
      </w:r>
      <w:r>
        <w:t xml:space="preserve">treatments have a </w:t>
      </w:r>
      <w:commentRangeStart w:id="14"/>
      <w:r>
        <w:t xml:space="preserve">cascading </w:t>
      </w:r>
      <w:commentRangeEnd w:id="14"/>
      <w:r w:rsidR="005609AF">
        <w:rPr>
          <w:rStyle w:val="CommentReference"/>
        </w:rPr>
        <w:commentReference w:id="14"/>
      </w:r>
      <w:r w:rsidRPr="00320538">
        <w:t xml:space="preserve">effect on </w:t>
      </w:r>
      <w:r>
        <w:t>bacterial community structures,</w:t>
      </w:r>
      <w:r w:rsidRPr="00320538">
        <w:t xml:space="preserve"> mediated through select taxa</w:t>
      </w:r>
      <w:r>
        <w:t xml:space="preserve"> associated with the probiotic target species</w:t>
      </w:r>
      <w:r w:rsidRPr="00320538">
        <w:t xml:space="preserve">. </w:t>
      </w:r>
    </w:p>
    <w:p w14:paraId="04C3E988" w14:textId="438901C8" w:rsidR="00EA3D3C" w:rsidRDefault="00EA3D3C" w:rsidP="00147395">
      <w:pPr>
        <w:rPr>
          <w:szCs w:val="24"/>
        </w:rPr>
      </w:pPr>
    </w:p>
    <w:p w14:paraId="7A163CD4" w14:textId="3802A164" w:rsidR="002E5918" w:rsidRDefault="002E5918" w:rsidP="00147395">
      <w:pPr>
        <w:rPr>
          <w:szCs w:val="24"/>
        </w:rPr>
      </w:pPr>
    </w:p>
    <w:p w14:paraId="57F65677" w14:textId="77777777" w:rsidR="00B7331C" w:rsidRDefault="00B7331C" w:rsidP="00147395">
      <w:pPr>
        <w:rPr>
          <w:szCs w:val="24"/>
        </w:rPr>
      </w:pPr>
    </w:p>
    <w:p w14:paraId="17274318" w14:textId="77777777" w:rsidR="00B07448" w:rsidRDefault="00EA3D3C" w:rsidP="00B07448">
      <w:pPr>
        <w:pStyle w:val="Heading1"/>
      </w:pPr>
      <w:r w:rsidRPr="00376CC5">
        <w:t>Introduction</w:t>
      </w:r>
    </w:p>
    <w:p w14:paraId="0C6C895D" w14:textId="4C792F5C" w:rsidR="002E5918" w:rsidRPr="00CD56D4" w:rsidRDefault="002E5918" w:rsidP="002E5918">
      <w:r>
        <w:t xml:space="preserve">Diseases caused by bacterial pathogens </w:t>
      </w:r>
      <w:r w:rsidRPr="00CD56D4">
        <w:t xml:space="preserve">cause losses in </w:t>
      </w:r>
      <w:r>
        <w:t>aquaculture</w:t>
      </w:r>
      <w:r w:rsidRPr="00CD56D4">
        <w:t xml:space="preserve"> and wild populations </w:t>
      </w:r>
      <w:r>
        <w:t xml:space="preserve">of commercially important shellfish and finfish </w:t>
      </w:r>
      <w:r w:rsidRPr="00CD56D4">
        <w:fldChar w:fldCharType="begin" w:fldLock="1"/>
      </w:r>
      <w:r>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"mendeley" : { "formattedCitation" : "(Groner et al., 2016; Lafferty et al., 2015)", "plainTextFormattedCitation" : "(Groner et al., 2016; Lafferty et al., 2015)", "previouslyFormattedCitation" : "(Groner et al., 2016; Lafferty et al., 2015)" }, "properties" : {  }, "schema" : "https://github.com/citation-style-language/schema/raw/master/csl-citation.json" }</w:instrText>
      </w:r>
      <w:r w:rsidRPr="00CD56D4">
        <w:fldChar w:fldCharType="separate"/>
      </w:r>
      <w:r w:rsidRPr="007D5DCA">
        <w:rPr>
          <w:noProof/>
        </w:rPr>
        <w:t>(Groner et al., 2016; Lafferty et al., 2015)</w:t>
      </w:r>
      <w:r w:rsidRPr="00CD56D4">
        <w:fldChar w:fldCharType="end"/>
      </w:r>
      <w:r>
        <w:t xml:space="preserve">. World aquaculture production is valued at $1.57 trillion USD, and disease is a primary limiting factor on its growth and economic worth </w:t>
      </w:r>
      <w:r>
        <w:fldChar w:fldCharType="begin" w:fldLock="1"/>
      </w:r>
      <w:r w:rsidR="00BA2257">
        <w:instrText>ADDIN CSL_CITATION { "citationItems" : [ { "id" : "ITEM-1", "itemData" : { "ISBN" : "9789250099873", "author" : [ { "dropping-particle" : "", "family" : "FAO", "given" : "", "non-dropping-particle" : "", "parse-names" : false, "suffix" : "" } ], "id" : "ITEM-1", "issued" : { "date-parts" : [ [ "2015" ] ] }, "title" : "Fishery and Aquaculture Statistics", "type" : "book" }, "uris" : [ "http://www.mendeley.com/documents/?uuid=9425111f-e1be-317c-b870-9944c2b5f433" ] }, { "id" : "ITEM-2", "itemData" : { "DOI" : "10.1016/j.jip.2012.03.013", "ISBN" : "0022-2011", "ISSN" : "00222011", "PMID" : "22434002", "abstract" : "Seafood is a highly traded food commodity. Farmed and captured crustaceans contribute a significant proportion with annual production exceeding 10. 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th\u2026", "author" : [ { "dropping-particle" : "", "family" : "Stentiford", "given" : "G. D.", "non-dropping-particle" : "", "parse-names" : false, "suffix" : "" }, { "dropping-particle" : "", "family" : "Neil", "given" : "D. M.", "non-dropping-particle" : "", "parse-names" : false, "suffix" : "" }, { "dropping-particle" : "", "family" : "Peeler", "given" : "E. J.", "non-dropping-particle" : "", "parse-names" : false, "suffix" : "" }, { "dropping-particle" : "", "family" : "Shields", "given" : "J. D.", "non-dropping-particle" : "", "parse-names" : false, "suffix" : "" }, { "dropping-particle" : "", "family" : "Small", "given" : "H. J.", "non-dropping-particle" : "", "parse-names" : false, "suffix" : "" }, { "dropping-particle" : "", "family" : "Flegel", "given" : "T. W.", "non-dropping-particle" : "", "parse-names" : false, "suffix" : "" }, { "dropping-particle" : "", "family" : "Vlak", "given" : "J. 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 C.", "non-dropping-particle" : "", "parse-names" : false, "suffix" : "" }, { "dropping-particle" : "", "family" : "Hauton", "given" : "C.", "non-dropping-particle" : "", "parse-names" : false, "suffix" : "" }, { "dropping-particle" : "V.", "family" : "Lightner", "given" : "D.", "non-dropping-particle" : "", "parse-names" : false, "suffix" : "" } ], "container-title" : "Journal of Invertebrate Pathology", "id" : "ITEM-2", "issue" : "2", "issued" : { "date-parts" : [ [ "2012", "6", "1" ] ] }, "page" : "141-157", "publisher" : "Academic Press", "title" : "Disease will limit future food supply from the global crustacean fishery and aquaculture sectors", "type" : "article", "volume" : "110" }, "uris" : [ "http://www.mendeley.com/documents/?uuid=8d4e595f-48c4-37a5-94c1-241076af5d96" ] } ], "mendeley" : { "formattedCitation" : "(FAO, 2015; Stentiford et al., 2012)", "plainTextFormattedCitation" : "(FAO, 2015; Stentiford et al., 2012)", "previouslyFormattedCitation" : "(FAO, 2015; Stentiford et al., 2012)" }, "properties" : {  }, "schema" : "https://github.com/citation-style-language/schema/raw/master/csl-citation.json" }</w:instrText>
      </w:r>
      <w:r>
        <w:fldChar w:fldCharType="separate"/>
      </w:r>
      <w:r w:rsidRPr="007D5DCA">
        <w:rPr>
          <w:noProof/>
        </w:rPr>
        <w:t>(FAO, 2015; Stentiford et al., 2012)</w:t>
      </w:r>
      <w:r>
        <w:fldChar w:fldCharType="end"/>
      </w:r>
      <w:r>
        <w:t xml:space="preserve">. Larval oysters are especially susceptible to disease, often by etiological agents from the genus </w:t>
      </w:r>
      <w:r>
        <w:rPr>
          <w:i/>
        </w:rPr>
        <w:t>Vibrio</w:t>
      </w:r>
      <w:r>
        <w:t xml:space="preserve"> </w:t>
      </w:r>
      <w:r>
        <w:fldChar w:fldCharType="begin" w:fldLock="1"/>
      </w:r>
      <w:r w:rsidR="002F0436">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"10.3389/fmicb.2017.00762", "ISSN" : "1664302X", "PMID" : "28515714",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 : "MAY", "issued" : { "date-parts" : [ [ "2017", "5", "3" ] ] }, "page" : "762", "publisher" : "Frontiers", "title" : "New insights into pathogenic vibrios affecting bivalves in hatcheries: Present and future prospects", "type" : "article", "volume" : "8" }, "uris" : [ "http://www.mendeley.com/documents/?uuid=a09a1b36-1247-35a3-be6e-4fa9e697d00e" ] }, { "id" : "ITEM-4",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"type" : "article", "volume" : "2" }, "uris" : [ "http://www.mendeley.com/documents/?uuid=2c23c575-f7a7-4cb1-b786-a8764bdd8136" ] } ], "mendeley" : { "formattedCitation" : "(Beaz-Hidalgo et al., 2010a; Dubert et al., 2017; Le Roux et al., 2016; Richards et al., 2015b)", "plainTextFormattedCitation" : "(Beaz-Hidalgo et al., 2010a; Dubert et al., 2017; Le Roux et al., 2016; Richards et al., 2015b)", "previouslyFormattedCitation" : "(Beaz-Hidalgo et al., 2010a; Dubert et al., 2017; Le Roux et al., 2016; Richards et al., 2015b)" }, "properties" : {  }, "schema" : "https://github.com/citation-style-language/schema/raw/master/csl-citation.json" }</w:instrText>
      </w:r>
      <w:r>
        <w:fldChar w:fldCharType="separate"/>
      </w:r>
      <w:r w:rsidR="002F0436" w:rsidRPr="002F0436">
        <w:rPr>
          <w:noProof/>
        </w:rPr>
        <w:t>(Beaz-Hidalgo et al., 2010a; Dubert et al., 2017; Le Roux et al., 2016; Richards et al., 2015b)</w:t>
      </w:r>
      <w:r>
        <w:fldChar w:fldCharType="end"/>
      </w:r>
      <w:r>
        <w:t xml:space="preserve">. Pathogenic </w:t>
      </w:r>
      <w:r w:rsidRPr="00A315DB">
        <w:rPr>
          <w:i/>
        </w:rPr>
        <w:t>Vibrio</w:t>
      </w:r>
      <w:r>
        <w:t xml:space="preserve"> sp</w:t>
      </w:r>
      <w:r w:rsidR="00B40FC7">
        <w:t>p.</w:t>
      </w:r>
      <w:r>
        <w:t xml:space="preserve"> are natural</w:t>
      </w:r>
      <w:r w:rsidR="00C20A70">
        <w:t>ly</w:t>
      </w:r>
      <w:r>
        <w:t xml:space="preserve"> occurr</w:t>
      </w:r>
      <w:r w:rsidR="00C20A70">
        <w:t>ing microbes in coastal waters</w:t>
      </w:r>
      <w:r>
        <w:t xml:space="preserve">, </w:t>
      </w:r>
      <w:r w:rsidR="00B32889">
        <w:t xml:space="preserve">which makes them difficult to avoid, </w:t>
      </w:r>
      <w:r>
        <w:t xml:space="preserve">and so form a production bottleneck in hatcheries. In an effort to maintain a healthy environment, hatcheries work towards optimum water quality by controlling larval culture density and the use of </w:t>
      </w:r>
      <w:r w:rsidR="00B40FC7">
        <w:t xml:space="preserve">water treatment </w:t>
      </w:r>
      <w:r>
        <w:t xml:space="preserve">systems </w:t>
      </w:r>
      <w:r>
        <w:fldChar w:fldCharType="begin" w:fldLock="1"/>
      </w:r>
      <w:r>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"mendeley" : { "formattedCitation" : "(Mckindsey et al., 2007)", "plainTextFormattedCitation" : "(Mckindsey et al., 2007)", "previouslyFormattedCitation" : "(Mckindsey et al., 2007)" }, "properties" : {  }, "schema" : "https://github.com/citation-style-language/schema/raw/master/csl-citation.json" }</w:instrText>
      </w:r>
      <w:r>
        <w:fldChar w:fldCharType="separate"/>
      </w:r>
      <w:r w:rsidRPr="007D5DCA">
        <w:rPr>
          <w:noProof/>
        </w:rPr>
        <w:t>(Mckindsey et al., 2007)</w:t>
      </w:r>
      <w:r>
        <w:fldChar w:fldCharType="end"/>
      </w:r>
      <w:r>
        <w:t>.</w:t>
      </w:r>
    </w:p>
    <w:p w14:paraId="3ADE5FB8" w14:textId="2EBF0616" w:rsidR="002E5918" w:rsidRDefault="002E5918" w:rsidP="002E5918">
      <w:r>
        <w:t>An a</w:t>
      </w:r>
      <w:r w:rsidRPr="00DA46CB">
        <w:t xml:space="preserve">lternative </w:t>
      </w:r>
      <w:r>
        <w:t xml:space="preserve">method for the </w:t>
      </w:r>
      <w:r w:rsidRPr="00DA46CB">
        <w:t xml:space="preserve">management of disease in aquaculture </w:t>
      </w:r>
      <w:r>
        <w:t>involves t</w:t>
      </w:r>
      <w:r w:rsidRPr="00DA46CB">
        <w:t xml:space="preserve">he use of probiotics, microorganisms that </w:t>
      </w:r>
      <w:r w:rsidR="00FE58AB">
        <w:t xml:space="preserve">provide health benefits to the host, including protection </w:t>
      </w:r>
      <w:r>
        <w:t xml:space="preserve">against bacterial pathogens. Probiotics </w:t>
      </w:r>
      <w:r w:rsidR="00FE58AB">
        <w:t>exert their beneficial effects</w:t>
      </w:r>
      <w:r>
        <w:t xml:space="preserve"> through a variety of mechanisms, including direct pathogen inhibition, competition for nutrients, secretion of antibacterial substances, and </w:t>
      </w:r>
      <w:commentRangeStart w:id="15"/>
      <w:r>
        <w:t xml:space="preserve">improvement of water quality </w:t>
      </w:r>
      <w:commentRangeEnd w:id="15"/>
      <w:r w:rsidR="005609AF">
        <w:rPr>
          <w:rStyle w:val="CommentReference"/>
        </w:rPr>
        <w:commentReference w:id="15"/>
      </w:r>
      <w:r>
        <w:fldChar w:fldCharType="begin" w:fldLock="1"/>
      </w:r>
      <w:r w:rsidR="00BA2257">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"abstract" : "Mollusc aquaculture is an important commodity for France with Pacific oysters, flat oysters and the great scallop being the three main species. Pacific oyster larvae production is currently successful, however larval production of flat oyster and scallops regularly face problems remedied by antibiotics. Using a bioassay technique, four potential probiotic strains (Alteromonas macleodii 0444, Neptunomonas sp. 0536, Phaeobacter gallaeciensis, Pseudoaltermonas sp. D41) were tested upon the larvae of the three mollusc species when challenged with pathogens. Pacific oysters and flat oysters were challenged individually with the pathogens Vibrio coralliilyticus and V. pectenicida, while scallops were challenged with V. coralliilyticus and V. splendidus. Survival of the larvae was measured in challenged larvae given the probiotics and those without probiotic. In scallop larvae, protection against V. coralliilyticus and V. splendidus was provided by prior administration of P. gallaeciensis (29% and 53% better than the respective pathogen controls), A. macleodii 0444 (30%, 36%) and Neptunomonas sp. 0536 (36%, 55%). Significant protection with Pseudoalteromonas sp. D41 was only provided against V. splendidus (35%). In flat oyster larvae, protection against V. coralliilyticus and V. pectenicida was provided by P. gallaeciensis. (73%, 69%) and A. macleodii 0444 (45%, 53%). Neptunomonas sp. 0536 provided significant protection only against V. pectenicida (48% higher). Use of Pseudoalteromonas sp. D41 did not offer significant protection for flat oyster larvae against either pathogen. Experiments with Pacific oysters suggested that Pseudoalteromonas sp. D41 and P. gallaeciensis could be effective against challenge by V. coralliilyticus (50% and 40% improved survival respectively) but not against V. pectenicida. The results indicate that P. gallaeciensis, A. macleodii 0444, Neptunomonas sp. 0536 and Pseudoalteromonas sp. D41 could be useful in mollusc larviculture. \u00a9 2012 Elsevier B.V..", "author" : [ { "dropping-particle" : "", "family" : "Kesarcodi-Watson", "given" : "Aditya", "non-dropping-particle" : "", "parse-names" : false, "suffix" : "" }, { "dropping-particle" : "", "family" : "Miner", "given" : "Philippe", "non-dropping-particle" : "", "parse-names" : false, "suffix" : "" }, { "dropping-particle" : "", "family" : "Nicolas", "given" : "Jean 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"manualFormatting" : "(Gatesoupe, 1999; Kesarcodi-Watson et al., 2008, 2012; Prado et al., 2010)", "plainTextFormattedCitation" : "(Gatesoupe, 1999; Kesarcodi-Watson et al., 2008, 2012)", "previouslyFormattedCitation" : "(Gatesoupe, 1999; Kesarcodi-Watson et al., 2008, 2012)" }, "properties" : {  }, "schema" : "https://github.com/citation-style-language/schema/raw/master/csl-citation.json" }</w:instrText>
      </w:r>
      <w:r>
        <w:fldChar w:fldCharType="separate"/>
      </w:r>
      <w:r w:rsidRPr="007D5DCA">
        <w:rPr>
          <w:noProof/>
        </w:rPr>
        <w:t>(Gatesoupe, 1999; Kesarcodi-Watson et al., 2008, 2012</w:t>
      </w:r>
      <w:r w:rsidR="00FE58AB">
        <w:rPr>
          <w:noProof/>
        </w:rPr>
        <w:t xml:space="preserve">; </w:t>
      </w:r>
      <w:r w:rsidR="00FE58AB" w:rsidRPr="007D5DCA">
        <w:rPr>
          <w:noProof/>
        </w:rPr>
        <w:t>Prado et al., 2010</w:t>
      </w:r>
      <w:r w:rsidRPr="007D5DCA">
        <w:rPr>
          <w:noProof/>
        </w:rPr>
        <w:t>)</w:t>
      </w:r>
      <w:r>
        <w:fldChar w:fldCharType="end"/>
      </w:r>
      <w:r>
        <w:t xml:space="preserve">. Previous studies have shown that </w:t>
      </w:r>
      <w:r w:rsidR="00FE58AB">
        <w:t xml:space="preserve">treatment of larval oysters in the laboratory or the hatchery with </w:t>
      </w:r>
      <w:r>
        <w:t xml:space="preserve">the probiotic bacterium </w:t>
      </w:r>
      <w:r>
        <w:rPr>
          <w:i/>
        </w:rPr>
        <w:t xml:space="preserve">Bacillus </w:t>
      </w:r>
      <w:proofErr w:type="spellStart"/>
      <w:r>
        <w:rPr>
          <w:i/>
        </w:rPr>
        <w:t>pumilus</w:t>
      </w:r>
      <w:proofErr w:type="spellEnd"/>
      <w:r>
        <w:rPr>
          <w:i/>
        </w:rPr>
        <w:t xml:space="preserve"> </w:t>
      </w:r>
      <w:r>
        <w:t>RI06-95 significantly increases the</w:t>
      </w:r>
      <w:r w:rsidR="00FE58AB">
        <w:t>ir</w:t>
      </w:r>
      <w:r>
        <w:t xml:space="preserve"> survival </w:t>
      </w:r>
      <w:r w:rsidR="00FE58AB">
        <w:t xml:space="preserve">against </w:t>
      </w:r>
      <w:r>
        <w:t xml:space="preserve">challenge with the pathogen </w:t>
      </w:r>
      <w:r>
        <w:rPr>
          <w:i/>
        </w:rPr>
        <w:t xml:space="preserve">Vibrio </w:t>
      </w:r>
      <w:proofErr w:type="spellStart"/>
      <w:r w:rsidRPr="00953EF4">
        <w:rPr>
          <w:i/>
        </w:rPr>
        <w:t>coralliilyticus</w:t>
      </w:r>
      <w:proofErr w:type="spellEnd"/>
      <w:r w:rsidR="00FE58AB">
        <w:rPr>
          <w:i/>
        </w:rPr>
        <w:t xml:space="preserve"> </w:t>
      </w:r>
      <w:r w:rsidR="00FE58AB" w:rsidRPr="00C20A70">
        <w:t>(</w:t>
      </w:r>
      <w:r w:rsidR="00FE58AB" w:rsidRPr="00FE58AB">
        <w:fldChar w:fldCharType="begin" w:fldLock="1"/>
      </w:r>
      <w:r w:rsidR="00BA2257">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"manualFormatting" : "Karim et al., 2013; ", "plainTextFormattedCitation" : "(Karim et al., 2013)", "previouslyFormattedCitation" : "(Karim et al., 2013)" }, "properties" : {  }, "schema" : "https://github.com/citation-style-language/schema/raw/master/csl-citation.json" }</w:instrText>
      </w:r>
      <w:r w:rsidR="00FE58AB" w:rsidRPr="00FE58AB">
        <w:fldChar w:fldCharType="separate"/>
      </w:r>
      <w:r w:rsidR="00FE58AB" w:rsidRPr="00FE58AB">
        <w:rPr>
          <w:noProof/>
        </w:rPr>
        <w:t xml:space="preserve">Karim et al., 2013; </w:t>
      </w:r>
      <w:r w:rsidR="00FE58AB" w:rsidRPr="00FE58AB">
        <w:fldChar w:fldCharType="end"/>
      </w:r>
      <w:r w:rsidR="00FE58AB" w:rsidRPr="007D5DCA">
        <w:rPr>
          <w:noProof/>
        </w:rPr>
        <w:t>Sohn et al., 2016)</w:t>
      </w:r>
      <w:r w:rsidR="00FE58AB">
        <w:rPr>
          <w:i/>
        </w:rPr>
        <w:t>.</w:t>
      </w:r>
      <w:r>
        <w:t xml:space="preserve"> Additionally, administration of this probiotic in a hatchery setting resulted in dramatic reductions in total </w:t>
      </w:r>
      <w:r>
        <w:rPr>
          <w:i/>
        </w:rPr>
        <w:t>Vibrio</w:t>
      </w:r>
      <w:r>
        <w:t xml:space="preserve"> counts</w:t>
      </w:r>
      <w:r w:rsidR="00FE58AB">
        <w:t xml:space="preserve"> in tank water and surfaces</w:t>
      </w:r>
      <w:r>
        <w:t xml:space="preserve">, compared to the control tanks </w:t>
      </w:r>
      <w:r>
        <w:fldChar w:fldCharType="begin" w:fldLock="1"/>
      </w:r>
      <w:r w:rsidR="00BA2257">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 "schema" : "https://github.com/citation-style-language/schema/raw/master/csl-citation.json" }</w:instrText>
      </w:r>
      <w:r>
        <w:fldChar w:fldCharType="separate"/>
      </w:r>
      <w:r w:rsidRPr="007D5DCA">
        <w:rPr>
          <w:noProof/>
        </w:rPr>
        <w:t>(Sohn et al., 2016)</w:t>
      </w:r>
      <w:r>
        <w:fldChar w:fldCharType="end"/>
      </w:r>
      <w:r>
        <w:t>.</w:t>
      </w:r>
    </w:p>
    <w:p w14:paraId="000AF2C2" w14:textId="686E4469" w:rsidR="002E5918" w:rsidRDefault="002E5918" w:rsidP="002E5918">
      <w:r w:rsidRPr="00E47D7B">
        <w:t xml:space="preserve">However, there is </w:t>
      </w:r>
      <w:r>
        <w:t>a</w:t>
      </w:r>
      <w:r w:rsidRPr="00E47D7B">
        <w:t xml:space="preserve"> lack of knowledge </w:t>
      </w:r>
      <w:r>
        <w:t>regarding</w:t>
      </w:r>
      <w:r w:rsidRPr="00E47D7B">
        <w:t xml:space="preserve"> the </w:t>
      </w:r>
      <w:r>
        <w:t>mechanisms</w:t>
      </w:r>
      <w:r w:rsidRPr="00E47D7B">
        <w:t xml:space="preserve"> </w:t>
      </w:r>
      <w:r>
        <w:t>by which</w:t>
      </w:r>
      <w:r w:rsidRPr="00E47D7B">
        <w:t xml:space="preserve"> probiotic</w:t>
      </w:r>
      <w:r>
        <w:t>s exert their</w:t>
      </w:r>
      <w:r w:rsidRPr="00E47D7B">
        <w:t xml:space="preserve"> effects</w:t>
      </w:r>
      <w:r>
        <w:t xml:space="preserve">. </w:t>
      </w:r>
      <w:r w:rsidRPr="00E47D7B">
        <w:t>There are also concerns about using probiotic bacteria to combat disease in aquaculture</w:t>
      </w:r>
      <w:r>
        <w:t>,</w:t>
      </w:r>
      <w:r w:rsidRPr="00E47D7B">
        <w:t xml:space="preserve"> as they will eventually disperse into the water and </w:t>
      </w:r>
      <w:r>
        <w:t>may thus affect bacterial</w:t>
      </w:r>
      <w:r w:rsidRPr="00E47D7B">
        <w:t xml:space="preserve"> diversity</w:t>
      </w:r>
      <w:r>
        <w:t xml:space="preserve"> in nature </w:t>
      </w:r>
      <w:r>
        <w:fldChar w:fldCharType="begin" w:fldLock="1"/>
      </w:r>
      <w:r w:rsidR="00BA2257">
        <w:instrText>ADDIN CSL_CITATION { "citationItems" : [ { "id" : "ITEM-1", "itemData" : { "DOI" : "10.1016/j.aquaculture.2013.08.026", "ISBN" : "00448486 (ISSN)", "ISSN" : "00448486", "PMID" : "20457260",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\u00a9 2013 Elsevier B.V.", "author" : [ { "dropping-particle" : "", "family" : "Newaj-Fyzul", "given" : "A.", "non-dropping-particle" : "", "parse-names" : false, "suffix" : "" }, { "dropping-particle" : "", "family" : "Al-Harbi", "given" : "A. 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 "volume" : "431" }, "uris" : [ "http://www.mendeley.com/documents/?uuid=416aa373-c21f-349f-9681-8536836ffb41" ] } ], "mendeley" : { "formattedCitation" : "(Newaj-Fyzul et al., 2014)", "plainTextFormattedCitation" : "(Newaj-Fyzul et al., 2014)", "previouslyFormattedCitation" : "(Newaj-Fyzul et al., 2014)" }, "properties" : {  }, "schema" : "https://github.com/citation-style-language/schema/raw/master/csl-citation.json" }</w:instrText>
      </w:r>
      <w:r>
        <w:fldChar w:fldCharType="separate"/>
      </w:r>
      <w:r w:rsidRPr="007D5DCA">
        <w:rPr>
          <w:noProof/>
        </w:rPr>
        <w:t>(Newaj-Fyzul et al., 2014)</w:t>
      </w:r>
      <w:r>
        <w:fldChar w:fldCharType="end"/>
      </w:r>
      <w:r w:rsidRPr="00E47D7B">
        <w:t>.</w:t>
      </w:r>
      <w:r>
        <w:t xml:space="preserve"> Improper selection of probiotics may result in bacterial dysbiosis, which could ultimately impact the host health </w:t>
      </w:r>
      <w:r>
        <w:fldChar w:fldCharType="begin" w:fldLock="1"/>
      </w:r>
      <w:r>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 "schema" : "https://github.com/citation-style-language/schema/raw/master/csl-citation.json" }</w:instrText>
      </w:r>
      <w:r>
        <w:fldChar w:fldCharType="separate"/>
      </w:r>
      <w:r w:rsidRPr="007D5DCA">
        <w:rPr>
          <w:noProof/>
        </w:rPr>
        <w:t>(Verschuere et al., 2000)</w:t>
      </w:r>
      <w:r>
        <w:fldChar w:fldCharType="end"/>
      </w:r>
      <w:r>
        <w:t xml:space="preserve">. As </w:t>
      </w:r>
      <w:r w:rsidRPr="00E47D7B">
        <w:t>filter feeders</w:t>
      </w:r>
      <w:r w:rsidR="00FE58AB">
        <w:t xml:space="preserve"> that process large volumes of </w:t>
      </w:r>
      <w:r w:rsidR="00AA20CB">
        <w:t>sea</w:t>
      </w:r>
      <w:r w:rsidR="00FE58AB">
        <w:t>water daily</w:t>
      </w:r>
      <w:r w:rsidRPr="00E47D7B">
        <w:t xml:space="preserve">, </w:t>
      </w:r>
      <w:r>
        <w:t>bivalves are especially susceptible to changes in bacterial community composition</w:t>
      </w:r>
      <w:r w:rsidR="00FE58AB">
        <w:t xml:space="preserve"> in</w:t>
      </w:r>
      <w:r w:rsidR="00AA20CB">
        <w:t xml:space="preserve"> the</w:t>
      </w:r>
      <w:r w:rsidR="00FE58AB">
        <w:t xml:space="preserve"> water</w:t>
      </w:r>
      <w:r>
        <w:t xml:space="preserve"> </w:t>
      </w:r>
      <w:r>
        <w:fldChar w:fldCharType="begin" w:fldLock="1"/>
      </w:r>
      <w:r w:rsidR="00BA2257">
        <w:instrText>ADDIN CSL_CITATION { "citationItems" : [ { "id" : "ITEM-1", "itemData" : { "DOI" : "10.1093/icb/icw048", "ISBN" : "9781455748013", "ISSN" : "15577023", "PMID" : "27371383", "abstract" : "B-cell lymphoma 3 (Bcl3) is a proto-oncogene upregulated in a wide range of cancers, including breast cancer. Although Bcl3 is known to promote cell proliferation and inhibit apoptosis, the molecular mechanisms underlying the proto-oncogenic function of Bcl3 have not been completely elucidated. To gain insight into the oncogenic role of Bcl3, we applied a proteomic approach, which led to the identification of C-terminal binding protein 1 (CtBP1) as a binding partner of Bcl3. A PXDLS/R motif embedded in Bcl3 was found to mediate the interaction between Bcl3 and CtBP1, which caused the stabilization of CtBP1 by blocking proteasome-dependent degradation. Apoptotic stimuli-induced degradation of CtBP1 was significantly abolished by the upregulation of Bcl3, leading to the sustained repression of pro-apoptotic gene expression and subsequent inhibition of apoptosis. Intriguingly, a strong positive correlation between the protein levels of Bcl3 and CtBP1 was detected in breast cancer patient samples. Our study reveals a novel combinatorial role for Bcl3 and CtBP1, providing an explanation for the acquisition of resistance to apoptosis in cancer cells, which is a major requirement for cancer development.",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"paper-conference", "volume" : "56" }, "uris" : [ "http://www.mendeley.com/documents/?uuid=7a69eed5-0989-31db-ad1c-2599640b1bbd" ] } ], "mendeley" : { "formattedCitation" : "(Burge et al., 2016)", "plainTextFormattedCitation" : "(Burge et al., 2016)", "previouslyFormattedCitation" : "(Burge et al., 2016)" }, "properties" : {  }, "schema" : "https://github.com/citation-style-language/schema/raw/master/csl-citation.json" }</w:instrText>
      </w:r>
      <w:r>
        <w:fldChar w:fldCharType="separate"/>
      </w:r>
      <w:r w:rsidRPr="007D5DCA">
        <w:rPr>
          <w:noProof/>
        </w:rPr>
        <w:t>(Burge et al., 2016)</w:t>
      </w:r>
      <w:r>
        <w:fldChar w:fldCharType="end"/>
      </w:r>
      <w:r w:rsidRPr="00E47D7B">
        <w:t xml:space="preserve">. </w:t>
      </w:r>
      <w:r>
        <w:t xml:space="preserve">Therefore, it is important to </w:t>
      </w:r>
      <w:del w:id="16" w:author="Anton Post" w:date="2018-05-21T10:31:00Z">
        <w:r w:rsidDel="005609AF">
          <w:delText xml:space="preserve">study </w:delText>
        </w:r>
      </w:del>
      <w:ins w:id="17" w:author="Anton Post" w:date="2018-05-21T10:31:00Z">
        <w:r w:rsidR="005609AF">
          <w:t xml:space="preserve">assess </w:t>
        </w:r>
      </w:ins>
      <w:r>
        <w:t>the effects of probiotics not only on the health and protection of the host, but also on the bacterial communities</w:t>
      </w:r>
      <w:r w:rsidR="00CD0D3A">
        <w:t xml:space="preserve"> in</w:t>
      </w:r>
      <w:r w:rsidR="00B101C8">
        <w:t xml:space="preserve"> the systems in which oysters are grown</w:t>
      </w:r>
      <w:r>
        <w:t>.</w:t>
      </w:r>
    </w:p>
    <w:p w14:paraId="1FBC59A9" w14:textId="17AB917B" w:rsidR="00417134" w:rsidRDefault="002E5918" w:rsidP="002E5918">
      <w:r>
        <w:t xml:space="preserve">Previous studies of the microbiome in adult oysters have shown differences in microbiota according to tissue type, location, season, and environmental conditions </w:t>
      </w:r>
      <w:r w:rsidRPr="001C096D">
        <w:fldChar w:fldCharType="begin" w:fldLock="1"/>
      </w:r>
      <w:r w:rsidR="00BA2257">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"ISBN" : "1462-2920", "ISSN" : "14622920", "PMID" : "26695476", "abstract" : "Microbiota can have positive and negative effects on hosts depending on the environmental conditions. Therefore, it is important to decipher host-microbiota-environment interactions, especially under natural conditions exerting (a)biotic stress. Here, we assess the relative importance of microbiota in different tissues of Pacific oyster for its successful establishment in a new environment. We transplanted oysters from the Southern to the Northern Wadden Sea and controlled for the effects of resident microbiota by administering antibiotics to half of the oysters. We then followed survival and composition of haemolymph, mantle, gill and gut microbiota in local and translocated oysters over 5 days. High mortality was recorded only in non-antibiotic-treated translocated oysters, where high titres of active Vibrio sp. in solid tissues indicated systemic infections. Network analyses revealed the highest connectivity and a link to seawater communities in the haemolymph microbiota. Since antibiotics decreased modularity and increased connectivity of the haemolymph-based networks, we propose that community destabilization in non-treated translocated oysters could be attributed to interactions between resident and external microbiota, which in turn facilitated passage of vibrios into solid tissues and invoked disease. These interactions of haemolymph microbiota with the external and internal environment may thus represent an important component of oyster fitness.",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"http://www.mendeley.com/documents/?uuid=a039fa69-f6b8-34dd-9f3a-1f3e63a47cb8"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"mendeley" : { "formattedCitation" : "(Chauhan et al., 2014; King et al., 2012; Lokmer et al., 2016b; Lokmer and Mathias Wegner, 2015; Pierce et al., 2016)", "plainTextFormattedCitation" : "(Chauhan et al., 2014; King et al., 2012; Lokmer et al., 2016b; Lokmer and Mathias Wegner, 2015; Pierce et al., 2016)", "previouslyFormattedCitation" : "(Chauhan et al., 2014; King et al., 2012; Lokmer et al., 2016b; Lokmer and Mathias Wegner, 2015; Pierce et al., 2016)" }, "properties" : {  }, "schema" : "https://github.com/citation-style-language/schema/raw/master/csl-citation.json" }</w:instrText>
      </w:r>
      <w:r w:rsidRPr="001C096D">
        <w:fldChar w:fldCharType="separate"/>
      </w:r>
      <w:r w:rsidRPr="00B64683">
        <w:rPr>
          <w:noProof/>
        </w:rPr>
        <w:t>(Chauhan et al., 2014; King et al., 2012; Lokmer et al., 2016b; Lokmer and Mathias Wegner, 2015; Pierce et al., 2016)</w:t>
      </w:r>
      <w:r w:rsidRPr="001C096D">
        <w:fldChar w:fldCharType="end"/>
      </w:r>
      <w:r w:rsidRPr="001C096D">
        <w:t xml:space="preserve">. Additionally, the oyster microbiome is distinct from </w:t>
      </w:r>
      <w:r>
        <w:t xml:space="preserve">that of the surrounding </w:t>
      </w:r>
      <w:del w:id="18" w:author="Anton Post" w:date="2018-05-21T10:31:00Z">
        <w:r w:rsidRPr="001C096D" w:rsidDel="005609AF">
          <w:delText xml:space="preserve">the </w:delText>
        </w:r>
      </w:del>
      <w:r w:rsidRPr="001C096D">
        <w:t xml:space="preserve">water and </w:t>
      </w:r>
      <w:ins w:id="19" w:author="Anton Post" w:date="2018-05-21T10:31:00Z">
        <w:r w:rsidR="005609AF">
          <w:t xml:space="preserve">is </w:t>
        </w:r>
      </w:ins>
      <w:r w:rsidRPr="001C096D">
        <w:t xml:space="preserve">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t xml:space="preserve"> </w:t>
      </w:r>
      <w:r>
        <w:fldChar w:fldCharType="begin" w:fldLock="1"/>
      </w:r>
      <w:r w:rsidR="00BA2257">
        <w:instrText>ADDIN CSL_CITATION { "citationItems" : [ { "id" : "ITEM-1", "itemData" : { "DOI" : "10.3389/fmicb.2016.01367", "ISSN" : "1664302X", "PMID" : "27630625", "abstract" : "Unveiling the factors and processes that shape the dynamics of host associated microbial communities (microbiota) under natural conditions is an important part of understanding and predicting an organism's response to a changing environment. The microbiota is shaped by host (i.e., genetic) factors as well as by the biotic and abiotic environment. Studying natural variation of microbial community composition in multiple host genetic backgrounds across spatial as well as temporal scales represents a means to untangle this complex interplay. Here, we combined a spatially-stratified with a longitudinal sampling scheme within differentiated host genetic backgrounds by reciprocally transplanting Pacific oysters between two sites in the Wadden Sea (Sylt and Texel). To further differentiate contingent site from host genetic effects, we repeatedly sampled the same individuals over a summer season to examine structure, diversity and dynamics of individual hemolymph microbiota following experimental removal of resident microbiota by antibiotic treatment. While a large proportion of microbiome variation could be attributed to immediate environmental conditions, we observed persistent effects of antibiotic treatment and translocation suggesting that hemolymph microbial community dynamics is subject to within-microbiome interactions and host population specific factors. In addition, the analysis of spatial variation revealed that the within-site microenvironmental heterogeneity resulted in high small-scale variability, as opposed to large-scale (between-site) stability. Similarly, considerable within-individual temporal variability was in contrast with the overall temporal stability at the site level. Overall, our longitudinal, spatially-stratified sampling design revealed that variation in hemolymph microbiota is strongly influenced by site and immediate environmental conditions, whereas internal microbiome dynamics and oyster-related factors add to their long-term stability. The combination of small and large scale resolution of spatial and temporal observations therefore represents a crucial but underused tool to study host-associated microbiome dynamics.", "author" : [ { "dropping-particle" : "", "family" : "Lokmer", "given" : "Ana", "non-dropping-particle" : "", "parse-names" : false, "suffix" : "" }, { "dropping-particle" : "", "family" : "Goedknegt", "given" : "M Anouk", "non-dropping-particle" : "", "parse-names" : false, "suffix" : "" }, { "dropping-particle" : "", "family" : "Thieltges", "given" : "David W", "non-dropping-particle" : "", "parse-names" : false, "suffix" : "" }, { "dropping-particle" : "", "family" : "Fiorentino", "given" : "Dario", "non-dropping-particle" : "", "parse-names" : false, "suffix" : "" }, { "dropping-particle" : "", "family" : "Kuenzel", "given" : "Sven", "non-dropping-particle" : "", "parse-names" : false, "suffix" : "" }, { "dropping-particle" : "", "family" : "Baines", "given" : "John F", "non-dropping-particle" : "", "parse-names" : false, "suffix" : "" }, { "dropping-particle" : "", "family" : "Mathias Wegner", "given" : "K.", "non-dropping-particle" : "", "parse-names" : false, "suffix" : "" } ], "container-title" : "Frontiers in Microbiology", "id" : "ITEM-1", "issue" : "AUG", "issued" : { "date-parts" : [ [ "2016" ] ] }, "page" : "1367", "publisher" : "Frontiers Media SA", "title" : "Spatial and temporal dynamics of pacific oyster hemolymph microbiota across multiple scales", "type" : "article-journal", "volume" : "7" }, "uris" : [ "http://www.mendeley.com/documents/?uuid=d8f6291b-7129-34e4-8412-f26133ea976d" ] } ], "mendeley" : { "formattedCitation" : "(Lokmer et al., 2016a)", "plainTextFormattedCitation" : "(Lokmer et al., 2016a)", "previouslyFormattedCitation" : "(Lokmer et al., 2016a)" }, "properties" : {  }, "schema" : "https://github.com/citation-style-language/schema/raw/master/csl-citation.json" }</w:instrText>
      </w:r>
      <w:r>
        <w:fldChar w:fldCharType="separate"/>
      </w:r>
      <w:r w:rsidRPr="00B64683">
        <w:rPr>
          <w:noProof/>
        </w:rPr>
        <w:t>(Lokmer et al., 2016a)</w:t>
      </w:r>
      <w:r>
        <w:fldChar w:fldCharType="end"/>
      </w:r>
      <w:r w:rsidRPr="001C096D">
        <w:t>. Three</w:t>
      </w:r>
      <w:r>
        <w:t xml:space="preserve"> independent microbiome studies</w:t>
      </w:r>
      <w:r w:rsidRPr="001C096D">
        <w:t xml:space="preserve"> </w:t>
      </w:r>
      <w:r>
        <w:t>of</w:t>
      </w:r>
      <w:r w:rsidRPr="001C096D">
        <w:t xml:space="preserve"> </w:t>
      </w:r>
      <w:r w:rsidR="008536BA">
        <w:t xml:space="preserve">larval cultures of the Pacific oyster, </w:t>
      </w:r>
      <w:proofErr w:type="spellStart"/>
      <w:r w:rsidRPr="001C096D">
        <w:rPr>
          <w:i/>
        </w:rPr>
        <w:t>Crassostrea</w:t>
      </w:r>
      <w:proofErr w:type="spellEnd"/>
      <w:r w:rsidRPr="001C096D">
        <w:rPr>
          <w:i/>
        </w:rPr>
        <w:t xml:space="preserve"> </w:t>
      </w:r>
      <w:proofErr w:type="spellStart"/>
      <w:r w:rsidRPr="001C096D">
        <w:rPr>
          <w:i/>
        </w:rPr>
        <w:t>gigas</w:t>
      </w:r>
      <w:proofErr w:type="spellEnd"/>
      <w:r w:rsidRPr="001C096D">
        <w:t xml:space="preserve"> found that</w:t>
      </w:r>
      <w:r>
        <w:t>, even though</w:t>
      </w:r>
      <w:r w:rsidRPr="001C096D">
        <w:t xml:space="preserve"> the microbiome </w:t>
      </w:r>
      <w:r>
        <w:t xml:space="preserve">in the rearing water changes </w:t>
      </w:r>
      <w:r w:rsidRPr="001C096D">
        <w:t>througho</w:t>
      </w:r>
      <w:r>
        <w:t xml:space="preserve">ut the year, there is little effect of </w:t>
      </w:r>
      <w:commentRangeStart w:id="20"/>
      <w:r>
        <w:t xml:space="preserve">rearing conditions </w:t>
      </w:r>
      <w:commentRangeEnd w:id="20"/>
      <w:r w:rsidR="005F0DBC">
        <w:rPr>
          <w:rStyle w:val="CommentReference"/>
        </w:rPr>
        <w:commentReference w:id="20"/>
      </w:r>
      <w:r>
        <w:t xml:space="preserve">themselves </w:t>
      </w:r>
      <w:r>
        <w:fldChar w:fldCharType="begin" w:fldLock="1"/>
      </w:r>
      <w:r w:rsidR="00BA2257">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"ISBN" : "0044-8486",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 ml\u2212 1) and in larvae (103larva\u2212 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 \u00b1 7%), 42 OTUs of \u03b1-Proteobacteria (19 \u00b1 7%) and 26 of \u03b3-Proteobacteria (14%). Change was due notably to a species of Cryomorphaceae (Flavobacteria) that reached 15 \u00b1 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 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 "schema" : "https://github.com/citation-style-language/schema/raw/master/csl-citation.json" }</w:instrText>
      </w:r>
      <w:r>
        <w:fldChar w:fldCharType="separate"/>
      </w:r>
      <w:r w:rsidRPr="007D5DCA">
        <w:rPr>
          <w:noProof/>
        </w:rPr>
        <w:t>(Asmani et al., 2016; Powell et al., 2013; Trabal Fernández et al., 2014)</w:t>
      </w:r>
      <w:r>
        <w:fldChar w:fldCharType="end"/>
      </w:r>
      <w:r>
        <w:t>. Microbiome studies of juvenile</w:t>
      </w:r>
      <w:r w:rsidR="00AA20CB" w:rsidRPr="00AA20CB">
        <w:t xml:space="preserve"> Kumamoto </w:t>
      </w:r>
      <w:r>
        <w:t xml:space="preserve">oysters </w:t>
      </w:r>
      <w:del w:id="21" w:author="Anton Post" w:date="2018-05-21T12:25:00Z">
        <w:r w:rsidDel="00B01394">
          <w:delText xml:space="preserve">treated </w:delText>
        </w:r>
      </w:del>
      <w:ins w:id="22" w:author="Anton Post" w:date="2018-05-21T12:25:00Z">
        <w:r w:rsidR="00B01394">
          <w:t xml:space="preserve">challenged (or spiked?) </w:t>
        </w:r>
      </w:ins>
      <w:r>
        <w:t xml:space="preserve">with </w:t>
      </w:r>
      <w:r>
        <w:rPr>
          <w:i/>
        </w:rPr>
        <w:t>Streptomyces</w:t>
      </w:r>
      <w:r>
        <w:t xml:space="preserve"> showed an increase in species diversity and changes in the relative abundances of taxa, compared to control </w:t>
      </w:r>
      <w:r w:rsidR="008536BA">
        <w:t xml:space="preserve">oysters </w:t>
      </w:r>
      <w:r>
        <w:fldChar w:fldCharType="begin" w:fldLock="1"/>
      </w:r>
      <w:r w:rsidR="00BA2257">
        <w:instrText>ADDIN CSL_CITATION { "citationItems" : [ { "id" : "ITEM-1", "itemData" : { "DOI" : "10.1111/jam.13382", "ISSN" : "13652672", "abstract" : "Aims: To determine the composition and diversity of the microbiota associated to", "author" : [ { "dropping-particle" : "", "family" : "Garc\u00eda Bernal", "given" : "M.", "non-dropping-particle" : "", "parse-names" : false, "suffix" : "" }, { "dropping-particle" : "", "family" : "Trabal Fern\u00e1ndez", "given" : "N.", "non-dropping-particle" : "", "parse-names" : false, "suffix" : "" }, { "dropping-particle" : "", "family" : "Saucedo Lastra", "given" : "P. E.", "non-dropping-particle" : "", "parse-names" : false, "suffix" : "" }, { "dropping-particle" : "", "family" : "Medina Marrero", "given" : "R.", "non-dropping-particle" : "", "parse-names" : false, "suffix" : "" }, { "dropping-particle" : "", "family" : "Maz\u00f3n-Su\u00e1stegui", "given" : "J. M.", "non-dropping-particle" : "", "parse-names" : false, "suffix" : "" } ], "container-title" : "Journal of Applied Microbiology", "id" : "ITEM-1", "issue" : "3", "issued" : { "date-parts" : [ [ "2017", "3", "1" ] ] }, "page" : "601-614", "title" : "Streptomyces effect on the bacterial microbiota associated to Crassostrea sikamea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 "schema" : "https://github.com/citation-style-language/schema/raw/master/csl-citation.json" }</w:instrText>
      </w:r>
      <w:r>
        <w:fldChar w:fldCharType="separate"/>
      </w:r>
      <w:r w:rsidRPr="007D5DCA">
        <w:rPr>
          <w:noProof/>
        </w:rPr>
        <w:t>(García Bernal et al., 2017)</w:t>
      </w:r>
      <w:r>
        <w:fldChar w:fldCharType="end"/>
      </w:r>
      <w:r>
        <w:t>. Bacteria in oysters serve</w:t>
      </w:r>
      <w:del w:id="23" w:author="Anton Post" w:date="2018-05-21T12:25:00Z">
        <w:r w:rsidDel="00B01394">
          <w:delText>s</w:delText>
        </w:r>
      </w:del>
      <w:r>
        <w:t xml:space="preserve"> as an i</w:t>
      </w:r>
      <w:r w:rsidRPr="00CD56D4">
        <w:t xml:space="preserve">ndicator of health and function of </w:t>
      </w:r>
      <w:r>
        <w:t xml:space="preserve">the oyster </w:t>
      </w:r>
      <w:r w:rsidRPr="00CD56D4">
        <w:t xml:space="preserve">community </w:t>
      </w:r>
      <w:r w:rsidRPr="00CD56D4">
        <w:fldChar w:fldCharType="begin" w:fldLock="1"/>
      </w:r>
      <w:r w:rsidR="00BA2257">
        <w: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"mendeley" : { "formattedCitation" : "(Le Roux et al., 2016)", "plainTextFormattedCitation" : "(Le Roux et al., 2016)", "previouslyFormattedCitation" : "(Le Roux et al., 2016)" }, "properties" : {  }, "schema" : "https://github.com/citation-style-language/schema/raw/master/csl-citation.json" }</w:instrText>
      </w:r>
      <w:r w:rsidRPr="00CD56D4">
        <w:fldChar w:fldCharType="separate"/>
      </w:r>
      <w:r w:rsidRPr="007D5DCA">
        <w:rPr>
          <w:noProof/>
        </w:rPr>
        <w:t>(Le Roux et al., 2016)</w:t>
      </w:r>
      <w:r w:rsidRPr="00CD56D4">
        <w:fldChar w:fldCharType="end"/>
      </w:r>
      <w:r>
        <w:t xml:space="preserve"> and </w:t>
      </w:r>
      <w:del w:id="24" w:author="Anton Post" w:date="2018-05-21T12:26:00Z">
        <w:r w:rsidRPr="00D622B7" w:rsidDel="00B01394">
          <w:delText xml:space="preserve">may </w:delText>
        </w:r>
        <w:r w:rsidR="008536BA" w:rsidDel="00B01394">
          <w:delText>influence</w:delText>
        </w:r>
      </w:del>
      <w:ins w:id="25" w:author="Anton Post" w:date="2018-05-21T12:26:00Z">
        <w:r w:rsidR="00B01394">
          <w:t>likely mediate</w:t>
        </w:r>
      </w:ins>
      <w:r w:rsidR="008536BA">
        <w:t xml:space="preserve"> the effect</w:t>
      </w:r>
      <w:ins w:id="26" w:author="Anton Post" w:date="2018-05-21T12:26:00Z">
        <w:r w:rsidR="00B01394">
          <w:t>(s)</w:t>
        </w:r>
      </w:ins>
      <w:r w:rsidR="008536BA">
        <w:t xml:space="preserve"> of probiotics </w:t>
      </w:r>
      <w:r w:rsidR="008536BA">
        <w:lastRenderedPageBreak/>
        <w:t>on the host</w:t>
      </w:r>
      <w:r w:rsidRPr="00D622B7">
        <w:t>.</w:t>
      </w:r>
      <w:r>
        <w:t xml:space="preserve"> </w:t>
      </w:r>
      <w:r w:rsidRPr="00CD56D4">
        <w:t xml:space="preserve">However, </w:t>
      </w:r>
      <w:r w:rsidR="008536BA">
        <w:t xml:space="preserve">the effect of probiotics on </w:t>
      </w:r>
      <w:r>
        <w:t>bacterial communities</w:t>
      </w:r>
      <w:r w:rsidRPr="00CD56D4">
        <w:t xml:space="preserve"> in a</w:t>
      </w:r>
      <w:r w:rsidR="008536BA">
        <w:t>n</w:t>
      </w:r>
      <w:r>
        <w:t xml:space="preserve"> </w:t>
      </w:r>
      <w:r w:rsidRPr="00CD56D4">
        <w:t xml:space="preserve">oyster hatchery </w:t>
      </w:r>
      <w:r>
        <w:t>has</w:t>
      </w:r>
      <w:r w:rsidRPr="00CD56D4">
        <w:t xml:space="preserve"> not</w:t>
      </w:r>
      <w:r>
        <w:t xml:space="preserve"> yet</w:t>
      </w:r>
      <w:r w:rsidRPr="00CD56D4">
        <w:t xml:space="preserve"> been determined.</w:t>
      </w:r>
    </w:p>
    <w:p w14:paraId="5936E5CB" w14:textId="2AC46ADA" w:rsidR="002E5918" w:rsidRPr="00CD56D4" w:rsidRDefault="002E5918" w:rsidP="002E5918">
      <w:r w:rsidRPr="00CD56D4">
        <w:t xml:space="preserve">In this study, </w:t>
      </w:r>
      <w:r>
        <w:t xml:space="preserve">we analyzed </w:t>
      </w:r>
      <w:r w:rsidRPr="00CD56D4">
        <w:t xml:space="preserve">the structure and diversity of </w:t>
      </w:r>
      <w:r>
        <w:t>bacterial</w:t>
      </w:r>
      <w:r w:rsidRPr="00CD56D4">
        <w:t xml:space="preserve"> communities in larval oysters, </w:t>
      </w:r>
      <w:ins w:id="27" w:author="Anton Post" w:date="2018-05-21T12:27:00Z">
        <w:r w:rsidR="00B01394">
          <w:t xml:space="preserve">their </w:t>
        </w:r>
      </w:ins>
      <w:r w:rsidRPr="00CD56D4">
        <w:t xml:space="preserve">rearing water, and </w:t>
      </w:r>
      <w:ins w:id="28" w:author="Anton Post" w:date="2018-05-21T12:27:00Z">
        <w:r w:rsidR="00B01394">
          <w:t xml:space="preserve">in </w:t>
        </w:r>
      </w:ins>
      <w:r w:rsidRPr="00CD56D4">
        <w:t xml:space="preserve">tank biofilms </w:t>
      </w:r>
      <w:r>
        <w:t>over</w:t>
      </w:r>
      <w:r w:rsidR="00740FE8">
        <w:t xml:space="preserve"> </w:t>
      </w:r>
      <w:ins w:id="29" w:author="Anton Post" w:date="2018-05-21T12:27:00Z">
        <w:r w:rsidR="00B01394">
          <w:t xml:space="preserve">a </w:t>
        </w:r>
        <w:proofErr w:type="gramStart"/>
        <w:r w:rsidR="00B01394">
          <w:t>12 day</w:t>
        </w:r>
        <w:proofErr w:type="gramEnd"/>
        <w:r w:rsidR="00B01394">
          <w:t xml:space="preserve"> period </w:t>
        </w:r>
      </w:ins>
      <w:del w:id="30" w:author="Anton Post" w:date="2018-05-21T12:27:00Z">
        <w:r w:rsidDel="00B01394">
          <w:delText xml:space="preserve">time </w:delText>
        </w:r>
      </w:del>
      <w:r>
        <w:t xml:space="preserve">following treatment with the probiotic </w:t>
      </w:r>
      <w:r>
        <w:rPr>
          <w:i/>
        </w:rPr>
        <w:t xml:space="preserve">Bacillus </w:t>
      </w:r>
      <w:proofErr w:type="spellStart"/>
      <w:r>
        <w:rPr>
          <w:i/>
        </w:rPr>
        <w:t>pumilus</w:t>
      </w:r>
      <w:proofErr w:type="spellEnd"/>
      <w:r>
        <w:rPr>
          <w:i/>
        </w:rPr>
        <w:t xml:space="preserve"> </w:t>
      </w:r>
      <w:r>
        <w:t>RI06-95. We hypothesized that probiotic treatment has a cascading effect on the bacterial community structure</w:t>
      </w:r>
      <w:r w:rsidR="004C3963">
        <w:t xml:space="preserve"> that alters</w:t>
      </w:r>
      <w:r w:rsidR="00FC2782">
        <w:t xml:space="preserve"> </w:t>
      </w:r>
      <w:r w:rsidR="00120487">
        <w:t xml:space="preserve">each of the rearing water, tank </w:t>
      </w:r>
      <w:del w:id="31" w:author="Anton Post" w:date="2018-05-21T12:28:00Z">
        <w:r w:rsidR="00120487" w:rsidDel="00B01394">
          <w:delText>swab</w:delText>
        </w:r>
      </w:del>
      <w:ins w:id="32" w:author="Anton Post" w:date="2018-05-21T12:28:00Z">
        <w:r w:rsidR="00B01394">
          <w:t>biofilms</w:t>
        </w:r>
      </w:ins>
      <w:r w:rsidR="00120487">
        <w:t>, and larvae microbiomes.</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77777777" w:rsidR="002B224F" w:rsidRDefault="002B224F" w:rsidP="002B224F">
      <w:pPr>
        <w:pStyle w:val="Heading2"/>
      </w:pPr>
      <w:r>
        <w:t>Bacterial Strain</w:t>
      </w:r>
    </w:p>
    <w:p w14:paraId="2BB1AB21" w14:textId="12A12166" w:rsidR="002E5918" w:rsidRPr="00CD56D4" w:rsidRDefault="002E5918" w:rsidP="002E5918">
      <w:r w:rsidRPr="00CD56D4">
        <w:t xml:space="preserve">The probiotic strain </w:t>
      </w:r>
      <w:r w:rsidRPr="00CD56D4">
        <w:rPr>
          <w:i/>
        </w:rPr>
        <w:t xml:space="preserve">Bacillus </w:t>
      </w:r>
      <w:proofErr w:type="spellStart"/>
      <w:r w:rsidRPr="00CD56D4">
        <w:rPr>
          <w:i/>
        </w:rPr>
        <w:t>pumilus</w:t>
      </w:r>
      <w:proofErr w:type="spellEnd"/>
      <w:r w:rsidRPr="00CD56D4">
        <w:t xml:space="preserve"> RI06-95</w:t>
      </w:r>
      <w:r w:rsidR="00BA2257">
        <w:t>,</w:t>
      </w:r>
      <w:r w:rsidRPr="00CD56D4">
        <w:t xml:space="preserve"> previously isolated from a marine sponge from the Narrow River in Rhode Island </w:t>
      </w:r>
      <w:r w:rsidRPr="00CD56D4">
        <w:fldChar w:fldCharType="begin" w:fldLock="1"/>
      </w:r>
      <w:r w:rsidR="00BA2257">
        <w:instrText>ADDIN CSL_CITATION { "citationID" : "21ng75ueb0", "citationItems" : [ { "id" : "ITEM-1", "itemData" : { "author" : [ { "dropping-particle" : "", "family" : "Socha", "given" : "Aaron Martin", "non-dropping-particle" : "", "parse-names" : false, "suffix" : "" } ], "id" : "ITEM-1", "issued" : { "date-parts" : [ [ "2008" ] ] }, "language" : "en",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Socha, 2008)", "plainTextFormattedCitation" : "(Karim et al., 2013; Socha, 2008)", "previouslyFormattedCitation" : "(Karim et al., 2013; Socha, 2008)" }, "properties" : { "formattedCitation" : "(Socha 2008)", "plainCitation" : "(Socha 2008)" }, "schema" : "https://github.com/citation-style-language/schema/raw/master/csl-citation.json" }</w:instrText>
      </w:r>
      <w:r w:rsidRPr="00CD56D4">
        <w:fldChar w:fldCharType="separate"/>
      </w:r>
      <w:r w:rsidR="00BA2257" w:rsidRPr="00BA2257">
        <w:rPr>
          <w:noProof/>
        </w:rPr>
        <w:t>(Karim et al., 2013; Socha, 2008)</w:t>
      </w:r>
      <w:r w:rsidRPr="00CD56D4">
        <w:fldChar w:fldCharType="end"/>
      </w:r>
      <w:r w:rsidR="00BA2257">
        <w:t>,</w:t>
      </w:r>
      <w:r w:rsidR="00740FE8">
        <w:rPr>
          <w:iCs/>
        </w:rPr>
        <w:t xml:space="preserve"> </w:t>
      </w:r>
      <w:r w:rsidRPr="00CD56D4">
        <w:t xml:space="preserve">was cultured in yeast peptone with 3% </w:t>
      </w:r>
      <w:r w:rsidR="00BA2257">
        <w:t>salt</w:t>
      </w:r>
      <w:r w:rsidRPr="00CD56D4">
        <w:t xml:space="preserve"> (YP30)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xml:space="preserve">)) at 28 °C with shaking at 170 rpm. The bacterial cell concentration was estimated by </w:t>
      </w:r>
      <w:proofErr w:type="gramStart"/>
      <w:r w:rsidRPr="00CD56D4">
        <w:t>a</w:t>
      </w:r>
      <w:proofErr w:type="gramEnd"/>
      <w:r w:rsidRPr="00CD56D4">
        <w:t xml:space="preserve"> OD</w:t>
      </w:r>
      <w:r w:rsidRPr="00CD56D4">
        <w:rPr>
          <w:vertAlign w:val="subscript"/>
        </w:rPr>
        <w:t>550</w:t>
      </w:r>
      <w:r w:rsidRPr="00CD56D4">
        <w:t xml:space="preserve"> measurement using a spectrophotometer (Synergy HT, </w:t>
      </w:r>
      <w:proofErr w:type="spellStart"/>
      <w:r w:rsidRPr="00CD56D4">
        <w:t>BioTek</w:t>
      </w:r>
      <w:proofErr w:type="spellEnd"/>
      <w:r w:rsidRPr="00CD56D4">
        <w:t>, USA)</w:t>
      </w:r>
      <w:r w:rsidR="00120B5A">
        <w:t xml:space="preserve"> and confirmed using </w:t>
      </w:r>
      <w:r w:rsidRPr="00CD56D4">
        <w:t>serial dilution and spot plating on YP30 agar plates to determine colony forming units (CFU).</w:t>
      </w:r>
    </w:p>
    <w:p w14:paraId="40AD849D" w14:textId="77777777" w:rsidR="002B224F" w:rsidRDefault="002B224F" w:rsidP="002B224F">
      <w:pPr>
        <w:pStyle w:val="Heading2"/>
      </w:pPr>
      <w:r>
        <w:t>Experimental Design and Sample Collection</w:t>
      </w:r>
    </w:p>
    <w:p w14:paraId="1747BE03" w14:textId="476A4D40" w:rsidR="002E5918" w:rsidRPr="00CD56D4" w:rsidRDefault="00F20A61" w:rsidP="002E5918">
      <w:r>
        <w:t xml:space="preserve">Samples for microbiome analysis were collected during the hatchery trials reported in </w:t>
      </w:r>
      <w:r w:rsidRPr="00764CCF">
        <w:rPr>
          <w:highlight w:val="yellow"/>
        </w:rPr>
        <w:t>Sohn et al.</w:t>
      </w:r>
      <w:r w:rsidR="003C248E" w:rsidRPr="00764CCF">
        <w:rPr>
          <w:highlight w:val="yellow"/>
        </w:rPr>
        <w:t xml:space="preserve"> (</w:t>
      </w:r>
      <w:r w:rsidR="003C248E" w:rsidRPr="00764CCF">
        <w:rPr>
          <w:i/>
          <w:highlight w:val="yellow"/>
        </w:rPr>
        <w:t>in prep</w:t>
      </w:r>
      <w:r w:rsidR="003C248E" w:rsidRPr="00764CCF">
        <w:rPr>
          <w:highlight w:val="yellow"/>
        </w:rPr>
        <w:t>)</w:t>
      </w:r>
      <w:r>
        <w:t xml:space="preserve">. </w:t>
      </w:r>
      <w:r w:rsidR="002E5918" w:rsidRPr="00CD56D4">
        <w:t>Eastern oysters (</w:t>
      </w:r>
      <w:proofErr w:type="spellStart"/>
      <w:r w:rsidR="002E5918" w:rsidRPr="00CD56D4">
        <w:rPr>
          <w:i/>
        </w:rPr>
        <w:t>Crassostrea</w:t>
      </w:r>
      <w:proofErr w:type="spellEnd"/>
      <w:r w:rsidR="002E5918" w:rsidRPr="00CD56D4">
        <w:rPr>
          <w:i/>
        </w:rPr>
        <w:t xml:space="preserve"> virginica</w:t>
      </w:r>
      <w:r w:rsidR="002E5918" w:rsidRPr="00CD56D4">
        <w:t xml:space="preserve">) were spawned at the Blount Shellfish Hatchery at Roger William University (Bristol, RI, USA) following standard procedures </w:t>
      </w:r>
      <w:r w:rsidR="002E5918" w:rsidRPr="00CD56D4">
        <w:fldChar w:fldCharType="begin" w:fldLock="1"/>
      </w:r>
      <w:r w:rsidR="002E5918">
        <w:instrText>ADDIN CSL_CITATION { "citationID" : "14s4fucno3", "citationItems" : [ { "id" : "ITEM-1", "itemData" : { "ISBN" : "92-5-105224-7", "author" : [ { "dropping-particle" : "", "family" : "Helm", "given" : "Michael M", "non-dropping-particle" : "", "parse-names" : false, "suffix" : "" }, { "dropping-particle" : "", "family" : "Bourne", "given" : "Neil", "non-dropping-particle" : "", "parse-names" : false, "suffix" : "" }, { "dropping-particle" : "", "family" : "Lovatelli", "given" : "Alessandro", "non-dropping-particle" : "", "parse-names" : false, "suffix" : "" } ], "id" : "ITEM-1", "issued" : { "date-parts" : [ [ "2004" ] ] }, "publisher" : "Food and agriculture organization of the United Nations", "title" : "Hatchery culture of bivalves: a practical manual", "type" : "book" }, "uri" : [ "http://zotero.org/users/local/NxI291Mw/items/35SPZRMC" ], "uris" : [ "http://zotero.org/users/local/NxI291Mw/items/35SPZRMC", "http://www.mendeley.com/documents/?uuid=6271c68b-31d1-4844-9efd-c8e0dd11a7b7" ] } ], "mendeley" : { "formattedCitation" : "(Helm et al., 2004)", "plainTextFormattedCitation" : "(Helm et al., 2004)", "previouslyFormattedCitation" : "(Helm et al., 2004)" }, "properties" : { "formattedCitation" : "(Helm et al. 2004)", "plainCitation" : "(Helm et al. 2004)" }, "schema" : "https://github.com/citation-style-language/schema/raw/master/csl-citation.json" }</w:instrText>
      </w:r>
      <w:r w:rsidR="002E5918" w:rsidRPr="00CD56D4">
        <w:fldChar w:fldCharType="separate"/>
      </w:r>
      <w:r w:rsidR="002E5918" w:rsidRPr="007D5DCA">
        <w:rPr>
          <w:noProof/>
        </w:rPr>
        <w:t>(Helm et al., 2004)</w:t>
      </w:r>
      <w:r w:rsidR="002E5918" w:rsidRPr="00CD56D4">
        <w:fldChar w:fldCharType="end"/>
      </w:r>
      <w:r w:rsidR="002E5918" w:rsidRPr="00CD56D4">
        <w:t xml:space="preserve">. </w:t>
      </w:r>
      <w:r w:rsidR="002E5918">
        <w:t>Spawning is referred to</w:t>
      </w:r>
      <w:r w:rsidR="002E5918" w:rsidRPr="00CD56D4">
        <w:t xml:space="preserve"> as Day 0</w:t>
      </w:r>
      <w:r w:rsidR="002E5918">
        <w:t xml:space="preserve"> throughout the manuscript</w:t>
      </w:r>
      <w:r w:rsidR="002E5918" w:rsidRPr="00CD56D4">
        <w:t>. Larvae (1</w:t>
      </w:r>
      <w:r w:rsidR="002E5918">
        <w:t>-</w:t>
      </w:r>
      <w:r w:rsidR="002E5918" w:rsidRPr="00CD56D4">
        <w:t xml:space="preserve">day old) were distributed and maintained in </w:t>
      </w:r>
      <w:r w:rsidR="008A3E93">
        <w:t xml:space="preserve">static conditions in </w:t>
      </w:r>
      <w:r w:rsidR="002E5918" w:rsidRPr="00CD56D4">
        <w:t xml:space="preserve">triplicate 120 L conical tanks </w:t>
      </w:r>
      <w:r w:rsidR="002E5918">
        <w:t>for each</w:t>
      </w:r>
      <w:r w:rsidR="002E5918" w:rsidRPr="00CD56D4">
        <w:t xml:space="preserve"> treatment</w:t>
      </w:r>
      <w:r w:rsidR="00FB2ABE">
        <w:t xml:space="preserve"> at room temperature</w:t>
      </w:r>
      <w:r w:rsidR="00120B5A">
        <w:t xml:space="preserve"> </w:t>
      </w:r>
      <w:r w:rsidR="00FB2ABE">
        <w:t>(</w:t>
      </w:r>
      <w:r w:rsidR="00FB2ABE">
        <w:rPr>
          <w:rFonts w:ascii="TimesNewRomanPSMT" w:hAnsi="TimesNewRomanPSMT" w:cs="TimesNewRomanPSMT"/>
          <w:szCs w:val="24"/>
        </w:rPr>
        <w:t xml:space="preserve">approximately 23 °C) </w:t>
      </w:r>
      <w:r w:rsidR="00120B5A" w:rsidRPr="00FB2ABE">
        <w:t xml:space="preserve">and </w:t>
      </w:r>
      <w:r w:rsidR="00A50060">
        <w:t xml:space="preserve">a </w:t>
      </w:r>
      <w:r w:rsidR="00120B5A" w:rsidRPr="00FB2ABE">
        <w:t>salinity</w:t>
      </w:r>
      <w:r w:rsidR="00120B5A" w:rsidRPr="00B24951">
        <w:t xml:space="preserve"> of </w:t>
      </w:r>
      <w:r w:rsidR="00FB2ABE" w:rsidRPr="00FB2ABE">
        <w:t>20ppt</w:t>
      </w:r>
      <w:r w:rsidR="002E5918" w:rsidRPr="00CD56D4">
        <w:t>. Tanks were randomly assigned to treatments including no probiotics (control) and probiotic</w:t>
      </w:r>
      <w:r w:rsidR="002E5918">
        <w:t xml:space="preserve"> treatment with </w:t>
      </w:r>
      <w:r w:rsidR="002E5918">
        <w:rPr>
          <w:i/>
        </w:rPr>
        <w:t xml:space="preserve">B. </w:t>
      </w:r>
      <w:proofErr w:type="spellStart"/>
      <w:r w:rsidR="002E5918">
        <w:rPr>
          <w:i/>
        </w:rPr>
        <w:t>pumilus</w:t>
      </w:r>
      <w:proofErr w:type="spellEnd"/>
      <w:r w:rsidR="002E5918" w:rsidRPr="00CD56D4">
        <w:t xml:space="preserve"> RI06-95. </w:t>
      </w:r>
      <w:r w:rsidR="002E5918">
        <w:rPr>
          <w:i/>
        </w:rPr>
        <w:t xml:space="preserve">B. </w:t>
      </w:r>
      <w:proofErr w:type="spellStart"/>
      <w:r w:rsidR="002E5918">
        <w:rPr>
          <w:i/>
        </w:rPr>
        <w:t>pumilus</w:t>
      </w:r>
      <w:proofErr w:type="spellEnd"/>
      <w:r w:rsidR="002E5918" w:rsidRPr="00CD56D4">
        <w:t xml:space="preserve"> RI06-95 were administered </w:t>
      </w:r>
      <w:r w:rsidR="002E5918">
        <w:t>daily at</w:t>
      </w:r>
      <w:r w:rsidR="002E5918" w:rsidRPr="00CD56D4">
        <w:t xml:space="preserve"> 10</w:t>
      </w:r>
      <w:r w:rsidR="002E5918" w:rsidRPr="00CD56D4">
        <w:rPr>
          <w:vertAlign w:val="superscript"/>
        </w:rPr>
        <w:t>4</w:t>
      </w:r>
      <w:r w:rsidR="002E5918" w:rsidRPr="00CD56D4">
        <w:t xml:space="preserve"> CFU/mL to non-control tanks </w:t>
      </w:r>
      <w:r w:rsidR="002E5918">
        <w:t>a</w:t>
      </w:r>
      <w:r w:rsidR="002E5918" w:rsidRPr="00CD56D4">
        <w:t xml:space="preserve">fter being mixed with an algal feed. The microalgae strains used throughout the trial were </w:t>
      </w:r>
      <w:proofErr w:type="spellStart"/>
      <w:r w:rsidR="002E5918" w:rsidRPr="00CD56D4">
        <w:rPr>
          <w:i/>
        </w:rPr>
        <w:t>Chaetoceros</w:t>
      </w:r>
      <w:proofErr w:type="spellEnd"/>
      <w:r w:rsidR="002E5918" w:rsidRPr="00CD56D4">
        <w:rPr>
          <w:i/>
        </w:rPr>
        <w:t xml:space="preserve"> </w:t>
      </w:r>
      <w:proofErr w:type="spellStart"/>
      <w:r w:rsidR="002E5918" w:rsidRPr="00CD56D4">
        <w:rPr>
          <w:i/>
        </w:rPr>
        <w:t>muelleri</w:t>
      </w:r>
      <w:proofErr w:type="spellEnd"/>
      <w:r w:rsidR="002E5918" w:rsidRPr="00CD56D4">
        <w:t xml:space="preserve"> (CCMP1316), </w:t>
      </w:r>
      <w:proofErr w:type="spellStart"/>
      <w:r w:rsidR="002E5918" w:rsidRPr="00CD56D4">
        <w:rPr>
          <w:i/>
        </w:rPr>
        <w:t>Isochrysis</w:t>
      </w:r>
      <w:proofErr w:type="spellEnd"/>
      <w:r w:rsidR="002E5918" w:rsidRPr="00CD56D4">
        <w:rPr>
          <w:i/>
        </w:rPr>
        <w:t xml:space="preserve"> </w:t>
      </w:r>
      <w:proofErr w:type="spellStart"/>
      <w:r w:rsidR="002E5918" w:rsidRPr="00CD56D4">
        <w:rPr>
          <w:i/>
        </w:rPr>
        <w:t>galbana</w:t>
      </w:r>
      <w:proofErr w:type="spellEnd"/>
      <w:r w:rsidR="002E5918" w:rsidRPr="00CD56D4">
        <w:t xml:space="preserve"> (CCMP1323), </w:t>
      </w:r>
      <w:proofErr w:type="spellStart"/>
      <w:r w:rsidR="002E5918" w:rsidRPr="00CD56D4">
        <w:rPr>
          <w:i/>
        </w:rPr>
        <w:t>Tisochrysis</w:t>
      </w:r>
      <w:proofErr w:type="spellEnd"/>
      <w:r w:rsidR="002E5918" w:rsidRPr="00CD56D4">
        <w:rPr>
          <w:i/>
        </w:rPr>
        <w:t xml:space="preserve"> lutea/</w:t>
      </w:r>
      <w:proofErr w:type="spellStart"/>
      <w:r w:rsidR="002E5918" w:rsidRPr="00CD56D4">
        <w:rPr>
          <w:i/>
        </w:rPr>
        <w:t>Isochrysis</w:t>
      </w:r>
      <w:proofErr w:type="spellEnd"/>
      <w:r w:rsidR="002E5918" w:rsidRPr="00CD56D4">
        <w:rPr>
          <w:i/>
        </w:rPr>
        <w:t xml:space="preserve"> </w:t>
      </w:r>
      <w:proofErr w:type="spellStart"/>
      <w:r w:rsidR="002E5918" w:rsidRPr="00CD56D4">
        <w:t>sp</w:t>
      </w:r>
      <w:proofErr w:type="spellEnd"/>
      <w:r w:rsidR="002E5918" w:rsidRPr="00CD56D4">
        <w:t xml:space="preserve"> T-ISO (CCMP1324), </w:t>
      </w:r>
      <w:commentRangeStart w:id="33"/>
      <w:commentRangeStart w:id="34"/>
      <w:r w:rsidR="002E5918" w:rsidRPr="00CD56D4">
        <w:rPr>
          <w:i/>
        </w:rPr>
        <w:t xml:space="preserve">Pavlova </w:t>
      </w:r>
      <w:proofErr w:type="spellStart"/>
      <w:r w:rsidR="002E5918" w:rsidRPr="00CD56D4">
        <w:rPr>
          <w:i/>
        </w:rPr>
        <w:t>pinguis</w:t>
      </w:r>
      <w:proofErr w:type="spellEnd"/>
      <w:r w:rsidR="002E5918" w:rsidRPr="00CD56D4">
        <w:t xml:space="preserve"> (CCMP609), </w:t>
      </w:r>
      <w:r w:rsidR="002E5918" w:rsidRPr="00CD56D4">
        <w:rPr>
          <w:i/>
        </w:rPr>
        <w:t xml:space="preserve">Pavlova </w:t>
      </w:r>
      <w:proofErr w:type="spellStart"/>
      <w:r w:rsidR="002E5918" w:rsidRPr="00CD56D4">
        <w:rPr>
          <w:i/>
        </w:rPr>
        <w:t>lutheri</w:t>
      </w:r>
      <w:proofErr w:type="spellEnd"/>
      <w:r w:rsidR="002E5918" w:rsidRPr="00CD56D4">
        <w:t xml:space="preserve"> (CCMP1325), </w:t>
      </w:r>
      <w:commentRangeEnd w:id="33"/>
      <w:r w:rsidR="00120B5A">
        <w:rPr>
          <w:rStyle w:val="CommentReference"/>
        </w:rPr>
        <w:commentReference w:id="33"/>
      </w:r>
      <w:commentRangeEnd w:id="34"/>
      <w:r w:rsidR="00811AF6">
        <w:rPr>
          <w:rStyle w:val="CommentReference"/>
        </w:rPr>
        <w:commentReference w:id="34"/>
      </w:r>
      <w:proofErr w:type="spellStart"/>
      <w:r w:rsidR="002E5918" w:rsidRPr="00CD56D4">
        <w:rPr>
          <w:i/>
        </w:rPr>
        <w:t>Tetraselmis</w:t>
      </w:r>
      <w:proofErr w:type="spellEnd"/>
      <w:r w:rsidR="002E5918" w:rsidRPr="00CD56D4">
        <w:t xml:space="preserve"> sp. (CCMP892), and </w:t>
      </w:r>
      <w:proofErr w:type="spellStart"/>
      <w:r w:rsidR="002E5918" w:rsidRPr="00CD56D4">
        <w:rPr>
          <w:i/>
        </w:rPr>
        <w:t>Thalassiosira</w:t>
      </w:r>
      <w:proofErr w:type="spellEnd"/>
      <w:r w:rsidR="002E5918" w:rsidRPr="00CD56D4">
        <w:rPr>
          <w:i/>
        </w:rPr>
        <w:t xml:space="preserve"> </w:t>
      </w:r>
      <w:proofErr w:type="spellStart"/>
      <w:r w:rsidR="002E5918" w:rsidRPr="00CD56D4">
        <w:rPr>
          <w:i/>
        </w:rPr>
        <w:t>weisflogii</w:t>
      </w:r>
      <w:proofErr w:type="spellEnd"/>
      <w:r w:rsidR="002E5918" w:rsidRPr="00CD56D4">
        <w:t xml:space="preserve"> (CCMP1336). </w:t>
      </w:r>
      <w:r w:rsidR="002E5918">
        <w:t>Experimental t</w:t>
      </w:r>
      <w:r w:rsidR="002E5918" w:rsidRPr="00CD56D4">
        <w:t>anks were drained every other day</w:t>
      </w:r>
      <w:r w:rsidR="008A3E93">
        <w:t xml:space="preserve"> to maintain water quality and perform larval counts and grading</w:t>
      </w:r>
      <w:r w:rsidR="002E5918">
        <w:t xml:space="preserve">, </w:t>
      </w:r>
      <w:r w:rsidR="008A3E93">
        <w:t xml:space="preserve">washed thoroughly with a bleach solution, rinsed, </w:t>
      </w:r>
      <w:r w:rsidR="002E5918">
        <w:t>and replenished with clean UV-filtered and sterilized water.</w:t>
      </w:r>
    </w:p>
    <w:p w14:paraId="365148E4" w14:textId="71606248" w:rsidR="002E5918" w:rsidRPr="00CD56D4" w:rsidRDefault="002E5918" w:rsidP="002E5918">
      <w:pPr>
        <w:rPr>
          <w:b/>
          <w:i/>
        </w:rPr>
      </w:pPr>
      <w:r w:rsidRPr="00CD56D4">
        <w:t xml:space="preserve">Rearing water (1 – 2 L) was collected from each of the triplicate tanks during drain-down and filtered </w:t>
      </w:r>
      <w:r>
        <w:t>over</w:t>
      </w:r>
      <w:r w:rsidRPr="00CD56D4">
        <w:t xml:space="preserve"> a 0.22 μm </w:t>
      </w:r>
      <w:proofErr w:type="spellStart"/>
      <w:r w:rsidRPr="00CD56D4">
        <w:t>Sterivex</w:t>
      </w:r>
      <w:proofErr w:type="spellEnd"/>
      <w:r w:rsidRPr="00CD56D4">
        <w:t xml:space="preserve"> filter (Millipore, </w:t>
      </w:r>
      <w:proofErr w:type="spellStart"/>
      <w:r w:rsidRPr="00CD56D4">
        <w:t>Millford</w:t>
      </w:r>
      <w:proofErr w:type="spellEnd"/>
      <w:r w:rsidRPr="00CD56D4">
        <w:t xml:space="preserve">, MA, USA). The </w:t>
      </w:r>
      <w:proofErr w:type="spellStart"/>
      <w:r w:rsidRPr="00CD56D4">
        <w:t>Sterivex</w:t>
      </w:r>
      <w:proofErr w:type="spellEnd"/>
      <w:r w:rsidRPr="00CD56D4">
        <w:t xml:space="preserve"> filters were immediately frozen </w:t>
      </w:r>
      <w:r>
        <w:t xml:space="preserve">and stored </w:t>
      </w:r>
      <w:r w:rsidRPr="00CD56D4">
        <w:t>at -</w:t>
      </w:r>
      <w:r>
        <w:t>8</w:t>
      </w:r>
      <w:r w:rsidRPr="00CD56D4">
        <w:t xml:space="preserve">0 °C until DNA extraction. Biofilm swab samples were collected from inside of each tank surface by swabbing with sterile </w:t>
      </w:r>
      <w:r w:rsidR="00120B5A">
        <w:t xml:space="preserve">cotton </w:t>
      </w:r>
      <w:r w:rsidRPr="00CD56D4">
        <w:t xml:space="preserve">swabs </w:t>
      </w:r>
      <w:r w:rsidR="00120B5A">
        <w:t xml:space="preserve">a line of </w:t>
      </w:r>
      <w:r w:rsidRPr="00CD56D4">
        <w:t>approximately 144 cm in length</w:t>
      </w:r>
      <w:r w:rsidR="00120B5A">
        <w:t xml:space="preserve">. The cotton tips of the swabs were </w:t>
      </w:r>
      <w:r w:rsidRPr="00CD56D4">
        <w:t xml:space="preserve">stored in </w:t>
      </w:r>
      <w:proofErr w:type="spellStart"/>
      <w:r w:rsidRPr="00CD56D4">
        <w:t>RNAlater</w:t>
      </w:r>
      <w:proofErr w:type="spellEnd"/>
      <w:r w:rsidRPr="00CD56D4">
        <w:t xml:space="preserve">. Oyster larvae were </w:t>
      </w:r>
      <w:r w:rsidR="00120B5A">
        <w:t>collected on</w:t>
      </w:r>
      <w:r w:rsidRPr="00CD56D4">
        <w:t xml:space="preserve"> a 55 μm sieve </w:t>
      </w:r>
      <w:r w:rsidR="00120B5A">
        <w:t>after</w:t>
      </w:r>
      <w:r w:rsidR="00120B5A" w:rsidRPr="00CD56D4">
        <w:t xml:space="preserve"> </w:t>
      </w:r>
      <w:r w:rsidRPr="00CD56D4">
        <w:t xml:space="preserve">drain-down </w:t>
      </w:r>
      <w:r w:rsidR="00120B5A">
        <w:t xml:space="preserve">of tank </w:t>
      </w:r>
      <w:r w:rsidRPr="00CD56D4">
        <w:t>water,</w:t>
      </w:r>
      <w:r w:rsidR="00120B5A">
        <w:t xml:space="preserve"> resuspended in 5 liters of seawater</w:t>
      </w:r>
      <w:r w:rsidR="002767E5">
        <w:t>,</w:t>
      </w:r>
      <w:r w:rsidRPr="00CD56D4">
        <w:t xml:space="preserve"> and 10 ml of oyster larvae from each tank (about 150 – 1500 larvae) were placed into a sterile tube. In the laboratory, oyster larvae were </w:t>
      </w:r>
      <w:r>
        <w:t>collected on</w:t>
      </w:r>
      <w:r w:rsidRPr="00CD56D4">
        <w:t xml:space="preserve"> a 40 μm nylon membrane and rinsed with filtered sterile seawater (FSSW) to reduce residual environmental bacteria. Swab and larvae samples were immediately flash frozen in liquid nitrogen and stored at -80 °C until DNA extraction. All sample types were collected </w:t>
      </w:r>
      <w:r>
        <w:t>during</w:t>
      </w:r>
      <w:r w:rsidRPr="00CD56D4">
        <w:t xml:space="preserve"> </w:t>
      </w:r>
      <w:r w:rsidRPr="00CD56D4">
        <w:lastRenderedPageBreak/>
        <w:t xml:space="preserve">Trials 1 and 2, but only water samples were collected </w:t>
      </w:r>
      <w:r>
        <w:t>during</w:t>
      </w:r>
      <w:r w:rsidRPr="00CD56D4">
        <w:t xml:space="preserve"> Trial 3</w:t>
      </w:r>
      <w:r w:rsidR="009879DB">
        <w:t xml:space="preserve"> for independent confirmation</w:t>
      </w:r>
      <w:r w:rsidRPr="00CD56D4">
        <w:t>. Table 1 includes a summary of Trials, including collection dates and sample types.</w:t>
      </w:r>
    </w:p>
    <w:p w14:paraId="5BC5625C" w14:textId="77777777" w:rsidR="002B224F" w:rsidRPr="002B224F" w:rsidRDefault="002B224F" w:rsidP="002B224F"/>
    <w:p w14:paraId="3E5B4FC5" w14:textId="77777777" w:rsidR="002B224F" w:rsidRDefault="002B224F" w:rsidP="002B224F">
      <w:pPr>
        <w:pStyle w:val="Heading2"/>
      </w:pPr>
      <w:r w:rsidRPr="002B224F">
        <w:t>DNA Extraction, Amplification, and Sequencing</w:t>
      </w:r>
    </w:p>
    <w:p w14:paraId="3B125C5A" w14:textId="6EAF0DE4" w:rsidR="002E5918" w:rsidRPr="00EC538F" w:rsidRDefault="002E5918" w:rsidP="002E5918">
      <w:pPr>
        <w:rPr>
          <w:shd w:val="clear" w:color="auto" w:fill="FFFFFF"/>
        </w:rPr>
      </w:pPr>
      <w:r w:rsidRPr="00CD56D4">
        <w:t xml:space="preserve">Total DNA from water samples was extracted from the filters using the </w:t>
      </w:r>
      <w:proofErr w:type="spellStart"/>
      <w:r w:rsidRPr="00CD56D4">
        <w:t>PowerWater</w:t>
      </w:r>
      <w:proofErr w:type="spellEnd"/>
      <w:r w:rsidRPr="00CD56D4">
        <w:t xml:space="preserve"> </w:t>
      </w:r>
      <w:proofErr w:type="spellStart"/>
      <w:r w:rsidRPr="00CD56D4">
        <w:t>Sterivex</w:t>
      </w:r>
      <w:proofErr w:type="spellEnd"/>
      <w:r w:rsidRPr="00CD56D4">
        <w:t xml:space="preserve"> DNA Isolation Kit (</w:t>
      </w:r>
      <w:proofErr w:type="spellStart"/>
      <w:r w:rsidRPr="00CD56D4">
        <w:t>MoBio</w:t>
      </w:r>
      <w:proofErr w:type="spellEnd"/>
      <w:r w:rsidRPr="00CD56D4">
        <w:t xml:space="preserve"> Laboratories, USA) according to manufacturer recommendations (Trials 1 and 2) or </w:t>
      </w:r>
      <w:proofErr w:type="spellStart"/>
      <w:r w:rsidRPr="00CD56D4">
        <w:t>Gentra</w:t>
      </w:r>
      <w:proofErr w:type="spellEnd"/>
      <w:r w:rsidRPr="00CD56D4">
        <w:t xml:space="preserve"> </w:t>
      </w:r>
      <w:proofErr w:type="spellStart"/>
      <w:r w:rsidRPr="00CD56D4">
        <w:t>Puregene</w:t>
      </w:r>
      <w:proofErr w:type="spellEnd"/>
      <w:r w:rsidRPr="00CD56D4">
        <w:t xml:space="preserve"> Reagents (Qiagen) with an added proteinase K-lytic enzyme digestion step </w:t>
      </w:r>
      <w:r w:rsidRPr="00CD56D4">
        <w:fldChar w:fldCharType="begin" w:fldLock="1"/>
      </w:r>
      <w:r>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"title" : "Impacts of Hurricanes Katrina and Rita on the microbial landscape of the New Orleans area", "type" : "article-journal", "volume" : "104" }, "uris" : [ "http://www.mendeley.com/documents/?uuid=5aefd1cf-0cc4-3d45-b6b0-45c714b07947" ] } ], "mendeley" : { "formattedCitation" : "(Sinigalliano et al., 2007)", "manualFormatting" : "(Sinigalliano et al., 2007", "plainTextFormattedCitation" : "(Sinigalliano et al., 2007)", "previouslyFormattedCitation" : "(Sinigalliano et al., 2007)" }, "properties" : {  }, "schema" : "https://github.com/citation-style-language/schema/raw/master/csl-citation.json" }</w:instrText>
      </w:r>
      <w:r w:rsidRPr="00CD56D4">
        <w:fldChar w:fldCharType="separate"/>
      </w:r>
      <w:r w:rsidRPr="00CD56D4">
        <w:rPr>
          <w:noProof/>
        </w:rPr>
        <w:t>(Sinigalliano et al., 2007</w:t>
      </w:r>
      <w:r w:rsidRPr="00CD56D4">
        <w:fldChar w:fldCharType="end"/>
      </w:r>
      <w:r w:rsidRPr="00CD56D4">
        <w:t xml:space="preserve">, Trial 3). In addition, total </w:t>
      </w:r>
      <w:r>
        <w:t>bacterial</w:t>
      </w:r>
      <w:r w:rsidRPr="00CD56D4">
        <w:t xml:space="preserve"> DNA from the swabs and oyster larvae were extracted using a </w:t>
      </w:r>
      <w:proofErr w:type="spellStart"/>
      <w:r w:rsidRPr="00CD56D4">
        <w:t>PowerSoil</w:t>
      </w:r>
      <w:proofErr w:type="spellEnd"/>
      <w:r w:rsidRPr="00CD56D4">
        <w:t xml:space="preserve"> DNA Isolation Kit (</w:t>
      </w:r>
      <w:proofErr w:type="spellStart"/>
      <w:r w:rsidRPr="00CD56D4">
        <w:t>MoBio</w:t>
      </w:r>
      <w:proofErr w:type="spellEnd"/>
      <w:r w:rsidRPr="00CD56D4">
        <w:t xml:space="preserve"> Laboratories, USA) with </w:t>
      </w:r>
      <w:r w:rsidR="001E766B">
        <w:t>s</w:t>
      </w:r>
      <w:r>
        <w:t xml:space="preserve">light </w:t>
      </w:r>
      <w:r w:rsidRPr="00CD56D4">
        <w:t>modifications</w:t>
      </w:r>
      <w:r>
        <w:t xml:space="preserve"> detailed below</w:t>
      </w:r>
      <w:r w:rsidRPr="00CD56D4">
        <w:t xml:space="preserve">. In brief, </w:t>
      </w:r>
      <w:r w:rsidR="001E766B">
        <w:t xml:space="preserve">frozen </w:t>
      </w:r>
      <w:r w:rsidRPr="00CD56D4">
        <w:t xml:space="preserve">pooled oyster larvae were ground in a mortar with a sterile pestle and then placed into bead tubes for extraction. The </w:t>
      </w:r>
      <w:proofErr w:type="spellStart"/>
      <w:r w:rsidR="001E766B">
        <w:t>RNAlater</w:t>
      </w:r>
      <w:proofErr w:type="spellEnd"/>
      <w:r w:rsidR="00725123">
        <w:t xml:space="preserve"> samples</w:t>
      </w:r>
      <w:r w:rsidR="001E766B">
        <w:t xml:space="preserve"> containing the </w:t>
      </w:r>
      <w:r w:rsidRPr="00CD56D4">
        <w:t xml:space="preserve">cotton tops of the swabs were </w:t>
      </w:r>
      <w:r w:rsidR="001E766B">
        <w:t>placed</w:t>
      </w:r>
      <w:r w:rsidRPr="00CD56D4">
        <w:t xml:space="preserve"> directly into bead tubes. Bead tubes were incubated at 65 °C for 10 min and then shaken horizontally at maximum speed for 10 min using the MO BIO vortex adaptor. Following extraction, </w:t>
      </w:r>
      <w:r w:rsidRPr="00CD56D4">
        <w:rPr>
          <w:shd w:val="clear" w:color="auto" w:fill="FFFFFF"/>
        </w:rPr>
        <w:t xml:space="preserve">DNA concentration </w:t>
      </w:r>
      <w:r w:rsidR="001E766B" w:rsidRPr="00CD56D4">
        <w:rPr>
          <w:shd w:val="clear" w:color="auto" w:fill="FFFFFF"/>
        </w:rPr>
        <w:t>w</w:t>
      </w:r>
      <w:r w:rsidR="001E766B">
        <w:rPr>
          <w:shd w:val="clear" w:color="auto" w:fill="FFFFFF"/>
        </w:rPr>
        <w:t>as</w:t>
      </w:r>
      <w:r w:rsidR="001E766B" w:rsidRPr="00CD56D4">
        <w:rPr>
          <w:shd w:val="clear" w:color="auto" w:fill="FFFFFF"/>
        </w:rPr>
        <w:t xml:space="preserve"> </w:t>
      </w:r>
      <w:r w:rsidRPr="00CD56D4">
        <w:rPr>
          <w:shd w:val="clear" w:color="auto" w:fill="FFFFFF"/>
        </w:rPr>
        <w:t>quantified with both a Nanodrop 2000 instrument and a Qubit Fluorometer (</w:t>
      </w:r>
      <w:proofErr w:type="spellStart"/>
      <w:r w:rsidRPr="00CD56D4">
        <w:rPr>
          <w:shd w:val="clear" w:color="auto" w:fill="FFFFFF"/>
        </w:rPr>
        <w:t>ThermoFisher</w:t>
      </w:r>
      <w:proofErr w:type="spellEnd"/>
      <w:r w:rsidRPr="00CD56D4">
        <w:rPr>
          <w:shd w:val="clear" w:color="auto" w:fill="FFFFFF"/>
        </w:rPr>
        <w:t xml:space="preserve"> Scientific, Wilmington, DE).</w:t>
      </w:r>
    </w:p>
    <w:p w14:paraId="69684A87" w14:textId="77777777" w:rsidR="006A232A" w:rsidRPr="002140D2" w:rsidRDefault="006A232A" w:rsidP="006A232A">
      <w:pPr>
        <w:rPr>
          <w:rFonts w:eastAsia="Times New Roman"/>
        </w:rPr>
      </w:pPr>
      <w:r w:rsidRPr="00CD56D4">
        <w:rPr>
          <w:rFonts w:eastAsia="Times New Roman"/>
        </w:rPr>
        <w:t xml:space="preserve">16S rRNA gene amplicon analysis was performed using </w:t>
      </w:r>
      <w:r w:rsidRPr="00E922B9">
        <w:rPr>
          <w:rFonts w:eastAsia="Times New Roman"/>
        </w:rPr>
        <w:t>515F/806R primers to amplify the V4 region (Trials 1 and 2) or 967F/1064R primers to amplify the V6 region (Trial 3). The</w:t>
      </w:r>
      <w:r>
        <w:rPr>
          <w:rFonts w:eastAsia="Times New Roman"/>
        </w:rPr>
        <w:t xml:space="preserve"> V4 region was used in Trials 1 and 2 for better taxonomic resolution of all sample types and the V6 region was used in Trial 3 for independent confirmation with greater sequencing depth. </w:t>
      </w:r>
      <w:r w:rsidRPr="00CD56D4">
        <w:rPr>
          <w:rFonts w:eastAsia="Times New Roman"/>
        </w:rPr>
        <w:t xml:space="preserve">A two-step PCR reaction following Illumina’s 16S Metagenomic Sequencing Library Preparation Protocol was performed </w:t>
      </w:r>
      <w:r>
        <w:rPr>
          <w:rFonts w:eastAsia="Times New Roman"/>
        </w:rPr>
        <w:t>on</w:t>
      </w:r>
      <w:r w:rsidRPr="00CD56D4">
        <w:rPr>
          <w:rFonts w:eastAsia="Times New Roman"/>
        </w:rPr>
        <w:t xml:space="preserve"> the samples from Trials 1 and 2 </w:t>
      </w:r>
      <w:r w:rsidRPr="00CD56D4">
        <w:rPr>
          <w:rFonts w:eastAsia="Times New Roman"/>
        </w:rPr>
        <w:fldChar w:fldCharType="begin" w:fldLock="1"/>
      </w:r>
      <w:r>
        <w:rPr>
          <w:rFonts w:eastAsia="Times New Roman"/>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"(Illumina)" }, "properties" : {  }, "schema" : "https://github.com/citation-style-language/schema/raw/master/csl-citation.json" }</w:instrText>
      </w:r>
      <w:r w:rsidRPr="00CD56D4">
        <w:rPr>
          <w:rFonts w:eastAsia="Times New Roman"/>
        </w:rPr>
        <w:fldChar w:fldCharType="separate"/>
      </w:r>
      <w:r w:rsidRPr="007D5DCA">
        <w:rPr>
          <w:rFonts w:eastAsia="Times New Roman"/>
          <w:noProof/>
        </w:rPr>
        <w:t>(Illumina)</w:t>
      </w:r>
      <w:r w:rsidRPr="00CD56D4">
        <w:rPr>
          <w:rFonts w:eastAsia="Times New Roman"/>
        </w:rPr>
        <w:fldChar w:fldCharType="end"/>
      </w:r>
      <w:r w:rsidRPr="00CD56D4">
        <w:rPr>
          <w:rFonts w:eastAsia="Times New Roman"/>
        </w:rPr>
        <w:t xml:space="preserve">. The PCR products were then analyzed with 250 bp paired-end sequencing to obtain fully overlapping reads on an Illumina </w:t>
      </w:r>
      <w:proofErr w:type="spellStart"/>
      <w:r w:rsidRPr="00CD56D4">
        <w:rPr>
          <w:rFonts w:eastAsia="Times New Roman"/>
        </w:rPr>
        <w:t>MiSeq</w:t>
      </w:r>
      <w:proofErr w:type="spellEnd"/>
      <w:r w:rsidRPr="00CD56D4">
        <w:rPr>
          <w:rFonts w:eastAsia="Times New Roman"/>
        </w:rPr>
        <w:t xml:space="preserve">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w:t>
      </w:r>
      <w:r>
        <w:rPr>
          <w:rFonts w:eastAsia="Times New Roman"/>
        </w:rPr>
        <w:t>the</w:t>
      </w:r>
      <w:r w:rsidRPr="00CD56D4">
        <w:rPr>
          <w:rFonts w:eastAsia="Times New Roman"/>
        </w:rPr>
        <w:t xml:space="preserve"> MBL </w:t>
      </w:r>
      <w:r>
        <w:rPr>
          <w:rFonts w:eastAsia="Times New Roman"/>
        </w:rPr>
        <w:t>on</w:t>
      </w:r>
      <w:r w:rsidRPr="00CD56D4">
        <w:rPr>
          <w:rFonts w:eastAsia="Times New Roman"/>
        </w:rPr>
        <w:t xml:space="preserve"> an Illumina </w:t>
      </w:r>
      <w:proofErr w:type="spellStart"/>
      <w:r w:rsidRPr="00CD56D4">
        <w:rPr>
          <w:rFonts w:eastAsia="Times New Roman"/>
        </w:rPr>
        <w:t>HiSeq</w:t>
      </w:r>
      <w:proofErr w:type="spellEnd"/>
      <w:r w:rsidRPr="00CD56D4">
        <w:rPr>
          <w:rFonts w:eastAsia="Times New Roman"/>
        </w:rPr>
        <w:t xml:space="preserve"> 1000 to generate 100 bp </w:t>
      </w:r>
      <w:r>
        <w:rPr>
          <w:rFonts w:eastAsia="Times New Roman"/>
        </w:rPr>
        <w:t xml:space="preserve">double strand </w:t>
      </w:r>
      <w:r w:rsidRPr="00CD56D4">
        <w:rPr>
          <w:rFonts w:eastAsia="Times New Roman"/>
        </w:rPr>
        <w:t>reads</w:t>
      </w:r>
      <w:r>
        <w:rPr>
          <w:rFonts w:eastAsia="Times New Roman"/>
        </w:rPr>
        <w:t xml:space="preserve"> with full overlap of the V6 region</w:t>
      </w:r>
      <w:r w:rsidRPr="00CD56D4">
        <w:rPr>
          <w:rFonts w:eastAsia="Times New Roman"/>
        </w:rPr>
        <w:t xml:space="preserve">. </w:t>
      </w:r>
    </w:p>
    <w:p w14:paraId="119F487A" w14:textId="77777777" w:rsidR="002B224F" w:rsidRDefault="002B224F" w:rsidP="002B224F">
      <w:pPr>
        <w:pStyle w:val="Heading2"/>
      </w:pPr>
      <w:r>
        <w:t>Processing of Sequencing Data</w:t>
      </w:r>
    </w:p>
    <w:p w14:paraId="3CA647E7" w14:textId="38195649" w:rsidR="00004028" w:rsidRPr="00CD56D4" w:rsidRDefault="00004028" w:rsidP="00004028">
      <w:r>
        <w:t xml:space="preserve">Sequences from Trials 1 and 2 were demultiplexed using </w:t>
      </w:r>
      <w:proofErr w:type="spellStart"/>
      <w:r>
        <w:t>FastQC</w:t>
      </w:r>
      <w:proofErr w:type="spellEnd"/>
      <w:r>
        <w:t xml:space="preserve"> v0.11.4 </w:t>
      </w:r>
      <w:r>
        <w:fldChar w:fldCharType="begin" w:fldLock="1"/>
      </w:r>
      <w:r>
        <w:instrText>ADDIN CSL_CITATION { "citationItems" : [ { "id" : "ITEM-1", "itemData" : { "author" : [ { "dropping-particle" : "", "family" : "Andrews", "given" : "S", "non-dropping-particle" : "", "parse-names" : false, "suffix" : "" } ], "container-title" : "Reference Source", "id" : "ITEM-1", "issued" : { "date-parts" : [ [ "2010" ] ] }, "title" : "FastQC: A quality control tool for high throughput sequence data", "type" : "article-journal" }, "uris" : [ "http://www.mendeley.com/documents/?uuid=01ec18f2-9cfe-4e90-9bfa-fd04845cc74e" ] } ], "mendeley" : { "formattedCitation" : "(Andrews, 2010)", "plainTextFormattedCitation" : "(Andrews, 2010)", "previouslyFormattedCitation" : "(Andrews, 2010)" }, "properties" : {  }, "schema" : "https://github.com/citation-style-language/schema/raw/master/csl-citation.json" }</w:instrText>
      </w:r>
      <w:r>
        <w:fldChar w:fldCharType="separate"/>
      </w:r>
      <w:r w:rsidRPr="007D5DCA">
        <w:rPr>
          <w:noProof/>
        </w:rPr>
        <w:t>(Andrews, 2010)</w:t>
      </w:r>
      <w:r>
        <w:fldChar w:fldCharType="end"/>
      </w:r>
      <w:r>
        <w:t xml:space="preserve">, then merged and trimmed using </w:t>
      </w:r>
      <w:proofErr w:type="spellStart"/>
      <w:r>
        <w:t>Trimmomatic</w:t>
      </w:r>
      <w:proofErr w:type="spellEnd"/>
      <w:r>
        <w:t xml:space="preserve"> v0.32 </w:t>
      </w:r>
      <w:r>
        <w:fldChar w:fldCharType="begin" w:fldLock="1"/>
      </w:r>
      <w:r>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 "schema" : "https://github.com/citation-style-language/schema/raw/master/csl-citation.json" }</w:instrText>
      </w:r>
      <w:r>
        <w:fldChar w:fldCharType="separate"/>
      </w:r>
      <w:r w:rsidRPr="007D5DCA">
        <w:rPr>
          <w:noProof/>
        </w:rPr>
        <w:t>(Bolger et al., 2014)</w:t>
      </w:r>
      <w:r>
        <w:fldChar w:fldCharType="end"/>
      </w:r>
      <w:r>
        <w:t>. All sequences less &lt;200 bp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rsidR="00BA2257">
        <w:instrText>ADDIN CSL_CITATION { "citationItems" : [ { "id" : "ITEM-1", "itemData" : { "DOI" : "10.1371/journal.pone.0066643", "ISBN" : "1362-4962 (Electronic)\\n0305-1048 (Linking)", "ISSN" : "19326203", "PMID" : "23799126", "abstract" : "Consensus between independent reads improves the accuracy of genome and transcriptome analyses, however lack of consensus between very similar sequences in metagenomic studies can and often does represent natural variation of biological significance. The common use of machine-assigned quality scores on next generation platforms does not necessarily correlate with accuracy. Here, we describe using the overlap of paired-end, short sequence reads to identify error-prone reads in marker gene analyses and their contribution to spurious OTUs following clustering analysis using QIIME. Our approach can also reduce error in shotgun sequencing data generated from libraries with small, tightly constrained insert sizes. The open-source implementation of this algorithm in Python programming language with user instructions can be obtained from https://github.com/meren/illumina-utils.",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 "schema" : "https://github.com/citation-style-language/schema/raw/master/csl-citation.json" }</w:instrText>
      </w:r>
      <w:r>
        <w:fldChar w:fldCharType="separate"/>
      </w:r>
      <w:r w:rsidRPr="007D5DCA">
        <w:rPr>
          <w:noProof/>
        </w:rPr>
        <w:t>(Eren et al., 2013b)</w:t>
      </w:r>
      <w:r>
        <w:fldChar w:fldCharType="end"/>
      </w:r>
      <w:r w:rsidRPr="00CD56D4">
        <w:t xml:space="preserve">. </w:t>
      </w:r>
      <w:r>
        <w:t>All sequences were uploaded to VAMPS (visualization and analysis of microbial population structure) and classified directly using the GAST pipeline with the SILVA database, i</w:t>
      </w:r>
      <w:r w:rsidRPr="00CD56D4">
        <w:t>n order to compare between the three trials</w:t>
      </w:r>
      <w:r>
        <w:t xml:space="preserve"> </w:t>
      </w:r>
      <w:r>
        <w:fldChar w:fldCharType="begin" w:fldLock="1"/>
      </w:r>
      <w:r w:rsidR="00BA2257">
        <w:instrText>ADDIN CSL_CITATION { "citationItems" : [ { "id" : "ITEM-1", "itemData" : { "DOI" : "10.1186/1471-2105-15-41", "ISBN" : "10.1186/1471-2105-15-41", "ISSN" : "14712105", "PMID" : "24499292", "abstract" : "BACKGROUND: The advent of next-generation DNA sequencing platforms has revolutionized molecular microbial ecology by making the detailed analysis of complex communities over time and space a tractable research pursuit for small research groups. However, the ability to generate 10(5)-10(8) reads with relative ease brings with it many downstream complications. Beyond the computational resources and skills needed to process and analyze data, it is difficult to compare datasets in an intuitive and interactive manner that leads to hypothesis generation and testing. RESULTS: We developed the free web service VAMPS (Visualization and Analysis of Microbial Population Structures, http://vamps.mbl.edu)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CONCLUSIONS: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M.",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 "schema" : "https://github.com/citation-style-language/schema/raw/master/csl-citation.json" }</w:instrText>
      </w:r>
      <w:r>
        <w:fldChar w:fldCharType="separate"/>
      </w:r>
      <w:r w:rsidRPr="007D5DCA">
        <w:rPr>
          <w:noProof/>
        </w:rPr>
        <w:t>(Huse et al., 2014)</w:t>
      </w:r>
      <w:r>
        <w:fldChar w:fldCharType="end"/>
      </w:r>
      <w:r>
        <w:t xml:space="preserve">. The taxonomy data from each trial were separately normalized to the total reads of each sample and then exported as a matrix or BIOM file for analysis in R (Version 3.3.1). </w:t>
      </w:r>
      <w:r>
        <w:rPr>
          <w:i/>
        </w:rPr>
        <w:t xml:space="preserve">Vibrio </w:t>
      </w:r>
      <w:r>
        <w:t xml:space="preserve">spp. sequences in water samples from Trial 3 were processed through the </w:t>
      </w:r>
      <w:proofErr w:type="spellStart"/>
      <w:r>
        <w:t>oligotyping</w:t>
      </w:r>
      <w:proofErr w:type="spellEnd"/>
      <w:r>
        <w:t xml:space="preserve"> pipeline described in </w:t>
      </w:r>
      <w:r>
        <w:fldChar w:fldCharType="begin" w:fldLock="1"/>
      </w:r>
      <w:r w:rsidR="00BA2257">
        <w:instrText>ADDIN CSL_CITATION { "citationItems" : [ { "id" : "ITEM-1", "itemData" : { "DOI" : "10.1111/2041-210X.12114", "ISBN" : "7175314566",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"container-title" : "Methods in Ecology and Evolution", "id" : "ITEM-1", "issue" : "12", "issued" : { "date-parts" : [ [ "2013", "12", "1" ] ] }, "page" : "1111-1119",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Maignien, et al. (2013", "plainTextFormattedCitation" : "(Eren et al., 2013a)", "previouslyFormattedCitation" : "(Eren et al., 2013a)" }, "properties" : {  }, "schema" : "https://github.com/citation-style-language/schema/raw/master/csl-citation.json" }</w:instrText>
      </w:r>
      <w:r>
        <w:fldChar w:fldCharType="separate"/>
      </w:r>
      <w:r w:rsidRPr="005076AE">
        <w:rPr>
          <w:noProof/>
        </w:rPr>
        <w:t xml:space="preserve">Eren, Maignien, et al. </w:t>
      </w:r>
      <w:r>
        <w:rPr>
          <w:noProof/>
        </w:rPr>
        <w:t>(</w:t>
      </w:r>
      <w:r w:rsidRPr="005076AE">
        <w:rPr>
          <w:noProof/>
        </w:rPr>
        <w:t>2013</w:t>
      </w:r>
      <w:r>
        <w:fldChar w:fldCharType="end"/>
      </w:r>
      <w:r>
        <w:t xml:space="preserve">), which is implemented in VAMPS, and annotated using SILVA. </w:t>
      </w:r>
    </w:p>
    <w:p w14:paraId="3587138A" w14:textId="63D56E7F" w:rsidR="002B224F" w:rsidRPr="002B224F" w:rsidRDefault="002B224F" w:rsidP="002B224F">
      <w:pPr>
        <w:pStyle w:val="Heading2"/>
      </w:pPr>
      <w:r>
        <w:t xml:space="preserve">Statistical </w:t>
      </w:r>
      <w:r w:rsidR="001630B7">
        <w:t xml:space="preserve">and Network </w:t>
      </w:r>
      <w:r>
        <w:t>Analysis</w:t>
      </w:r>
    </w:p>
    <w:p w14:paraId="695FFD13" w14:textId="3C696673" w:rsidR="00B116F8" w:rsidRDefault="00B116F8" w:rsidP="00B116F8">
      <w:r>
        <w:t xml:space="preserve">All descriptive and statistical analyses were performed in the R statistical computing environment with the </w:t>
      </w:r>
      <w:r>
        <w:rPr>
          <w:i/>
        </w:rPr>
        <w:t>vegan</w:t>
      </w:r>
      <w:r>
        <w:t xml:space="preserve"> and </w:t>
      </w:r>
      <w:proofErr w:type="spellStart"/>
      <w:r>
        <w:rPr>
          <w:i/>
        </w:rPr>
        <w:t>phyloseq</w:t>
      </w:r>
      <w:proofErr w:type="spellEnd"/>
      <w:r>
        <w:t xml:space="preserve"> packages. Overall diversity values were calculated for each sample at </w:t>
      </w:r>
      <w:r>
        <w:lastRenderedPageBreak/>
        <w:t xml:space="preserve">the order level using the </w:t>
      </w:r>
      <w:r>
        <w:rPr>
          <w:i/>
        </w:rPr>
        <w:t>vegan</w:t>
      </w:r>
      <w:r>
        <w:t xml:space="preserve"> package Version 2.4-1 </w:t>
      </w:r>
      <w:r>
        <w:fldChar w:fldCharType="begin" w:fldLock="1"/>
      </w:r>
      <w:r w:rsidR="00BA2257">
        <w:instrText>ADDIN CSL_CITATION { "citationItems" : [ { "id" : "ITEM-1", "itemData" : { "DOI" : "10.1111/j.1654-1103.2003.tb02228.x", "ISBN" : "1515294404", "ISSN" : "11009233", "PMID" : "189220100019", "abstract" : "Abstract. 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\\nlanguage\u2019s extensive graphics capabilities. VEGAN is appro- priate for routine and research use, if you are willing to learn some R.",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 "volume" : "14" }, "uris" : [ "http://www.mendeley.com/documents/?uuid=549507d2-8bfe-3962-b5e3-01caaf324fdb" ] } ], "mendeley" : { "formattedCitation" : "(Dixon, 2003)", "plainTextFormattedCitation" : "(Dixon, 2003)", "previouslyFormattedCitation" : "(Dixon, 2003)" }, "properties" : {  }, "schema" : "https://github.com/citation-style-language/schema/raw/master/csl-citation.json" }</w:instrText>
      </w:r>
      <w:r>
        <w:fldChar w:fldCharType="separate"/>
      </w:r>
      <w:r w:rsidRPr="007D5DCA">
        <w:rPr>
          <w:noProof/>
        </w:rPr>
        <w:t>(Dixon, 2003)</w:t>
      </w:r>
      <w:r>
        <w:fldChar w:fldCharType="end"/>
      </w:r>
      <w:r>
        <w:t xml:space="preserve">. Non-metric dimensional analysis (NMDS) was used to determine the influence of time, probiotic treatment, or sample type on the bacterial community composition, based on methods by </w:t>
      </w:r>
      <w:r>
        <w:fldChar w:fldCharType="begin" w:fldLock="1"/>
      </w:r>
      <w:r w:rsidR="00BA2257">
        <w:instrText>ADDIN CSL_CITATION { "citationItems" : [ { "id" : "ITEM-1", "itemData" : { "DOI" : "10.1111/1751-7915.12334", "ISBN" : "1751-7915", "ISSN" : "17517915", "PMID" : "26875588", "abstract" : "Improving the rate and extent of faecal decomposition in basic forms of sanitation such as pit latrines would benefit around 1.7 billion users worldwide, but to do so requires a major advance in our understanding of the biology of these systems. As a critical first step, bacterial diversity and composition was studied in 30 latrines in Tanzania and Vietnam using pyrosequencing of 16S rRNA genes, and correlated with a number of intrinsic environmental factors such as pH, temperature, organic matter content/composition and geographical factors. Clear differences were observed at the operational taxonomic unit, family and phylum level in terms of richness and community composition between latrines in Tanzania and Vietnam. The results also clearly show that environmental variables, particularly substrate type and availability, can exert a strong structuring influence on bacterial communities in latrines from both countries. The origins and significance of these environmental differences are discussed. This work describes the bacterial ecology of pit latrines in combination with inherent latrine characteristics at an unprecedented level of detail. As such, it provides useful baseline information for future studies that aim to understand the factors that affect decomposition rates in pit latrines.",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 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 "schema" : "https://github.com/citation-style-language/schema/raw/master/csl-citation.json" }</w:instrText>
      </w:r>
      <w:r>
        <w:fldChar w:fldCharType="separate"/>
      </w:r>
      <w:r w:rsidRPr="005C4A7D">
        <w:rPr>
          <w:noProof/>
        </w:rPr>
        <w:t>Torondel et al., 2016</w:t>
      </w:r>
      <w:r>
        <w:fldChar w:fldCharType="end"/>
      </w:r>
      <w:r>
        <w:t xml:space="preserve"> and implemented using </w:t>
      </w:r>
      <w:r>
        <w:rPr>
          <w:i/>
        </w:rPr>
        <w:t>vegan</w:t>
      </w:r>
      <w:r>
        <w:t>. The Bray-Curtis dissimilarity metric was used with k=2 for 50 iterations and 95% confidence intervals were plotted. Additionally, relative abundances of specific taxa were extracted and plotted according to treatment and time</w:t>
      </w:r>
      <w:r w:rsidR="003D3F5D">
        <w:t>, and analyzed using t-test</w:t>
      </w:r>
      <w:r w:rsidR="0061055B">
        <w:t>s</w:t>
      </w:r>
      <w:r w:rsidR="003D3F5D">
        <w:t xml:space="preserve"> in R</w:t>
      </w:r>
      <w:r w:rsidR="00C300D4">
        <w:t>.</w:t>
      </w:r>
    </w:p>
    <w:p w14:paraId="68C871DE" w14:textId="068B9DDA" w:rsidR="0026252E" w:rsidRDefault="0026252E" w:rsidP="0026252E">
      <w:r>
        <w:t xml:space="preserve">A co-occurrence network was generated with normalized taxa counts at the Order level from water samples </w:t>
      </w:r>
      <w:r w:rsidR="005938A4">
        <w:t>in Trial 3 (n=18</w:t>
      </w:r>
      <w:r>
        <w:t xml:space="preserve">), to determine hypothetical relationships resulting from each treatment. The </w:t>
      </w:r>
      <w:proofErr w:type="spellStart"/>
      <w:r>
        <w:t>make_network</w:t>
      </w:r>
      <w:proofErr w:type="spellEnd"/>
      <w:r>
        <w:t xml:space="preserve">() command from the </w:t>
      </w:r>
      <w:proofErr w:type="spellStart"/>
      <w:r w:rsidRPr="00A81319">
        <w:rPr>
          <w:i/>
        </w:rPr>
        <w:t>phyloseq</w:t>
      </w:r>
      <w:proofErr w:type="spellEnd"/>
      <w:r>
        <w:t xml:space="preserve"> package was used with the Bray-Curtis dissimilarity metric, max distance=0.5 </w:t>
      </w:r>
      <w:r>
        <w:fldChar w:fldCharType="begin" w:fldLock="1"/>
      </w:r>
      <w:r w:rsidR="00BA2257">
        <w:instrText>ADDIN CSL_CITATION { "citationItems" : [ { "id" : "ITEM-1", "itemData" : { "DOI" : "10.1371/journal.pone.0061217", "ISBN" : "1932-6203 (Electronic)\\r1932-6203 (Linking)", "ISSN" : "19326203", "PMID" : "23630581", "abstract" : "BACKGROUND: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research.\\n\\nCONCLUSIONS: The phyloseq project for R is a new open-source software package, freely available on the web from both GitHub and Bioconductor.",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"ITEM-1",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"(McMurdie and Holmes, 2013)", "plainTextFormattedCitation" : "(McMurdie and Holmes, 2013)", "previouslyFormattedCitation" : "(McMurdie and Holmes, 2013)" }, "properties" : {  }, "schema" : "https://github.com/citation-style-language/schema/raw/master/csl-citation.json" }</w:instrText>
      </w:r>
      <w:r>
        <w:fldChar w:fldCharType="separate"/>
      </w:r>
      <w:r w:rsidRPr="007D5DCA">
        <w:rPr>
          <w:noProof/>
        </w:rPr>
        <w:t>(McMurdie and Holmes, 2013)</w:t>
      </w:r>
      <w:r>
        <w:fldChar w:fldCharType="end"/>
      </w:r>
      <w:r>
        <w:t xml:space="preserve">. The mean resulting relationship table including </w:t>
      </w:r>
      <w:r w:rsidR="00240612">
        <w:t>123</w:t>
      </w:r>
      <w:r>
        <w:t xml:space="preserve"> taxa (nodes) and</w:t>
      </w:r>
      <w:r w:rsidR="00A27638">
        <w:t xml:space="preserve"> 670</w:t>
      </w:r>
      <w:r>
        <w:t xml:space="preserve"> relationships (edges) was exported to </w:t>
      </w:r>
      <w:proofErr w:type="spellStart"/>
      <w:r>
        <w:t>Cytoscape</w:t>
      </w:r>
      <w:proofErr w:type="spellEnd"/>
      <w:r>
        <w:t xml:space="preserve"> Version 3.6.0 for visualization and analysis </w:t>
      </w:r>
      <w:r>
        <w:fldChar w:fldCharType="begin" w:fldLock="1"/>
      </w:r>
      <w:r w:rsidR="00BA2257">
        <w:instrText>ADDIN CSL_CITATION { "citationItems" : [ { "id" : "ITEM-1", "itemData" : { "DOI" : "10.1101/gr.1239303", "ISBN" : "1088-9051 (Print)\\r1088-9051 (Linking)",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"Paul",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 "schema" : "https://github.com/citation-style-language/schema/raw/master/csl-citation.json" }</w:instrText>
      </w:r>
      <w:r>
        <w:fldChar w:fldCharType="separate"/>
      </w:r>
      <w:r w:rsidRPr="007D5DCA">
        <w:rPr>
          <w:noProof/>
        </w:rPr>
        <w:t>(Shannon et al., 2003)</w:t>
      </w:r>
      <w:r>
        <w:fldChar w:fldCharType="end"/>
      </w:r>
      <w:r>
        <w:t xml:space="preserve">. Nodes were assigned continuous size attributes based on the number of total reads in all samples per taxa (2 to </w:t>
      </w:r>
      <w:r w:rsidR="00512B15">
        <w:t>2</w:t>
      </w:r>
      <w:r w:rsidR="009E6FBA">
        <w:t>,</w:t>
      </w:r>
      <w:r w:rsidR="00512B15">
        <w:t>720</w:t>
      </w:r>
      <w:r w:rsidR="009E6FBA">
        <w:t>,</w:t>
      </w:r>
      <w:r w:rsidR="00512B15">
        <w:t>021</w:t>
      </w:r>
      <w:r>
        <w:t>), and discrete shape and continuous color according to whether the taxa are more abundant in the control or probiotic-treated samples</w:t>
      </w:r>
      <w:r w:rsidR="009E6FBA">
        <w:t xml:space="preserve"> (0 to 3.6 times)</w:t>
      </w:r>
      <w:r>
        <w:t xml:space="preserve">. </w:t>
      </w:r>
    </w:p>
    <w:p w14:paraId="47317B86" w14:textId="77777777" w:rsidR="00BF57B9" w:rsidRDefault="00BF57B9" w:rsidP="001630B7"/>
    <w:p w14:paraId="5D56D9F0" w14:textId="77777777" w:rsidR="001D5C23" w:rsidRDefault="001444D0" w:rsidP="001D5C23">
      <w:pPr>
        <w:pStyle w:val="Heading1"/>
      </w:pPr>
      <w:r>
        <w:t>Results</w:t>
      </w:r>
    </w:p>
    <w:p w14:paraId="67F3B8E8" w14:textId="689D0ACB" w:rsidR="001444D0" w:rsidRDefault="00A711D7" w:rsidP="001444D0">
      <w:pPr>
        <w:pStyle w:val="Heading2"/>
      </w:pPr>
      <w:r>
        <w:t>Bacterial</w:t>
      </w:r>
      <w:r w:rsidR="001444D0">
        <w:t xml:space="preserve"> Structure and Diversity</w:t>
      </w:r>
      <w:r w:rsidR="00EC77C6">
        <w:t xml:space="preserve"> Over Time</w:t>
      </w:r>
    </w:p>
    <w:p w14:paraId="73A55FE6" w14:textId="0AE53B27" w:rsidR="0026252E" w:rsidRPr="00F24D9E" w:rsidRDefault="0026252E" w:rsidP="0026252E">
      <w:r w:rsidRPr="005D00C0">
        <w:t>A total of</w:t>
      </w:r>
      <w:r w:rsidR="00AB7403" w:rsidRPr="005D00C0">
        <w:t xml:space="preserve"> </w:t>
      </w:r>
      <w:r w:rsidR="0064111E" w:rsidRPr="0064111E">
        <w:t>18</w:t>
      </w:r>
      <w:r w:rsidR="0064111E">
        <w:t>,</w:t>
      </w:r>
      <w:r w:rsidR="0064111E" w:rsidRPr="0064111E">
        <w:t>103</w:t>
      </w:r>
      <w:r w:rsidR="0064111E">
        <w:t>,</w:t>
      </w:r>
      <w:r w:rsidR="0064111E" w:rsidRPr="0064111E">
        <w:t>647</w:t>
      </w:r>
      <w:r w:rsidRPr="005D00C0">
        <w:t xml:space="preserve"> - quality controlled - 16S </w:t>
      </w:r>
      <w:commentRangeStart w:id="35"/>
      <w:del w:id="36" w:author="Anton Post" w:date="2018-05-21T12:31:00Z">
        <w:r w:rsidRPr="005D00C0" w:rsidDel="00101703">
          <w:delText xml:space="preserve">rDNA </w:delText>
        </w:r>
      </w:del>
      <w:ins w:id="37" w:author="Anton Post" w:date="2018-05-21T12:31:00Z">
        <w:r w:rsidR="00101703" w:rsidRPr="005D00C0">
          <w:t>r</w:t>
        </w:r>
        <w:r w:rsidR="00101703">
          <w:t>R</w:t>
        </w:r>
        <w:r w:rsidR="00101703" w:rsidRPr="005D00C0">
          <w:t xml:space="preserve">NA </w:t>
        </w:r>
        <w:commentRangeEnd w:id="35"/>
        <w:r w:rsidR="00101703">
          <w:rPr>
            <w:rStyle w:val="CommentReference"/>
          </w:rPr>
          <w:commentReference w:id="35"/>
        </w:r>
      </w:ins>
      <w:r w:rsidRPr="005D00C0">
        <w:t xml:space="preserve">gene amplicon sequences were analyzed from 42 rearing water, </w:t>
      </w:r>
      <w:r w:rsidR="005D00C0" w:rsidRPr="005D00C0">
        <w:t>24</w:t>
      </w:r>
      <w:r w:rsidRPr="005D00C0">
        <w:t xml:space="preserve"> tank biofilm </w:t>
      </w:r>
      <w:r w:rsidR="003C0CD2" w:rsidRPr="005D00C0">
        <w:t>swab</w:t>
      </w:r>
      <w:r w:rsidRPr="005D00C0">
        <w:t xml:space="preserve">, and 21 pooled larvae samples from three hatchery trials. </w:t>
      </w:r>
      <w:r w:rsidRPr="004D05C3">
        <w:t>There was an average of 20</w:t>
      </w:r>
      <w:r w:rsidR="00307397" w:rsidRPr="004D05C3">
        <w:t>8</w:t>
      </w:r>
      <w:r w:rsidRPr="004D05C3">
        <w:t>,</w:t>
      </w:r>
      <w:r w:rsidR="00307397" w:rsidRPr="004D05C3">
        <w:t>087</w:t>
      </w:r>
      <w:r w:rsidRPr="004D05C3">
        <w:t xml:space="preserve"> reads for each of the </w:t>
      </w:r>
      <w:r w:rsidR="00622D90" w:rsidRPr="004D05C3">
        <w:t>87</w:t>
      </w:r>
      <w:r w:rsidRPr="004D05C3">
        <w:t xml:space="preserve"> samples, </w:t>
      </w:r>
      <w:r w:rsidR="00C40697" w:rsidRPr="004D05C3">
        <w:t>ranging between 961-1,117,380</w:t>
      </w:r>
      <w:r w:rsidR="00C40697">
        <w:t xml:space="preserve"> </w:t>
      </w:r>
      <w:r>
        <w:t>depend</w:t>
      </w:r>
      <w:r w:rsidR="00C40697">
        <w:t>ing</w:t>
      </w:r>
      <w:r>
        <w:t xml:space="preserve"> on the sequencing method and sample type (Figure 1, top). Direct taxonomical classification resulted in the detection of 168 orders across 29 phyla in all samples. The most dominant phyla in the water community were </w:t>
      </w:r>
      <w:r w:rsidRPr="00ED7631">
        <w:rPr>
          <w:i/>
        </w:rPr>
        <w:t>Proteobacteria</w:t>
      </w:r>
      <w:r>
        <w:t xml:space="preserve"> (52.9% ± 6.3%), </w:t>
      </w:r>
      <w:r w:rsidRPr="00ED7631">
        <w:rPr>
          <w:i/>
        </w:rPr>
        <w:t>Bacteroidetes</w:t>
      </w:r>
      <w:r>
        <w:t xml:space="preserve"> (25.7% ± 9.8%), </w:t>
      </w:r>
      <w:r w:rsidRPr="00ED7631">
        <w:rPr>
          <w:i/>
        </w:rPr>
        <w:t>Cyanobacteria</w:t>
      </w:r>
      <w:r>
        <w:t xml:space="preserve"> (12.3% ± 9.8%), </w:t>
      </w:r>
      <w:r w:rsidRPr="00ED7631">
        <w:rPr>
          <w:i/>
        </w:rPr>
        <w:t>Actinobacteria</w:t>
      </w:r>
      <w:r>
        <w:t xml:space="preserve"> (5</w:t>
      </w:r>
      <w:r w:rsidRPr="00064AD7">
        <w:t xml:space="preserve">.4% ± 5.2%), and </w:t>
      </w:r>
      <w:r w:rsidRPr="00064AD7">
        <w:rPr>
          <w:i/>
        </w:rPr>
        <w:t>Planctomycetes</w:t>
      </w:r>
      <w:r w:rsidRPr="00064AD7">
        <w:t xml:space="preserve"> (1.8% ± 1.2%) (Figure 1, bottom). The larva</w:t>
      </w:r>
      <w:r w:rsidR="00C40697" w:rsidRPr="00064AD7">
        <w:t>l</w:t>
      </w:r>
      <w:r w:rsidRPr="00064AD7">
        <w:t xml:space="preserve"> samples were dominated by </w:t>
      </w:r>
      <w:r w:rsidRPr="00064AD7">
        <w:rPr>
          <w:i/>
        </w:rPr>
        <w:t>Proteobacteria</w:t>
      </w:r>
      <w:r w:rsidRPr="00064AD7">
        <w:t xml:space="preserve"> (87.3% ± 11.6%) and the swab samples by </w:t>
      </w:r>
      <w:r w:rsidRPr="00064AD7">
        <w:rPr>
          <w:i/>
        </w:rPr>
        <w:t>Proteobacteria</w:t>
      </w:r>
      <w:r w:rsidRPr="00064AD7">
        <w:t xml:space="preserve"> (6</w:t>
      </w:r>
      <w:r w:rsidR="00D60EF7" w:rsidRPr="00064AD7">
        <w:t>7</w:t>
      </w:r>
      <w:r w:rsidRPr="00064AD7">
        <w:t>.</w:t>
      </w:r>
      <w:r w:rsidR="00D60EF7" w:rsidRPr="00064AD7">
        <w:t>5</w:t>
      </w:r>
      <w:r w:rsidRPr="00064AD7">
        <w:t>% ±1</w:t>
      </w:r>
      <w:r w:rsidR="00C11DA9" w:rsidRPr="00064AD7">
        <w:t>6</w:t>
      </w:r>
      <w:r w:rsidRPr="00064AD7">
        <w:t>.</w:t>
      </w:r>
      <w:r w:rsidR="00C11DA9" w:rsidRPr="00064AD7">
        <w:t>6</w:t>
      </w:r>
      <w:r w:rsidRPr="00064AD7">
        <w:t xml:space="preserve">%), </w:t>
      </w:r>
      <w:r w:rsidRPr="00064AD7">
        <w:rPr>
          <w:i/>
        </w:rPr>
        <w:t>Cyanobacteria</w:t>
      </w:r>
      <w:r w:rsidRPr="00064AD7">
        <w:t xml:space="preserve"> (</w:t>
      </w:r>
      <w:r w:rsidR="00C11DA9" w:rsidRPr="00064AD7">
        <w:t>18</w:t>
      </w:r>
      <w:r w:rsidRPr="00064AD7">
        <w:t>.</w:t>
      </w:r>
      <w:r w:rsidR="00C11DA9" w:rsidRPr="00064AD7">
        <w:t>9</w:t>
      </w:r>
      <w:r w:rsidRPr="00064AD7">
        <w:t>% ± 1</w:t>
      </w:r>
      <w:r w:rsidR="00C11DA9" w:rsidRPr="00064AD7">
        <w:t>5</w:t>
      </w:r>
      <w:r w:rsidRPr="00064AD7">
        <w:t>.</w:t>
      </w:r>
      <w:r w:rsidR="00C11DA9" w:rsidRPr="00064AD7">
        <w:t>9</w:t>
      </w:r>
      <w:r w:rsidRPr="00064AD7">
        <w:t xml:space="preserve">%), and </w:t>
      </w:r>
      <w:r w:rsidRPr="00064AD7">
        <w:rPr>
          <w:i/>
        </w:rPr>
        <w:t>Bacteroidetes</w:t>
      </w:r>
      <w:r w:rsidRPr="00064AD7">
        <w:t xml:space="preserve"> (8.</w:t>
      </w:r>
      <w:r w:rsidR="00064AD7" w:rsidRPr="00064AD7">
        <w:t>4</w:t>
      </w:r>
      <w:r w:rsidRPr="00064AD7">
        <w:t>% ± 3.</w:t>
      </w:r>
      <w:r w:rsidR="00064AD7" w:rsidRPr="00064AD7">
        <w:t>8</w:t>
      </w:r>
      <w:r w:rsidRPr="00064AD7">
        <w:t>%).</w:t>
      </w:r>
      <w:r>
        <w:t xml:space="preserve"> </w:t>
      </w:r>
      <w:r w:rsidR="00321CAC">
        <w:t xml:space="preserve">There is a significant enrichment in </w:t>
      </w:r>
      <w:r w:rsidR="00F24D9E" w:rsidRPr="00F24D9E">
        <w:rPr>
          <w:i/>
        </w:rPr>
        <w:t>P</w:t>
      </w:r>
      <w:r w:rsidR="00321CAC" w:rsidRPr="00F24D9E">
        <w:rPr>
          <w:i/>
        </w:rPr>
        <w:t>roteobacteria</w:t>
      </w:r>
      <w:r w:rsidR="00321CAC">
        <w:t xml:space="preserve"> </w:t>
      </w:r>
      <w:r w:rsidR="00F24D9E">
        <w:t xml:space="preserve">in larval and swab samples, at the expense of </w:t>
      </w:r>
      <w:r w:rsidR="006811C1">
        <w:rPr>
          <w:i/>
        </w:rPr>
        <w:t>Bacteroidetes</w:t>
      </w:r>
      <w:r w:rsidR="00F24D9E">
        <w:t xml:space="preserve">. </w:t>
      </w:r>
    </w:p>
    <w:p w14:paraId="2A5CE002" w14:textId="683B93B0" w:rsidR="0026252E" w:rsidRDefault="0026252E" w:rsidP="0026252E">
      <w:r>
        <w:t xml:space="preserve">Simpson’s Diversity Index indicated </w:t>
      </w:r>
      <w:r w:rsidR="000D4827">
        <w:t xml:space="preserve">significantly </w:t>
      </w:r>
      <w:r>
        <w:t xml:space="preserve">higher diversity in rearing water samples from Trial 3 (0.878-0.924), than from Trials 1 (0.807-0.865) and 2 (0.795-0.908), due to the greater sequencing depth </w:t>
      </w:r>
      <w:r w:rsidR="000E7BC8">
        <w:t>and different 16S variable region</w:t>
      </w:r>
      <w:r>
        <w:t xml:space="preserve"> in </w:t>
      </w:r>
      <w:r w:rsidR="00594686">
        <w:t>Trial 3</w:t>
      </w:r>
      <w:r>
        <w:t xml:space="preserve"> (Figure 2</w:t>
      </w:r>
      <w:r w:rsidR="00F0390C">
        <w:t>, Figure S1</w:t>
      </w:r>
      <w:r>
        <w:t>). There was no</w:t>
      </w:r>
      <w:r w:rsidR="00015F54">
        <w:t xml:space="preserve"> significant</w:t>
      </w:r>
      <w:r>
        <w:t xml:space="preserve"> difference </w:t>
      </w:r>
      <w:r w:rsidR="00015F54">
        <w:t>between control and treated samples</w:t>
      </w:r>
      <w:r w:rsidR="005B44A6">
        <w:t xml:space="preserve"> at each </w:t>
      </w:r>
      <w:r w:rsidR="00754E24">
        <w:t>timepoint</w:t>
      </w:r>
      <w:r w:rsidR="00DC26E8">
        <w:t xml:space="preserve"> per sample type</w:t>
      </w:r>
      <w:r w:rsidR="00684303">
        <w:t xml:space="preserve"> (</w:t>
      </w:r>
      <w:r w:rsidR="000A67BA">
        <w:t>T</w:t>
      </w:r>
      <w:r w:rsidR="00684303">
        <w:t>-test, p</w:t>
      </w:r>
      <w:r w:rsidR="00F25B55">
        <w:t>&gt;</w:t>
      </w:r>
      <w:r w:rsidR="00684303">
        <w:t>0.05)</w:t>
      </w:r>
      <w:r w:rsidR="00015F54">
        <w:t xml:space="preserve">. </w:t>
      </w:r>
      <w:r w:rsidR="0039700E">
        <w:t xml:space="preserve">However, there were significant increases in </w:t>
      </w:r>
      <w:r w:rsidR="00D06A1C">
        <w:t xml:space="preserve">bacterial </w:t>
      </w:r>
      <w:r w:rsidR="0039700E">
        <w:t>diversity over time</w:t>
      </w:r>
      <w:r w:rsidR="00111ED0">
        <w:t xml:space="preserve"> in the rearing water in Trials 2 and 3</w:t>
      </w:r>
      <w:r w:rsidR="00C27630">
        <w:t xml:space="preserve"> (T-test, p&lt;0.05)</w:t>
      </w:r>
      <w:r w:rsidR="00111ED0">
        <w:t>, and the oyster larvae and biofilm swabs in Trial 1</w:t>
      </w:r>
      <w:r w:rsidR="000A67BA">
        <w:t xml:space="preserve"> </w:t>
      </w:r>
      <w:r w:rsidR="00F25B55">
        <w:t>(T-test, p&lt;0.001</w:t>
      </w:r>
      <w:r w:rsidR="000A67BA">
        <w:t>)</w:t>
      </w:r>
      <w:r w:rsidR="00111ED0">
        <w:t>.</w:t>
      </w:r>
      <w:r w:rsidR="00781820">
        <w:t xml:space="preserve"> </w:t>
      </w:r>
      <w:r w:rsidR="00046437">
        <w:t xml:space="preserve">The rearing water </w:t>
      </w:r>
      <w:r w:rsidR="00EA786A">
        <w:t>has significantly higher diversity than the oyster larvae and biofilm swab samples</w:t>
      </w:r>
      <w:r w:rsidR="00171FE8">
        <w:t xml:space="preserve"> (T-test, p&lt;0.05)</w:t>
      </w:r>
      <w:r w:rsidR="00EA786A">
        <w:t xml:space="preserve">. </w:t>
      </w:r>
      <w:r w:rsidR="00ED451E">
        <w:t xml:space="preserve">This indicates specific selection of larval and biofilm colonizers from the more diverse rearing water community. </w:t>
      </w:r>
      <w:r w:rsidR="00781820">
        <w:t>Overall,</w:t>
      </w:r>
      <w:r>
        <w:t xml:space="preserve"> there was very high variability among replicate samples</w:t>
      </w:r>
      <w:r w:rsidR="00482629">
        <w:t xml:space="preserve"> </w:t>
      </w:r>
      <w:r w:rsidR="00666A83">
        <w:t xml:space="preserve">from each timepoint and treatment </w:t>
      </w:r>
      <w:r w:rsidR="00482629">
        <w:t>(Figure 2</w:t>
      </w:r>
      <w:r w:rsidR="00941F62">
        <w:t>, Figure</w:t>
      </w:r>
      <w:r w:rsidR="00FF3082">
        <w:t xml:space="preserve"> S2</w:t>
      </w:r>
      <w:r w:rsidR="00482629">
        <w:t>)</w:t>
      </w:r>
      <w:r>
        <w:t xml:space="preserve">. </w:t>
      </w:r>
    </w:p>
    <w:p w14:paraId="07693A6E" w14:textId="72C4FEC0" w:rsidR="00EC77C6" w:rsidRDefault="0026252E" w:rsidP="0026252E">
      <w:pPr>
        <w:rPr>
          <w:highlight w:val="yellow"/>
        </w:rPr>
      </w:pPr>
      <w:r>
        <w:t>However, the bacterial community structures of the water and oyster larvae samples were significantly different (Bray-Curtis, k=2, 95% confidence) in both Trial 1 and Trial 2 (</w:t>
      </w:r>
      <w:r w:rsidRPr="00F72F36">
        <w:t>Figure 3</w:t>
      </w:r>
      <w:r>
        <w:t>a</w:t>
      </w:r>
      <w:r w:rsidRPr="00F72F36">
        <w:t>).</w:t>
      </w:r>
      <w:r>
        <w:t xml:space="preserve"> The</w:t>
      </w:r>
      <w:r w:rsidR="00897DE4">
        <w:t xml:space="preserve"> </w:t>
      </w:r>
      <w:r w:rsidR="00942692">
        <w:t xml:space="preserve">community structure of </w:t>
      </w:r>
      <w:r>
        <w:t>microbiome</w:t>
      </w:r>
      <w:r w:rsidR="00942692">
        <w:t>s</w:t>
      </w:r>
      <w:r>
        <w:t xml:space="preserve"> </w:t>
      </w:r>
      <w:r w:rsidR="00897DE4">
        <w:t xml:space="preserve">in tank biofilms (swab samples) </w:t>
      </w:r>
      <w:r>
        <w:t>was not significantly different from either the water or oyster larvae samples</w:t>
      </w:r>
      <w:r w:rsidR="000D4D99">
        <w:t>, suggesting an intermediate</w:t>
      </w:r>
      <w:r w:rsidR="008808DD">
        <w:t xml:space="preserve"> microbiome</w:t>
      </w:r>
      <w:r w:rsidR="000D4D99">
        <w:t xml:space="preserve"> </w:t>
      </w:r>
      <w:r w:rsidR="000D4D99">
        <w:lastRenderedPageBreak/>
        <w:t>stage</w:t>
      </w:r>
      <w:r>
        <w:t xml:space="preserve">. Bacterial communities in the rearing water were significantly different between sampling timepoints (Bray-Curtis, k=2, 95% confidence) in all three Trials (Figure 3b). These results suggest that oyster larvae in oyster hatcheries have dynamically developing microbiomes, </w:t>
      </w:r>
      <w:r w:rsidR="00EC77C6" w:rsidRPr="001A49BA">
        <w:t>despite the consistency</w:t>
      </w:r>
      <w:r w:rsidR="00427B70" w:rsidRPr="00427B70">
        <w:t xml:space="preserve"> </w:t>
      </w:r>
      <w:r w:rsidR="00427B70">
        <w:t>of the bacterial</w:t>
      </w:r>
      <w:r w:rsidR="00427B70" w:rsidRPr="001A49BA">
        <w:t xml:space="preserve"> community</w:t>
      </w:r>
      <w:r w:rsidR="00EC77C6" w:rsidRPr="001A49BA">
        <w:t xml:space="preserve"> in the inflow </w:t>
      </w:r>
      <w:commentRangeStart w:id="38"/>
      <w:commentRangeStart w:id="39"/>
      <w:r w:rsidR="00EC77C6" w:rsidRPr="001A49BA">
        <w:t>seawater</w:t>
      </w:r>
      <w:commentRangeEnd w:id="38"/>
      <w:r w:rsidR="000E2FA7">
        <w:rPr>
          <w:rStyle w:val="CommentReference"/>
        </w:rPr>
        <w:commentReference w:id="38"/>
      </w:r>
      <w:commentRangeEnd w:id="39"/>
      <w:r w:rsidR="004A0D42">
        <w:rPr>
          <w:rStyle w:val="CommentReference"/>
        </w:rPr>
        <w:commentReference w:id="39"/>
      </w:r>
      <w:r w:rsidR="00EC77C6" w:rsidRPr="001A49BA">
        <w:t>.</w:t>
      </w:r>
    </w:p>
    <w:p w14:paraId="653E4FD1" w14:textId="4BC932AB" w:rsidR="001444D0" w:rsidRDefault="00BF57B9" w:rsidP="001444D0">
      <w:pPr>
        <w:pStyle w:val="Heading2"/>
      </w:pPr>
      <w:r>
        <w:t xml:space="preserve">Effects of the </w:t>
      </w:r>
      <w:r w:rsidR="001444D0">
        <w:t xml:space="preserve">Probiotic on the </w:t>
      </w:r>
      <w:r w:rsidR="00192704">
        <w:t>S</w:t>
      </w:r>
      <w:r w:rsidR="008E49A4">
        <w:t xml:space="preserve">elected </w:t>
      </w:r>
      <w:r w:rsidR="00192704">
        <w:t>M</w:t>
      </w:r>
      <w:r w:rsidR="008E49A4">
        <w:t xml:space="preserve">embers of the </w:t>
      </w:r>
      <w:r w:rsidR="00192704">
        <w:t>B</w:t>
      </w:r>
      <w:r w:rsidR="008E49A4">
        <w:t xml:space="preserve">acterial </w:t>
      </w:r>
      <w:r w:rsidR="00192704">
        <w:t>C</w:t>
      </w:r>
      <w:r w:rsidR="008E49A4">
        <w:t>ommunity</w:t>
      </w:r>
    </w:p>
    <w:p w14:paraId="53DE250E" w14:textId="21FFD872" w:rsidR="00D4024E" w:rsidRPr="00F40F23" w:rsidRDefault="0028502E" w:rsidP="00D4024E">
      <w:r>
        <w:t xml:space="preserve">We were able to detect the administered </w:t>
      </w:r>
      <w:r w:rsidRPr="00332233">
        <w:rPr>
          <w:i/>
        </w:rPr>
        <w:t>Bacillus</w:t>
      </w:r>
      <w:r>
        <w:t xml:space="preserve"> probiotic among the 16S rDNA sequences in all probiotic-treated samples</w:t>
      </w:r>
      <w:r w:rsidR="00E1574B">
        <w:t xml:space="preserve"> based on changes in read abundance</w:t>
      </w:r>
      <w:r>
        <w:t xml:space="preserve">. By the final sampling day, </w:t>
      </w:r>
      <w:r>
        <w:rPr>
          <w:i/>
        </w:rPr>
        <w:t>Bacillus</w:t>
      </w:r>
      <w:r>
        <w:t xml:space="preserve"> spp. reads in the probiotic-treated water samples were </w:t>
      </w:r>
      <w:r w:rsidR="00433937">
        <w:t>significantly more a</w:t>
      </w:r>
      <w:r>
        <w:t>bundant than in the control samples in all three Trials (Figure 4a</w:t>
      </w:r>
      <w:r w:rsidR="00A23E33">
        <w:t>, T-test p&lt;0.05</w:t>
      </w:r>
      <w:r>
        <w:t xml:space="preserve">). Additionally, the number of </w:t>
      </w:r>
      <w:r w:rsidRPr="003D0C83">
        <w:rPr>
          <w:i/>
        </w:rPr>
        <w:t>Bacillus</w:t>
      </w:r>
      <w:r>
        <w:t xml:space="preserve"> spp. </w:t>
      </w:r>
      <w:r w:rsidRPr="00407BF7">
        <w:t>reads</w:t>
      </w:r>
      <w:r>
        <w:t xml:space="preserve"> </w:t>
      </w:r>
      <w:r w:rsidR="00933FF4">
        <w:t xml:space="preserve">significantly </w:t>
      </w:r>
      <w:commentRangeStart w:id="40"/>
      <w:commentRangeStart w:id="41"/>
      <w:r w:rsidR="00D4024E">
        <w:t xml:space="preserve">increased </w:t>
      </w:r>
      <w:commentRangeEnd w:id="40"/>
      <w:r w:rsidR="00F55D63">
        <w:rPr>
          <w:rStyle w:val="CommentReference"/>
        </w:rPr>
        <w:commentReference w:id="40"/>
      </w:r>
      <w:commentRangeEnd w:id="41"/>
      <w:r w:rsidR="008A3E93">
        <w:rPr>
          <w:rStyle w:val="CommentReference"/>
        </w:rPr>
        <w:commentReference w:id="41"/>
      </w:r>
      <w:r w:rsidR="00D4024E">
        <w:t>over time in the probiotic-treated tanks in Trial 3</w:t>
      </w:r>
      <w:r w:rsidR="003647CC">
        <w:t xml:space="preserve"> (T-test, p&lt;0.05)</w:t>
      </w:r>
      <w:r w:rsidR="00D4024E">
        <w:t xml:space="preserve">. </w:t>
      </w:r>
      <w:r w:rsidR="002715A0">
        <w:t xml:space="preserve">This increase in </w:t>
      </w:r>
      <w:r w:rsidR="002715A0" w:rsidRPr="002715A0">
        <w:rPr>
          <w:i/>
        </w:rPr>
        <w:t>Bacillus</w:t>
      </w:r>
      <w:r w:rsidR="002715A0">
        <w:t xml:space="preserve"> spp. reads at the final timepoint is due to </w:t>
      </w:r>
      <w:r w:rsidR="00BB7C92">
        <w:t xml:space="preserve">natural mortality </w:t>
      </w:r>
      <w:r w:rsidR="002715A0">
        <w:t>in larvae</w:t>
      </w:r>
      <w:r w:rsidR="00BB7C92">
        <w:t xml:space="preserve"> over time, </w:t>
      </w:r>
      <w:r w:rsidR="00EE43FA">
        <w:t>with</w:t>
      </w:r>
      <w:r w:rsidR="00BB7C92">
        <w:t xml:space="preserve"> a consistent daily dosage of the probiotic.</w:t>
      </w:r>
      <w:r w:rsidR="002715A0">
        <w:t xml:space="preserve"> </w:t>
      </w:r>
      <w:r w:rsidR="003A2918" w:rsidRPr="002715A0">
        <w:t>The</w:t>
      </w:r>
      <w:r w:rsidR="003A2918">
        <w:t xml:space="preserve"> number of </w:t>
      </w:r>
      <w:proofErr w:type="spellStart"/>
      <w:r w:rsidR="003A2918">
        <w:rPr>
          <w:i/>
        </w:rPr>
        <w:t>Oceanospirillales</w:t>
      </w:r>
      <w:proofErr w:type="spellEnd"/>
      <w:r w:rsidR="003A2918">
        <w:t xml:space="preserve"> reads, a </w:t>
      </w:r>
      <w:proofErr w:type="spellStart"/>
      <w:r w:rsidR="003A2918">
        <w:t>mollusc</w:t>
      </w:r>
      <w:proofErr w:type="spellEnd"/>
      <w:r w:rsidR="003A2918">
        <w:t xml:space="preserve"> symbiont, was significantly more abundant (</w:t>
      </w:r>
      <w:r w:rsidR="000B18DC">
        <w:t>19.7-33.6%</w:t>
      </w:r>
      <w:r w:rsidR="003A2918">
        <w:t>) in probiotic-treated rearing water compared to control water in Trial 3 (Figure 4b, T-test p&lt;0.05).</w:t>
      </w:r>
      <w:commentRangeStart w:id="43"/>
      <w:commentRangeStart w:id="44"/>
      <w:commentRangeStart w:id="45"/>
      <w:r w:rsidR="00D4024E">
        <w:t xml:space="preserve"> </w:t>
      </w:r>
      <w:r w:rsidR="00495408">
        <w:t>T</w:t>
      </w:r>
      <w:r w:rsidR="00D4024E">
        <w:t xml:space="preserve">he abundance </w:t>
      </w:r>
      <w:r w:rsidR="00CB57DE">
        <w:t xml:space="preserve">of </w:t>
      </w:r>
      <w:proofErr w:type="spellStart"/>
      <w:r w:rsidR="00CB57DE">
        <w:rPr>
          <w:i/>
        </w:rPr>
        <w:t>Oceanospirillales</w:t>
      </w:r>
      <w:proofErr w:type="spellEnd"/>
      <w:r w:rsidR="00CB57DE">
        <w:t xml:space="preserve"> reads </w:t>
      </w:r>
      <w:r w:rsidR="00D4024E">
        <w:t xml:space="preserve">decreased </w:t>
      </w:r>
      <w:r w:rsidR="001C0A6F">
        <w:t xml:space="preserve">by </w:t>
      </w:r>
      <w:r w:rsidR="00E66B85">
        <w:t xml:space="preserve">41.4-61.7% </w:t>
      </w:r>
      <w:r w:rsidR="00D4024E">
        <w:t>over time in all Trials (Figure 4b</w:t>
      </w:r>
      <w:r w:rsidR="007C7B90">
        <w:t>, T-test p&lt;0.05</w:t>
      </w:r>
      <w:r w:rsidR="00D4024E">
        <w:t xml:space="preserve">). </w:t>
      </w:r>
      <w:commentRangeEnd w:id="43"/>
      <w:r w:rsidR="00CE50C8">
        <w:rPr>
          <w:rStyle w:val="CommentReference"/>
        </w:rPr>
        <w:commentReference w:id="43"/>
      </w:r>
      <w:commentRangeEnd w:id="44"/>
      <w:r w:rsidR="0097082A">
        <w:rPr>
          <w:rStyle w:val="CommentReference"/>
        </w:rPr>
        <w:commentReference w:id="44"/>
      </w:r>
      <w:commentRangeEnd w:id="45"/>
      <w:r w:rsidR="00BA1850">
        <w:rPr>
          <w:rStyle w:val="CommentReference"/>
        </w:rPr>
        <w:commentReference w:id="45"/>
      </w:r>
      <w:r w:rsidR="00D4024E">
        <w:t xml:space="preserve">Although there were changes in </w:t>
      </w:r>
      <w:proofErr w:type="spellStart"/>
      <w:r w:rsidR="00810C32">
        <w:rPr>
          <w:i/>
        </w:rPr>
        <w:t>Oceanospirillales</w:t>
      </w:r>
      <w:proofErr w:type="spellEnd"/>
      <w:r w:rsidR="00810C32">
        <w:t xml:space="preserve"> and </w:t>
      </w:r>
      <w:r w:rsidR="00810C32">
        <w:rPr>
          <w:i/>
        </w:rPr>
        <w:t xml:space="preserve">Bacillus </w:t>
      </w:r>
      <w:r w:rsidR="00810C32">
        <w:t xml:space="preserve">spp., </w:t>
      </w:r>
      <w:r w:rsidR="00D4024E">
        <w:t>the overall bacterial communities were not significantly different with probiotic treatment (Figure 3c).</w:t>
      </w:r>
    </w:p>
    <w:p w14:paraId="360B1AFF" w14:textId="22B87D32" w:rsidR="00736D17" w:rsidRDefault="00FF26D4" w:rsidP="00D4024E">
      <w:r>
        <w:t xml:space="preserve">Since </w:t>
      </w:r>
      <w:r w:rsidRPr="007B4F1D">
        <w:rPr>
          <w:i/>
        </w:rPr>
        <w:t>Vibrio</w:t>
      </w:r>
      <w:r>
        <w:t xml:space="preserve"> spp. is </w:t>
      </w:r>
      <w:r w:rsidR="00D4024E">
        <w:t xml:space="preserve">a </w:t>
      </w:r>
      <w:proofErr w:type="spellStart"/>
      <w:r>
        <w:t>taxon</w:t>
      </w:r>
      <w:proofErr w:type="spellEnd"/>
      <w:r>
        <w:t xml:space="preserve"> that comprises a</w:t>
      </w:r>
      <w:r w:rsidR="00D4024E">
        <w:t xml:space="preserve"> </w:t>
      </w:r>
      <w:r>
        <w:t xml:space="preserve">significant number </w:t>
      </w:r>
      <w:r w:rsidR="00D4024E">
        <w:t>of larval oyster pathogens</w:t>
      </w:r>
      <w:r w:rsidR="002F0436">
        <w:t xml:space="preserve"> </w:t>
      </w:r>
      <w:r w:rsidR="002F0436">
        <w:fldChar w:fldCharType="begin" w:fldLock="1"/>
      </w:r>
      <w:r w:rsidR="002D630D">
        <w:instrText>ADDIN CSL_CITATION { "citationItems" : [ { "id" : "ITEM-1", "itemData" : { "DOI" : "10.1128/AEM.02930-14", "ISSN" : "10985336", "PMID" : "25344234", "abstract" : "Vibrio tubiashii is reported to be a bacterial pathogen of larval Eastern oysters (Crassostrea virginica) and Pacific oysters (Crassostrea gigas) and has been associated with major hatchery crashes, causing shortages in seed oysters for commercial shellfish producers. Another bacterium, Vibrio coralliilyticus, a well-known coral pathogen, has recently been shown to elicit mortality in fish and shellfish. Several strains of V. coralliilyticus, such as ATCC 19105 and Pacific isolates RE22 and RE98, were misidentified as V. tubiashii until recently. We compared the mortalities caused by two V. tubiashii and four V. coralliilyticus strains in Eastern and Pacific oyster larvae. The 50% lethal dose (LD50) of V. coralliilyticus in Eastern oysters (defined here as the dose required to kill 50% of the population in 6 days) ranged from 1.1 \u00d7 10(4) to 3.0 \u00d7 10(4) CFU/ml seawater; strains RE98 and RE22 were the most virulent. This study shows that V. coralliilyticus causes mortality in Eastern oyster larvae. Results for Pacific oysters were similar, with LD50s between 1.2 \u00d7 10(4) and 4.0 \u00d7 10(4) CFU/ml. Vibrio tubiashii ATCC 19106 and ATCC 19109 were highly infectious toward Eastern oyster larvae but were essentially nonpathogenic toward healthy Pacific oyster larvae at dosages of \u22651.1 \u00d7 10(4) CFU/ml. These data, coupled with the fact that several isolates originally thought to be V. tubiashii are actually V. coralliilyticus, suggest that V. coralliilyticus has been a more significant pathogen for larval bivalve shellfish than V. tubiashii, particularly on the U.S. West Coast, contributing to substantial hatchery-associated morbidity and mortality in recent years.", "author" : [ { "dropping-particle" : "", "family" : "Richards", "given" : "Gary P.", "non-dropping-particle" : "", "parse-names" : false, "suffix" : "" }, { "dropping-particle" : "", "family" : "Watson", "given" : "Michael A.", "non-dropping-particle" : "", "parse-names" : false, "suffix" : "" }, { "dropping-particle" : "", "family" : "Needleman", "given" : "David S.", "non-dropping-particle" : "", "parse-names" : false, "suffix" : "" }, { "dropping-particle" : "", "family" : "Church", "given" : "Karlee M.", "non-dropping-particle" : "", "parse-names" : false, "suffix" : "" }, { "dropping-particle" : "", "family" : "H\u00e4se", "given" : "Claudia C.", "non-dropping-particle" : "", "parse-names" : false, "suffix" : "" } ], "container-title" : "Applied and Environmental Microbiology", "editor" : [ { "dropping-particle" : "", "family" : "Griffiths", "given" : "M. W.", "non-dropping-particle" : "", "parse-names" : false, "suffix" : "" } ], "id" : "ITEM-1", "issue" : "1", "issued" : { "date-parts" : [ [ "2015", "1", "1" ] ] }, "page" : "292-297", "title" : "Mortalities of Eastern And Pacific oyster larvae caused by the pathogens Vibrio coralliilyticus and Vibrio tubiashii", "type" : "article-journal", "volume" : "81" }, "uris" : [ "http://www.mendeley.com/documents/?uuid=25b30307-f7a4-3e49-856a-08a86ef07717" ] }, { "id" : "ITEM-2",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"ITEM-2",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"id" : "ITEM-3",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"ITEM-3", "issue" : "7", "issued" : { "date-parts" : [ [ "2016", "7" ] ] }, "page" : "568-580", "title" : "Oysters and Vibrios as a Model for Disease Dynamics in Wild Animals", "type" : "article", "volume" : "24" }, "uris" : [ "http://www.mendeley.com/documents/?uuid=efe431d3-55ad-3c7a-9973-abba1673f7e0" ] } ], "mendeley" : { "formattedCitation" : "(Elston et al., 1981; Le Roux et al., 2016; Richards et al., 2015a)", "plainTextFormattedCitation" : "(Elston et al., 1981; Le Roux et al., 2016; Richards et al., 2015a)", "previouslyFormattedCitation" : "(Elston et al., 1981; Le Roux et al., 2016; Richards et al., 2015a)" }, "properties" : {  }, "schema" : "https://github.com/citation-style-language/schema/raw/master/csl-citation.json" }</w:instrText>
      </w:r>
      <w:r w:rsidR="002F0436">
        <w:fldChar w:fldCharType="separate"/>
      </w:r>
      <w:r w:rsidR="009E6FBA" w:rsidRPr="009E6FBA">
        <w:rPr>
          <w:noProof/>
        </w:rPr>
        <w:t>(Elston et al., 1981; Le Roux et al., 2016; Richards et al., 2015a)</w:t>
      </w:r>
      <w:r w:rsidR="002F0436">
        <w:fldChar w:fldCharType="end"/>
      </w:r>
      <w:r w:rsidR="00D4024E">
        <w:t xml:space="preserve">, </w:t>
      </w:r>
      <w:r>
        <w:t xml:space="preserve">we evaluated the </w:t>
      </w:r>
      <w:r w:rsidR="00D4024E">
        <w:t xml:space="preserve">changes in </w:t>
      </w:r>
      <w:r w:rsidR="00D4024E">
        <w:rPr>
          <w:i/>
        </w:rPr>
        <w:t>Vibrio</w:t>
      </w:r>
      <w:r w:rsidR="00D4024E">
        <w:t xml:space="preserve"> spp. reads</w:t>
      </w:r>
      <w:r>
        <w:t xml:space="preserve"> over time in the various experiments</w:t>
      </w:r>
      <w:r w:rsidR="00D4024E">
        <w:t xml:space="preserve">. In Trial 1, the number of </w:t>
      </w:r>
      <w:r w:rsidR="00D4024E">
        <w:rPr>
          <w:i/>
        </w:rPr>
        <w:t>Vibrio</w:t>
      </w:r>
      <w:r w:rsidR="00D4024E">
        <w:t xml:space="preserve"> spp. reads in the oyster larvae</w:t>
      </w:r>
      <w:r w:rsidR="00946222">
        <w:t>, biofilm swabs, and rearing water samples</w:t>
      </w:r>
      <w:r w:rsidR="00D4024E">
        <w:t xml:space="preserve"> </w:t>
      </w:r>
      <w:r w:rsidR="005B43DD">
        <w:t>significantly</w:t>
      </w:r>
      <w:r w:rsidR="00D4024E">
        <w:t xml:space="preserve"> decreased over time (Figure 5, Figure S</w:t>
      </w:r>
      <w:r w:rsidR="00CE47B2">
        <w:t>3</w:t>
      </w:r>
      <w:r w:rsidR="00946222">
        <w:t>, T-test p&lt;0.05</w:t>
      </w:r>
      <w:r w:rsidR="00D4024E">
        <w:t xml:space="preserve">). </w:t>
      </w:r>
      <w:r w:rsidR="00D4024E">
        <w:rPr>
          <w:i/>
        </w:rPr>
        <w:t>Vibrio</w:t>
      </w:r>
      <w:r w:rsidR="00D4024E">
        <w:t xml:space="preserve"> spp. reads </w:t>
      </w:r>
      <w:r w:rsidR="00FB7F9C">
        <w:t>were significantly more abundant in the larvae, than</w:t>
      </w:r>
      <w:r w:rsidR="00D4024E">
        <w:t xml:space="preserve"> in the biofilm swabs on Day 12</w:t>
      </w:r>
      <w:r w:rsidR="00EC402D">
        <w:t xml:space="preserve"> and </w:t>
      </w:r>
      <w:r w:rsidR="00D4024E">
        <w:t>a</w:t>
      </w:r>
      <w:r w:rsidR="00EC402D">
        <w:t>ll</w:t>
      </w:r>
      <w:r w:rsidR="00D4024E">
        <w:t xml:space="preserve"> of the water samples</w:t>
      </w:r>
      <w:r w:rsidR="00FB7F9C">
        <w:t>.</w:t>
      </w:r>
      <w:r w:rsidR="00164D16">
        <w:t xml:space="preserve"> </w:t>
      </w:r>
      <w:r w:rsidR="00276F7D">
        <w:t>T</w:t>
      </w:r>
      <w:r w:rsidR="00164D16">
        <w:t>he</w:t>
      </w:r>
      <w:r w:rsidR="00276F7D">
        <w:t xml:space="preserve"> Simpson’s Index of</w:t>
      </w:r>
      <w:r w:rsidR="00164D16">
        <w:t xml:space="preserve"> </w:t>
      </w:r>
      <w:r w:rsidR="007928F5">
        <w:t>D</w:t>
      </w:r>
      <w:r w:rsidR="00164D16">
        <w:t>iversity did not show significant change between treatments</w:t>
      </w:r>
      <w:r w:rsidR="00276F7D">
        <w:t xml:space="preserve"> in the larvae or biofilm samples. </w:t>
      </w:r>
      <w:r w:rsidR="00D4024E">
        <w:t xml:space="preserve">However, the diversity of the </w:t>
      </w:r>
      <w:r w:rsidR="00D4024E">
        <w:rPr>
          <w:i/>
        </w:rPr>
        <w:t>Vibrio</w:t>
      </w:r>
      <w:r w:rsidR="00D4024E">
        <w:t xml:space="preserve"> spp. in the swab samples was the highest overall, and </w:t>
      </w:r>
      <w:r w:rsidR="008E6099">
        <w:t>significantly increased from</w:t>
      </w:r>
      <w:r w:rsidR="00D4024E">
        <w:t xml:space="preserve"> Day 5</w:t>
      </w:r>
      <w:r w:rsidR="008E6099">
        <w:t xml:space="preserve"> to Day 12 (T-test, p&lt;0.0</w:t>
      </w:r>
      <w:r w:rsidR="005954B8">
        <w:t>01</w:t>
      </w:r>
      <w:r w:rsidR="008E6099">
        <w:t>)</w:t>
      </w:r>
      <w:r w:rsidR="00D4024E">
        <w:t xml:space="preserve">. </w:t>
      </w:r>
      <w:r w:rsidR="00D4024E">
        <w:rPr>
          <w:i/>
        </w:rPr>
        <w:t>Vibrio</w:t>
      </w:r>
      <w:r w:rsidR="00D4024E">
        <w:t xml:space="preserve"> spp. </w:t>
      </w:r>
      <w:r w:rsidR="00451E26">
        <w:t xml:space="preserve">diversity </w:t>
      </w:r>
      <w:r w:rsidR="00D4024E">
        <w:t>in the rearing water samples</w:t>
      </w:r>
      <w:r w:rsidR="006A7DDD">
        <w:t xml:space="preserve"> also significantly</w:t>
      </w:r>
      <w:r w:rsidR="00D4024E">
        <w:t xml:space="preserve"> increased over </w:t>
      </w:r>
      <w:r w:rsidR="00E136D3">
        <w:t>time and</w:t>
      </w:r>
      <w:r w:rsidR="00D4024E">
        <w:t xml:space="preserve"> increased more in the treated than the control</w:t>
      </w:r>
      <w:r w:rsidR="00D4024E" w:rsidRPr="008A7023">
        <w:t xml:space="preserve"> </w:t>
      </w:r>
      <w:r w:rsidR="00D4024E">
        <w:t>samples</w:t>
      </w:r>
      <w:r w:rsidR="004B495B">
        <w:t xml:space="preserve"> (T-test, p&lt;0.01)</w:t>
      </w:r>
      <w:r w:rsidR="00D4024E">
        <w:t xml:space="preserve">. This trend </w:t>
      </w:r>
      <w:r w:rsidR="00B47138">
        <w:t>was</w:t>
      </w:r>
      <w:r w:rsidR="00D4024E">
        <w:t xml:space="preserve"> further confirmed in the water samples from Trials 2 and 3 (Figure S</w:t>
      </w:r>
      <w:r w:rsidR="00CE47B2">
        <w:t>4</w:t>
      </w:r>
      <w:r w:rsidR="00D4024E">
        <w:t xml:space="preserve">). </w:t>
      </w:r>
    </w:p>
    <w:p w14:paraId="6C45A9E8" w14:textId="6CF5A474" w:rsidR="00D61475" w:rsidRPr="00D4024E" w:rsidRDefault="00D4024E" w:rsidP="00D4024E">
      <w:r>
        <w:t xml:space="preserve">In Trial 3, </w:t>
      </w:r>
      <w:proofErr w:type="spellStart"/>
      <w:r>
        <w:t>oligotyping</w:t>
      </w:r>
      <w:proofErr w:type="spellEnd"/>
      <w:r w:rsidR="00451E26">
        <w:t xml:space="preserve"> - a method that detects genetic variants within a </w:t>
      </w:r>
      <w:proofErr w:type="spellStart"/>
      <w:r w:rsidR="00451E26">
        <w:t>taxon</w:t>
      </w:r>
      <w:proofErr w:type="spellEnd"/>
      <w:r w:rsidR="00451E26">
        <w:t xml:space="preserve"> -</w:t>
      </w:r>
      <w:r>
        <w:t xml:space="preserve"> of </w:t>
      </w:r>
      <w:r>
        <w:rPr>
          <w:i/>
        </w:rPr>
        <w:t>Vibrio</w:t>
      </w:r>
      <w:r>
        <w:t xml:space="preserve"> spp.</w:t>
      </w:r>
      <w:r w:rsidR="00451E26">
        <w:t xml:space="preserve"> reads</w:t>
      </w:r>
      <w:r>
        <w:t xml:space="preserve"> in the water samples show</w:t>
      </w:r>
      <w:r w:rsidR="00451E26">
        <w:t>ed</w:t>
      </w:r>
      <w:r>
        <w:t xml:space="preserve"> changes in the overall composition of the </w:t>
      </w:r>
      <w:r>
        <w:rPr>
          <w:i/>
        </w:rPr>
        <w:t>Vibrio</w:t>
      </w:r>
      <w:r>
        <w:t xml:space="preserve"> community </w:t>
      </w:r>
      <w:r w:rsidR="00451E26">
        <w:t xml:space="preserve">over </w:t>
      </w:r>
      <w:r>
        <w:t xml:space="preserve">time and </w:t>
      </w:r>
      <w:r w:rsidR="00451E26">
        <w:t xml:space="preserve">by </w:t>
      </w:r>
      <w:r>
        <w:t xml:space="preserve">treatment (Figure 6). On Day 5, the probiotic treated tanks </w:t>
      </w:r>
      <w:r w:rsidR="00B00012">
        <w:t xml:space="preserve">were </w:t>
      </w:r>
      <w:r>
        <w:t xml:space="preserve">dominated by </w:t>
      </w:r>
      <w:proofErr w:type="spellStart"/>
      <w:r w:rsidR="00174B53">
        <w:t>oligotypes</w:t>
      </w:r>
      <w:proofErr w:type="spellEnd"/>
      <w:r w:rsidR="006151EA">
        <w:t xml:space="preserve"> closely related to</w:t>
      </w:r>
      <w:r w:rsidR="00174B53">
        <w:t xml:space="preserve"> </w:t>
      </w:r>
      <w:r w:rsidRPr="00754A42">
        <w:rPr>
          <w:i/>
        </w:rPr>
        <w:t xml:space="preserve">Vibrio </w:t>
      </w:r>
      <w:proofErr w:type="spellStart"/>
      <w:r w:rsidRPr="00754A42">
        <w:rPr>
          <w:i/>
        </w:rPr>
        <w:t>alginolyticus</w:t>
      </w:r>
      <w:proofErr w:type="spellEnd"/>
      <w:r>
        <w:t xml:space="preserve"> WW1 and </w:t>
      </w:r>
      <w:proofErr w:type="spellStart"/>
      <w:r w:rsidRPr="00754A42">
        <w:rPr>
          <w:i/>
        </w:rPr>
        <w:t>Halovibrio</w:t>
      </w:r>
      <w:proofErr w:type="spellEnd"/>
      <w:r>
        <w:t xml:space="preserve"> sp. 5F5, and the control tanks </w:t>
      </w:r>
      <w:r w:rsidR="00B00012">
        <w:t xml:space="preserve">were </w:t>
      </w:r>
      <w:r>
        <w:t>dominated by</w:t>
      </w:r>
      <w:r w:rsidR="002E467F">
        <w:t xml:space="preserve"> the </w:t>
      </w:r>
      <w:proofErr w:type="spellStart"/>
      <w:r w:rsidR="002E467F">
        <w:t>oligotype</w:t>
      </w:r>
      <w:proofErr w:type="spellEnd"/>
      <w:r>
        <w:t xml:space="preserve"> </w:t>
      </w:r>
      <w:r w:rsidRPr="00754A42">
        <w:rPr>
          <w:i/>
        </w:rPr>
        <w:t xml:space="preserve">Vibrio </w:t>
      </w:r>
      <w:proofErr w:type="spellStart"/>
      <w:r w:rsidRPr="00754A42">
        <w:rPr>
          <w:i/>
        </w:rPr>
        <w:t>alginolyticus</w:t>
      </w:r>
      <w:proofErr w:type="spellEnd"/>
      <w:r>
        <w:t xml:space="preserve"> WW1. By Day 12,</w:t>
      </w:r>
      <w:r w:rsidRPr="007358C3">
        <w:rPr>
          <w:i/>
        </w:rPr>
        <w:t xml:space="preserve"> </w:t>
      </w:r>
      <w:r w:rsidRPr="00754A42">
        <w:rPr>
          <w:i/>
        </w:rPr>
        <w:t xml:space="preserve">Vibrio </w:t>
      </w:r>
      <w:proofErr w:type="spellStart"/>
      <w:r w:rsidRPr="00754A42">
        <w:rPr>
          <w:i/>
        </w:rPr>
        <w:t>alginolyticus</w:t>
      </w:r>
      <w:proofErr w:type="spellEnd"/>
      <w:r>
        <w:t xml:space="preserve"> WW1 is succeeded by </w:t>
      </w:r>
      <w:r w:rsidRPr="006541CE">
        <w:rPr>
          <w:i/>
        </w:rPr>
        <w:t xml:space="preserve">Vibrio </w:t>
      </w:r>
      <w:proofErr w:type="spellStart"/>
      <w:r w:rsidRPr="006541CE">
        <w:rPr>
          <w:i/>
        </w:rPr>
        <w:t>celticus</w:t>
      </w:r>
      <w:proofErr w:type="spellEnd"/>
      <w:r>
        <w:t xml:space="preserve"> 5OM18 in the probiotic treated tanks and </w:t>
      </w:r>
      <w:r>
        <w:rPr>
          <w:i/>
        </w:rPr>
        <w:t xml:space="preserve">Vibrio </w:t>
      </w:r>
      <w:proofErr w:type="spellStart"/>
      <w:r>
        <w:rPr>
          <w:i/>
        </w:rPr>
        <w:t>orientalis</w:t>
      </w:r>
      <w:proofErr w:type="spellEnd"/>
      <w:r>
        <w:t xml:space="preserve"> LK2HaP4 in the control tanks. </w:t>
      </w:r>
    </w:p>
    <w:p w14:paraId="47941601" w14:textId="20DC9F40" w:rsidR="001444D0" w:rsidRDefault="00A711D7" w:rsidP="0038579E">
      <w:pPr>
        <w:pStyle w:val="Heading2"/>
      </w:pPr>
      <w:r>
        <w:t>Bacterial</w:t>
      </w:r>
      <w:r w:rsidR="0038579E">
        <w:t xml:space="preserve"> Relationships with Co-Occurrence Analysis</w:t>
      </w:r>
    </w:p>
    <w:p w14:paraId="12CCC7B0" w14:textId="120D014A" w:rsidR="002C7377" w:rsidRDefault="001E2FDF" w:rsidP="001E2FDF">
      <w:r>
        <w:t xml:space="preserve">Co-occurrence analysis </w:t>
      </w:r>
      <w:r w:rsidR="00B00012">
        <w:t>of members of the bacterial community</w:t>
      </w:r>
      <w:ins w:id="47" w:author="Anton Post" w:date="2018-05-21T13:04:00Z">
        <w:r w:rsidR="0031142D">
          <w:t xml:space="preserve"> (Figure 7)</w:t>
        </w:r>
      </w:ins>
      <w:r w:rsidR="00B00012">
        <w:t xml:space="preserve"> in </w:t>
      </w:r>
      <w:r>
        <w:t xml:space="preserve">the </w:t>
      </w:r>
      <w:r w:rsidR="003D1B57">
        <w:t>18</w:t>
      </w:r>
      <w:r>
        <w:t xml:space="preserve"> water samples from </w:t>
      </w:r>
      <w:r w:rsidR="002B4554">
        <w:t>Trial 3</w:t>
      </w:r>
      <w:r>
        <w:t xml:space="preserve"> shows how </w:t>
      </w:r>
      <w:r w:rsidR="00207716">
        <w:t xml:space="preserve">abundance of </w:t>
      </w:r>
      <w:r>
        <w:t xml:space="preserve">each Order </w:t>
      </w:r>
      <w:r w:rsidR="00207716">
        <w:t>changed</w:t>
      </w:r>
      <w:r>
        <w:t xml:space="preserve"> relative to other</w:t>
      </w:r>
      <w:r w:rsidR="00207716">
        <w:t>s</w:t>
      </w:r>
      <w:r>
        <w:t xml:space="preserve"> (</w:t>
      </w:r>
      <w:commentRangeStart w:id="48"/>
      <w:r>
        <w:t>edge</w:t>
      </w:r>
      <w:ins w:id="49" w:author="Anton Post" w:date="2018-05-21T13:04:00Z">
        <w:r w:rsidR="0031142D">
          <w:t xml:space="preserve"> length</w:t>
        </w:r>
      </w:ins>
      <w:commentRangeEnd w:id="48"/>
      <w:ins w:id="50" w:author="Anton Post" w:date="2018-05-21T13:05:00Z">
        <w:r w:rsidR="0031142D">
          <w:rPr>
            <w:rStyle w:val="CommentReference"/>
          </w:rPr>
          <w:commentReference w:id="48"/>
        </w:r>
      </w:ins>
      <w:del w:id="51" w:author="Anton Post" w:date="2018-05-21T13:04:00Z">
        <w:r w:rsidDel="0031142D">
          <w:delText>s</w:delText>
        </w:r>
      </w:del>
      <w:r>
        <w:t xml:space="preserve">), which Orders </w:t>
      </w:r>
      <w:r w:rsidR="00207716">
        <w:t xml:space="preserve">were </w:t>
      </w:r>
      <w:r>
        <w:t>most abundant in the system (node size), and how probiotic treatment affect</w:t>
      </w:r>
      <w:r w:rsidR="00207716">
        <w:t>ed</w:t>
      </w:r>
      <w:r>
        <w:t xml:space="preserve"> their relative abundances (node color and shape)</w:t>
      </w:r>
      <w:del w:id="52" w:author="Anton Post" w:date="2018-05-21T13:04:00Z">
        <w:r w:rsidDel="0031142D">
          <w:delText xml:space="preserve"> (Figure 7)</w:delText>
        </w:r>
      </w:del>
      <w:r>
        <w:t>. The most abundant taxa (</w:t>
      </w:r>
      <w:proofErr w:type="spellStart"/>
      <w:r w:rsidRPr="001320D4">
        <w:rPr>
          <w:i/>
        </w:rPr>
        <w:t>Rhodobacterales</w:t>
      </w:r>
      <w:proofErr w:type="spellEnd"/>
      <w:r w:rsidRPr="001320D4">
        <w:rPr>
          <w:i/>
        </w:rPr>
        <w:t xml:space="preserve">, </w:t>
      </w:r>
      <w:proofErr w:type="spellStart"/>
      <w:r w:rsidRPr="001320D4">
        <w:rPr>
          <w:i/>
        </w:rPr>
        <w:t>Micrococcales</w:t>
      </w:r>
      <w:proofErr w:type="spellEnd"/>
      <w:r w:rsidRPr="001320D4">
        <w:rPr>
          <w:i/>
        </w:rPr>
        <w:t xml:space="preserve">, </w:t>
      </w:r>
      <w:proofErr w:type="spellStart"/>
      <w:r w:rsidRPr="001320D4">
        <w:rPr>
          <w:i/>
        </w:rPr>
        <w:t>Sphin</w:t>
      </w:r>
      <w:r w:rsidR="00C037F2">
        <w:rPr>
          <w:i/>
        </w:rPr>
        <w:t>g</w:t>
      </w:r>
      <w:r w:rsidRPr="001320D4">
        <w:rPr>
          <w:i/>
        </w:rPr>
        <w:t>obacteriales</w:t>
      </w:r>
      <w:proofErr w:type="spellEnd"/>
      <w:r w:rsidRPr="001320D4">
        <w:rPr>
          <w:i/>
        </w:rPr>
        <w:t xml:space="preserve">, </w:t>
      </w:r>
      <w:proofErr w:type="spellStart"/>
      <w:r w:rsidR="00292114">
        <w:rPr>
          <w:i/>
        </w:rPr>
        <w:t>Flavobacteriales</w:t>
      </w:r>
      <w:proofErr w:type="spellEnd"/>
      <w:r w:rsidR="00292114">
        <w:t>,</w:t>
      </w:r>
      <w:r w:rsidR="00B11862">
        <w:t xml:space="preserve"> </w:t>
      </w:r>
      <w:proofErr w:type="spellStart"/>
      <w:r w:rsidR="008432A2">
        <w:rPr>
          <w:i/>
        </w:rPr>
        <w:t>Deferribacterales</w:t>
      </w:r>
      <w:proofErr w:type="spellEnd"/>
      <w:r w:rsidRPr="001320D4">
        <w:rPr>
          <w:i/>
        </w:rPr>
        <w:t xml:space="preserve">, </w:t>
      </w:r>
      <w:r>
        <w:t xml:space="preserve">and </w:t>
      </w:r>
      <w:proofErr w:type="spellStart"/>
      <w:r w:rsidRPr="001320D4">
        <w:rPr>
          <w:i/>
        </w:rPr>
        <w:t>Oceanospirillales</w:t>
      </w:r>
      <w:proofErr w:type="spellEnd"/>
      <w:r>
        <w:t>) chang</w:t>
      </w:r>
      <w:r w:rsidR="00207716">
        <w:t>ed</w:t>
      </w:r>
      <w:r>
        <w:t xml:space="preserve"> in similar </w:t>
      </w:r>
      <w:r w:rsidR="00207716">
        <w:t>fashion</w:t>
      </w:r>
      <w:r>
        <w:t>, but ha</w:t>
      </w:r>
      <w:r w:rsidR="00207716">
        <w:t>d</w:t>
      </w:r>
      <w:r>
        <w:t xml:space="preserve"> different occurrence ratios between control and treatment samples. Orders </w:t>
      </w:r>
      <w:r w:rsidR="00ED2F6C">
        <w:t xml:space="preserve">that </w:t>
      </w:r>
      <w:del w:id="53" w:author="Anton Post" w:date="2018-05-21T13:07:00Z">
        <w:r w:rsidR="00ED2F6C" w:rsidDel="0031142D">
          <w:delText xml:space="preserve">are </w:delText>
        </w:r>
      </w:del>
      <w:ins w:id="54" w:author="Anton Post" w:date="2018-05-21T13:07:00Z">
        <w:r w:rsidR="0031142D">
          <w:t xml:space="preserve">were </w:t>
        </w:r>
      </w:ins>
      <w:r w:rsidR="00ED2F6C">
        <w:t xml:space="preserve">significantly </w:t>
      </w:r>
      <w:r>
        <w:t xml:space="preserve">more abundant in the control samples </w:t>
      </w:r>
      <w:r w:rsidR="002A0BFE">
        <w:t xml:space="preserve">than in treatment samples </w:t>
      </w:r>
      <w:r w:rsidR="00ED2F6C">
        <w:t xml:space="preserve">include </w:t>
      </w:r>
      <w:proofErr w:type="spellStart"/>
      <w:r w:rsidR="00ED2F6C" w:rsidRPr="00A668F6">
        <w:rPr>
          <w:i/>
        </w:rPr>
        <w:t>Oceanospirillales</w:t>
      </w:r>
      <w:proofErr w:type="spellEnd"/>
      <w:r w:rsidR="00ED2F6C">
        <w:t xml:space="preserve">, </w:t>
      </w:r>
      <w:proofErr w:type="spellStart"/>
      <w:r w:rsidR="00ED2F6C" w:rsidRPr="00A668F6">
        <w:rPr>
          <w:i/>
        </w:rPr>
        <w:t>Caulobacterales</w:t>
      </w:r>
      <w:proofErr w:type="spellEnd"/>
      <w:r w:rsidR="00ED2F6C">
        <w:t xml:space="preserve">, </w:t>
      </w:r>
      <w:proofErr w:type="spellStart"/>
      <w:r w:rsidR="00ED2F6C" w:rsidRPr="00A668F6">
        <w:rPr>
          <w:i/>
        </w:rPr>
        <w:t>Lentispherales</w:t>
      </w:r>
      <w:proofErr w:type="spellEnd"/>
      <w:r w:rsidR="00A668F6">
        <w:t xml:space="preserve">, </w:t>
      </w:r>
      <w:proofErr w:type="spellStart"/>
      <w:r w:rsidR="00A668F6" w:rsidRPr="00A668F6">
        <w:rPr>
          <w:i/>
        </w:rPr>
        <w:t>Acidithiobacillales</w:t>
      </w:r>
      <w:proofErr w:type="spellEnd"/>
      <w:r w:rsidR="00A668F6">
        <w:t xml:space="preserve">, </w:t>
      </w:r>
      <w:proofErr w:type="spellStart"/>
      <w:r w:rsidR="00A668F6" w:rsidRPr="00A668F6">
        <w:rPr>
          <w:i/>
        </w:rPr>
        <w:lastRenderedPageBreak/>
        <w:t>Chrococcales</w:t>
      </w:r>
      <w:proofErr w:type="spellEnd"/>
      <w:r w:rsidR="00A668F6">
        <w:t xml:space="preserve">, and </w:t>
      </w:r>
      <w:proofErr w:type="spellStart"/>
      <w:r w:rsidR="00A668F6">
        <w:t>Bacillales</w:t>
      </w:r>
      <w:proofErr w:type="spellEnd"/>
      <w:r>
        <w:t xml:space="preserve">. </w:t>
      </w:r>
      <w:r w:rsidR="00A668F6">
        <w:t xml:space="preserve">These nodes </w:t>
      </w:r>
      <w:del w:id="55" w:author="Anton Post" w:date="2018-05-21T13:07:00Z">
        <w:r w:rsidR="00A668F6" w:rsidDel="0031142D">
          <w:delText xml:space="preserve">are </w:delText>
        </w:r>
      </w:del>
      <w:r w:rsidR="00A668F6">
        <w:t>scattered throughout the network and d</w:t>
      </w:r>
      <w:ins w:id="56" w:author="Anton Post" w:date="2018-05-21T13:07:00Z">
        <w:r w:rsidR="0031142D">
          <w:t>id</w:t>
        </w:r>
      </w:ins>
      <w:del w:id="57" w:author="Anton Post" w:date="2018-05-21T13:07:00Z">
        <w:r w:rsidR="00A668F6" w:rsidDel="0031142D">
          <w:delText>o</w:delText>
        </w:r>
      </w:del>
      <w:r w:rsidR="00A668F6">
        <w:t xml:space="preserve"> not share direct </w:t>
      </w:r>
      <w:proofErr w:type="gramStart"/>
      <w:r w:rsidR="001D1096">
        <w:t>edges</w:t>
      </w:r>
      <w:r w:rsidR="00DA1DA4">
        <w:t>,</w:t>
      </w:r>
      <w:r w:rsidR="001D1096">
        <w:t xml:space="preserve"> but</w:t>
      </w:r>
      <w:proofErr w:type="gramEnd"/>
      <w:r w:rsidR="00A668F6">
        <w:t xml:space="preserve"> are within 3-5 edges of each other. </w:t>
      </w:r>
    </w:p>
    <w:p w14:paraId="42093241" w14:textId="266D8816" w:rsidR="001E2FDF" w:rsidRPr="007E1F13" w:rsidRDefault="001E2FDF" w:rsidP="001E2FDF">
      <w:proofErr w:type="spellStart"/>
      <w:r w:rsidRPr="00966BB7">
        <w:rPr>
          <w:i/>
        </w:rPr>
        <w:t>Bacillales</w:t>
      </w:r>
      <w:proofErr w:type="spellEnd"/>
      <w:r>
        <w:t xml:space="preserve">, </w:t>
      </w:r>
      <w:r w:rsidR="00207716">
        <w:t xml:space="preserve">the Order to which the </w:t>
      </w:r>
      <w:r>
        <w:t>probioti</w:t>
      </w:r>
      <w:r w:rsidR="00207716">
        <w:t>c used in these exper</w:t>
      </w:r>
      <w:r w:rsidR="007F25F8">
        <w:t>i</w:t>
      </w:r>
      <w:r w:rsidR="00207716">
        <w:t>ments belongs</w:t>
      </w:r>
      <w:r w:rsidR="003B2A4E">
        <w:t xml:space="preserve"> and</w:t>
      </w:r>
      <w:r>
        <w:t xml:space="preserve"> </w:t>
      </w:r>
      <w:r w:rsidR="00207716">
        <w:t xml:space="preserve">was </w:t>
      </w:r>
      <w:r>
        <w:t>most abundant in the treated samples</w:t>
      </w:r>
      <w:r w:rsidR="001E6635">
        <w:t xml:space="preserve">, </w:t>
      </w:r>
      <w:ins w:id="58" w:author="Anton Post" w:date="2018-05-21T13:07:00Z">
        <w:r w:rsidR="0031142D">
          <w:t>wa</w:t>
        </w:r>
      </w:ins>
      <w:del w:id="59" w:author="Anton Post" w:date="2018-05-21T13:07:00Z">
        <w:r w:rsidR="001E6635" w:rsidDel="0031142D">
          <w:delText>i</w:delText>
        </w:r>
      </w:del>
      <w:r w:rsidR="001E6635">
        <w:t>s shown to be</w:t>
      </w:r>
      <w:r w:rsidR="001E6635" w:rsidRPr="008205B2">
        <w:t xml:space="preserve"> </w:t>
      </w:r>
      <w:r w:rsidR="001E6635">
        <w:t xml:space="preserve">most </w:t>
      </w:r>
      <w:r w:rsidR="001E6635" w:rsidRPr="008205B2">
        <w:t xml:space="preserve">directly associated </w:t>
      </w:r>
      <w:r w:rsidR="001E6635">
        <w:t xml:space="preserve">in the network </w:t>
      </w:r>
      <w:r w:rsidR="001E6635" w:rsidRPr="008205B2">
        <w:t xml:space="preserve">with </w:t>
      </w:r>
      <w:r w:rsidR="00B803E4">
        <w:t>four</w:t>
      </w:r>
      <w:r w:rsidR="001E6635" w:rsidRPr="008205B2">
        <w:t xml:space="preserve"> </w:t>
      </w:r>
      <w:r w:rsidR="001E6635">
        <w:t xml:space="preserve">other </w:t>
      </w:r>
      <w:r w:rsidR="001E6635" w:rsidRPr="008205B2">
        <w:t>Orders</w:t>
      </w:r>
      <w:r w:rsidR="001E6635">
        <w:t xml:space="preserve"> </w:t>
      </w:r>
      <w:r w:rsidR="0083642F">
        <w:t>that</w:t>
      </w:r>
      <w:r w:rsidR="001E6635">
        <w:t xml:space="preserve"> change in abundance between control and treatment samples</w:t>
      </w:r>
      <w:r w:rsidR="001E6635" w:rsidRPr="008205B2">
        <w:t>:</w:t>
      </w:r>
      <w:r w:rsidR="00C61F56">
        <w:t xml:space="preserve"> </w:t>
      </w:r>
      <w:proofErr w:type="spellStart"/>
      <w:r w:rsidR="00C61F56">
        <w:rPr>
          <w:i/>
        </w:rPr>
        <w:t>Chromatiale</w:t>
      </w:r>
      <w:r w:rsidR="00A95639">
        <w:rPr>
          <w:i/>
        </w:rPr>
        <w:t>s</w:t>
      </w:r>
      <w:proofErr w:type="spellEnd"/>
      <w:r w:rsidR="00C61F56">
        <w:rPr>
          <w:i/>
        </w:rPr>
        <w:t xml:space="preserve">, </w:t>
      </w:r>
      <w:proofErr w:type="spellStart"/>
      <w:r w:rsidR="00C61F56">
        <w:rPr>
          <w:i/>
        </w:rPr>
        <w:t>Xanthomonadales</w:t>
      </w:r>
      <w:proofErr w:type="spellEnd"/>
      <w:r w:rsidR="00C61F56">
        <w:rPr>
          <w:i/>
        </w:rPr>
        <w:t xml:space="preserve">, </w:t>
      </w:r>
      <w:proofErr w:type="spellStart"/>
      <w:r w:rsidR="00C61F56">
        <w:rPr>
          <w:i/>
        </w:rPr>
        <w:t>Cytophagia</w:t>
      </w:r>
      <w:proofErr w:type="spellEnd"/>
      <w:r w:rsidR="00C61F56">
        <w:rPr>
          <w:i/>
        </w:rPr>
        <w:t xml:space="preserve"> </w:t>
      </w:r>
      <w:r w:rsidR="00C61F56">
        <w:t xml:space="preserve">Order II, and </w:t>
      </w:r>
      <w:proofErr w:type="spellStart"/>
      <w:r w:rsidR="00C61F56">
        <w:rPr>
          <w:i/>
        </w:rPr>
        <w:t>Vibrionales</w:t>
      </w:r>
      <w:proofErr w:type="spellEnd"/>
      <w:r w:rsidR="001E6635" w:rsidRPr="008205B2">
        <w:t>.</w:t>
      </w:r>
      <w:r w:rsidR="00BF3F0D">
        <w:t xml:space="preserve"> This direct</w:t>
      </w:r>
      <w:r w:rsidR="005B3D23">
        <w:t xml:space="preserve"> connection </w:t>
      </w:r>
      <w:r w:rsidR="00764396">
        <w:t xml:space="preserve">between </w:t>
      </w:r>
      <w:proofErr w:type="spellStart"/>
      <w:r w:rsidR="00764396">
        <w:rPr>
          <w:i/>
        </w:rPr>
        <w:t>Bacillales</w:t>
      </w:r>
      <w:proofErr w:type="spellEnd"/>
      <w:r w:rsidR="00764396">
        <w:t xml:space="preserve"> and</w:t>
      </w:r>
      <w:r w:rsidR="005B3D23">
        <w:t xml:space="preserve"> </w:t>
      </w:r>
      <w:proofErr w:type="spellStart"/>
      <w:r w:rsidR="005B3D23">
        <w:rPr>
          <w:i/>
        </w:rPr>
        <w:t>Vibrionales</w:t>
      </w:r>
      <w:proofErr w:type="spellEnd"/>
      <w:r w:rsidR="005B3D23">
        <w:t xml:space="preserve"> indicates that these Orders of bacteria </w:t>
      </w:r>
      <w:r w:rsidR="00764396">
        <w:t xml:space="preserve">may </w:t>
      </w:r>
      <w:ins w:id="60" w:author="Anton Post" w:date="2018-05-21T13:06:00Z">
        <w:r w:rsidR="0031142D">
          <w:t xml:space="preserve">have </w:t>
        </w:r>
      </w:ins>
      <w:r w:rsidR="00764396">
        <w:t>be</w:t>
      </w:r>
      <w:ins w:id="61" w:author="Anton Post" w:date="2018-05-21T13:06:00Z">
        <w:r w:rsidR="0031142D">
          <w:t>en</w:t>
        </w:r>
      </w:ins>
      <w:r w:rsidR="00764396">
        <w:t xml:space="preserve"> directly associated.</w:t>
      </w:r>
      <w:r w:rsidR="001E6635" w:rsidRPr="008205B2">
        <w:t xml:space="preserve"> </w:t>
      </w:r>
      <w:proofErr w:type="spellStart"/>
      <w:r w:rsidR="001E6635" w:rsidRPr="008205B2">
        <w:rPr>
          <w:i/>
        </w:rPr>
        <w:t>Oceanospirillales</w:t>
      </w:r>
      <w:proofErr w:type="spellEnd"/>
      <w:r w:rsidR="001E6635" w:rsidRPr="008205B2">
        <w:t xml:space="preserve"> </w:t>
      </w:r>
      <w:r w:rsidR="001E6635">
        <w:t>is located in the network</w:t>
      </w:r>
      <w:r w:rsidR="001E6635" w:rsidRPr="008205B2">
        <w:t xml:space="preserve"> 5 edges away from </w:t>
      </w:r>
      <w:proofErr w:type="spellStart"/>
      <w:r w:rsidR="001E6635" w:rsidRPr="008205B2">
        <w:rPr>
          <w:i/>
        </w:rPr>
        <w:t>Bacillales</w:t>
      </w:r>
      <w:proofErr w:type="spellEnd"/>
      <w:r w:rsidR="001E6635">
        <w:rPr>
          <w:i/>
        </w:rPr>
        <w:t>,</w:t>
      </w:r>
      <w:r w:rsidR="001E6635" w:rsidRPr="008205B2">
        <w:t xml:space="preserve"> shar</w:t>
      </w:r>
      <w:r w:rsidR="001E6635">
        <w:t>ing</w:t>
      </w:r>
      <w:r w:rsidR="001E6635" w:rsidRPr="008205B2">
        <w:t xml:space="preserve"> an edge with the treatment-abundant </w:t>
      </w:r>
      <w:proofErr w:type="spellStart"/>
      <w:r w:rsidR="001E6635" w:rsidRPr="008205B2">
        <w:rPr>
          <w:i/>
        </w:rPr>
        <w:t>Flavobacteriales</w:t>
      </w:r>
      <w:proofErr w:type="spellEnd"/>
      <w:r w:rsidR="001E6635" w:rsidRPr="008205B2">
        <w:t xml:space="preserve">, a common environmental bacteria taxa </w:t>
      </w:r>
      <w:r w:rsidR="001E6635" w:rsidRPr="008205B2">
        <w:fldChar w:fldCharType="begin" w:fldLock="1"/>
      </w:r>
      <w:r w:rsidR="00BA2257">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"(Bernardet et al., 2015)" }, "properties" : {  }, "schema" : "https://github.com/citation-style-language/schema/raw/master/csl-citation.json" }</w:instrText>
      </w:r>
      <w:r w:rsidR="001E6635" w:rsidRPr="008205B2">
        <w:fldChar w:fldCharType="separate"/>
      </w:r>
      <w:r w:rsidR="001E6635" w:rsidRPr="007D5DCA">
        <w:rPr>
          <w:noProof/>
        </w:rPr>
        <w:t>(Bernardet et al., 2015)</w:t>
      </w:r>
      <w:r w:rsidR="001E6635" w:rsidRPr="008205B2">
        <w:rPr>
          <w:lang w:val="en-GB"/>
        </w:rPr>
        <w:fldChar w:fldCharType="end"/>
      </w:r>
      <w:r w:rsidR="00130DB8">
        <w:rPr>
          <w:lang w:val="en-GB"/>
        </w:rPr>
        <w:t>.</w:t>
      </w:r>
      <w:r>
        <w:t xml:space="preserve"> This</w:t>
      </w:r>
      <w:r w:rsidR="00234C81">
        <w:t xml:space="preserve"> network</w:t>
      </w:r>
      <w:r>
        <w:t xml:space="preserve"> indicates that the probio</w:t>
      </w:r>
      <w:r w:rsidR="00207716">
        <w:t>tic</w:t>
      </w:r>
      <w:r>
        <w:t xml:space="preserve"> </w:t>
      </w:r>
      <w:r w:rsidR="00207716">
        <w:t xml:space="preserve">did </w:t>
      </w:r>
      <w:r>
        <w:t xml:space="preserve">not directly alter the overall </w:t>
      </w:r>
      <w:r w:rsidR="00A711D7">
        <w:t>bacterial</w:t>
      </w:r>
      <w:r>
        <w:t xml:space="preserve"> community in the rearing water in an oyster </w:t>
      </w:r>
      <w:proofErr w:type="gramStart"/>
      <w:r>
        <w:t>hatchery</w:t>
      </w:r>
      <w:r w:rsidR="009F5D2A">
        <w:t>, but</w:t>
      </w:r>
      <w:proofErr w:type="gramEnd"/>
      <w:r w:rsidR="009F5D2A">
        <w:t xml:space="preserve"> acted through associated bacteria</w:t>
      </w:r>
      <w:r>
        <w:t xml:space="preserve">.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306D3306" w14:textId="7E50535D" w:rsidR="00F05E88" w:rsidRDefault="007566C0" w:rsidP="00F05E88">
      <w:r>
        <w:t xml:space="preserve">Manipulation </w:t>
      </w:r>
      <w:del w:id="62" w:author="Anton Post" w:date="2018-05-22T11:34:00Z">
        <w:r w:rsidDel="00162D70">
          <w:delText>of t</w:delText>
        </w:r>
        <w:r w:rsidR="002A0BFE" w:rsidDel="00162D70">
          <w:delText xml:space="preserve">he composition </w:delText>
        </w:r>
      </w:del>
      <w:del w:id="63" w:author="Anton Post" w:date="2018-05-22T11:33:00Z">
        <w:r w:rsidR="002A0BFE" w:rsidDel="00162D70">
          <w:delText xml:space="preserve">and dynamics </w:delText>
        </w:r>
      </w:del>
      <w:r w:rsidR="002A0BFE">
        <w:t>of b</w:t>
      </w:r>
      <w:r w:rsidR="00F05E88">
        <w:t xml:space="preserve">acterial </w:t>
      </w:r>
      <w:r w:rsidR="002A0BFE">
        <w:t>communit</w:t>
      </w:r>
      <w:ins w:id="64" w:author="Anton Post" w:date="2018-05-22T11:34:00Z">
        <w:r w:rsidR="00162D70">
          <w:t>y structures</w:t>
        </w:r>
      </w:ins>
      <w:del w:id="65" w:author="Anton Post" w:date="2018-05-22T11:34:00Z">
        <w:r w:rsidR="002A0BFE" w:rsidDel="00162D70">
          <w:delText>ies</w:delText>
        </w:r>
      </w:del>
      <w:r w:rsidR="002A0BFE">
        <w:t xml:space="preserve"> </w:t>
      </w:r>
      <w:r w:rsidR="00F05E88">
        <w:t>in aquaculture</w:t>
      </w:r>
      <w:r w:rsidR="002A0BFE">
        <w:t xml:space="preserve"> systems</w:t>
      </w:r>
      <w:r>
        <w:t xml:space="preserve"> is</w:t>
      </w:r>
      <w:r w:rsidR="00F05E88">
        <w:t xml:space="preserve"> a potential mechanism </w:t>
      </w:r>
      <w:del w:id="66" w:author="Anton Post" w:date="2018-05-22T11:38:00Z">
        <w:r w:rsidR="00F05E88" w:rsidDel="00162D70">
          <w:delText xml:space="preserve">of </w:delText>
        </w:r>
      </w:del>
      <w:ins w:id="67" w:author="Anton Post" w:date="2018-05-22T11:38:00Z">
        <w:r w:rsidR="00162D70">
          <w:t>for</w:t>
        </w:r>
        <w:r w:rsidR="00162D70">
          <w:t xml:space="preserve"> </w:t>
        </w:r>
      </w:ins>
      <w:del w:id="68" w:author="Anton Post" w:date="2018-05-22T11:38:00Z">
        <w:r w:rsidR="00F05E88" w:rsidDel="00162D70">
          <w:delText xml:space="preserve">disease </w:delText>
        </w:r>
      </w:del>
      <w:del w:id="69" w:author="Anton Post" w:date="2018-05-22T11:33:00Z">
        <w:r w:rsidDel="00162D70">
          <w:delText>management</w:delText>
        </w:r>
      </w:del>
      <w:ins w:id="70" w:author="Anton Post" w:date="2018-05-22T11:33:00Z">
        <w:r w:rsidR="00162D70">
          <w:t>pr</w:t>
        </w:r>
      </w:ins>
      <w:ins w:id="71" w:author="Anton Post" w:date="2018-05-22T11:34:00Z">
        <w:r w:rsidR="00162D70">
          <w:t>e</w:t>
        </w:r>
      </w:ins>
      <w:ins w:id="72" w:author="Anton Post" w:date="2018-05-22T11:33:00Z">
        <w:r w:rsidR="00162D70">
          <w:t>vention</w:t>
        </w:r>
      </w:ins>
      <w:ins w:id="73" w:author="Anton Post" w:date="2018-05-22T11:38:00Z">
        <w:r w:rsidR="00162D70" w:rsidRPr="00162D70">
          <w:t xml:space="preserve"> </w:t>
        </w:r>
        <w:r w:rsidR="00162D70">
          <w:t xml:space="preserve">of </w:t>
        </w:r>
        <w:r w:rsidR="00162D70">
          <w:t>disease</w:t>
        </w:r>
        <w:r w:rsidR="00162D70">
          <w:t xml:space="preserve"> among the commercial crop grown in these systems</w:t>
        </w:r>
      </w:ins>
      <w:r>
        <w:t xml:space="preserve">. Moreover, </w:t>
      </w:r>
      <w:del w:id="74" w:author="Anton Post" w:date="2018-05-22T11:40:00Z">
        <w:r w:rsidDel="00162D70">
          <w:delText xml:space="preserve">characterization </w:delText>
        </w:r>
      </w:del>
      <w:ins w:id="75" w:author="Anton Post" w:date="2018-05-22T11:40:00Z">
        <w:r w:rsidR="00162D70">
          <w:t>study</w:t>
        </w:r>
        <w:r w:rsidR="00162D70">
          <w:t xml:space="preserve"> </w:t>
        </w:r>
      </w:ins>
      <w:r>
        <w:t xml:space="preserve">of these microbial communities </w:t>
      </w:r>
      <w:del w:id="76" w:author="Anton Post" w:date="2018-05-22T11:39:00Z">
        <w:r w:rsidDel="00162D70">
          <w:delText xml:space="preserve">could </w:delText>
        </w:r>
      </w:del>
      <w:ins w:id="77" w:author="Anton Post" w:date="2018-05-22T11:40:00Z">
        <w:r w:rsidR="00162D70">
          <w:t>informs</w:t>
        </w:r>
      </w:ins>
      <w:del w:id="78" w:author="Anton Post" w:date="2018-05-22T11:40:00Z">
        <w:r w:rsidDel="00162D70">
          <w:delText>provide clues on</w:delText>
        </w:r>
      </w:del>
      <w:r>
        <w:t xml:space="preserve"> potential </w:t>
      </w:r>
      <w:del w:id="79" w:author="Anton Post" w:date="2018-05-22T11:35:00Z">
        <w:r w:rsidDel="00162D70">
          <w:delText xml:space="preserve">mechanisms of </w:delText>
        </w:r>
      </w:del>
      <w:r>
        <w:t>action</w:t>
      </w:r>
      <w:ins w:id="80" w:author="Anton Post" w:date="2018-05-22T11:35:00Z">
        <w:r w:rsidR="00162D70">
          <w:t xml:space="preserve">s </w:t>
        </w:r>
      </w:ins>
      <w:del w:id="81" w:author="Anton Post" w:date="2018-05-22T11:35:00Z">
        <w:r w:rsidDel="00162D70">
          <w:delText xml:space="preserve"> of management tools </w:delText>
        </w:r>
      </w:del>
      <w:r>
        <w:t>such as probiotic treatment. This information can then be used to optimize disease management strategies.</w:t>
      </w:r>
      <w:r w:rsidR="00417134">
        <w:t xml:space="preserve"> </w:t>
      </w:r>
      <w:r w:rsidR="00F05E88">
        <w:t xml:space="preserve">Our study </w:t>
      </w:r>
      <w:del w:id="82" w:author="Anton Post" w:date="2018-05-22T11:37:00Z">
        <w:r w:rsidR="00F05E88" w:rsidDel="00162D70">
          <w:delText xml:space="preserve">found </w:delText>
        </w:r>
      </w:del>
      <w:ins w:id="83" w:author="Anton Post" w:date="2018-05-22T11:37:00Z">
        <w:r w:rsidR="00162D70">
          <w:t>established</w:t>
        </w:r>
        <w:r w:rsidR="00162D70">
          <w:t xml:space="preserve"> </w:t>
        </w:r>
      </w:ins>
      <w:r w:rsidR="00F05E88">
        <w:t xml:space="preserve">that </w:t>
      </w:r>
      <w:r w:rsidR="00A711D7">
        <w:t>bacterial</w:t>
      </w:r>
      <w:r w:rsidR="00F05E88">
        <w:t xml:space="preserve"> community structure </w:t>
      </w:r>
      <w:del w:id="84" w:author="Anton Post" w:date="2018-05-22T11:37:00Z">
        <w:r w:rsidR="00F05E88" w:rsidDel="00162D70">
          <w:delText xml:space="preserve">and diversity </w:delText>
        </w:r>
      </w:del>
      <w:r>
        <w:t xml:space="preserve">in an oyster hatchery </w:t>
      </w:r>
      <w:del w:id="85" w:author="Anton Post" w:date="2018-05-22T11:37:00Z">
        <w:r w:rsidDel="00162D70">
          <w:delText>were</w:delText>
        </w:r>
        <w:r w:rsidR="00F05E88" w:rsidDel="00162D70">
          <w:delText xml:space="preserve"> </w:delText>
        </w:r>
      </w:del>
      <w:r w:rsidR="00F05E88">
        <w:t>differe</w:t>
      </w:r>
      <w:ins w:id="86" w:author="Anton Post" w:date="2018-05-22T11:37:00Z">
        <w:r w:rsidR="00162D70">
          <w:t>d</w:t>
        </w:r>
      </w:ins>
      <w:del w:id="87" w:author="Anton Post" w:date="2018-05-22T11:37:00Z">
        <w:r w:rsidR="00F05E88" w:rsidDel="00162D70">
          <w:delText>nt</w:delText>
        </w:r>
      </w:del>
      <w:r w:rsidR="00F05E88">
        <w:t xml:space="preserve"> b</w:t>
      </w:r>
      <w:r w:rsidR="00F05E88" w:rsidRPr="00934F21">
        <w:t>etween rearing water, oyster larvae, and tank biofilm</w:t>
      </w:r>
      <w:r w:rsidR="00F05E88">
        <w:t xml:space="preserve"> swabs. Additionally, the microbiome change</w:t>
      </w:r>
      <w:r>
        <w:t>d</w:t>
      </w:r>
      <w:r w:rsidR="00F05E88">
        <w:t xml:space="preserve"> significantly o</w:t>
      </w:r>
      <w:r w:rsidR="00F05E88" w:rsidRPr="00934F21">
        <w:t xml:space="preserve">ver time in </w:t>
      </w:r>
      <w:r w:rsidR="00F05E88">
        <w:t xml:space="preserve">the rearing </w:t>
      </w:r>
      <w:r w:rsidR="00F05E88" w:rsidRPr="00934F21">
        <w:t>water</w:t>
      </w:r>
      <w:r w:rsidR="00F05E88">
        <w:t xml:space="preserve">, specifically with an increase in </w:t>
      </w:r>
      <w:r w:rsidR="00F05E88" w:rsidRPr="00225161">
        <w:rPr>
          <w:i/>
        </w:rPr>
        <w:t>Actinobacteria</w:t>
      </w:r>
      <w:r w:rsidR="00F05E88">
        <w:t xml:space="preserve"> and a decrease in </w:t>
      </w:r>
      <w:r w:rsidR="00416102" w:rsidRPr="00225161">
        <w:rPr>
          <w:i/>
        </w:rPr>
        <w:t>Bacteroidetes</w:t>
      </w:r>
      <w:r w:rsidR="00F05E88">
        <w:t xml:space="preserve">. The </w:t>
      </w:r>
      <w:r>
        <w:t xml:space="preserve">strong </w:t>
      </w:r>
      <w:r w:rsidR="00F05E88">
        <w:t>effect of time</w:t>
      </w:r>
      <w:r w:rsidR="00C81D7D">
        <w:t xml:space="preserve"> initially</w:t>
      </w:r>
      <w:r w:rsidR="00F05E88">
        <w:t xml:space="preserve"> obscure</w:t>
      </w:r>
      <w:r>
        <w:t>d</w:t>
      </w:r>
      <w:r w:rsidR="00F05E88">
        <w:t xml:space="preserve"> the </w:t>
      </w:r>
      <w:r w:rsidR="00795E8C">
        <w:t xml:space="preserve">overall </w:t>
      </w:r>
      <w:r w:rsidR="00F05E88">
        <w:t xml:space="preserve">effects of treatment, trial, or sample type. </w:t>
      </w:r>
      <w:r w:rsidR="00F05E88">
        <w:rPr>
          <w:i/>
        </w:rPr>
        <w:t>Proteobacteria</w:t>
      </w:r>
      <w:r w:rsidR="00F05E88">
        <w:t xml:space="preserve"> was</w:t>
      </w:r>
      <w:r w:rsidR="009D30C1">
        <w:t>, on average,</w:t>
      </w:r>
      <w:r w:rsidR="00F05E88">
        <w:t xml:space="preserve"> </w:t>
      </w:r>
      <w:r w:rsidR="009D30C1">
        <w:t>the most</w:t>
      </w:r>
      <w:r w:rsidR="00F05E88">
        <w:t xml:space="preserve"> abundant</w:t>
      </w:r>
      <w:r w:rsidR="009D30C1">
        <w:t xml:space="preserve"> phyl</w:t>
      </w:r>
      <w:ins w:id="88" w:author="Anton Post" w:date="2018-05-22T11:41:00Z">
        <w:r w:rsidR="00162D70">
          <w:t>um</w:t>
        </w:r>
      </w:ins>
      <w:del w:id="89" w:author="Anton Post" w:date="2018-05-22T11:41:00Z">
        <w:r w:rsidR="009D30C1" w:rsidDel="00162D70">
          <w:delText>a</w:delText>
        </w:r>
      </w:del>
      <w:r w:rsidR="00F05E88">
        <w:t xml:space="preserve"> in all samples (up to 87% in larvae), consistent with previous studies where it </w:t>
      </w:r>
      <w:del w:id="90" w:author="Anton Post" w:date="2018-05-22T11:42:00Z">
        <w:r w:rsidR="00F05E88" w:rsidDel="00162D70">
          <w:delText xml:space="preserve">is </w:delText>
        </w:r>
      </w:del>
      <w:ins w:id="91" w:author="Anton Post" w:date="2018-05-22T11:42:00Z">
        <w:r w:rsidR="00162D70">
          <w:t>was shown to make up</w:t>
        </w:r>
        <w:r w:rsidR="00162D70">
          <w:t xml:space="preserve"> </w:t>
        </w:r>
      </w:ins>
      <w:r w:rsidR="00F05E88">
        <w:t xml:space="preserve">the largest and most diverse phylum in oyster-associated microbiota </w:t>
      </w:r>
      <w:r w:rsidR="00F05E88">
        <w:fldChar w:fldCharType="begin" w:fldLock="1"/>
      </w:r>
      <w:r w:rsidR="00BA2257">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"(Hern\u00e1ndez-Z\u00e1rate and Olmos-Soto, 2006; Trabal Fern\u00e1ndez et al., 2014)", "plainTextFormattedCitation" : "(Hern\u00e1ndez-Z\u00e1rate and Olmos-Soto, 2006; Trabal Fern\u00e1ndez et al., 2014)", "previouslyFormattedCitation" : "(Hern\u00e1ndez-Z\u00e1rate and Olmos-Soto, 2006; Trabal Fern\u00e1ndez et al., 2014)" }, "properties" : {  }, "schema" : "https://github.com/citation-style-language/schema/raw/master/csl-citation.json" }</w:instrText>
      </w:r>
      <w:r w:rsidR="00F05E88">
        <w:fldChar w:fldCharType="separate"/>
      </w:r>
      <w:r w:rsidR="007D5DCA" w:rsidRPr="007D5DCA">
        <w:rPr>
          <w:noProof/>
        </w:rPr>
        <w:t>(Hernández-Zárate and Olmos-Soto, 2006; Trabal Fernández et al., 2014)</w:t>
      </w:r>
      <w:r w:rsidR="00F05E88">
        <w:fldChar w:fldCharType="end"/>
      </w:r>
      <w:r w:rsidR="00F05E88">
        <w:t>.</w:t>
      </w:r>
      <w:r w:rsidR="00DE3017">
        <w:t xml:space="preserve"> The other phyla, however, showed variation in relative abundances based on sample type, day, and treatment</w:t>
      </w:r>
      <w:r w:rsidR="00252371">
        <w:t xml:space="preserve">, including </w:t>
      </w:r>
      <w:r w:rsidR="00416102">
        <w:rPr>
          <w:i/>
        </w:rPr>
        <w:t>Bacteroidetes</w:t>
      </w:r>
      <w:r w:rsidR="00252371">
        <w:rPr>
          <w:i/>
        </w:rPr>
        <w:t xml:space="preserve">, </w:t>
      </w:r>
      <w:r w:rsidR="000F778B">
        <w:rPr>
          <w:i/>
        </w:rPr>
        <w:t xml:space="preserve">Cyanobacteria, </w:t>
      </w:r>
      <w:r w:rsidR="000F778B">
        <w:t xml:space="preserve">and </w:t>
      </w:r>
      <w:r w:rsidR="000F778B">
        <w:rPr>
          <w:i/>
        </w:rPr>
        <w:t>Actinobacteria</w:t>
      </w:r>
      <w:r w:rsidR="00DE3017">
        <w:t>.</w:t>
      </w:r>
    </w:p>
    <w:p w14:paraId="684B3F39" w14:textId="38B5C4D9" w:rsidR="00F05E88" w:rsidRDefault="00F05E88" w:rsidP="00F05E88">
      <w:r>
        <w:t xml:space="preserve">Our results show variability within the replicate samples, especially </w:t>
      </w:r>
      <w:ins w:id="92" w:author="Anton Post" w:date="2018-05-22T11:47:00Z">
        <w:r w:rsidR="00FE1A6C">
          <w:t xml:space="preserve">among </w:t>
        </w:r>
      </w:ins>
      <w:r>
        <w:t xml:space="preserve">the </w:t>
      </w:r>
      <w:del w:id="93" w:author="Anton Post" w:date="2018-05-22T11:47:00Z">
        <w:r w:rsidDel="00FE1A6C">
          <w:delText xml:space="preserve">oyster larvae </w:delText>
        </w:r>
      </w:del>
      <w:r>
        <w:t>bacterial communities</w:t>
      </w:r>
      <w:ins w:id="94" w:author="Anton Post" w:date="2018-05-22T11:47:00Z">
        <w:r w:rsidR="00FE1A6C" w:rsidRPr="00FE1A6C">
          <w:t xml:space="preserve"> </w:t>
        </w:r>
        <w:r w:rsidR="00FE1A6C">
          <w:t xml:space="preserve">of </w:t>
        </w:r>
        <w:r w:rsidR="00FE1A6C">
          <w:t>oyster larvae</w:t>
        </w:r>
      </w:ins>
      <w:r>
        <w:t xml:space="preserve">, consistent with past studies </w:t>
      </w:r>
      <w:r>
        <w:fldChar w:fldCharType="begin" w:fldLock="1"/>
      </w:r>
      <w:r w:rsidR="00BA2257">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"(King et al., 2012; Wegner et al., 2013)" }, "properties" : {  }, "schema" : "https://github.com/citation-style-language/schema/raw/master/csl-citation.json" }</w:instrText>
      </w:r>
      <w:r>
        <w:fldChar w:fldCharType="separate"/>
      </w:r>
      <w:r w:rsidR="007D5DCA" w:rsidRPr="007D5DCA">
        <w:rPr>
          <w:noProof/>
        </w:rPr>
        <w:t>(King et al., 2012; Wegner et al., 2013)</w:t>
      </w:r>
      <w:r>
        <w:fldChar w:fldCharType="end"/>
      </w:r>
      <w:r w:rsidR="005539B1">
        <w:t xml:space="preserve"> </w:t>
      </w:r>
      <w:commentRangeStart w:id="95"/>
      <w:r w:rsidR="005539B1">
        <w:t xml:space="preserve">and </w:t>
      </w:r>
      <w:commentRangeEnd w:id="95"/>
      <w:r w:rsidR="00FE1A6C">
        <w:rPr>
          <w:rStyle w:val="CommentReference"/>
        </w:rPr>
        <w:commentReference w:id="95"/>
      </w:r>
      <w:r w:rsidR="005539B1">
        <w:t xml:space="preserve">with variability in larval performance in replicate tanks </w:t>
      </w:r>
      <w:r w:rsidR="005539B1" w:rsidRPr="00E83B9F">
        <w:rPr>
          <w:highlight w:val="yellow"/>
        </w:rPr>
        <w:t xml:space="preserve">(Sohn et al. </w:t>
      </w:r>
      <w:r w:rsidR="005539B1" w:rsidRPr="00E83B9F">
        <w:rPr>
          <w:i/>
          <w:highlight w:val="yellow"/>
        </w:rPr>
        <w:t>in prep</w:t>
      </w:r>
      <w:r w:rsidR="005539B1">
        <w:t>)</w:t>
      </w:r>
      <w:r>
        <w:t xml:space="preserve">. These differences within replicates may have been due to </w:t>
      </w:r>
      <w:r w:rsidR="00251AFE">
        <w:t>inevitable</w:t>
      </w:r>
      <w:r w:rsidR="00E87596">
        <w:t xml:space="preserve"> </w:t>
      </w:r>
      <w:r w:rsidR="00ED451E">
        <w:t>variance</w:t>
      </w:r>
      <w:r>
        <w:t xml:space="preserve"> in husbandry</w:t>
      </w:r>
      <w:r w:rsidR="00806109">
        <w:t xml:space="preserve"> and handling</w:t>
      </w:r>
      <w:r>
        <w:t xml:space="preserve"> technique</w:t>
      </w:r>
      <w:r w:rsidR="00726C50">
        <w:t xml:space="preserve"> at the hatchery</w:t>
      </w:r>
      <w:r>
        <w:t>. Lower diversity indices in the larvae and tank biofilm swabs than the water indicates niche selection of larval and biofilm colonizers in the tank</w:t>
      </w:r>
      <w:r w:rsidR="00974971">
        <w:t xml:space="preserve"> (Figure 2, Figure S2)</w:t>
      </w:r>
      <w:r>
        <w:t xml:space="preserve">. </w:t>
      </w:r>
      <w:r w:rsidR="007F3B60">
        <w:t>It is likely that t</w:t>
      </w:r>
      <w:r>
        <w:t xml:space="preserve">he oysters </w:t>
      </w:r>
      <w:del w:id="96" w:author="Anton Post" w:date="2018-05-22T11:53:00Z">
        <w:r w:rsidDel="00FE1A6C">
          <w:delText>are actively choosing</w:delText>
        </w:r>
      </w:del>
      <w:ins w:id="97" w:author="Anton Post" w:date="2018-05-22T11:53:00Z">
        <w:r w:rsidR="00FE1A6C">
          <w:t>select</w:t>
        </w:r>
      </w:ins>
      <w:r>
        <w:t xml:space="preserve"> their </w:t>
      </w:r>
      <w:commentRangeStart w:id="98"/>
      <w:r>
        <w:t xml:space="preserve">symbionts </w:t>
      </w:r>
      <w:commentRangeEnd w:id="98"/>
      <w:r w:rsidR="00FE1A6C">
        <w:rPr>
          <w:rStyle w:val="CommentReference"/>
        </w:rPr>
        <w:commentReference w:id="98"/>
      </w:r>
      <w:r>
        <w:t xml:space="preserve">from a diverse pool of bacteria in the rearing water and </w:t>
      </w:r>
      <w:r w:rsidR="007656EC">
        <w:t>micro</w:t>
      </w:r>
      <w:r>
        <w:t xml:space="preserve">algal feed. </w:t>
      </w:r>
      <w:r w:rsidR="00042C93">
        <w:t xml:space="preserve">This hypothesis is consistent with </w:t>
      </w:r>
      <w:ins w:id="99" w:author="Anton Post" w:date="2018-05-22T11:53:00Z">
        <w:r w:rsidR="00FE1A6C">
          <w:t xml:space="preserve">outcomes of </w:t>
        </w:r>
      </w:ins>
      <w:r w:rsidR="00042C93">
        <w:t xml:space="preserve">past studies that </w:t>
      </w:r>
      <w:del w:id="100" w:author="Anton Post" w:date="2018-05-22T11:54:00Z">
        <w:r w:rsidR="00042C93" w:rsidDel="00FE1A6C">
          <w:delText xml:space="preserve">have </w:delText>
        </w:r>
      </w:del>
      <w:r w:rsidR="00042C93">
        <w:t>suggest</w:t>
      </w:r>
      <w:del w:id="101" w:author="Anton Post" w:date="2018-05-22T11:54:00Z">
        <w:r w:rsidR="00042C93" w:rsidDel="00FE1A6C">
          <w:delText>ed</w:delText>
        </w:r>
      </w:del>
      <w:r w:rsidR="00042C93">
        <w:t xml:space="preserve"> </w:t>
      </w:r>
      <w:r w:rsidR="007656EC">
        <w:t>interactions between microalga</w:t>
      </w:r>
      <w:r w:rsidR="007B147D">
        <w:t>e</w:t>
      </w:r>
      <w:r w:rsidR="00A9084C">
        <w:t>,</w:t>
      </w:r>
      <w:r w:rsidR="00DE0456">
        <w:t xml:space="preserve"> bacteria</w:t>
      </w:r>
      <w:r w:rsidR="00A9084C">
        <w:t>, and animals</w:t>
      </w:r>
      <w:r w:rsidR="00445525">
        <w:t xml:space="preserve"> in aquaculture. </w:t>
      </w:r>
      <w:r w:rsidR="000A7202">
        <w:t xml:space="preserve">Bacteria are </w:t>
      </w:r>
      <w:r w:rsidR="00DF2C30">
        <w:t xml:space="preserve">an essential </w:t>
      </w:r>
      <w:r w:rsidR="00ED74FC">
        <w:t>component of</w:t>
      </w:r>
      <w:r w:rsidR="00D353A6">
        <w:t xml:space="preserve"> aquaculture</w:t>
      </w:r>
      <w:r w:rsidR="00420C1F">
        <w:t xml:space="preserve"> nutrition</w:t>
      </w:r>
      <w:r w:rsidR="00D353A6">
        <w:t xml:space="preserve">, </w:t>
      </w:r>
      <w:r w:rsidR="00DC74A9">
        <w:t xml:space="preserve">as </w:t>
      </w:r>
      <w:commentRangeStart w:id="102"/>
      <w:r w:rsidR="00DC74A9">
        <w:t xml:space="preserve">food </w:t>
      </w:r>
      <w:commentRangeEnd w:id="102"/>
      <w:r w:rsidR="00BC10A6">
        <w:rPr>
          <w:rStyle w:val="CommentReference"/>
        </w:rPr>
        <w:commentReference w:id="102"/>
      </w:r>
      <w:r w:rsidR="00DC74A9">
        <w:t xml:space="preserve">for </w:t>
      </w:r>
      <w:r w:rsidR="00D353A6">
        <w:t xml:space="preserve">both the </w:t>
      </w:r>
      <w:r w:rsidR="00D06741">
        <w:t>micro</w:t>
      </w:r>
      <w:r w:rsidR="00D353A6">
        <w:t xml:space="preserve">algae </w:t>
      </w:r>
      <w:r w:rsidR="00084925">
        <w:t>and</w:t>
      </w:r>
      <w:r w:rsidR="007232B5">
        <w:t xml:space="preserve"> the</w:t>
      </w:r>
      <w:r w:rsidR="00D353A6">
        <w:t xml:space="preserve"> </w:t>
      </w:r>
      <w:r w:rsidR="006A2586">
        <w:t>larvae</w:t>
      </w:r>
      <w:r w:rsidR="0004246A">
        <w:t xml:space="preserve">, </w:t>
      </w:r>
      <w:r w:rsidR="00123348">
        <w:t>since</w:t>
      </w:r>
      <w:r w:rsidR="0004246A">
        <w:t xml:space="preserve"> they can </w:t>
      </w:r>
      <w:r w:rsidR="00296F62">
        <w:t xml:space="preserve">effectively </w:t>
      </w:r>
      <w:r w:rsidR="0004246A">
        <w:t>filter bacteria directly from the rearing water</w:t>
      </w:r>
      <w:r w:rsidR="00420C1F">
        <w:t xml:space="preserve"> </w:t>
      </w:r>
      <w:r w:rsidR="002D630D">
        <w:fldChar w:fldCharType="begin" w:fldLock="1"/>
      </w:r>
      <w:r w:rsidR="00792B2E">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"abstract" : "Information on planktonic food webs around bivalve farms is important, be-cause bivalves utilize natural suspended matter as food. Not only phytoplankton but also other heterotrophic protists are occasionally essential to bivalves. Oysters cannot use bacterioplankton, but they can ingest protists that feed on bacterioplankton, thus using microbial energy indirectly through this microbial loop. To evaluate the impor-tance of the microbial loop in planktonic food webs, occurrences of bacteria and heterotrophic protists were studied in the eutrophic Hiroshima Bay, where oyster aquaculture is economically important. Temporal changes in microbial loop components suggested that energy flow within the microbial loop was enhanced at the end of a phytoplankton bloom. The distribution of microbes and other protists implies that transfer efficiencies within planktonic food webs including the microbial loop differed among regions of the bay. Thus, the microbial loop may play an important role in planktonic food webs in Hiroshima Bay. In some oyster ponds in France, the importance of microbial energy flow to oyster production was actually evaluated. Possibly, energy flow within the microbial loop is also important to oyster production in Japan.", "author" : [ { "dropping-particle" : "", "family" : "Kamiyama", "given" : "Takashi", "non-dropping-particle" : "", "parse-names" : false, "suffix" : "" } ], "container-title" : "Fisheries Research", "id" : "ITEM-2", "issue" : "1", "issued" : { "date-parts" : [ [ "2004" ] ] }, "page" : "41-50", "title" : "The microbial loop in a eutrophic bay and its contribution to bivalve aquaculture", "type" : "article-journal" }, "uris" : [ "http://www.mendeley.com/documents/?uuid=25a404e7-d643-3176-85d3-368ea533dd11" ] }, { "id" : "ITEM-3", "itemData" : { "DOI" : "10.1111/raq.12024", "ISBN" : "1753-5123", "ISSN" : "17535123", "abstract" : "Knowledge on the importance of associations between bacteria and microalgae in aquatic ecosystems is rather limited at the moment, mostly due to a lack of studies at the molecular and biochemical level of microorganisms. This paper discusses the current knowledge on microalgae\u2013bacteria interactions and their potential impacts on the productivity, efficiency and sustainability of aquaculture. Current findings suggest that the interactions are complex and specific. The release of stimulatory products by bacteria that enhance the growth of microalgae, and vice versa, indicates the existence of mutualistic relations. Other factors, such as sig- nalling between bacteria and microalgae, may also play an important role. Although these interactions may be of significant importance, to date, only a few findings have been reported on the use of consortia consisting of microalgae and bacteria for practical purposes. Interestingly, these results pointed out that a com- bination of microalgae and bacteria is often better than using either of them alone. Further research is needed to obtain a thorough understanding of the mechanisms behind the interactions between these microorganisms, including the identification of active compounds. This knowledge will enable the selection of appropriate consortia for different applications in aquaculture, including disease control and high and sustainable production of feed.", "author" : [ { "dropping-particle" : "", "family" : "Natrah", "given" : "Fatin M.I.", "non-dropping-particle" : "", "parse-names" : false, "suffix" : "" }, { "dropping-particle" : "", "family" : "Bossier", "given" : "Peter", "non-dropping-particle" : "", "parse-names" : false, "suffix" : "" }, { "dropping-particle" : "", "family" : "Sorgeloos", "given" : "Patrick", "non-dropping-particle" : "", "parse-names" : false, "suffix" : "" }, { "dropping-particle" : "", "family" : "Yusoff", "given" : "Fatimah Md.", "non-dropping-particle" : "", "parse-names" : false, "suffix" : "" }, { "dropping-particle" : "", "family" : "Defoirdt", "given" : "Tom", "non-dropping-particle" : "", "parse-names" : false, "suffix" : "" } ], "container-title" : "Reviews in Aquaculture", "id" : "ITEM-3", "issue" : "1", "issued" : { "date-parts" : [ [ "2014", "3", "1" ] ] }, "page" : "48-61", "publisher" : "Wiley/Blackwell (10.1111)", "title" : "Significance of microalgal-bacterial interactions for aquaculture", "type" : "article", "volume" : "6" }, "uris" : [ "http://www.mendeley.com/documents/?uuid=c6d07a63-82b0-39a7-b95d-41455d7df745" ] } ], "mendeley" : { "formattedCitation" : "(Kamiyama, 2004; Natrah et al., 2014; Nevejan et al., 2016)", "plainTextFormattedCitation" : "(Kamiyama, 2004; Natrah et al., 2014; Nevejan et al., 2016)", "previouslyFormattedCitation" : "(Kamiyama, 2004; Natrah et al., 2014; Nevejan et al., 2016)" }, "properties" : {  }, "schema" : "https://github.com/citation-style-language/schema/raw/master/csl-citation.json" }</w:instrText>
      </w:r>
      <w:r w:rsidR="002D630D">
        <w:fldChar w:fldCharType="separate"/>
      </w:r>
      <w:r w:rsidR="00792B2E" w:rsidRPr="00792B2E">
        <w:rPr>
          <w:noProof/>
        </w:rPr>
        <w:t>(Kamiyama, 2004; Natrah et al., 2014; Nevejan et al., 2016)</w:t>
      </w:r>
      <w:r w:rsidR="002D630D">
        <w:fldChar w:fldCharType="end"/>
      </w:r>
      <w:r w:rsidR="002D630D">
        <w:t>.</w:t>
      </w:r>
      <w:r w:rsidR="00AC064B">
        <w:t xml:space="preserve"> </w:t>
      </w:r>
      <w:r w:rsidR="004077BF">
        <w:t xml:space="preserve">Studies have shown differential </w:t>
      </w:r>
      <w:r w:rsidR="004112BF">
        <w:t xml:space="preserve">selection of microbes in </w:t>
      </w:r>
      <w:r w:rsidR="00BC51BE">
        <w:t xml:space="preserve">Eastern </w:t>
      </w:r>
      <w:r w:rsidR="003B4524">
        <w:t>oysters</w:t>
      </w:r>
      <w:r w:rsidR="004112BF">
        <w:t xml:space="preserve"> based on size</w:t>
      </w:r>
      <w:r w:rsidR="00A41CCC">
        <w:t>,</w:t>
      </w:r>
      <w:r w:rsidR="004112BF">
        <w:t xml:space="preserve"> </w:t>
      </w:r>
      <w:r w:rsidR="00A37FD7">
        <w:t>chemistry</w:t>
      </w:r>
      <w:r w:rsidR="006B11F9">
        <w:t xml:space="preserve">, and accompanying </w:t>
      </w:r>
      <w:r w:rsidR="006D51B2">
        <w:t xml:space="preserve">bacteria </w:t>
      </w:r>
      <w:r w:rsidR="006D51B2">
        <w:fldChar w:fldCharType="begin" w:fldLock="1"/>
      </w:r>
      <w:r w:rsidR="00792B2E">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"217/2/130 [pii]", "ISBN" : "0006-3185", "ISSN" : "00063185", "PMID" : "19875818", "abstract" : "Despite advances in the study of particle selection in suspension-feeding bivalves, the mechanisms upon which bivalves rely to discriminate among particles have not been elucidated. We hypothesized that particle sorting in suspension-feeding bivalves could be based, in part, on a biochemical recognition mechanism mediated by lectins within the mucus that covers the feeding organs. Using Crassostrea virginica, the Eastern oyster, our investigations demonstrated that lectins from oyster mucus can specifically bind several microalgal species as well as different types of red blood cells (RBC), triggering their agglutination. Agglutination of microalgal species and RBC varied with the source of mucus (gills vs: labial palps). Hemagglutination and hemagglutination inhibition assays emphasized that mucus contains several lectins. In feeding experiments, Nitzschia closterium and Tetraselmis maculata were separately incubated with mucus before being fed to oysters. Results showed that pre-treating these microalgae with mucus significantly alters the ability of oysters to sort particles. In another experiment, oysters were fed a mixture of microspheres coated with either bovine serum albumin (BSA) or glucosamide-BSA. Results show that oysters preferentially ingest microspheres with bound carbohydrates, highlighting probable interactions between lectins and carbohydrates in the mechanisms of microalgae recognition. This study confirms the presence of lectins in mucus that covers the feeding organs of oysters and suggests a new concept with regard to particle processing by suspension-feeding bivalves: specific interactions between carbohydrates on the surface of particles and lectins within the mucus mediate the selection and rejection processes.", "author" : [ { "dropping-particle" : "", "family" : "Emmanuelle", "given" : "Pales Espinosa", "non-dropping-particle" : "", "parse-names" : false, "suffix" : "" }, { "dropping-particle" : "", "family" : "Mickael", "given" : "Perrigault", "non-dropping-particle" : "", "parse-names" : false, "suffix" : "" }, { "dropping-particle" : "", "family" : "Evan Ward", "given" : "J.", "non-dropping-particle" : "", "parse-names" : false, "suffix" : "" }, { "dropping-particle" : "", "family" : "Shumway", "given" : "Sandra E", "non-dropping-particle" : "", "parse-names" : false, "suffix" : "" }, { "dropping-particle" : "", "family" : "Bassem", "given" : "Allam", "non-dropping-particle" : "", "parse-names" : false, "suffix" : "" } ], "container-title" : "Biological Bulletin", "id" : "ITEM-2", "issue" : "2", "issued" : { "date-parts" : [ [ "2009", "10", "29" ] ] }, "page" : "130-141", "publisher" : "Marine Biological Laboratory", "title" : "Lectins associated with the feeding organs of the oyster crassostrea virginica can mediate particle selection", "type" : "article-journal", "volume" : "217" }, "uris" : [ "http://www.mendeley.com/documents/?uuid=ad3bfe8a-3311-3069-b01a-27425533ca93" ] }, { "id" : "ITEM-3", "itemData" : { "DOI" : "10.3354/meps013047", "ISBN" : "0171-8630", "ISSN" : "0171-8630", "abstract" : "Using an artificial diet, composed of silt &lt; 32 p in diameter and the alga Tetraselmis suecica, it was demonstrated that the oyster Crassostrea virginica could significantly reduce the concentration of algae voided in the pseudofaeces (measured as extracted chlorophyll pigment) by over 50 %, compared to levels in the food. More importantly, it was also shown that for C. virginica fed natural seston at concentrations between 4 to 20 mg I-', the proportion of energy, carbon and nitrogen voided in the pseudofaeces could also be reduced significantly compared to that in the food. As the organic material in natural seston is from a wide range of sources -e.g. phytoplankton of different sizes, bacteria, detritus particles, etc. -these results indicate that C. virginica has a well developed ability to ingest preferentially various types of organic material and to reject other particles as pseudofaeces. This discriminatory mechanism must be able to operate on individual particles despite the fact that they are bound in viscous mucus. We hypothesise (based on literature information for the properties of molluscan mucus) that the viscosity of the mucus in which the food particles are entrapped may be significantly reduced by the ciliary action on the ridged surfaces of the opposed labial palps. This reduced viscosity mucus is possibly moved to the free edge of the palp where, with a cessation of the mechanical stimulation, it regains its original viscosity. The individual particles may then be subject to chemical testing by chemoreceptors which determine whether a particle is moved over the palp ridge to the mouth or is admitted to the deep rejection tracts. These rejected particles move to the free edge of the palps where they are re-incorporated in the mucus and rejected as pseudofaeces.", "author" : [ { "dropping-particle" : "", "family" : "Newell", "given" : "Roger I", "non-dropping-particle" : "", "parse-names" : false, "suffix" : "" }, { "dropping-particle" : "", "family" : "Jordan", "given" : "Stephen J", "non-dropping-particle" : "", "parse-names" : false, "suffix" : "" } ], "container-title" : "Marine Ecology - Progress Series", "id" : "ITEM-3", "issued" : { "date-parts" : [ [ "1983" ] ] }, "page" : "47-53", "title" : "Preferential ingestion of organic material by the American oyster Crassostrea virginica", "type" : "article-journal", "volume" : "13" }, "uris" : [ "http://www.mendeley.com/documents/?uuid=d5100ea9-7a00-3c79-8299-19c52bd7ffaf" ] }, { "id" : "ITEM-4", "itemData" : { "DOI" : "10.1007/BF00350328", "ISBN" : "0025-3162", "ISSN" : "00253162", "abstract" : "I investigated selective particle ingestion by oyster larvae (Crassostrea virginica) feeding on natural seston from Chesapeake Bay and laboratory-cultured algae of different sizes or chemical content. In 15 of 16 experiments with complex natural suspensions as food, small (&lt;150 mu m) and large (&gt;150 mu m) larvae selected most strongly for small (2 to 4 mu m) food particles, but in the presence of a large (&gt;10 mu m)-cell dinoflagellate bloom, large larvae strongly selected much larger (22 to 30 mu m) food material (presumably dinoflagellates). When fed simplified mixtures of four cultured algal species (Synechococcus bacillaris, Isochrysis sp., Dunaliella tertiolecta, and Prorocentrum minimum) ranging in size from 1 to 11 mu m, small larvae preferred 1 mu m algae while large larvae preferred 11 mu m algae. In experiments with algal mixtures, and with suspensions of natural particles and added algae, large larvae preferred algal species harvested from exponential-phase cultures over other species from stationary-phase cultures. Larval ingestion rates of the cultured alga Thalassiosira pseudonana were about three times higher for cells with a low carbon:nitrogen ratio (7.2:1) than for high C:N ratio (16.2:1) cells when these cells were offered separately in suspensions of equal concentration. As a result, more algal cells, algal C, and algal N was ingested by larvae fed low C:N cells. However, larvae did not show a significant preference for either type of cell when they were offered in a 1:1 cell mixture. Feeding patterns of C. virginica larvae in natural food suspensions can vary with the composition of these complex suspensions, and ingestion seems dependent not only on the size, but on the growth rate and chemical quality of food particles.", "author" : [ { "dropping-particle" : "", "family" : "Baldwin", "given" : "B. S.", "non-dropping-particle" : "", "parse-names" : false, "suffix" : "" } ], "container-title" : "Marine Biology", "id" : "ITEM-4", "issue" : "1", "issued" : { "date-parts" : [ [ "1995", "7" ] ] }, "page" : "95-107", "publisher" : "Springer-Verlag", "title" : "Selective particle ingestion by oyster larvae (Crassostrea virginica) feeding on natural seston and cultured algae", "type" : "article-journal", "volume" : "123" }, "uris" : [ "http://www.mendeley.com/documents/?uuid=6b459d8a-0720-376f-8868-e869aca19686" ] } ], "mendeley" : { "formattedCitation" : "(Baldwin, 1995; Emmanuelle et al., 2009; Nevejan et al., 2016; Newell and Jordan, 1983)", "plainTextFormattedCitation" : "(Baldwin, 1995; Emmanuelle et al., 2009; Nevejan et al., 2016; Newell and Jordan, 1983)", "previouslyFormattedCitation" : "(Baldwin, 1995; Emmanuelle et al., 2009; Nevejan et al., 2016; Newell and Jordan, 1983)" }, "properties" : {  }, "schema" : "https://github.com/citation-style-language/schema/raw/master/csl-citation.json" }</w:instrText>
      </w:r>
      <w:r w:rsidR="006D51B2">
        <w:fldChar w:fldCharType="separate"/>
      </w:r>
      <w:r w:rsidR="00056F14" w:rsidRPr="00056F14">
        <w:rPr>
          <w:noProof/>
        </w:rPr>
        <w:t>(Baldwin, 1995; Emmanuelle et al., 2009; Nevejan et al., 2016; Newell and Jordan, 1983)</w:t>
      </w:r>
      <w:r w:rsidR="006D51B2">
        <w:fldChar w:fldCharType="end"/>
      </w:r>
      <w:r w:rsidR="006D51B2">
        <w:t>.</w:t>
      </w:r>
      <w:r w:rsidR="00E733E9">
        <w:t xml:space="preserve"> The consequences of this </w:t>
      </w:r>
      <w:r w:rsidR="002F0644">
        <w:t>bacterial selection in the larvae is observed</w:t>
      </w:r>
      <w:r w:rsidR="00EE20EB">
        <w:t xml:space="preserve"> </w:t>
      </w:r>
      <w:r w:rsidR="00030625">
        <w:t xml:space="preserve">in the relative </w:t>
      </w:r>
      <w:r w:rsidR="00D90BED">
        <w:t>abundances</w:t>
      </w:r>
      <w:r w:rsidR="00214212">
        <w:t xml:space="preserve"> and diversity</w:t>
      </w:r>
      <w:r w:rsidR="00030625">
        <w:t xml:space="preserve"> </w:t>
      </w:r>
      <w:r w:rsidR="00B5460E">
        <w:t xml:space="preserve">of </w:t>
      </w:r>
      <w:r w:rsidR="000F6BA3">
        <w:t>bacteria</w:t>
      </w:r>
      <w:r w:rsidR="00151C0A">
        <w:t>l taxa</w:t>
      </w:r>
      <w:del w:id="103" w:author="Anton Post" w:date="2018-05-22T11:46:00Z">
        <w:r w:rsidR="00283096" w:rsidDel="00FE1A6C">
          <w:delText>,</w:delText>
        </w:r>
      </w:del>
      <w:r w:rsidR="00283096">
        <w:t xml:space="preserve"> and</w:t>
      </w:r>
      <w:r w:rsidR="00EB1792">
        <w:t xml:space="preserve"> </w:t>
      </w:r>
      <w:r w:rsidR="00B5460E">
        <w:t>differs</w:t>
      </w:r>
      <w:r w:rsidR="00D32FB0">
        <w:t xml:space="preserve"> over time</w:t>
      </w:r>
      <w:r w:rsidR="00B5460E">
        <w:t xml:space="preserve"> with</w:t>
      </w:r>
      <w:r w:rsidR="00EB1792">
        <w:t xml:space="preserve"> the presence of the probiotic.</w:t>
      </w:r>
      <w:r w:rsidR="00C06EAA">
        <w:t xml:space="preserve"> </w:t>
      </w:r>
      <w:r w:rsidR="00E14ED5">
        <w:t xml:space="preserve">More effort is needed to elucidate </w:t>
      </w:r>
      <w:r w:rsidR="00AB7DDB">
        <w:t xml:space="preserve">the mechanisms of </w:t>
      </w:r>
      <w:r w:rsidR="001738CB">
        <w:t xml:space="preserve">differential </w:t>
      </w:r>
      <w:r w:rsidR="000513B7">
        <w:t xml:space="preserve">bacterial </w:t>
      </w:r>
      <w:r w:rsidR="001738CB">
        <w:t xml:space="preserve">selection </w:t>
      </w:r>
      <w:r w:rsidR="005A128C">
        <w:t xml:space="preserve">in aquaculture in the presence of probiotics. </w:t>
      </w:r>
    </w:p>
    <w:p w14:paraId="29C569F1" w14:textId="418D5001" w:rsidR="00F05E88" w:rsidRDefault="00F05E88" w:rsidP="00F05E88">
      <w:r>
        <w:lastRenderedPageBreak/>
        <w:t xml:space="preserve">Despite a </w:t>
      </w:r>
      <w:r w:rsidR="005539B1">
        <w:t xml:space="preserve">significant </w:t>
      </w:r>
      <w:r>
        <w:t xml:space="preserve">improvement in larval survival with the addition of </w:t>
      </w:r>
      <w:del w:id="104" w:author="Anton Post" w:date="2018-05-22T12:01:00Z">
        <w:r w:rsidDel="00BC10A6">
          <w:delText xml:space="preserve">the </w:delText>
        </w:r>
      </w:del>
      <w:r>
        <w:t>probiotic</w:t>
      </w:r>
      <w:ins w:id="105" w:author="Anton Post" w:date="2018-05-22T12:01:00Z">
        <w:r w:rsidR="00BC10A6">
          <w:t>s</w:t>
        </w:r>
      </w:ins>
      <w:r w:rsidR="005539B1">
        <w:t xml:space="preserve"> (</w:t>
      </w:r>
      <w:r w:rsidR="005539B1" w:rsidRPr="00AE6FD9">
        <w:rPr>
          <w:highlight w:val="yellow"/>
        </w:rPr>
        <w:t xml:space="preserve">Sohn et al. </w:t>
      </w:r>
      <w:r w:rsidR="005539B1" w:rsidRPr="00AE6FD9">
        <w:rPr>
          <w:i/>
          <w:highlight w:val="yellow"/>
        </w:rPr>
        <w:t>in prep</w:t>
      </w:r>
      <w:r w:rsidR="005539B1" w:rsidRPr="00821793">
        <w:t>)</w:t>
      </w:r>
      <w:r w:rsidRPr="00821793">
        <w:t xml:space="preserve">, there was no global effect on </w:t>
      </w:r>
      <w:r w:rsidR="00A711D7" w:rsidRPr="00821793">
        <w:t>bacterial</w:t>
      </w:r>
      <w:r w:rsidRPr="00821793">
        <w:t xml:space="preserve"> diversity or structure in any of the sample types</w:t>
      </w:r>
      <w:r w:rsidR="005539B1" w:rsidRPr="00821793">
        <w:t>, suggesting</w:t>
      </w:r>
      <w:r w:rsidR="005539B1">
        <w:t xml:space="preserve"> that the probiotic effect is exerted directly on the larvae (e.g. by modulation of the immune system) and/or that</w:t>
      </w:r>
      <w:r w:rsidR="004270D3">
        <w:t xml:space="preserve"> it</w:t>
      </w:r>
      <w:r w:rsidR="005539B1">
        <w:t xml:space="preserve"> is mediated by subtle, targeted changes in the microbiome</w:t>
      </w:r>
      <w:r>
        <w:t xml:space="preserve">. Previous studies of the impact of probiotics on microbiota in humans and fish </w:t>
      </w:r>
      <w:r w:rsidR="00FA778F">
        <w:t xml:space="preserve">also </w:t>
      </w:r>
      <w:r>
        <w:t>show</w:t>
      </w:r>
      <w:ins w:id="106" w:author="Anton Post" w:date="2018-05-22T12:02:00Z">
        <w:r w:rsidR="00BC10A6">
          <w:t>ed</w:t>
        </w:r>
      </w:ins>
      <w:r>
        <w:t xml:space="preserve"> subtle changes of certain taxa, but no consistent effect on the diversity of the host’s </w:t>
      </w:r>
      <w:r w:rsidR="00A711D7">
        <w:t>bacterial</w:t>
      </w:r>
      <w:r>
        <w:t xml:space="preserve"> community </w:t>
      </w:r>
      <w:r>
        <w:fldChar w:fldCharType="begin" w:fldLock="1"/>
      </w:r>
      <w:r w:rsidR="00D961A8">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"abstract" : "A growing body of literature is available on the effects of probiotics on fish growth performance, digestive function, immunity, disease resistance, fecundity, oxidative stress and deformities but, perhaps surprisingly, many of these studies have not investigated the effect of probiotic applications on the gastrointestinal (GI) microbiota. Despite the debate on the precise definition of a \u2018probiotic\u2019 for aquaculture applications, the different definitions are consistent in that host benefits are driven, in part at least, by modulation of the host microbiota. Too often fish probiotic studies either lack a microbial investigation, or conduct the minimum assessment: enumeration of probiotic levels. Given the complexity of the gut microbiome, and its importance to the host, it is not sufficient to determine only the probiont levels and to attribute host benefits solely to the direct presence of the probiotic, which is usually only present as a minor component of the total microbial population. Changes in the indigenous populations must be examined as these potential changes are also factors involved in driving host benefits. This chapter summarizes the findings of studies which have addressed this topic and discusses the data to support the claims of probiotic \u2018colonization\u2019. From the literature it is clear that a greater emphasis on understanding the effects of probiotics on the complex microecology of the GI tract of fish is essential, and future studies must incorporate quantitative techniques to determine microbial abundance as well as elucidating microbial functionality and activity.",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"article-journal", "volume" : "588" }, "uris" : [ "http://www.mendeley.com/documents/?uuid=ede05ec6-576e-3cf6-b188-49c9a92d3e5f" ] }, { "id" : "ITEM-5", "itemData" : { "DOI" : "10.1139/cjm-2013-0443", "ISSN" : "1480-3275", "PMID" : "24102219", "abstract" : "Next-generation sequencing is revealing the complex interactive networks of host-bacteria interactions, as it is now possible to screen in detail the microbiota harbored by a host. This study investigated the influence of a probiotic treatment on the survival and microbiota of brook charr (Salvelinus fontinalis), focusing on its disturbance of the natural microbiota (dysbiosis). The results indicated that an indigenous probiotic strain (identified as Rhodococcus sp.) colonized neither the fish skin mucus nor the water following the probiotic treatment. Instead, the probiotic strain was detected only in the biofilm of the test tank. Nevertheless, a substantial beneficial effect of the probiotic treatment was observed: the population of the pathogen Flavobacterium psychrophilum decreased in the treated tank water. This study clearly shows that the indigenous strain chosen for the probiotic treatment did not disturb the natural fish skin mucus microbiota but acted directly through the production system to control the growth of the pathogen and, as a consequence, to enhance fish survival.", "author" : [ { "dropping-particle" : "", "family" : "Boutin", "given" : "S\u00e9bastien", "non-dropping-particle" : "", "parse-names" : false, "suffix" : "" }, { "dropping-particle" : "", "family" : "Audet", "given" : "C\u00e9line", "non-dropping-particle" : "", "parse-names" : false, "suffix" : "" }, { "dropping-particle" : "", "family" : "Derome", "given" : "Nicolas", "non-dropping-particle" : "", "parse-names" : false, "suffix" : "" } ], "container-title" : "Canadian journal of microbiology", "id" : "ITEM-5", "issue" : "10", "issued" : { "date-parts" : [ [ "2013", "10" ] ] }, "page" : "662-70", "publisher" : "NRC Research Press", "title" : "Probiotic treatment by indigenous bacteria decreases mortality without disturbing the natural microbiota of Salvelinus fontinalis.", "type" : "article-journal", "volume" : "59" }, "uris" : [ "http://www.mendeley.com/documents/?uuid=2121e02e-762e-3621-8e2a-8d3a53e7f7dd" ] } ], "mendeley" : { "formattedCitation" : "(Boutin et al., 2013; Laursen et al., 2017; Merrifield and Carnevali, 2014; Schmidt et al., 2017; Standen et al., 2015)", "plainTextFormattedCitation" : "(Boutin et al., 2013; Laursen et al., 2017; Merrifield and Carnevali, 2014; Schmidt et al., 2017; Standen et al., 2015)", "previouslyFormattedCitation" : "(Boutin et al., 2013; Laursen et al., 2017; Merrifield and Carnevali, 2014; Schmidt et al., 2017; Standen et al., 2015)" }, "properties" : {  }, "schema" : "https://github.com/citation-style-language/schema/raw/master/csl-citation.json" }</w:instrText>
      </w:r>
      <w:r>
        <w:fldChar w:fldCharType="separate"/>
      </w:r>
      <w:r w:rsidR="00D961A8" w:rsidRPr="00D961A8">
        <w:rPr>
          <w:noProof/>
        </w:rPr>
        <w:t>(Boutin et al., 2013; Laursen et al., 2017; Merrifield and Carnevali, 2014; Schmidt et al., 2017; Standen et al., 2015)</w:t>
      </w:r>
      <w:r>
        <w:fldChar w:fldCharType="end"/>
      </w:r>
      <w:r>
        <w:t xml:space="preserve">. </w:t>
      </w:r>
      <w:r w:rsidR="00C95480">
        <w:t xml:space="preserve">However, other studies </w:t>
      </w:r>
      <w:r w:rsidR="00C343EA">
        <w:t>report</w:t>
      </w:r>
      <w:r w:rsidR="00C95480">
        <w:t xml:space="preserve"> dramatic changes in </w:t>
      </w:r>
      <w:r w:rsidR="00BC2FBE">
        <w:t>fish</w:t>
      </w:r>
      <w:r w:rsidR="00D961A8">
        <w:t xml:space="preserve"> microbiomes</w:t>
      </w:r>
      <w:r w:rsidR="00A3711A">
        <w:t xml:space="preserve"> as a result of probiotic treatment</w:t>
      </w:r>
      <w:r w:rsidR="00D961A8">
        <w:t xml:space="preserve"> </w:t>
      </w:r>
      <w:r w:rsidR="00D961A8">
        <w:fldChar w:fldCharType="begin" w:fldLock="1"/>
      </w:r>
      <w:r w:rsidR="00E46D91">
        <w:instrText>ADDIN CSL_CITATION { "citationItems" : [ { "id" : "ITEM-1", "itemData" : { "DOI" : "10.1016/j.fsi.2013.06.014", "ISBN" : "1050-4648", "ISSN" : "10504648", "PMID" : "23811408", "abstract" : "We investigated the effects of administration of putative endogenous probiotics Lactococcus lactis spp. lactis or Bacillus circulans, alone and in combination with arabinoxylan-oligosaccharides (AXOS), a new class of candidate prebiotics, in juvenile Siberian sturgeon. (Acipenser baerii). Eight experimental diets were tested: basal diet (Diet 1), basal diet supplemented with 2% AXOS (Diet 2), or L.lactis ST G81 (Diet 3), L.lactis ST G45 (Diet 4), B.circulans ST M53 (Diet 5), L.lactis ST G81+2% AXOS (Diet 6), L.lactis ST G45+2% AXOS (Diet 7), B.circulans ST M53+2% AXOS (Diet 8). After four weeks, growth performance and feed conversion ratio significantly improved in fish fed diet 7. Innate immune responses of fish were boosted with both AXOS and probiotic diets, however synergistic effects of AXOS and probiotic diets were only observed for phagocytic and alternative complement activity. Phagocytic and respiratory burst activity of fish macrophage increased in fish fed diet 2 and 7, while humoral immune responses only increased in fish fed diet 7. Pyrosequencing analysis (16S rDNA) of the hindgut microbiota demonstrated that AXOS improved the colonization or/and growth capacity of L.lactis, as a higher relative abundance of L.lactis was observed in fish receiving diet 7. However, no observable colonization of B.circulans was found in the hindgut of fish fed diet 5 or 8, containing this bacterium. The dietary L.lactis ST G45+2% AXOS caused significant alterations in the intestinal microbiota by significantly decreasing in bacterial diversity, demonstrated by the fall in richness and Shannon diversity, and improved growth performance and boosted immune responses of Siberian sturgeon \u00a9 2013 Elsevier Ltd.", "author" : [ { "dropping-particle" : "", "family" : "Geraylou", "given" : "Zahra", "non-dropping-particle" : "", "parse-names" : false, "suffix" : "" }, { "dropping-particle" : "", "family" : "Souffreau", "given" : "Caroline", "non-dropping-particle" : "", "parse-names" : false, "suffix" : "" }, { "dropping-particle" : "", "family" : "Rurangwa", "given" : "Eugene", "non-dropping-particle" : "", "parse-names" : false, "suffix" : "" }, { "dropping-particle" : "", "family" : "Meester", "given" : "Luc", "non-dropping-particle" : "De", "parse-names" : false, "suffix" : "" }, { "dropping-particle" : "", "family" : "Courtin", "given" : "Christophe M.", "non-dropping-particle" : "", "parse-names" : false, "suffix" : "" }, { "dropping-particle" : "", "family" : "Delcour", "given" : "Jan A.", "non-dropping-particle" : "", "parse-names" : false, "suffix" : "" }, { "dropping-particle" : "", "family" : "Buyse", "given" : "Johan", "non-dropping-particle" : "", "parse-names" : false, "suffix" : "" }, { "dropping-particle" : "", "family" : "Ollevier", "given" : "Frans", "non-dropping-particle" : "", "parse-names" : false, "suffix" : "" } ], "container-title" : "Fish and Shellfish Immunology", "id" : "ITEM-1", "issue" : "3", "issued" : { "date-parts" : [ [ "2013", "9", "1" ] ] }, "page" : "766-775", "publisher" : "Academic Press", "title" : "Effects of dietary arabinoxylan-oligosaccharides (AXOS) and endogenous probiotics on the growth performance, non-specific immunity and gut microbiota of juvenile Siberian sturgeon (Acipenser baerii)", "type" : "article-journal", "volume" : "35" }, "uris" : [ "http://www.mendeley.com/documents/?uuid=89015b2d-4d15-3bae-a6f6-5e0f34ac3251" ] }, { "id" : "ITEM-2", "itemData" : { "DOI" : "10.1111/jam.13437", "ISSN" : "13652672", "PMID" : "28256031", "abstract" : "AIMS: This study used high-throughput sequencing to evaluate the intestinal microbiome dynamics in rainbow trout (Oncorhynchus mykiss) fed commercial diets supplemented with either pre- or probiotics (0.6% mannan-oligosaccharides and 0.5% Saccharomyces cerevisiae respectively) or the mixture of both. METHODS AND RESULTS: A total of 57 fish whole intestinal mucosa and contents bacterial communities were characterized by high-throughput sequencing and analysis of the V3-V4 region of the 16S rRNA gene, as well as the relationship between plasma biochemical health indicators and microbiome diversity. This was performed at 7, 14 and 30 days after start feeding functional diets, and microbiome diversity increased when fish fed functional diets after 7 days and it was positively correlated with plasma cholesterol levels. Dominant phyla were, in descending order, Proteobacteria, Firmicutes, Actinobacteria, Acidobacteria, Bacteroidetes and Fusobacteria. However, functional diets reduced the abundance of Gammaproteobacteria to favour abundances of organisms from Firmicutes and Fusobacteria, two phyla with members that confer beneficial effects. A dynamic shift of the microbiome composition was observed with changes after 7 days of feeding and the modulation by functional diets tend to cluster the corresponding groups apart from CTRL group. The core microbiome showed an overall stability with functional diets, except genus such as Escherichia-Shigella that suffered severe reductions on their abundances when feeding any of the functional diets. CONCLUSIONS: Functional diets based on pre- or probiotics dynamically modulate intestinal microbiota of juvenile trout engaging taxonomical abundance shifts that might impact fish physiological performance. SIGNIFICANCE AND IMPACT OF THE STUDY: This study shows for the first time the microbiome modulation dynamics by functional diets based on mannan-oligosaccharides and S. cerevisiae and their synergy using culture independent high-throughput sequencing technology, revealing the complexity behind the dietary modulation with functional feeds in aquatic organisms.", "author" : [ { "dropping-particle" : "", "family" : "Gon\u00e7alves", "given" : "A. T.", "non-dropping-particle" : "", "parse-names" : false, "suffix" : "" }, { "dropping-particle" : "", "family" : "Gallardo-Esc\u00e1rate", "given" : "C.", "non-dropping-particle" : "", "parse-names" : false, "suffix" : "" } ], "container-title" : "Journal of Applied Microbiology", "id" : "ITEM-2", "issue" : "5", "issued" : { "date-parts" : [ [ "2017" ] ] }, "page" : "1333-1347", "title" : "Microbiome dynamic modulation through functional diets based on pre- and probiotics (mannan-oligosaccharides and Saccharomyces cerevisiae) in juvenile rainbow trout (Oncorhynchus mykiss)", "type" : "article-journal", "volume" : "122" }, "uris" : [ "http://www.mendeley.com/documents/?uuid=87f5a69d-add5-3b22-bb19-4c06ed3760c0" ] } ], "mendeley" : { "formattedCitation" : "(Geraylou et al., 2013; Gon\u00e7alves and Gallardo-Esc\u00e1rate, 2017)", "plainTextFormattedCitation" : "(Geraylou et al., 2013; Gon\u00e7alves and Gallardo-Esc\u00e1rate, 2017)", "previouslyFormattedCitation" : "(Geraylou et al., 2013; Gon\u00e7alves and Gallardo-Esc\u00e1rate, 2017)" }, "properties" : {  }, "schema" : "https://github.com/citation-style-language/schema/raw/master/csl-citation.json" }</w:instrText>
      </w:r>
      <w:r w:rsidR="00D961A8">
        <w:fldChar w:fldCharType="separate"/>
      </w:r>
      <w:r w:rsidR="00E46D91" w:rsidRPr="00E46D91">
        <w:rPr>
          <w:noProof/>
        </w:rPr>
        <w:t>(Geraylou et al., 2013; Gonçalves and Gallardo-Escárate, 2017)</w:t>
      </w:r>
      <w:r w:rsidR="00D961A8">
        <w:fldChar w:fldCharType="end"/>
      </w:r>
      <w:r w:rsidR="00D961A8">
        <w:t>.</w:t>
      </w:r>
      <w:commentRangeStart w:id="107"/>
      <w:r>
        <w:t xml:space="preserve">The </w:t>
      </w:r>
      <w:commentRangeEnd w:id="107"/>
      <w:r w:rsidR="001C2ED3">
        <w:rPr>
          <w:rStyle w:val="CommentReference"/>
        </w:rPr>
        <w:commentReference w:id="107"/>
      </w:r>
      <w:r>
        <w:t xml:space="preserve">presence of the probiotic was confirmed with </w:t>
      </w:r>
      <w:r w:rsidR="00A278F0">
        <w:t xml:space="preserve">higher </w:t>
      </w:r>
      <w:r>
        <w:t xml:space="preserve">total </w:t>
      </w:r>
      <w:r>
        <w:rPr>
          <w:i/>
        </w:rPr>
        <w:t>Bacillus</w:t>
      </w:r>
      <w:r>
        <w:t xml:space="preserve"> </w:t>
      </w:r>
      <w:r w:rsidR="00906492">
        <w:t xml:space="preserve">spp. read </w:t>
      </w:r>
      <w:r>
        <w:t xml:space="preserve">counts in the probiotic-treated water and increased abundance throughout the Trials, </w:t>
      </w:r>
      <w:r w:rsidR="0083356C">
        <w:t>likely</w:t>
      </w:r>
      <w:r>
        <w:t xml:space="preserve"> due to natural mortality</w:t>
      </w:r>
      <w:r w:rsidR="00897630">
        <w:t xml:space="preserve"> </w:t>
      </w:r>
      <w:r w:rsidR="00783A06">
        <w:t xml:space="preserve">and therefore </w:t>
      </w:r>
      <w:r w:rsidR="00897630">
        <w:t>decreased</w:t>
      </w:r>
      <w:r w:rsidR="00783A06">
        <w:t xml:space="preserve"> </w:t>
      </w:r>
      <w:r w:rsidR="00897630">
        <w:t>grazing</w:t>
      </w:r>
      <w:r>
        <w:t xml:space="preserve"> in the tanks. </w:t>
      </w:r>
    </w:p>
    <w:p w14:paraId="157DFC2C" w14:textId="6C778CB8" w:rsidR="00F05E88" w:rsidRDefault="00F05E88" w:rsidP="00F05E88">
      <w:commentRangeStart w:id="108"/>
      <w:r>
        <w:t>A</w:t>
      </w:r>
      <w:r w:rsidRPr="00934F21">
        <w:t xml:space="preserve">mplification </w:t>
      </w:r>
      <w:commentRangeEnd w:id="108"/>
      <w:r w:rsidR="00B23463">
        <w:rPr>
          <w:rStyle w:val="CommentReference"/>
        </w:rPr>
        <w:commentReference w:id="108"/>
      </w:r>
      <w:r w:rsidRPr="00934F21">
        <w:t>of certain taxa in treated</w:t>
      </w:r>
      <w:r>
        <w:t xml:space="preserve"> samples</w:t>
      </w:r>
      <w:r w:rsidRPr="00934F21">
        <w:t xml:space="preserve"> compared to </w:t>
      </w:r>
      <w:r>
        <w:t xml:space="preserve">the </w:t>
      </w:r>
      <w:r w:rsidRPr="00934F21">
        <w:t>control</w:t>
      </w:r>
      <w:r w:rsidRPr="0013050C">
        <w:t xml:space="preserve"> </w:t>
      </w:r>
      <w:r>
        <w:t xml:space="preserve">was observed, most notably in the </w:t>
      </w:r>
      <w:proofErr w:type="spellStart"/>
      <w:r>
        <w:rPr>
          <w:i/>
        </w:rPr>
        <w:t>Oceanospirillales</w:t>
      </w:r>
      <w:proofErr w:type="spellEnd"/>
      <w:r>
        <w:t xml:space="preserve"> order. This group of bacteria </w:t>
      </w:r>
      <w:r w:rsidR="0023270C">
        <w:t>was</w:t>
      </w:r>
      <w:r>
        <w:t xml:space="preserve"> consistently more abundant in probiotic-treated rearing water, and </w:t>
      </w:r>
      <w:r w:rsidR="00B31926">
        <w:t>significantly</w:t>
      </w:r>
      <w:r w:rsidR="0023270C">
        <w:t xml:space="preserve"> </w:t>
      </w:r>
      <w:r>
        <w:t>decrease</w:t>
      </w:r>
      <w:r w:rsidR="0023270C">
        <w:t>d</w:t>
      </w:r>
      <w:r>
        <w:t xml:space="preserve"> with time in all three trials. </w:t>
      </w:r>
      <w:proofErr w:type="spellStart"/>
      <w:r>
        <w:rPr>
          <w:i/>
        </w:rPr>
        <w:t>Oceanospirillales</w:t>
      </w:r>
      <w:proofErr w:type="spellEnd"/>
      <w:r>
        <w:t xml:space="preserve"> are heterotrophs commonly associated with mollusks and are found in the gills of many bivalves </w:t>
      </w:r>
      <w:r>
        <w:fldChar w:fldCharType="begin" w:fldLock="1"/>
      </w:r>
      <w:r w:rsidR="00BA2257">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"ISSN" : "17582229",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&lt;i&gt;A&lt;/i&gt; &lt;i&gt;lviniconcha&lt;/i&gt; with chemosynthetic, \u03b3-Proteobacterial symbionts", "type" : "article-journal", "volume" : "6" }, "uris" : [ "http://www.mendeley.com/documents/?uuid=870deeb0-8f8d-3cf0-b7ae-ce68e25c5c02" ] }, { "id" : "ITEM-3", "itemData" : { "DOI" : "10.1111/j.1462-2920.2011.02448.x",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"(Beinart et al., 2014; Costa et al., 2012; Jensen et al., 2010; Zurel et al., 2011)" }, "properties" : {  }, "schema" : "https://github.com/citation-style-language/schema/raw/master/csl-citation.json" }</w:instrText>
      </w:r>
      <w:r>
        <w:fldChar w:fldCharType="separate"/>
      </w:r>
      <w:r w:rsidR="007D5DCA" w:rsidRPr="007D5DCA">
        <w:rPr>
          <w:noProof/>
        </w:rPr>
        <w:t>(Beinart et al., 2014; Costa et al., 2012; Jensen et al., 2010; Zurel et al., 2011)</w:t>
      </w:r>
      <w:r>
        <w:fldChar w:fldCharType="end"/>
      </w:r>
      <w:r>
        <w:t xml:space="preserve">. </w:t>
      </w:r>
      <w:r w:rsidR="00814F4E">
        <w:t>Additionally</w:t>
      </w:r>
      <w:r>
        <w:t xml:space="preserve">, they are </w:t>
      </w:r>
      <w:del w:id="109" w:author="Anton Post" w:date="2018-05-22T12:27:00Z">
        <w:r w:rsidR="0079292F" w:rsidDel="00B23463">
          <w:delText>famous</w:delText>
        </w:r>
        <w:r w:rsidDel="00B23463">
          <w:delText xml:space="preserve"> </w:delText>
        </w:r>
      </w:del>
      <w:ins w:id="110" w:author="Anton Post" w:date="2018-05-22T12:27:00Z">
        <w:r w:rsidR="00B23463">
          <w:t>recognized</w:t>
        </w:r>
        <w:bookmarkStart w:id="111" w:name="_GoBack"/>
        <w:bookmarkEnd w:id="111"/>
        <w:r w:rsidR="00B23463">
          <w:t xml:space="preserve"> </w:t>
        </w:r>
      </w:ins>
      <w:r>
        <w:t xml:space="preserve">for their ability to degrade organic compounds in the environment and their abundance in oil plume microbial communities </w:t>
      </w:r>
      <w:r>
        <w:fldChar w:fldCharType="begin" w:fldLock="1"/>
      </w:r>
      <w:r w:rsidR="00E55C21">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"ISBN" : "1520-5851 (Electronic)\\r0013-936X (Linking)",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and Technology", "id" : "ITEM-2", "issue" : "19", "issued" : { "date-parts" : [ [ "2013", "10", "19" ] ] }, "page" : "10860-10867", "title" : "Succession of hydrocarbon-degrading bacteria in the aftermath of the deepwater horizon oil spill in the gulf of Mexico", "type" : "article-journal", "volume" : "47" }, "uris" : [ "http://www.mendeley.com/documents/?uuid=ecd3a6de-4b3d-3174-b788-1cdd73fa0df3" ] } ], "mendeley" : { "formattedCitation" : "(Dubinsky et al., 2013; Hazen et al., 2010)", "manualFormatting" : "(Dubinsky et al., 2013; Hazen et al., 2010)", "plainTextFormattedCitation" : "(Dubinsky et al., 2013; Hazen et al., 2010)", "previouslyFormattedCitation" : "(Dubinsky et al., 2013; Hazen et al., 2010)" }, "properties" : {  }, "schema" : "https://github.com/citation-style-language/schema/raw/master/csl-citation.json" }</w:instrText>
      </w:r>
      <w:r>
        <w:fldChar w:fldCharType="separate"/>
      </w:r>
      <w:r w:rsidR="007D5DCA" w:rsidRPr="007D5DCA">
        <w:rPr>
          <w:noProof/>
        </w:rPr>
        <w:t>(Dubinsky et al., 2013; Hazen et al., 2010)</w:t>
      </w:r>
      <w:r>
        <w:fldChar w:fldCharType="end"/>
      </w:r>
      <w:r>
        <w:t xml:space="preserve">. The observed increase in </w:t>
      </w:r>
      <w:proofErr w:type="spellStart"/>
      <w:r>
        <w:rPr>
          <w:i/>
        </w:rPr>
        <w:t>Oceanospirillales</w:t>
      </w:r>
      <w:proofErr w:type="spellEnd"/>
      <w:r>
        <w:t xml:space="preserve"> </w:t>
      </w:r>
      <w:r w:rsidR="00CA069D">
        <w:t xml:space="preserve">abundance </w:t>
      </w:r>
      <w:r>
        <w:t xml:space="preserve">with probiotic treatment indicates that this group of bacteria may respond to the </w:t>
      </w:r>
      <w:r>
        <w:rPr>
          <w:i/>
        </w:rPr>
        <w:t>Bacillus</w:t>
      </w:r>
      <w:r>
        <w:t xml:space="preserve"> as a symbiont or mechanism of protection for the </w:t>
      </w:r>
      <w:r w:rsidR="00355138">
        <w:t xml:space="preserve">larval oysters. </w:t>
      </w:r>
    </w:p>
    <w:p w14:paraId="3044D1B2" w14:textId="1F6B2987" w:rsidR="00F05E88" w:rsidRDefault="00C1130C" w:rsidP="00F05E88">
      <w:r>
        <w:t>P</w:t>
      </w:r>
      <w:r w:rsidR="00484A45">
        <w:t xml:space="preserve">revious research (Sohn et al. 2016) suggested that probiotic treatment in the hatchery potentially decreases levels of </w:t>
      </w:r>
      <w:r w:rsidR="00484A45">
        <w:rPr>
          <w:i/>
        </w:rPr>
        <w:t xml:space="preserve">Vibrio </w:t>
      </w:r>
      <w:r w:rsidR="00484A45">
        <w:t xml:space="preserve">spp. in the hatchery. </w:t>
      </w:r>
      <w:r w:rsidR="00F05E88">
        <w:t xml:space="preserve">Characterization studies have shown that our probiotic species, </w:t>
      </w:r>
      <w:r w:rsidR="00F05E88">
        <w:rPr>
          <w:i/>
        </w:rPr>
        <w:t xml:space="preserve">Bacillus </w:t>
      </w:r>
      <w:proofErr w:type="spellStart"/>
      <w:r w:rsidR="00484A45">
        <w:rPr>
          <w:i/>
        </w:rPr>
        <w:t>pumilus</w:t>
      </w:r>
      <w:proofErr w:type="spellEnd"/>
      <w:r w:rsidR="00F05E88">
        <w:t xml:space="preserve">, </w:t>
      </w:r>
      <w:r w:rsidR="00484A45">
        <w:t xml:space="preserve">as well as other </w:t>
      </w:r>
      <w:r w:rsidR="00484A45">
        <w:rPr>
          <w:i/>
        </w:rPr>
        <w:t xml:space="preserve">Bacillus </w:t>
      </w:r>
      <w:proofErr w:type="spellStart"/>
      <w:r w:rsidR="00484A45">
        <w:t>spp</w:t>
      </w:r>
      <w:proofErr w:type="spellEnd"/>
      <w:r w:rsidR="00484A45">
        <w:t>, inhibit</w:t>
      </w:r>
      <w:r w:rsidR="00F05E88">
        <w:t xml:space="preserve"> </w:t>
      </w:r>
      <w:r w:rsidR="00F05E88">
        <w:rPr>
          <w:i/>
        </w:rPr>
        <w:t>in vitro</w:t>
      </w:r>
      <w:r w:rsidR="00F05E88">
        <w:t xml:space="preserve"> growth of </w:t>
      </w:r>
      <w:proofErr w:type="spellStart"/>
      <w:r w:rsidR="00F05E88">
        <w:rPr>
          <w:i/>
        </w:rPr>
        <w:t>Vibrios</w:t>
      </w:r>
      <w:proofErr w:type="spellEnd"/>
      <w:r w:rsidR="00F05E88">
        <w:rPr>
          <w:i/>
        </w:rPr>
        <w:t xml:space="preserve"> </w:t>
      </w:r>
      <w:r w:rsidR="00F05E88">
        <w:rPr>
          <w:i/>
        </w:rPr>
        <w:fldChar w:fldCharType="begin" w:fldLock="1"/>
      </w:r>
      <w:r w:rsidR="00BA2257">
        <w:rPr>
          <w:i/>
        </w:rPr>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"(Sohn et al., 2016; Vaseeharan and Ramasamy, 2003)" }, "properties" : {  }, "schema" : "https://github.com/citation-style-language/schema/raw/master/csl-citation.json" }</w:instrText>
      </w:r>
      <w:r w:rsidR="00F05E88">
        <w:rPr>
          <w:i/>
        </w:rPr>
        <w:fldChar w:fldCharType="separate"/>
      </w:r>
      <w:r w:rsidR="007D5DCA" w:rsidRPr="007D5DCA">
        <w:rPr>
          <w:noProof/>
        </w:rPr>
        <w:t>(Sohn et al., 2016; Vaseeharan and Ramasamy, 2003)</w:t>
      </w:r>
      <w:r w:rsidR="00F05E88">
        <w:rPr>
          <w:i/>
        </w:rPr>
        <w:fldChar w:fldCharType="end"/>
      </w:r>
      <w:r w:rsidR="00F05E88">
        <w:t xml:space="preserve">. This trend is also observed in the number of </w:t>
      </w:r>
      <w:r w:rsidR="00F05E88">
        <w:rPr>
          <w:i/>
        </w:rPr>
        <w:t>Vibrio</w:t>
      </w:r>
      <w:r w:rsidR="00F05E88">
        <w:t xml:space="preserve"> reads in our 16S </w:t>
      </w:r>
      <w:r w:rsidR="00022D41">
        <w:t>study but</w:t>
      </w:r>
      <w:r w:rsidR="00F05E88">
        <w:t xml:space="preserve"> is not significant due to </w:t>
      </w:r>
      <w:r w:rsidR="00721E3E">
        <w:t xml:space="preserve">high variability and </w:t>
      </w:r>
      <w:r w:rsidR="00F05E88">
        <w:t xml:space="preserve">small sample sizes. </w:t>
      </w:r>
      <w:r w:rsidR="00721E3E">
        <w:t xml:space="preserve">Moreover, failure to detect a significant decrease in </w:t>
      </w:r>
      <w:r w:rsidR="00721E3E">
        <w:rPr>
          <w:i/>
        </w:rPr>
        <w:t xml:space="preserve">Vibrio </w:t>
      </w:r>
      <w:r w:rsidR="00721E3E">
        <w:t xml:space="preserve">reads in Trial 2 was most probably due to the low abundance of </w:t>
      </w:r>
      <w:proofErr w:type="spellStart"/>
      <w:r w:rsidR="00A3318A" w:rsidRPr="00A3318A">
        <w:rPr>
          <w:i/>
        </w:rPr>
        <w:t>V</w:t>
      </w:r>
      <w:r w:rsidR="00721E3E" w:rsidRPr="00A3318A">
        <w:rPr>
          <w:i/>
        </w:rPr>
        <w:t>ibrios</w:t>
      </w:r>
      <w:proofErr w:type="spellEnd"/>
      <w:r w:rsidR="00721E3E">
        <w:t xml:space="preserve"> in this trial, which was conducted in January, when there is lower environmental </w:t>
      </w:r>
      <w:r w:rsidR="00721E3E">
        <w:rPr>
          <w:i/>
        </w:rPr>
        <w:t>Vibrio</w:t>
      </w:r>
      <w:r w:rsidR="00721E3E">
        <w:t xml:space="preserve"> presence </w:t>
      </w:r>
      <w:r w:rsidR="00721E3E">
        <w:fldChar w:fldCharType="begin" w:fldLock="1"/>
      </w:r>
      <w:r w:rsidR="00BA2257">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 "schema" : "https://github.com/citation-style-language/schema/raw/master/csl-citation.json" }</w:instrText>
      </w:r>
      <w:r w:rsidR="00721E3E">
        <w:fldChar w:fldCharType="separate"/>
      </w:r>
      <w:r w:rsidR="00BA2257" w:rsidRPr="00BA2257">
        <w:rPr>
          <w:noProof/>
        </w:rPr>
        <w:t>(Costa Sobrinho et al., 2010)</w:t>
      </w:r>
      <w:r w:rsidR="00721E3E">
        <w:fldChar w:fldCharType="end"/>
      </w:r>
      <w:r w:rsidR="00721E3E">
        <w:t xml:space="preserve">. Interestingly, our research indicates that probiotic treatment leads to </w:t>
      </w:r>
      <w:r w:rsidR="00F05E88">
        <w:t xml:space="preserve">increased </w:t>
      </w:r>
      <w:r w:rsidR="00721E3E">
        <w:t xml:space="preserve">diversity in water and swabs through time. Moreover, the analysis of single base pair changes in </w:t>
      </w:r>
      <w:r w:rsidR="00721E3E">
        <w:rPr>
          <w:i/>
        </w:rPr>
        <w:t>Vibrio</w:t>
      </w:r>
      <w:r w:rsidR="00721E3E">
        <w:t xml:space="preserve"> species in the water samples from the high-resolution sequencing performed in Trial 3 reveal</w:t>
      </w:r>
      <w:r w:rsidR="0033059C">
        <w:t>ed that</w:t>
      </w:r>
      <w:r w:rsidR="00924A9B">
        <w:t>, o</w:t>
      </w:r>
      <w:r w:rsidR="00434B54">
        <w:t xml:space="preserve">ver time, the </w:t>
      </w:r>
      <w:r w:rsidR="00434B54" w:rsidRPr="0073575F">
        <w:rPr>
          <w:i/>
        </w:rPr>
        <w:t>Vibrio</w:t>
      </w:r>
      <w:r w:rsidR="00434B54">
        <w:t xml:space="preserve"> community in the probiotic-treated rearing water transitioned from a predominance in potentially pathogenic species, similar to</w:t>
      </w:r>
      <w:r w:rsidR="00721E3E">
        <w:t xml:space="preserve"> </w:t>
      </w:r>
      <w:r w:rsidR="00721E3E" w:rsidRPr="00754A42">
        <w:rPr>
          <w:i/>
        </w:rPr>
        <w:t xml:space="preserve">Vibrio </w:t>
      </w:r>
      <w:proofErr w:type="spellStart"/>
      <w:r w:rsidR="00721E3E" w:rsidRPr="00754A42">
        <w:rPr>
          <w:i/>
        </w:rPr>
        <w:t>alginolyticus</w:t>
      </w:r>
      <w:proofErr w:type="spellEnd"/>
      <w:r w:rsidR="00721E3E">
        <w:t xml:space="preserve"> WW1, a virulent pathogen originally isolated from amphioxus </w:t>
      </w:r>
      <w:r w:rsidR="00721E3E">
        <w:fldChar w:fldCharType="begin" w:fldLock="1"/>
      </w:r>
      <w:r w:rsidR="00BA2257">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"(Zou et al., 2016)" }, "properties" : {  }, "schema" : "https://github.com/citation-style-language/schema/raw/master/csl-citation.json" }</w:instrText>
      </w:r>
      <w:r w:rsidR="00721E3E">
        <w:fldChar w:fldCharType="separate"/>
      </w:r>
      <w:r w:rsidR="00721E3E" w:rsidRPr="007D5DCA">
        <w:rPr>
          <w:noProof/>
        </w:rPr>
        <w:t>(Zou et al., 2016)</w:t>
      </w:r>
      <w:r w:rsidR="00721E3E">
        <w:fldChar w:fldCharType="end"/>
      </w:r>
      <w:r w:rsidR="00434B54">
        <w:t xml:space="preserve"> and </w:t>
      </w:r>
      <w:r w:rsidR="00924A9B" w:rsidRPr="006541CE">
        <w:rPr>
          <w:i/>
        </w:rPr>
        <w:t xml:space="preserve">Vibrio </w:t>
      </w:r>
      <w:proofErr w:type="spellStart"/>
      <w:r w:rsidR="00924A9B" w:rsidRPr="006541CE">
        <w:rPr>
          <w:i/>
        </w:rPr>
        <w:t>celticus</w:t>
      </w:r>
      <w:proofErr w:type="spellEnd"/>
      <w:r w:rsidR="00924A9B">
        <w:t xml:space="preserve"> 5OM18, a virulent anaerobic clam pathogen </w:t>
      </w:r>
      <w:r w:rsidR="00924A9B">
        <w:fldChar w:fldCharType="begin" w:fldLock="1"/>
      </w:r>
      <w:r w:rsidR="00BA2257">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 "schema" : "https://github.com/citation-style-language/schema/raw/master/csl-citation.json" }</w:instrText>
      </w:r>
      <w:r w:rsidR="00924A9B">
        <w:fldChar w:fldCharType="separate"/>
      </w:r>
      <w:r w:rsidR="00924A9B" w:rsidRPr="007D5DCA">
        <w:rPr>
          <w:noProof/>
        </w:rPr>
        <w:t>(Beaz-Hidalgo et al., 2010b)</w:t>
      </w:r>
      <w:r w:rsidR="00924A9B">
        <w:fldChar w:fldCharType="end"/>
      </w:r>
      <w:r w:rsidR="00434B54">
        <w:t xml:space="preserve"> to a predominance in non-pathogenic species similar to</w:t>
      </w:r>
      <w:r w:rsidR="00924A9B">
        <w:t xml:space="preserve"> </w:t>
      </w:r>
      <w:r w:rsidR="00721E3E">
        <w:rPr>
          <w:i/>
        </w:rPr>
        <w:t xml:space="preserve">Vibrio </w:t>
      </w:r>
      <w:proofErr w:type="spellStart"/>
      <w:r w:rsidR="00721E3E">
        <w:rPr>
          <w:i/>
        </w:rPr>
        <w:t>orientalis</w:t>
      </w:r>
      <w:proofErr w:type="spellEnd"/>
      <w:r w:rsidR="00721E3E">
        <w:t xml:space="preserve">, a species that is often associated with adaptive functions </w:t>
      </w:r>
      <w:r w:rsidR="00721E3E">
        <w:fldChar w:fldCharType="begin" w:fldLock="1"/>
      </w:r>
      <w:r w:rsidR="00BA2257">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"(Mukhta et al., 2016; Tangl, 1983)" }, "properties" : {  }, "schema" : "https://github.com/citation-style-language/schema/raw/master/csl-citation.json" }</w:instrText>
      </w:r>
      <w:r w:rsidR="00721E3E">
        <w:fldChar w:fldCharType="separate"/>
      </w:r>
      <w:r w:rsidR="00721E3E" w:rsidRPr="007D5DCA">
        <w:rPr>
          <w:noProof/>
        </w:rPr>
        <w:t>(Mukhta et al., 2016; Tangl, 1983)</w:t>
      </w:r>
      <w:r w:rsidR="00721E3E">
        <w:fldChar w:fldCharType="end"/>
      </w:r>
      <w:r w:rsidR="00434B54">
        <w:t xml:space="preserve"> and </w:t>
      </w:r>
      <w:r w:rsidR="00434B54" w:rsidRPr="006541CE">
        <w:rPr>
          <w:i/>
        </w:rPr>
        <w:t xml:space="preserve">Vibrio </w:t>
      </w:r>
      <w:proofErr w:type="spellStart"/>
      <w:r w:rsidR="00434B54" w:rsidRPr="006541CE">
        <w:rPr>
          <w:i/>
        </w:rPr>
        <w:t>celticus</w:t>
      </w:r>
      <w:proofErr w:type="spellEnd"/>
      <w:r w:rsidR="00434B54">
        <w:t xml:space="preserve"> 5OM18, a virulent anaerobic clam pathogen </w:t>
      </w:r>
      <w:r w:rsidR="00434B54">
        <w:fldChar w:fldCharType="begin" w:fldLock="1"/>
      </w:r>
      <w:r w:rsidR="00BA2257">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 "schema" : "https://github.com/citation-style-language/schema/raw/master/csl-citation.json" }</w:instrText>
      </w:r>
      <w:r w:rsidR="00434B54">
        <w:fldChar w:fldCharType="separate"/>
      </w:r>
      <w:r w:rsidR="00434B54" w:rsidRPr="007D5DCA">
        <w:rPr>
          <w:noProof/>
        </w:rPr>
        <w:t>(Beaz-Hidalgo et al., 2010b)</w:t>
      </w:r>
      <w:r w:rsidR="00434B54">
        <w:fldChar w:fldCharType="end"/>
      </w:r>
      <w:r w:rsidR="00721E3E">
        <w:t xml:space="preserve">. </w:t>
      </w:r>
      <w:r w:rsidR="00924A9B" w:rsidRPr="00FD7397">
        <w:t>This</w:t>
      </w:r>
      <w:r w:rsidR="00924A9B">
        <w:t xml:space="preserve"> trend further confirms that the addition of the </w:t>
      </w:r>
      <w:r w:rsidR="00924A9B">
        <w:rPr>
          <w:i/>
        </w:rPr>
        <w:t>Bacillus</w:t>
      </w:r>
      <w:r w:rsidR="00924A9B">
        <w:t xml:space="preserve"> probiotic causes subtle changes in certain taxa in the hatchery system, </w:t>
      </w:r>
      <w:r w:rsidR="00970405">
        <w:t>especially</w:t>
      </w:r>
      <w:r w:rsidR="00924A9B">
        <w:t xml:space="preserve"> the </w:t>
      </w:r>
      <w:r w:rsidR="00924A9B">
        <w:rPr>
          <w:i/>
        </w:rPr>
        <w:t>Vibrio</w:t>
      </w:r>
      <w:r w:rsidR="00924A9B">
        <w:t xml:space="preserve"> taxon. </w:t>
      </w:r>
    </w:p>
    <w:p w14:paraId="22A4EC51" w14:textId="526F2520" w:rsidR="008205B2" w:rsidRPr="00E73C18" w:rsidRDefault="00C1130C" w:rsidP="008205B2">
      <w:r>
        <w:t xml:space="preserve">This interpretation is also consistent with the results from </w:t>
      </w:r>
      <w:r w:rsidR="001E6635">
        <w:t>the</w:t>
      </w:r>
      <w:r>
        <w:t xml:space="preserve"> c</w:t>
      </w:r>
      <w:r w:rsidR="008205B2" w:rsidRPr="008205B2">
        <w:t>o-occurrence network</w:t>
      </w:r>
      <w:r>
        <w:t xml:space="preserve"> analysis, a tool used to</w:t>
      </w:r>
      <w:r w:rsidR="008205B2" w:rsidRPr="008205B2">
        <w:t xml:space="preserve"> identify associations, patterns, roles, and inform hypotheses from 16S abundance data </w:t>
      </w:r>
      <w:r w:rsidR="008205B2" w:rsidRPr="008205B2">
        <w:fldChar w:fldCharType="begin" w:fldLock="1"/>
      </w:r>
      <w:r w:rsidR="00BA2257">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"(Barber\u00e1n et al., 2012)" }, "properties" : {  }, "schema" : "https://github.com/citation-style-language/schema/raw/master/csl-citation.json" }</w:instrText>
      </w:r>
      <w:r w:rsidR="008205B2" w:rsidRPr="008205B2">
        <w:fldChar w:fldCharType="separate"/>
      </w:r>
      <w:r w:rsidR="007D5DCA" w:rsidRPr="007D5DCA">
        <w:rPr>
          <w:noProof/>
        </w:rPr>
        <w:t>(Barberán et al., 2012)</w:t>
      </w:r>
      <w:r w:rsidR="008205B2" w:rsidRPr="008205B2">
        <w:rPr>
          <w:lang w:val="en-GB"/>
        </w:rPr>
        <w:fldChar w:fldCharType="end"/>
      </w:r>
      <w:r w:rsidR="008205B2" w:rsidRPr="008205B2">
        <w:t xml:space="preserve">. A network analysis of the rearing water </w:t>
      </w:r>
      <w:r w:rsidR="000C1F38">
        <w:t>Trial 3</w:t>
      </w:r>
      <w:r w:rsidR="008205B2" w:rsidRPr="008205B2">
        <w:t xml:space="preserve"> suggest</w:t>
      </w:r>
      <w:r>
        <w:t>ed</w:t>
      </w:r>
      <w:r w:rsidR="008205B2" w:rsidRPr="008205B2">
        <w:t xml:space="preserve"> that the probiotic effect on the rearing water, and likely the larvae, is </w:t>
      </w:r>
      <w:r>
        <w:t>focused on</w:t>
      </w:r>
      <w:r w:rsidR="008205B2" w:rsidRPr="008205B2">
        <w:t xml:space="preserve"> select</w:t>
      </w:r>
      <w:r>
        <w:t>ed</w:t>
      </w:r>
      <w:r w:rsidR="008205B2" w:rsidRPr="008205B2">
        <w:t xml:space="preserve"> bacteria</w:t>
      </w:r>
      <w:r w:rsidR="004F777F">
        <w:t xml:space="preserve"> that are dispersed throughout the bacterial community</w:t>
      </w:r>
      <w:r w:rsidR="008205B2" w:rsidRPr="008205B2">
        <w:t>.</w:t>
      </w:r>
      <w:r>
        <w:t xml:space="preserve"> This analysis </w:t>
      </w:r>
      <w:r w:rsidR="008205B2" w:rsidRPr="008205B2">
        <w:t>show</w:t>
      </w:r>
      <w:r>
        <w:t>ed</w:t>
      </w:r>
      <w:r w:rsidR="008205B2" w:rsidRPr="008205B2">
        <w:t xml:space="preserve"> a direct relationship between </w:t>
      </w:r>
      <w:proofErr w:type="spellStart"/>
      <w:r w:rsidR="008205B2" w:rsidRPr="008205B2">
        <w:rPr>
          <w:i/>
        </w:rPr>
        <w:t>Bacillales</w:t>
      </w:r>
      <w:proofErr w:type="spellEnd"/>
      <w:r w:rsidR="008205B2" w:rsidRPr="008205B2">
        <w:t xml:space="preserve"> with </w:t>
      </w:r>
      <w:proofErr w:type="spellStart"/>
      <w:r w:rsidR="008205B2" w:rsidRPr="008205B2">
        <w:rPr>
          <w:i/>
        </w:rPr>
        <w:t>Vibrionales</w:t>
      </w:r>
      <w:proofErr w:type="spellEnd"/>
      <w:r>
        <w:rPr>
          <w:i/>
        </w:rPr>
        <w:t xml:space="preserve"> </w:t>
      </w:r>
      <w:r w:rsidR="00B57862">
        <w:t>in the trials performed in summer months (Trials 1 and 3)</w:t>
      </w:r>
      <w:r w:rsidR="008205B2" w:rsidRPr="008205B2">
        <w:t xml:space="preserve">, when </w:t>
      </w:r>
      <w:proofErr w:type="spellStart"/>
      <w:r w:rsidR="008205B2" w:rsidRPr="008205B2">
        <w:rPr>
          <w:i/>
        </w:rPr>
        <w:t>Vibrionales</w:t>
      </w:r>
      <w:proofErr w:type="spellEnd"/>
      <w:r w:rsidR="008205B2" w:rsidRPr="008205B2">
        <w:rPr>
          <w:i/>
        </w:rPr>
        <w:t xml:space="preserve"> </w:t>
      </w:r>
      <w:r w:rsidR="00B57862">
        <w:t>are</w:t>
      </w:r>
      <w:r w:rsidR="008205B2" w:rsidRPr="008205B2">
        <w:t xml:space="preserve"> more abundant in the environment and oysters </w:t>
      </w:r>
      <w:r w:rsidR="008205B2" w:rsidRPr="008205B2">
        <w:fldChar w:fldCharType="begin" w:fldLock="1"/>
      </w:r>
      <w:r w:rsidR="00BA2257">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 "schema" : "https://github.com/citation-style-language/schema/raw/master/csl-citation.json" }</w:instrText>
      </w:r>
      <w:r w:rsidR="008205B2" w:rsidRPr="008205B2">
        <w:fldChar w:fldCharType="separate"/>
      </w:r>
      <w:r w:rsidR="00BA2257" w:rsidRPr="00BA2257">
        <w:rPr>
          <w:noProof/>
        </w:rPr>
        <w:t>(Costa Sobrinho et al., 2010)</w:t>
      </w:r>
      <w:r w:rsidR="008205B2" w:rsidRPr="008205B2">
        <w:rPr>
          <w:lang w:val="en-GB"/>
        </w:rPr>
        <w:fldChar w:fldCharType="end"/>
      </w:r>
      <w:r w:rsidR="008205B2" w:rsidRPr="008205B2">
        <w:t xml:space="preserve">. </w:t>
      </w:r>
      <w:r w:rsidR="00FE701C">
        <w:t xml:space="preserve">Previous research and </w:t>
      </w:r>
      <w:r w:rsidR="00FE701C">
        <w:lastRenderedPageBreak/>
        <w:t xml:space="preserve">sequencing of the genome of </w:t>
      </w:r>
      <w:r w:rsidR="00FE701C">
        <w:rPr>
          <w:i/>
        </w:rPr>
        <w:t xml:space="preserve">Bacillus </w:t>
      </w:r>
      <w:proofErr w:type="spellStart"/>
      <w:r w:rsidR="00FE701C">
        <w:rPr>
          <w:i/>
        </w:rPr>
        <w:t>pumilus</w:t>
      </w:r>
      <w:proofErr w:type="spellEnd"/>
      <w:r w:rsidR="00FE701C">
        <w:rPr>
          <w:i/>
        </w:rPr>
        <w:t xml:space="preserve"> </w:t>
      </w:r>
      <w:r w:rsidR="00FE701C">
        <w:t xml:space="preserve">RI06-95 show that </w:t>
      </w:r>
      <w:r w:rsidR="00560134">
        <w:t>mechanism</w:t>
      </w:r>
      <w:r w:rsidR="003F488D">
        <w:t>s</w:t>
      </w:r>
      <w:r w:rsidR="00560134">
        <w:t xml:space="preserve"> of</w:t>
      </w:r>
      <w:r w:rsidR="00330316">
        <w:t xml:space="preserve"> probiotic</w:t>
      </w:r>
      <w:r w:rsidR="00560134">
        <w:t xml:space="preserve"> action </w:t>
      </w:r>
      <w:r w:rsidR="00B20A6D">
        <w:t>include</w:t>
      </w:r>
      <w:r w:rsidR="00330316">
        <w:t xml:space="preserve"> direct competition with </w:t>
      </w:r>
      <w:r w:rsidR="00330316">
        <w:rPr>
          <w:i/>
        </w:rPr>
        <w:t xml:space="preserve">Vibrio </w:t>
      </w:r>
      <w:proofErr w:type="spellStart"/>
      <w:r w:rsidR="00330316" w:rsidRPr="00330316">
        <w:rPr>
          <w:i/>
        </w:rPr>
        <w:t>coralliilyticus</w:t>
      </w:r>
      <w:proofErr w:type="spellEnd"/>
      <w:r w:rsidR="00043989">
        <w:t xml:space="preserve">, </w:t>
      </w:r>
      <w:r w:rsidR="003F488D">
        <w:t>biofilm formation</w:t>
      </w:r>
      <w:r w:rsidR="00043989">
        <w:t>, and water quality improvement</w:t>
      </w:r>
      <w:r w:rsidR="003F488D">
        <w:t xml:space="preserve"> </w:t>
      </w:r>
      <w:r w:rsidR="00B01214">
        <w:fldChar w:fldCharType="begin" w:fldLock="1"/>
      </w:r>
      <w:r w:rsidR="00B01214">
        <w:instrText>ADDIN CSL_CITATION { "citationItems" : [ { "id" : "ITEM-1", "itemData" : { "DOI" : "10.1128/genomeA.00858-15", "ISBN" : "1471216497", "ISSN" : "2169-8287", "PMID" : "26337873", "abstract" : "Bacillus pumilus RI06-95 is a marine bacterium isolated in Narragansett, Rhode Island, which has shown probiotic activity against marine pathogens in larval shellfish. We report the genome of B. pumilus RI06-95, which provides insight into the microbe\u2019s probiotic ability and may be used in future studies of the probiotic mechanism.", "author" : [ { "dropping-particle" : "", "family" : "Hamblin", "given" : "Meagan", "non-dropping-particle" : "", "parse-names" : false, "suffix" : "" }, { "dropping-particle" : "", "family" : "Spinard", "given" : "Edward", "non-dropping-particle" : "", "parse-names" : false, "suffix" : "" }, { "dropping-particle" : "", "family" : "Gomez-Chiarri", "given" : "Marta", "non-dropping-particle" : "", "parse-names" : false, "suffix" : "" }, { "dropping-particle" : "", "family" : "Nelson", "given" : "David R", "non-dropping-particle" : "", "parse-names" : false, "suffix" : "" }, { "dropping-particle" : "", "family" : "Rowley", "given" : "David C", "non-dropping-particle" : "", "parse-names" : false, "suffix" : "" } ], "container-title" : "Genome Announcements", "id" : "ITEM-1", "issue" : "5", "issued" : { "date-parts" : [ [ "2015", "9", "3" ] ] }, "page" : "e00858-15", "publisher" : "American Society for Microbiology (ASM)", "title" : "Draft Genome Sequence of the Shellfish Larval Probiotic Bacillus pumilus RI06-95", "type" : "article-journal", "volume" : "3" }, "uris" : [ "http://www.mendeley.com/documents/?uuid=0e68d01e-9df6-3d21-ab5f-0713b776ac24"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"(Hamblin et al., 2015; Karim et al., 2013)", "plainTextFormattedCitation" : "(Hamblin et al., 2015; Karim et al., 2013)", "previouslyFormattedCitation" : "(Hamblin et al., 2015; Karim et al., 2013)" }, "properties" : {  }, "schema" : "https://github.com/citation-style-language/schema/raw/master/csl-citation.json" }</w:instrText>
      </w:r>
      <w:r w:rsidR="00B01214">
        <w:fldChar w:fldCharType="separate"/>
      </w:r>
      <w:r w:rsidR="00B01214" w:rsidRPr="00B01214">
        <w:rPr>
          <w:noProof/>
        </w:rPr>
        <w:t>(Hamblin et al., 2015; Karim et al., 2013)</w:t>
      </w:r>
      <w:r w:rsidR="00B01214">
        <w:fldChar w:fldCharType="end"/>
      </w:r>
      <w:r w:rsidR="00330316">
        <w:t>.</w:t>
      </w:r>
      <w:r w:rsidR="00E73C18">
        <w:t xml:space="preserve"> Competition between</w:t>
      </w:r>
      <w:r w:rsidR="00491748">
        <w:t xml:space="preserve"> the</w:t>
      </w:r>
      <w:r w:rsidR="00E73C18">
        <w:t xml:space="preserve"> </w:t>
      </w:r>
      <w:r w:rsidR="00E73C18">
        <w:rPr>
          <w:i/>
        </w:rPr>
        <w:t>Bacillus</w:t>
      </w:r>
      <w:r w:rsidR="00E73C18">
        <w:t xml:space="preserve"> </w:t>
      </w:r>
      <w:r w:rsidR="00491748">
        <w:t xml:space="preserve">probiotic </w:t>
      </w:r>
      <w:r w:rsidR="00E73C18">
        <w:t xml:space="preserve">and its directly associated bacteria (including </w:t>
      </w:r>
      <w:proofErr w:type="spellStart"/>
      <w:r w:rsidR="00E73C18">
        <w:rPr>
          <w:i/>
        </w:rPr>
        <w:t>Vibrio</w:t>
      </w:r>
      <w:r w:rsidR="00727F67">
        <w:rPr>
          <w:i/>
        </w:rPr>
        <w:t>nales</w:t>
      </w:r>
      <w:proofErr w:type="spellEnd"/>
      <w:r w:rsidR="00E73C18">
        <w:t xml:space="preserve">) </w:t>
      </w:r>
      <w:r w:rsidR="00B632D9">
        <w:t>could open niches in the oyster microbiome</w:t>
      </w:r>
      <w:r w:rsidR="00451725">
        <w:t xml:space="preserve"> for </w:t>
      </w:r>
      <w:r w:rsidR="00850572">
        <w:t>advantageous</w:t>
      </w:r>
      <w:r w:rsidR="00451725">
        <w:t xml:space="preserve"> microbes, </w:t>
      </w:r>
      <w:r w:rsidR="00760727">
        <w:t xml:space="preserve">in addition to providing </w:t>
      </w:r>
      <w:proofErr w:type="spellStart"/>
      <w:r w:rsidR="00760727">
        <w:t>immunoprotective</w:t>
      </w:r>
      <w:proofErr w:type="spellEnd"/>
      <w:r w:rsidR="00760727">
        <w:t xml:space="preserve"> benefits for the </w:t>
      </w:r>
      <w:r w:rsidR="00850572">
        <w:t xml:space="preserve">larval </w:t>
      </w:r>
      <w:r w:rsidR="00760727">
        <w:t xml:space="preserve">oysters. </w:t>
      </w:r>
    </w:p>
    <w:p w14:paraId="51A83F27" w14:textId="4F713B2C" w:rsidR="005A4881" w:rsidRDefault="008205B2" w:rsidP="005A4881">
      <w:r w:rsidRPr="008205B2">
        <w:t>The co-occurrence network provide</w:t>
      </w:r>
      <w:r w:rsidR="007C5F7C">
        <w:t>s</w:t>
      </w:r>
      <w:r w:rsidRPr="008205B2">
        <w:t xml:space="preserve"> insight for future probiotic development, co-culturing of probiotics, and how a candidate probiotic is assessed. Perhaps probiotics need to be evaluated by their effect on the system as a whole to quantify and optimize their effect </w:t>
      </w:r>
      <w:r w:rsidRPr="008205B2">
        <w:fldChar w:fldCharType="begin" w:fldLock="1"/>
      </w:r>
      <w:r w:rsidR="00BA2257">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"(Kesarcodi-Watson et al., 2008)" }, "properties" : {  }, "schema" : "https://github.com/citation-style-language/schema/raw/master/csl-citation.json" }</w:instrText>
      </w:r>
      <w:r w:rsidRPr="008205B2">
        <w:fldChar w:fldCharType="separate"/>
      </w:r>
      <w:r w:rsidR="007D5DCA" w:rsidRPr="007D5DCA">
        <w:rPr>
          <w:noProof/>
        </w:rPr>
        <w:t>(Kesarcodi-Watson et al., 2008)</w:t>
      </w:r>
      <w:r w:rsidRPr="008205B2">
        <w:rPr>
          <w:lang w:val="en-GB"/>
        </w:rPr>
        <w:fldChar w:fldCharType="end"/>
      </w:r>
      <w:r w:rsidRPr="008205B2">
        <w:t>.</w:t>
      </w:r>
      <w:r w:rsidR="000A35F5">
        <w:t xml:space="preserve"> For example,</w:t>
      </w:r>
      <w:r w:rsidR="005C34A2">
        <w:t xml:space="preserve"> analyzing the microbiome</w:t>
      </w:r>
      <w:r w:rsidR="00391630">
        <w:t xml:space="preserve"> </w:t>
      </w:r>
      <w:r w:rsidR="00FC5544">
        <w:t>during</w:t>
      </w:r>
      <w:r w:rsidR="000A35F5">
        <w:t xml:space="preserve"> </w:t>
      </w:r>
      <w:r w:rsidR="00FD1378">
        <w:rPr>
          <w:i/>
        </w:rPr>
        <w:t xml:space="preserve">in vivo </w:t>
      </w:r>
      <w:r w:rsidR="00FD1378">
        <w:t>assays and challenges would</w:t>
      </w:r>
      <w:r w:rsidR="00FD5CB0">
        <w:t xml:space="preserve"> ensure that the </w:t>
      </w:r>
      <w:r w:rsidR="003B6E9F">
        <w:t>entire</w:t>
      </w:r>
      <w:r w:rsidR="00FD5CB0">
        <w:t xml:space="preserve"> bacterial community is present and </w:t>
      </w:r>
      <w:r w:rsidR="0013116A">
        <w:t>considered</w:t>
      </w:r>
      <w:r w:rsidR="00916D86">
        <w:t xml:space="preserve">. Co-culturing </w:t>
      </w:r>
      <w:r w:rsidR="00916D86">
        <w:rPr>
          <w:i/>
        </w:rPr>
        <w:t>Bacillus</w:t>
      </w:r>
      <w:r w:rsidR="00916D86">
        <w:t xml:space="preserve"> with an </w:t>
      </w:r>
      <w:proofErr w:type="spellStart"/>
      <w:r w:rsidR="00916D86">
        <w:rPr>
          <w:i/>
        </w:rPr>
        <w:t>Oceanospirillales</w:t>
      </w:r>
      <w:proofErr w:type="spellEnd"/>
      <w:r w:rsidR="00916D86">
        <w:t xml:space="preserve"> symbiont may result in amplified protection </w:t>
      </w:r>
      <w:r w:rsidR="00FE43D5">
        <w:t>for the oysters</w:t>
      </w:r>
      <w:r w:rsidR="00D567A1">
        <w:t>.</w:t>
      </w:r>
      <w:r w:rsidR="00FD1378">
        <w:t xml:space="preserve"> </w:t>
      </w:r>
      <w:r w:rsidR="00EF5CC5">
        <w:t>The b</w:t>
      </w:r>
      <w:r w:rsidR="005A4881">
        <w:t>acterial community dynamics</w:t>
      </w:r>
      <w:r w:rsidR="00EF5CC5">
        <w:t xml:space="preserve"> observed in this study</w:t>
      </w:r>
      <w:r w:rsidR="005A4881">
        <w:t xml:space="preserve"> indicate a variety of interactions between the oysters, </w:t>
      </w:r>
      <w:r w:rsidR="005A4881">
        <w:rPr>
          <w:i/>
        </w:rPr>
        <w:t>Vibrio</w:t>
      </w:r>
      <w:r w:rsidR="005A4881">
        <w:t xml:space="preserve">, and the </w:t>
      </w:r>
      <w:r w:rsidR="005A4881">
        <w:rPr>
          <w:i/>
        </w:rPr>
        <w:t>Bacillus</w:t>
      </w:r>
      <w:r w:rsidR="005A4881">
        <w:t xml:space="preserve"> probiotic. First, the larvae are concentrating certain </w:t>
      </w:r>
      <w:r w:rsidR="005A4881">
        <w:rPr>
          <w:i/>
        </w:rPr>
        <w:t>Vibrio</w:t>
      </w:r>
      <w:r w:rsidR="005A4881">
        <w:t xml:space="preserve"> bacteria in high abundances, regardless of probiotic treatment, as known molluscan symbionts </w:t>
      </w:r>
      <w:r w:rsidR="005A4881">
        <w:fldChar w:fldCharType="begin" w:fldLock="1"/>
      </w:r>
      <w:r w:rsidR="00BA2257">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Media SA", "title" : "New Vibrio species associated to molluscan microbiota: A review", "type" : "article", "volume" : "4" }, "uris" : [ "http://www.mendeley.com/documents/?uuid=45fe561b-0160-3098-ae98-4ebdc93bec73" ] } ], "mendeley" : { "formattedCitation" : "(Romalde et al., 2014)", "plainTextFormattedCitation" : "(Romalde et al., 2014)", "previouslyFormattedCitation" : "(Romalde et al., 2014)" }, "properties" : {  }, "schema" : "https://github.com/citation-style-language/schema/raw/master/csl-citation.json" }</w:instrText>
      </w:r>
      <w:r w:rsidR="005A4881">
        <w:fldChar w:fldCharType="separate"/>
      </w:r>
      <w:r w:rsidR="005A4881" w:rsidRPr="007D5DCA">
        <w:rPr>
          <w:noProof/>
        </w:rPr>
        <w:t>(Romalde et al., 2014)</w:t>
      </w:r>
      <w:r w:rsidR="005A4881">
        <w:fldChar w:fldCharType="end"/>
      </w:r>
      <w:r w:rsidR="005A4881">
        <w:t xml:space="preserve">. These opportunistic </w:t>
      </w:r>
      <w:r w:rsidR="005A4881">
        <w:rPr>
          <w:i/>
        </w:rPr>
        <w:t xml:space="preserve">Vibrio </w:t>
      </w:r>
      <w:r w:rsidR="005A4881">
        <w:t xml:space="preserve">species may be outcompeted by other symbiotic bacteria in the water over time, leading to a decrease in abundance in both the larvae and biofilms </w:t>
      </w:r>
      <w:r w:rsidR="005A4881">
        <w:fldChar w:fldCharType="begin" w:fldLock="1"/>
      </w:r>
      <w:r w:rsidR="00BA2257">
        <w:instrText>ADDIN CSL_CITATION { "citationItems" : [ { "id" : "ITEM-1",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"type" : "article", "volume" : "2" }, "uris" : [ "http://www.mendeley.com/documents/?uuid=2c23c575-f7a7-4cb1-b786-a8764bdd8136" ] } ], "mendeley" : { "formattedCitation" : "(Beaz-Hidalgo et al., 2010a)", "plainTextFormattedCitation" : "(Beaz-Hidalgo et al., 2010a)", "previouslyFormattedCitation" : "(Beaz-Hidalgo et al., 2010a)" }, "properties" : {  }, "schema" : "https://github.com/citation-style-language/schema/raw/master/csl-citation.json" }</w:instrText>
      </w:r>
      <w:r w:rsidR="005A4881">
        <w:fldChar w:fldCharType="separate"/>
      </w:r>
      <w:r w:rsidR="005A4881" w:rsidRPr="007D5DCA">
        <w:rPr>
          <w:noProof/>
        </w:rPr>
        <w:t>(Beaz-Hidalgo et al., 2010a)</w:t>
      </w:r>
      <w:r w:rsidR="005A4881">
        <w:fldChar w:fldCharType="end"/>
      </w:r>
      <w:r w:rsidR="005A4881">
        <w:t xml:space="preserve">. Lastly, although the growth of </w:t>
      </w:r>
      <w:proofErr w:type="spellStart"/>
      <w:r w:rsidR="005A4881">
        <w:rPr>
          <w:i/>
        </w:rPr>
        <w:t>Vibrios</w:t>
      </w:r>
      <w:proofErr w:type="spellEnd"/>
      <w:r w:rsidR="005A4881">
        <w:rPr>
          <w:i/>
        </w:rPr>
        <w:t xml:space="preserve"> </w:t>
      </w:r>
      <w:r w:rsidR="005A4881">
        <w:t xml:space="preserve">in the water decreases with probiotic treatment, this may result in the diversification of </w:t>
      </w:r>
      <w:proofErr w:type="spellStart"/>
      <w:r w:rsidR="005A4881">
        <w:rPr>
          <w:i/>
        </w:rPr>
        <w:t>Vibrios</w:t>
      </w:r>
      <w:proofErr w:type="spellEnd"/>
      <w:r w:rsidR="005A4881">
        <w:t xml:space="preserve"> over time. Unfortunately, this 16S rDNA study is limited in its ability to determine the species or pathogenicity of the </w:t>
      </w:r>
      <w:r w:rsidR="005A4881">
        <w:rPr>
          <w:i/>
        </w:rPr>
        <w:t>Vibrio</w:t>
      </w:r>
      <w:r w:rsidR="005A4881">
        <w:t xml:space="preserve"> populations in each sample. </w:t>
      </w:r>
    </w:p>
    <w:p w14:paraId="39408ADB" w14:textId="428E5AA7" w:rsidR="0008244D" w:rsidRDefault="001B391F" w:rsidP="005A4881">
      <w:r>
        <w:t>The relationships observed between</w:t>
      </w:r>
      <w:r w:rsidR="0035502B">
        <w:t xml:space="preserve"> the</w:t>
      </w:r>
      <w:r w:rsidR="0008244D">
        <w:t xml:space="preserve"> </w:t>
      </w:r>
      <w:r w:rsidR="0008244D" w:rsidRPr="0035502B">
        <w:rPr>
          <w:i/>
        </w:rPr>
        <w:t>Bacillus</w:t>
      </w:r>
      <w:r w:rsidR="0008244D">
        <w:t xml:space="preserve">, </w:t>
      </w:r>
      <w:proofErr w:type="spellStart"/>
      <w:r w:rsidR="0008244D" w:rsidRPr="0035502B">
        <w:rPr>
          <w:i/>
        </w:rPr>
        <w:t>Oceanospirillales</w:t>
      </w:r>
      <w:proofErr w:type="spellEnd"/>
      <w:r w:rsidR="0008244D">
        <w:t>,</w:t>
      </w:r>
      <w:r w:rsidR="0035502B">
        <w:t xml:space="preserve"> and</w:t>
      </w:r>
      <w:r w:rsidR="0008244D">
        <w:t xml:space="preserve"> </w:t>
      </w:r>
      <w:r w:rsidR="0008244D" w:rsidRPr="0035502B">
        <w:rPr>
          <w:i/>
        </w:rPr>
        <w:t>Vibrio</w:t>
      </w:r>
      <w:r w:rsidR="0035502B">
        <w:t xml:space="preserve"> taxa</w:t>
      </w:r>
      <w:r w:rsidR="007C182E">
        <w:t xml:space="preserve"> provide </w:t>
      </w:r>
      <w:r w:rsidR="00E76C2C">
        <w:t xml:space="preserve">a </w:t>
      </w:r>
      <w:r w:rsidR="00EA376E">
        <w:t xml:space="preserve">basis for how </w:t>
      </w:r>
      <w:proofErr w:type="spellStart"/>
      <w:r w:rsidR="00EA376E">
        <w:t>probiont</w:t>
      </w:r>
      <w:r w:rsidR="008F00C0">
        <w:t>s</w:t>
      </w:r>
      <w:proofErr w:type="spellEnd"/>
      <w:r w:rsidR="00EA376E">
        <w:t xml:space="preserve"> affect microbial communities in an oyster hatchery</w:t>
      </w:r>
      <w:r w:rsidR="0008244D">
        <w:t xml:space="preserve">. </w:t>
      </w:r>
      <w:r w:rsidR="000D0CEE">
        <w:t>Based on previous literature and this study, we hypothesize that</w:t>
      </w:r>
      <w:r w:rsidR="002A038F">
        <w:t xml:space="preserve"> the </w:t>
      </w:r>
      <w:r w:rsidR="002A038F">
        <w:rPr>
          <w:i/>
        </w:rPr>
        <w:t>Bacillus</w:t>
      </w:r>
      <w:r w:rsidR="002A038F">
        <w:t xml:space="preserve"> probiotic</w:t>
      </w:r>
      <w:r w:rsidR="0008244D">
        <w:t xml:space="preserve"> inhibits pathogenic </w:t>
      </w:r>
      <w:proofErr w:type="spellStart"/>
      <w:r w:rsidR="002A038F">
        <w:rPr>
          <w:i/>
        </w:rPr>
        <w:t>Vibrios</w:t>
      </w:r>
      <w:proofErr w:type="spellEnd"/>
      <w:r w:rsidR="0008244D">
        <w:t xml:space="preserve">, which allows beneficial </w:t>
      </w:r>
      <w:proofErr w:type="spellStart"/>
      <w:r w:rsidR="0008244D" w:rsidRPr="002A038F">
        <w:rPr>
          <w:i/>
        </w:rPr>
        <w:t>Oceanospirillales</w:t>
      </w:r>
      <w:proofErr w:type="spellEnd"/>
      <w:r w:rsidR="0008244D">
        <w:t xml:space="preserve"> to become more abundant</w:t>
      </w:r>
      <w:r w:rsidR="001C73AE">
        <w:t>.</w:t>
      </w:r>
      <w:r w:rsidR="00ED74AE">
        <w:t xml:space="preserve"> The</w:t>
      </w:r>
      <w:r w:rsidR="007B1B2F">
        <w:t xml:space="preserve"> </w:t>
      </w:r>
      <w:r w:rsidR="00151F40">
        <w:t>larval oysters</w:t>
      </w:r>
      <w:r w:rsidR="00ED74AE">
        <w:t xml:space="preserve"> promote this symbiosis and probiotic effect by actively selecting microbes from the rearing water and algal feed.</w:t>
      </w:r>
      <w:r w:rsidR="00713B39" w:rsidRPr="00713B39">
        <w:t xml:space="preserve"> </w:t>
      </w:r>
      <w:r w:rsidR="00713B39">
        <w:t xml:space="preserve">Additional research is needed to examine the specific interactions between </w:t>
      </w:r>
      <w:proofErr w:type="spellStart"/>
      <w:r w:rsidR="00713B39">
        <w:rPr>
          <w:i/>
        </w:rPr>
        <w:t>Oceanospirillales</w:t>
      </w:r>
      <w:proofErr w:type="spellEnd"/>
      <w:r w:rsidR="00713B39">
        <w:t xml:space="preserve"> symbionts, the </w:t>
      </w:r>
      <w:r w:rsidR="00713B39">
        <w:rPr>
          <w:i/>
        </w:rPr>
        <w:t>Bacillus</w:t>
      </w:r>
      <w:r w:rsidR="00713B39">
        <w:t xml:space="preserve"> probiotic, </w:t>
      </w:r>
      <w:r w:rsidR="00D74104">
        <w:rPr>
          <w:i/>
        </w:rPr>
        <w:t xml:space="preserve">Vibrio </w:t>
      </w:r>
      <w:r w:rsidR="00D74104">
        <w:t xml:space="preserve">pathogens, </w:t>
      </w:r>
      <w:r w:rsidR="00713B39">
        <w:t>and the oyster host.</w:t>
      </w:r>
    </w:p>
    <w:p w14:paraId="4B35D7DB" w14:textId="29B4467C" w:rsidR="008205B2" w:rsidRPr="008205B2" w:rsidRDefault="008205B2" w:rsidP="008205B2">
      <w:r w:rsidRPr="008205B2">
        <w:t xml:space="preserve">Inconsistent 16S amplicons, extraction methods based on trial or sample type, and differing sequencing methods were used within this study, creating potential biases. Direct taxonomic classification was used to minimize these biases, but preference for certain bacteria likely occurred based on the method used and database completeness </w:t>
      </w:r>
      <w:r w:rsidRPr="008205B2">
        <w:fldChar w:fldCharType="begin" w:fldLock="1"/>
      </w:r>
      <w:r w:rsidR="00BA2257">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"(Tremblay et al., 2015)" }, "properties" : {  }, "schema" : "https://github.com/citation-style-language/schema/raw/master/csl-citation.json" }</w:instrText>
      </w:r>
      <w:r w:rsidRPr="008205B2">
        <w:fldChar w:fldCharType="separate"/>
      </w:r>
      <w:r w:rsidR="007D5DCA" w:rsidRPr="007D5DCA">
        <w:rPr>
          <w:noProof/>
        </w:rPr>
        <w:t>(Tremblay et al., 2015)</w:t>
      </w:r>
      <w:r w:rsidRPr="008205B2">
        <w:rPr>
          <w:lang w:val="en-GB"/>
        </w:rPr>
        <w:fldChar w:fldCharType="end"/>
      </w:r>
      <w:r w:rsidRPr="008205B2">
        <w:t xml:space="preserve">. Future investigations of the oyster hatchery’s microbial response to probiotics should include metagenomics and </w:t>
      </w:r>
      <w:proofErr w:type="spellStart"/>
      <w:r w:rsidRPr="008205B2">
        <w:t>metatranscriptomics</w:t>
      </w:r>
      <w:proofErr w:type="spellEnd"/>
      <w:r w:rsidRPr="008205B2">
        <w:t xml:space="preserve"> to perform functional analysis and </w:t>
      </w:r>
      <w:r w:rsidR="005A4881">
        <w:t>identify processes involved in probiotic activity</w:t>
      </w:r>
      <w:r w:rsidRPr="008205B2">
        <w:t xml:space="preserve">. </w:t>
      </w:r>
    </w:p>
    <w:p w14:paraId="6BA6D169" w14:textId="77777777" w:rsidR="008205B2" w:rsidRPr="008205B2" w:rsidRDefault="008205B2" w:rsidP="008205B2"/>
    <w:p w14:paraId="0953D970" w14:textId="3FF12988" w:rsidR="008205B2" w:rsidRDefault="008205B2" w:rsidP="008205B2">
      <w:pPr>
        <w:pStyle w:val="Heading1"/>
      </w:pPr>
      <w:r>
        <w:t>Conclusion</w:t>
      </w:r>
    </w:p>
    <w:p w14:paraId="6E55B958" w14:textId="2695DDED" w:rsidR="008205B2" w:rsidRPr="008205B2" w:rsidRDefault="008205B2" w:rsidP="008205B2">
      <w:r w:rsidRPr="008205B2">
        <w:t xml:space="preserve">This study investigated the effects of sample type, time, and probiotics on bacterial communities in an oyster hatchery. Our results show that there is a strong effect of time and sample type on the overall microbiome, </w:t>
      </w:r>
      <w:r w:rsidR="005A4881">
        <w:t>and that</w:t>
      </w:r>
      <w:r w:rsidR="005A4881" w:rsidRPr="008205B2">
        <w:t xml:space="preserve"> </w:t>
      </w:r>
      <w:r w:rsidRPr="008205B2">
        <w:t xml:space="preserve">the effect of probiotic </w:t>
      </w:r>
      <w:r w:rsidR="005A4881">
        <w:t>leads to</w:t>
      </w:r>
      <w:r w:rsidRPr="008205B2">
        <w:t xml:space="preserve"> </w:t>
      </w:r>
      <w:r w:rsidR="005A4881">
        <w:t xml:space="preserve">subtle changes in the community focused on </w:t>
      </w:r>
      <w:r w:rsidRPr="008205B2">
        <w:t>certain taxa</w:t>
      </w:r>
      <w:r w:rsidR="005A4881">
        <w:t xml:space="preserve">, including an increase in </w:t>
      </w:r>
      <w:proofErr w:type="spellStart"/>
      <w:r w:rsidRPr="008205B2">
        <w:rPr>
          <w:i/>
        </w:rPr>
        <w:t>Oceanospirillales</w:t>
      </w:r>
      <w:proofErr w:type="spellEnd"/>
      <w:r w:rsidRPr="008205B2">
        <w:t xml:space="preserve"> in the rearing water</w:t>
      </w:r>
      <w:r w:rsidR="005A4881">
        <w:t xml:space="preserve"> and changes</w:t>
      </w:r>
      <w:r w:rsidRPr="008205B2">
        <w:t xml:space="preserve"> in the </w:t>
      </w:r>
      <w:r w:rsidRPr="008205B2">
        <w:rPr>
          <w:i/>
        </w:rPr>
        <w:t>Vibrio</w:t>
      </w:r>
      <w:r w:rsidRPr="008205B2">
        <w:t xml:space="preserve"> community. These results provide a basis for how probiotics may interact with </w:t>
      </w:r>
      <w:r w:rsidR="00A711D7">
        <w:t>bacterial</w:t>
      </w:r>
      <w:r w:rsidRPr="008205B2">
        <w:t xml:space="preserve"> communities in an oyster hatchery over temporal and spatial scales.</w:t>
      </w:r>
    </w:p>
    <w:p w14:paraId="1273E032" w14:textId="77777777" w:rsidR="007E7908" w:rsidRPr="00376CC5" w:rsidRDefault="007E7908" w:rsidP="007E7908">
      <w:pPr>
        <w:rPr>
          <w:lang w:val="en-GB"/>
        </w:rPr>
      </w:pPr>
    </w:p>
    <w:p w14:paraId="6BBD3E6C" w14:textId="77777777" w:rsidR="00526FB4" w:rsidRDefault="00526FB4">
      <w:pPr>
        <w:spacing w:before="0" w:after="200" w:line="276" w:lineRule="auto"/>
        <w:rPr>
          <w:rFonts w:eastAsia="Cambria" w:cs="Times New Roman"/>
          <w:b/>
          <w:szCs w:val="24"/>
        </w:rPr>
      </w:pPr>
      <w:r>
        <w:lastRenderedPageBreak/>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5B795AF2" w:rsidR="00045678" w:rsidRDefault="00FB3D7C" w:rsidP="00265660">
      <w:r>
        <w:t xml:space="preserve">DN, DR, RS, </w:t>
      </w:r>
      <w:r w:rsidR="00FE63B2">
        <w:t xml:space="preserve">SS, </w:t>
      </w:r>
      <w:r>
        <w:t>and MGC</w:t>
      </w:r>
      <w:r w:rsidR="000E2F3B" w:rsidRPr="000E2F3B">
        <w:t xml:space="preserve"> contributed conception and design of the study;</w:t>
      </w:r>
      <w:r w:rsidR="00E360CC">
        <w:t xml:space="preserve"> RS and SS collected and prepared the samples for sequencing;</w:t>
      </w:r>
      <w:r w:rsidR="000E2F3B" w:rsidRPr="000E2F3B">
        <w:t xml:space="preserve"> </w:t>
      </w:r>
      <w:r w:rsidR="000E2F3B">
        <w:t>RS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first draft of the manuscript; All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06FE6CDA" w14:textId="381396DC" w:rsidR="00AC3EA3" w:rsidRDefault="0082461C" w:rsidP="00AC3EA3">
      <w:pPr>
        <w:rPr>
          <w:szCs w:val="24"/>
          <w:shd w:val="clear" w:color="auto" w:fill="FFFFFF"/>
        </w:rPr>
      </w:pPr>
      <w:r w:rsidRPr="003F7D39">
        <w:rPr>
          <w:szCs w:val="24"/>
          <w:shd w:val="clear" w:color="auto" w:fill="FFFFFF"/>
        </w:rPr>
        <w:t xml:space="preserve">This work was supported by </w:t>
      </w:r>
      <w:r w:rsidR="00CF3FFD" w:rsidRPr="00CF3FFD">
        <w:rPr>
          <w:szCs w:val="24"/>
          <w:shd w:val="clear" w:color="auto" w:fill="FFFFFF"/>
        </w:rPr>
        <w:t>NSF Graduate Research Fellowship 1244657 to RJS, USDA AFRI 2016-67016-24905</w:t>
      </w:r>
      <w:r w:rsidR="00CF3FFD">
        <w:rPr>
          <w:szCs w:val="24"/>
          <w:shd w:val="clear" w:color="auto" w:fill="FFFFFF"/>
        </w:rPr>
        <w:t xml:space="preserve"> to __________</w:t>
      </w:r>
      <w:r w:rsidR="00CF3FFD" w:rsidRPr="00CF3FFD">
        <w:rPr>
          <w:szCs w:val="24"/>
          <w:shd w:val="clear" w:color="auto" w:fill="FFFFFF"/>
        </w:rPr>
        <w:t>, USDA NRAC 2258-Z55106</w:t>
      </w:r>
      <w:r w:rsidR="00CF3FFD">
        <w:rPr>
          <w:szCs w:val="24"/>
          <w:shd w:val="clear" w:color="auto" w:fill="FFFFFF"/>
        </w:rPr>
        <w:t xml:space="preserve"> to __________</w:t>
      </w:r>
      <w:r w:rsidR="00451A8B">
        <w:rPr>
          <w:szCs w:val="24"/>
          <w:shd w:val="clear" w:color="auto" w:fill="FFFFFF"/>
        </w:rPr>
        <w:t>,</w:t>
      </w:r>
      <w:r w:rsidR="00CF3FFD" w:rsidRPr="00CF3FFD">
        <w:rPr>
          <w:szCs w:val="24"/>
          <w:shd w:val="clear" w:color="auto" w:fill="FFFFFF"/>
        </w:rPr>
        <w:t xml:space="preserve"> and </w:t>
      </w:r>
      <w:r w:rsidR="00A56852">
        <w:rPr>
          <w:szCs w:val="24"/>
          <w:shd w:val="clear" w:color="auto" w:fill="FFFFFF"/>
        </w:rPr>
        <w:t>NSF</w:t>
      </w:r>
      <w:r w:rsidR="00A56852" w:rsidRPr="00A56852">
        <w:rPr>
          <w:szCs w:val="24"/>
          <w:shd w:val="clear" w:color="auto" w:fill="FFFFFF"/>
        </w:rPr>
        <w:t xml:space="preserve"> </w:t>
      </w:r>
      <w:proofErr w:type="spellStart"/>
      <w:r w:rsidR="00A56852" w:rsidRPr="00A56852">
        <w:rPr>
          <w:szCs w:val="24"/>
          <w:shd w:val="clear" w:color="auto" w:fill="FFFFFF"/>
        </w:rPr>
        <w:t>EPSCoR</w:t>
      </w:r>
      <w:proofErr w:type="spellEnd"/>
      <w:r w:rsidR="00A56852" w:rsidRPr="00A56852">
        <w:rPr>
          <w:szCs w:val="24"/>
          <w:shd w:val="clear" w:color="auto" w:fill="FFFFFF"/>
        </w:rPr>
        <w:t xml:space="preserve"> Cooperative Agreement #EPS-1004057</w:t>
      </w:r>
      <w:r w:rsidRPr="009B701A">
        <w:rPr>
          <w:szCs w:val="24"/>
          <w:shd w:val="clear" w:color="auto" w:fill="FFFFFF"/>
        </w:rPr>
        <w:t>.</w:t>
      </w:r>
    </w:p>
    <w:p w14:paraId="628F53A8" w14:textId="77777777" w:rsidR="005A1697" w:rsidRPr="00376CC5" w:rsidRDefault="005A1697" w:rsidP="00AC3EA3">
      <w:pPr>
        <w:rPr>
          <w:szCs w:val="24"/>
        </w:rPr>
      </w:pPr>
    </w:p>
    <w:p w14:paraId="69A297F9" w14:textId="77777777" w:rsidR="006B2D5B" w:rsidRPr="00376CC5" w:rsidRDefault="006B2D5B" w:rsidP="00A53000">
      <w:pPr>
        <w:pStyle w:val="Heading1"/>
      </w:pPr>
      <w:r w:rsidRPr="00376CC5">
        <w:t>Acknowledgments</w:t>
      </w:r>
    </w:p>
    <w:p w14:paraId="1DAD0ED0" w14:textId="4FA2BCA7" w:rsidR="006D5B93" w:rsidRDefault="009B701A" w:rsidP="00A53000">
      <w:pPr>
        <w:rPr>
          <w:szCs w:val="24"/>
          <w:shd w:val="clear" w:color="auto" w:fill="FFFFFF"/>
        </w:rPr>
      </w:pPr>
      <w:r w:rsidRPr="009B701A">
        <w:rPr>
          <w:szCs w:val="24"/>
          <w:shd w:val="clear" w:color="auto" w:fill="FFFFFF"/>
        </w:rPr>
        <w:t>We would like to thank the 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the undergraduate students at University of Rhode Island and Roger Williams University RWU for their assistance during this study. </w:t>
      </w:r>
    </w:p>
    <w:p w14:paraId="312C2C6F" w14:textId="77777777" w:rsidR="005A1697" w:rsidRPr="00376CC5" w:rsidRDefault="005A1697" w:rsidP="00A53000">
      <w:pPr>
        <w:rPr>
          <w:szCs w:val="24"/>
          <w:shd w:val="clear" w:color="auto" w:fill="FFFFFF"/>
        </w:rPr>
      </w:pPr>
    </w:p>
    <w:p w14:paraId="131E15DC" w14:textId="77777777" w:rsidR="00686C9D" w:rsidRDefault="00AC3EA3" w:rsidP="00850077">
      <w:pPr>
        <w:pStyle w:val="Heading1"/>
      </w:pPr>
      <w:r w:rsidRPr="00376CC5">
        <w:t>Reference</w:t>
      </w:r>
      <w:r w:rsidR="006E5CE2">
        <w:t>s</w:t>
      </w:r>
    </w:p>
    <w:p w14:paraId="6F1DEA28" w14:textId="31F94CDE" w:rsidR="00B01214" w:rsidRPr="00B01214" w:rsidRDefault="002937BF" w:rsidP="00B01214">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B01214" w:rsidRPr="00B01214">
        <w:rPr>
          <w:rFonts w:cs="Times New Roman"/>
          <w:noProof/>
          <w:szCs w:val="24"/>
        </w:rPr>
        <w:t xml:space="preserve">Andrews, S. (2010). FastQC: A quality control tool for high throughput sequence data. </w:t>
      </w:r>
      <w:r w:rsidR="00B01214" w:rsidRPr="00B01214">
        <w:rPr>
          <w:rFonts w:cs="Times New Roman"/>
          <w:i/>
          <w:iCs/>
          <w:noProof/>
          <w:szCs w:val="24"/>
        </w:rPr>
        <w:t>Ref. Source</w:t>
      </w:r>
      <w:r w:rsidR="00B01214" w:rsidRPr="00B01214">
        <w:rPr>
          <w:rFonts w:cs="Times New Roman"/>
          <w:noProof/>
          <w:szCs w:val="24"/>
        </w:rPr>
        <w:t>.</w:t>
      </w:r>
    </w:p>
    <w:p w14:paraId="69ACFA10"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Asmani, K., Petton, B., Le Grand, J., Mounier, J., Robert, R., and Nicolas, J. L. (2016). Establishment of microbiota in larval culture of Pacific oyster, Crassostrea gigas. </w:t>
      </w:r>
      <w:r w:rsidRPr="00B01214">
        <w:rPr>
          <w:rFonts w:cs="Times New Roman"/>
          <w:i/>
          <w:iCs/>
          <w:noProof/>
          <w:szCs w:val="24"/>
        </w:rPr>
        <w:t>Aquaculture</w:t>
      </w:r>
      <w:r w:rsidRPr="00B01214">
        <w:rPr>
          <w:rFonts w:cs="Times New Roman"/>
          <w:noProof/>
          <w:szCs w:val="24"/>
        </w:rPr>
        <w:t xml:space="preserve"> 464, 434–444. doi:10.1016/j.aquaculture.2016.07.020.</w:t>
      </w:r>
    </w:p>
    <w:p w14:paraId="2C0229A1"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Baldwin, B. S. (1995). Selective particle ingestion by oyster larvae (Crassostrea virginica) feeding on natural seston and cultured algae. </w:t>
      </w:r>
      <w:r w:rsidRPr="00B01214">
        <w:rPr>
          <w:rFonts w:cs="Times New Roman"/>
          <w:i/>
          <w:iCs/>
          <w:noProof/>
          <w:szCs w:val="24"/>
        </w:rPr>
        <w:t>Mar. Biol.</w:t>
      </w:r>
      <w:r w:rsidRPr="00B01214">
        <w:rPr>
          <w:rFonts w:cs="Times New Roman"/>
          <w:noProof/>
          <w:szCs w:val="24"/>
        </w:rPr>
        <w:t xml:space="preserve"> 123, 95–107. doi:10.1007/BF00350328.</w:t>
      </w:r>
    </w:p>
    <w:p w14:paraId="6A03DBF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Barberán, A., Bates, S. T., Casamayor, E. O., and Fierer, N. (2012). Using network analysis to explore co-occurrence patterns in soil microbial communities. </w:t>
      </w:r>
      <w:r w:rsidRPr="00B01214">
        <w:rPr>
          <w:rFonts w:cs="Times New Roman"/>
          <w:i/>
          <w:iCs/>
          <w:noProof/>
          <w:szCs w:val="24"/>
        </w:rPr>
        <w:t>ISME J.</w:t>
      </w:r>
      <w:r w:rsidRPr="00B01214">
        <w:rPr>
          <w:rFonts w:cs="Times New Roman"/>
          <w:noProof/>
          <w:szCs w:val="24"/>
        </w:rPr>
        <w:t xml:space="preserve"> 6, 343–351. doi:10.1038/ismej.2011.119.</w:t>
      </w:r>
    </w:p>
    <w:p w14:paraId="311A1102"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Beaz-Hidalgo, R., Balboa, S., Romalde, J. L., and Figueras, M. J. (2010a). Diversity and pathogenecity of Vibrio species in cultured bivalve molluscs. </w:t>
      </w:r>
      <w:r w:rsidRPr="00B01214">
        <w:rPr>
          <w:rFonts w:cs="Times New Roman"/>
          <w:i/>
          <w:iCs/>
          <w:noProof/>
          <w:szCs w:val="24"/>
        </w:rPr>
        <w:t>Environ. Microbiol. Rep.</w:t>
      </w:r>
      <w:r w:rsidRPr="00B01214">
        <w:rPr>
          <w:rFonts w:cs="Times New Roman"/>
          <w:noProof/>
          <w:szCs w:val="24"/>
        </w:rPr>
        <w:t xml:space="preserve"> 2, 34–43. doi:10.1111/j.1758-2229.2010.00135.x.</w:t>
      </w:r>
    </w:p>
    <w:p w14:paraId="500B4CB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lastRenderedPageBreak/>
        <w:t xml:space="preserve">Beaz-Hidalgo, R., Diéguez, A. L., Cleenwerck, I., Balboa, S., Doce, A., de Vos, P., et al. (2010b). Vibrio celticus sp. nov., a new Vibrio species belonging to the Splendidus clade with pathogenic potential for clams. </w:t>
      </w:r>
      <w:r w:rsidRPr="00B01214">
        <w:rPr>
          <w:rFonts w:cs="Times New Roman"/>
          <w:i/>
          <w:iCs/>
          <w:noProof/>
          <w:szCs w:val="24"/>
        </w:rPr>
        <w:t>Syst. Appl. Microbiol.</w:t>
      </w:r>
      <w:r w:rsidRPr="00B01214">
        <w:rPr>
          <w:rFonts w:cs="Times New Roman"/>
          <w:noProof/>
          <w:szCs w:val="24"/>
        </w:rPr>
        <w:t xml:space="preserve"> 33, 311–315. doi:10.1016/j.syapm.2010.06.007.</w:t>
      </w:r>
    </w:p>
    <w:p w14:paraId="5C8C1F1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Beinart, R. A., Nyholm, S. V., Dubilier, N., and Girguis, P. R. (2014). Intracellular Oceanospirillales inhabit the gills of the hydrothermal vent snail </w:t>
      </w:r>
      <w:r w:rsidRPr="00B01214">
        <w:rPr>
          <w:rFonts w:cs="Times New Roman"/>
          <w:i/>
          <w:iCs/>
          <w:noProof/>
          <w:szCs w:val="24"/>
        </w:rPr>
        <w:t>A</w:t>
      </w:r>
      <w:r w:rsidRPr="00B01214">
        <w:rPr>
          <w:rFonts w:cs="Times New Roman"/>
          <w:noProof/>
          <w:szCs w:val="24"/>
        </w:rPr>
        <w:t xml:space="preserve"> </w:t>
      </w:r>
      <w:r w:rsidRPr="00B01214">
        <w:rPr>
          <w:rFonts w:cs="Times New Roman"/>
          <w:i/>
          <w:iCs/>
          <w:noProof/>
          <w:szCs w:val="24"/>
        </w:rPr>
        <w:t>lviniconcha</w:t>
      </w:r>
      <w:r w:rsidRPr="00B01214">
        <w:rPr>
          <w:rFonts w:cs="Times New Roman"/>
          <w:noProof/>
          <w:szCs w:val="24"/>
        </w:rPr>
        <w:t xml:space="preserve"> with chemosynthetic, γ-Proteobacterial symbionts. </w:t>
      </w:r>
      <w:r w:rsidRPr="00B01214">
        <w:rPr>
          <w:rFonts w:cs="Times New Roman"/>
          <w:i/>
          <w:iCs/>
          <w:noProof/>
          <w:szCs w:val="24"/>
        </w:rPr>
        <w:t>Environ. Microbiol. Rep.</w:t>
      </w:r>
      <w:r w:rsidRPr="00B01214">
        <w:rPr>
          <w:rFonts w:cs="Times New Roman"/>
          <w:noProof/>
          <w:szCs w:val="24"/>
        </w:rPr>
        <w:t xml:space="preserve"> 6, 656–664. doi:10.1111/1758-2229.12183.</w:t>
      </w:r>
    </w:p>
    <w:p w14:paraId="069292A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Bernardet, J.-F., Bernardet, and Jean‐François (2015). “Flavobacteriales ord. nov,” in </w:t>
      </w:r>
      <w:r w:rsidRPr="00B01214">
        <w:rPr>
          <w:rFonts w:cs="Times New Roman"/>
          <w:i/>
          <w:iCs/>
          <w:noProof/>
          <w:szCs w:val="24"/>
        </w:rPr>
        <w:t>Bergey’s Manual of Systematics of Archaea and Bacteria</w:t>
      </w:r>
      <w:r w:rsidRPr="00B01214">
        <w:rPr>
          <w:rFonts w:cs="Times New Roman"/>
          <w:noProof/>
          <w:szCs w:val="24"/>
        </w:rPr>
        <w:t xml:space="preserve"> (Chichester, UK: John Wiley &amp; Sons, Ltd), 1–2. doi:10.1002/9781118960608.obm00033.</w:t>
      </w:r>
    </w:p>
    <w:p w14:paraId="4011A2F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Bolger, A. M., Lohse, M., and Usadel, B. (2014). Trimmomatic: a flexible trimmer for Illumina sequence data. </w:t>
      </w:r>
      <w:r w:rsidRPr="00B01214">
        <w:rPr>
          <w:rFonts w:cs="Times New Roman"/>
          <w:i/>
          <w:iCs/>
          <w:noProof/>
          <w:szCs w:val="24"/>
        </w:rPr>
        <w:t>Bioinformatics</w:t>
      </w:r>
      <w:r w:rsidRPr="00B01214">
        <w:rPr>
          <w:rFonts w:cs="Times New Roman"/>
          <w:noProof/>
          <w:szCs w:val="24"/>
        </w:rPr>
        <w:t xml:space="preserve"> 30, 2114–2120. doi:10.1093/bioinformatics/btu170.</w:t>
      </w:r>
    </w:p>
    <w:p w14:paraId="7FA6507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Boutin, S., Audet, C., and Derome, N. (2013). Probiotic treatment by indigenous bacteria decreases mortality without disturbing the natural microbiota of Salvelinus fontinalis. </w:t>
      </w:r>
      <w:r w:rsidRPr="00B01214">
        <w:rPr>
          <w:rFonts w:cs="Times New Roman"/>
          <w:i/>
          <w:iCs/>
          <w:noProof/>
          <w:szCs w:val="24"/>
        </w:rPr>
        <w:t>Can. J. Microbiol.</w:t>
      </w:r>
      <w:r w:rsidRPr="00B01214">
        <w:rPr>
          <w:rFonts w:cs="Times New Roman"/>
          <w:noProof/>
          <w:szCs w:val="24"/>
        </w:rPr>
        <w:t xml:space="preserve"> 59, 662–70. doi:10.1139/cjm-2013-0443.</w:t>
      </w:r>
    </w:p>
    <w:p w14:paraId="2A6B05C2"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Burge, C. A., Closek, C. J., Friedman, C. S., Groner, M. L., Jenkins, C. M., Shore-Maggio, A., et al. (2016). The Use of Filter-feeders to Manage Disease in a Changing World. in </w:t>
      </w:r>
      <w:r w:rsidRPr="00B01214">
        <w:rPr>
          <w:rFonts w:cs="Times New Roman"/>
          <w:i/>
          <w:iCs/>
          <w:noProof/>
          <w:szCs w:val="24"/>
        </w:rPr>
        <w:t>Integrative and Comparative Biology</w:t>
      </w:r>
      <w:r w:rsidRPr="00B01214">
        <w:rPr>
          <w:rFonts w:cs="Times New Roman"/>
          <w:noProof/>
          <w:szCs w:val="24"/>
        </w:rPr>
        <w:t xml:space="preserve"> (Oxford University Press), 573–587. doi:10.1093/icb/icw048.</w:t>
      </w:r>
    </w:p>
    <w:p w14:paraId="66C8B36C"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Chauhan, A., Wafula, D., Lewis, D. E., and Pathak, A. (2014). Metagenomic Assessment of the Eastern Oyster-Associated Microbiota. </w:t>
      </w:r>
      <w:r w:rsidRPr="00B01214">
        <w:rPr>
          <w:rFonts w:cs="Times New Roman"/>
          <w:i/>
          <w:iCs/>
          <w:noProof/>
          <w:szCs w:val="24"/>
        </w:rPr>
        <w:t>Genome Announc.</w:t>
      </w:r>
      <w:r w:rsidRPr="00B01214">
        <w:rPr>
          <w:rFonts w:cs="Times New Roman"/>
          <w:noProof/>
          <w:szCs w:val="24"/>
        </w:rPr>
        <w:t xml:space="preserve"> 2, e01083-14-e01083-14. doi:10.1128/genomeA.01083-14.</w:t>
      </w:r>
    </w:p>
    <w:p w14:paraId="3C982F2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Costa, P. M., Carreira, S., Lobo, J., and Costa, M. H. (2012). Molecular detection of prokaryote and protozoan parasites in the commercial bivalve Ruditapes decussatus from southern Portugal. </w:t>
      </w:r>
      <w:r w:rsidRPr="00B01214">
        <w:rPr>
          <w:rFonts w:cs="Times New Roman"/>
          <w:i/>
          <w:iCs/>
          <w:noProof/>
          <w:szCs w:val="24"/>
        </w:rPr>
        <w:t>Aquaculture</w:t>
      </w:r>
      <w:r w:rsidRPr="00B01214">
        <w:rPr>
          <w:rFonts w:cs="Times New Roman"/>
          <w:noProof/>
          <w:szCs w:val="24"/>
        </w:rPr>
        <w:t xml:space="preserve"> 370–371, 61–67. doi:10.1016/j.aquaculture.2012.10.006.</w:t>
      </w:r>
    </w:p>
    <w:p w14:paraId="355664E8"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Costa Sobrinho, P. de S., Destro, M. T., Franco, B. D. G. M., and Landgraf, M. (2010). Correlation between environmental factors and prevalence of Vibrio parahaemolyticus in oysters harvested in the southern coastal area of Sao Paulo state, Brazil. </w:t>
      </w:r>
      <w:r w:rsidRPr="00B01214">
        <w:rPr>
          <w:rFonts w:cs="Times New Roman"/>
          <w:i/>
          <w:iCs/>
          <w:noProof/>
          <w:szCs w:val="24"/>
        </w:rPr>
        <w:t>Appl. Environ. Microbiol.</w:t>
      </w:r>
      <w:r w:rsidRPr="00B01214">
        <w:rPr>
          <w:rFonts w:cs="Times New Roman"/>
          <w:noProof/>
          <w:szCs w:val="24"/>
        </w:rPr>
        <w:t xml:space="preserve"> 76, 1290–1293. doi:10.1128/AEM.00861-09.</w:t>
      </w:r>
    </w:p>
    <w:p w14:paraId="4E69DB6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Dixon, P. (2003). VEGAN, a package of R functions for community ecology. </w:t>
      </w:r>
      <w:r w:rsidRPr="00B01214">
        <w:rPr>
          <w:rFonts w:cs="Times New Roman"/>
          <w:i/>
          <w:iCs/>
          <w:noProof/>
          <w:szCs w:val="24"/>
        </w:rPr>
        <w:t>J. Veg. Sci.</w:t>
      </w:r>
      <w:r w:rsidRPr="00B01214">
        <w:rPr>
          <w:rFonts w:cs="Times New Roman"/>
          <w:noProof/>
          <w:szCs w:val="24"/>
        </w:rPr>
        <w:t xml:space="preserve"> 14, 927–930. doi:10.1111/j.1654-1103.2003.tb02228.x.</w:t>
      </w:r>
    </w:p>
    <w:p w14:paraId="4E13681E"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Dubert, J., Barja, J. L., and Romalde, J. L. (2017). New insights into pathogenic vibrios affecting bivalves in hatcheries: Present and future prospects. </w:t>
      </w:r>
      <w:r w:rsidRPr="00B01214">
        <w:rPr>
          <w:rFonts w:cs="Times New Roman"/>
          <w:i/>
          <w:iCs/>
          <w:noProof/>
          <w:szCs w:val="24"/>
        </w:rPr>
        <w:t>Front. Microbiol.</w:t>
      </w:r>
      <w:r w:rsidRPr="00B01214">
        <w:rPr>
          <w:rFonts w:cs="Times New Roman"/>
          <w:noProof/>
          <w:szCs w:val="24"/>
        </w:rPr>
        <w:t xml:space="preserve"> 8, 762. doi:10.3389/fmicb.2017.00762.</w:t>
      </w:r>
    </w:p>
    <w:p w14:paraId="598E3557"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Dubinsky, E. A., Conrad, M. E., Chakraborty, R., Bill, M., Borglin, S. E., Hollibaugh, J. T., et al. (2013). Succession of hydrocarbon-degrading bacteria in the aftermath of the deepwater horizon oil spill in the gulf of Mexico. </w:t>
      </w:r>
      <w:r w:rsidRPr="00B01214">
        <w:rPr>
          <w:rFonts w:cs="Times New Roman"/>
          <w:i/>
          <w:iCs/>
          <w:noProof/>
          <w:szCs w:val="24"/>
        </w:rPr>
        <w:t>Environ. Sci. Technol.</w:t>
      </w:r>
      <w:r w:rsidRPr="00B01214">
        <w:rPr>
          <w:rFonts w:cs="Times New Roman"/>
          <w:noProof/>
          <w:szCs w:val="24"/>
        </w:rPr>
        <w:t xml:space="preserve"> 47, 10860–10867. doi:10.1021/es401676y.</w:t>
      </w:r>
    </w:p>
    <w:p w14:paraId="3FA140C5"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Elston, R., Leibovitz, L., Relyea, D., and Zatila, J. (1981). Diagnosis of vibriosis in a commercial oyster hatchery epizootic: Diagnostic tools and management features. </w:t>
      </w:r>
      <w:r w:rsidRPr="00B01214">
        <w:rPr>
          <w:rFonts w:cs="Times New Roman"/>
          <w:i/>
          <w:iCs/>
          <w:noProof/>
          <w:szCs w:val="24"/>
        </w:rPr>
        <w:t>Aquaculture</w:t>
      </w:r>
      <w:r w:rsidRPr="00B01214">
        <w:rPr>
          <w:rFonts w:cs="Times New Roman"/>
          <w:noProof/>
          <w:szCs w:val="24"/>
        </w:rPr>
        <w:t xml:space="preserve"> 24, 53–62. doi:10.1016/0044-8486(81)90043-0.</w:t>
      </w:r>
    </w:p>
    <w:p w14:paraId="283E8A3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lastRenderedPageBreak/>
        <w:t xml:space="preserve">Emmanuelle, P. E., Mickael, P., Evan Ward, J., Shumway, S. E., and Bassem, A. (2009). Lectins associated with the feeding organs of the oyster crassostrea virginica can mediate particle selection. </w:t>
      </w:r>
      <w:r w:rsidRPr="00B01214">
        <w:rPr>
          <w:rFonts w:cs="Times New Roman"/>
          <w:i/>
          <w:iCs/>
          <w:noProof/>
          <w:szCs w:val="24"/>
        </w:rPr>
        <w:t>Biol. Bull.</w:t>
      </w:r>
      <w:r w:rsidRPr="00B01214">
        <w:rPr>
          <w:rFonts w:cs="Times New Roman"/>
          <w:noProof/>
          <w:szCs w:val="24"/>
        </w:rPr>
        <w:t xml:space="preserve"> 217, 130–141. doi:217/2/130 [pii].</w:t>
      </w:r>
    </w:p>
    <w:p w14:paraId="0248AF0E"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Eren, A. M., Maignien, L., Sul, W. J., Murphy, L. G., Grim, S. L., Morrison, H. G., et al. (2013a). Oligotyping: Differentiating between closely related microbial taxa using 16S rRNA gene data. </w:t>
      </w:r>
      <w:r w:rsidRPr="00B01214">
        <w:rPr>
          <w:rFonts w:cs="Times New Roman"/>
          <w:i/>
          <w:iCs/>
          <w:noProof/>
          <w:szCs w:val="24"/>
        </w:rPr>
        <w:t>Methods Ecol. Evol.</w:t>
      </w:r>
      <w:r w:rsidRPr="00B01214">
        <w:rPr>
          <w:rFonts w:cs="Times New Roman"/>
          <w:noProof/>
          <w:szCs w:val="24"/>
        </w:rPr>
        <w:t xml:space="preserve"> 4, 1111–1119. doi:10.1111/2041-210X.12114.</w:t>
      </w:r>
    </w:p>
    <w:p w14:paraId="39706E7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Eren, A. M., Vineis, J. H., Morrison, H. G., and Sogin, M. L. (2013b). A Filtering Method to Generate High Quality Short Reads Using Illumina Paired-End Technology. </w:t>
      </w:r>
      <w:r w:rsidRPr="00B01214">
        <w:rPr>
          <w:rFonts w:cs="Times New Roman"/>
          <w:i/>
          <w:iCs/>
          <w:noProof/>
          <w:szCs w:val="24"/>
        </w:rPr>
        <w:t>PLoS One</w:t>
      </w:r>
      <w:r w:rsidRPr="00B01214">
        <w:rPr>
          <w:rFonts w:cs="Times New Roman"/>
          <w:noProof/>
          <w:szCs w:val="24"/>
        </w:rPr>
        <w:t xml:space="preserve"> 8, e66643. doi:10.1371/journal.pone.0066643.</w:t>
      </w:r>
    </w:p>
    <w:p w14:paraId="294AEF41"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FAO (2015). </w:t>
      </w:r>
      <w:r w:rsidRPr="00B01214">
        <w:rPr>
          <w:rFonts w:cs="Times New Roman"/>
          <w:i/>
          <w:iCs/>
          <w:noProof/>
          <w:szCs w:val="24"/>
        </w:rPr>
        <w:t>Fishery and Aquaculture Statistics</w:t>
      </w:r>
      <w:r w:rsidRPr="00B01214">
        <w:rPr>
          <w:rFonts w:cs="Times New Roman"/>
          <w:noProof/>
          <w:szCs w:val="24"/>
        </w:rPr>
        <w:t>.</w:t>
      </w:r>
    </w:p>
    <w:p w14:paraId="3AC94C2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García Bernal, M., Trabal Fernández, N., Saucedo Lastra, P. E., Medina Marrero, R., and Mazón-Suástegui, J. M. (2017). Streptomyces effect on the bacterial microbiota associated to Crassostrea sikamea oyster. </w:t>
      </w:r>
      <w:r w:rsidRPr="00B01214">
        <w:rPr>
          <w:rFonts w:cs="Times New Roman"/>
          <w:i/>
          <w:iCs/>
          <w:noProof/>
          <w:szCs w:val="24"/>
        </w:rPr>
        <w:t>J. Appl. Microbiol.</w:t>
      </w:r>
      <w:r w:rsidRPr="00B01214">
        <w:rPr>
          <w:rFonts w:cs="Times New Roman"/>
          <w:noProof/>
          <w:szCs w:val="24"/>
        </w:rPr>
        <w:t xml:space="preserve"> 122, 601–614. doi:10.1111/jam.13382.</w:t>
      </w:r>
    </w:p>
    <w:p w14:paraId="577C6A0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Gatesoupe, F. . (1999). Review: The use of probiotics in aquaculture. </w:t>
      </w:r>
      <w:r w:rsidRPr="00B01214">
        <w:rPr>
          <w:rFonts w:cs="Times New Roman"/>
          <w:i/>
          <w:iCs/>
          <w:noProof/>
          <w:szCs w:val="24"/>
        </w:rPr>
        <w:t>Aquaculture</w:t>
      </w:r>
      <w:r w:rsidRPr="00B01214">
        <w:rPr>
          <w:rFonts w:cs="Times New Roman"/>
          <w:noProof/>
          <w:szCs w:val="24"/>
        </w:rPr>
        <w:t xml:space="preserve"> 180, 147–165. doi:10.1016/S0044-8486(99)00187-8.</w:t>
      </w:r>
    </w:p>
    <w:p w14:paraId="5AFDAA1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Geraylou, Z., Souffreau, C., Rurangwa, E., De Meester, L., Courtin, C. M., Delcour, J. A., et al. (2013). Effects of dietary arabinoxylan-oligosaccharides (AXOS) and endogenous probiotics on the growth performance, non-specific immunity and gut microbiota of juvenile Siberian sturgeon (Acipenser baerii). </w:t>
      </w:r>
      <w:r w:rsidRPr="00B01214">
        <w:rPr>
          <w:rFonts w:cs="Times New Roman"/>
          <w:i/>
          <w:iCs/>
          <w:noProof/>
          <w:szCs w:val="24"/>
        </w:rPr>
        <w:t>Fish Shellfish Immunol.</w:t>
      </w:r>
      <w:r w:rsidRPr="00B01214">
        <w:rPr>
          <w:rFonts w:cs="Times New Roman"/>
          <w:noProof/>
          <w:szCs w:val="24"/>
        </w:rPr>
        <w:t xml:space="preserve"> 35, 766–775. doi:10.1016/j.fsi.2013.06.014.</w:t>
      </w:r>
    </w:p>
    <w:p w14:paraId="50745DF3"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Gonçalves, A. T., and Gallardo-Escárate, C. (2017). Microbiome dynamic modulation through functional diets based on pre- and probiotics (mannan-oligosaccharides and Saccharomyces cerevisiae) in juvenile rainbow trout (Oncorhynchus mykiss). </w:t>
      </w:r>
      <w:r w:rsidRPr="00B01214">
        <w:rPr>
          <w:rFonts w:cs="Times New Roman"/>
          <w:i/>
          <w:iCs/>
          <w:noProof/>
          <w:szCs w:val="24"/>
        </w:rPr>
        <w:t>J. Appl. Microbiol.</w:t>
      </w:r>
      <w:r w:rsidRPr="00B01214">
        <w:rPr>
          <w:rFonts w:cs="Times New Roman"/>
          <w:noProof/>
          <w:szCs w:val="24"/>
        </w:rPr>
        <w:t xml:space="preserve"> 122, 1333–1347. doi:10.1111/jam.13437.</w:t>
      </w:r>
    </w:p>
    <w:p w14:paraId="1B45025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Groner, M. L., Maynard, J., Breyta, R., Carnegie, R. B., Dobson, A., Friedman, C. S., et al. (2016). Managing marine disease emergencies in an era of rapid change. </w:t>
      </w:r>
      <w:r w:rsidRPr="00B01214">
        <w:rPr>
          <w:rFonts w:cs="Times New Roman"/>
          <w:i/>
          <w:iCs/>
          <w:noProof/>
          <w:szCs w:val="24"/>
        </w:rPr>
        <w:t>Philos. Trans. R. Soc. B Biol. Sci.</w:t>
      </w:r>
      <w:r w:rsidRPr="00B01214">
        <w:rPr>
          <w:rFonts w:cs="Times New Roman"/>
          <w:noProof/>
          <w:szCs w:val="24"/>
        </w:rPr>
        <w:t xml:space="preserve"> 371, 20150364. doi:10.1098/rstb.2015.0364.</w:t>
      </w:r>
    </w:p>
    <w:p w14:paraId="41771C32"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Hamblin, M., Spinard, E., Gomez-Chiarri, M., Nelson, D. R., and Rowley, D. C. (2015). Draft Genome Sequence of the Shellfish Larval Probiotic Bacillus pumilus RI06-95. </w:t>
      </w:r>
      <w:r w:rsidRPr="00B01214">
        <w:rPr>
          <w:rFonts w:cs="Times New Roman"/>
          <w:i/>
          <w:iCs/>
          <w:noProof/>
          <w:szCs w:val="24"/>
        </w:rPr>
        <w:t>Genome Announc.</w:t>
      </w:r>
      <w:r w:rsidRPr="00B01214">
        <w:rPr>
          <w:rFonts w:cs="Times New Roman"/>
          <w:noProof/>
          <w:szCs w:val="24"/>
        </w:rPr>
        <w:t xml:space="preserve"> 3, e00858-15. doi:10.1128/genomeA.00858-15.</w:t>
      </w:r>
    </w:p>
    <w:p w14:paraId="11816F2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Hazen, T. C., Dubinsky, E. A., DeSantis, T. Z., Andersen, G. L., Piceno, Y. M., Singh, N., et al. (2010). Deep-sea oil plume enriches indigenous oil-degrading bacteria. </w:t>
      </w:r>
      <w:r w:rsidRPr="00B01214">
        <w:rPr>
          <w:rFonts w:cs="Times New Roman"/>
          <w:i/>
          <w:iCs/>
          <w:noProof/>
          <w:szCs w:val="24"/>
        </w:rPr>
        <w:t>Science</w:t>
      </w:r>
      <w:r w:rsidRPr="00B01214">
        <w:rPr>
          <w:rFonts w:cs="Times New Roman"/>
          <w:noProof/>
          <w:szCs w:val="24"/>
        </w:rPr>
        <w:t xml:space="preserve"> 330, 204–8. doi:10.1126/science.1195979.</w:t>
      </w:r>
    </w:p>
    <w:p w14:paraId="2D92CFF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Helm, M. M., Bourne, N., and Lovatelli, A. (2004). </w:t>
      </w:r>
      <w:r w:rsidRPr="00B01214">
        <w:rPr>
          <w:rFonts w:cs="Times New Roman"/>
          <w:i/>
          <w:iCs/>
          <w:noProof/>
          <w:szCs w:val="24"/>
        </w:rPr>
        <w:t>Hatchery culture of bivalves: a practical manual</w:t>
      </w:r>
      <w:r w:rsidRPr="00B01214">
        <w:rPr>
          <w:rFonts w:cs="Times New Roman"/>
          <w:noProof/>
          <w:szCs w:val="24"/>
        </w:rPr>
        <w:t>. Food and agriculture organization of the United Nations.</w:t>
      </w:r>
    </w:p>
    <w:p w14:paraId="7441F10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Hernández-Zárate, G., and Olmos-Soto, J. (2006). Identification of bacterial diversity in the oyster Crassostrea gigas by fluorescent in situ hybridization and polymerase chain reaction. </w:t>
      </w:r>
      <w:r w:rsidRPr="00B01214">
        <w:rPr>
          <w:rFonts w:cs="Times New Roman"/>
          <w:i/>
          <w:iCs/>
          <w:noProof/>
          <w:szCs w:val="24"/>
        </w:rPr>
        <w:t>J. Appl. Microbiol.</w:t>
      </w:r>
      <w:r w:rsidRPr="00B01214">
        <w:rPr>
          <w:rFonts w:cs="Times New Roman"/>
          <w:noProof/>
          <w:szCs w:val="24"/>
        </w:rPr>
        <w:t xml:space="preserve"> 100, 664–672. doi:10.1111/j.1365-2672.2005.02800.x.</w:t>
      </w:r>
    </w:p>
    <w:p w14:paraId="20C97F41"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lastRenderedPageBreak/>
        <w:t xml:space="preserve">Huse, S. M., Mark Welch, D. B., Voorhis, A., Shipunova, A., Morrison, H. G., Eren, A. M., et al. (2014). VAMPS: A website for visualization and analysis of microbial population structures. </w:t>
      </w:r>
      <w:r w:rsidRPr="00B01214">
        <w:rPr>
          <w:rFonts w:cs="Times New Roman"/>
          <w:i/>
          <w:iCs/>
          <w:noProof/>
          <w:szCs w:val="24"/>
        </w:rPr>
        <w:t>BMC Bioinformatics</w:t>
      </w:r>
      <w:r w:rsidRPr="00B01214">
        <w:rPr>
          <w:rFonts w:cs="Times New Roman"/>
          <w:noProof/>
          <w:szCs w:val="24"/>
        </w:rPr>
        <w:t xml:space="preserve"> 15, 41. doi:10.1186/1471-2105-15-41.</w:t>
      </w:r>
    </w:p>
    <w:p w14:paraId="6D239A15"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09DAFDA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Jensen, S., Duperron, S., Birkeland, N.-K., and Hovland, M. (2010). Intracellular Oceanospirillales bacteria inhabit gills of Acesta bivalves. </w:t>
      </w:r>
      <w:r w:rsidRPr="00B01214">
        <w:rPr>
          <w:rFonts w:cs="Times New Roman"/>
          <w:i/>
          <w:iCs/>
          <w:noProof/>
          <w:szCs w:val="24"/>
        </w:rPr>
        <w:t>FEMS Microbiol. Ecol.</w:t>
      </w:r>
      <w:r w:rsidRPr="00B01214">
        <w:rPr>
          <w:rFonts w:cs="Times New Roman"/>
          <w:noProof/>
          <w:szCs w:val="24"/>
        </w:rPr>
        <w:t xml:space="preserve"> 74, 523–533. doi:10.1111/j.1574-6941.2010.00981.x.</w:t>
      </w:r>
    </w:p>
    <w:p w14:paraId="3142E55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Kamiyama, T. (2004). The microbial loop in a eutrophic bay and its contribution to bivalve aquaculture. </w:t>
      </w:r>
      <w:r w:rsidRPr="00B01214">
        <w:rPr>
          <w:rFonts w:cs="Times New Roman"/>
          <w:i/>
          <w:iCs/>
          <w:noProof/>
          <w:szCs w:val="24"/>
        </w:rPr>
        <w:t>Fish. Res.</w:t>
      </w:r>
      <w:r w:rsidRPr="00B01214">
        <w:rPr>
          <w:rFonts w:cs="Times New Roman"/>
          <w:noProof/>
          <w:szCs w:val="24"/>
        </w:rPr>
        <w:t>, 41–50. Available at: https://www.fra.affrc.go.jp/bulletin/bull/bull-b1/07.pdf [Accessed April 18, 2018].</w:t>
      </w:r>
    </w:p>
    <w:p w14:paraId="6E64E802"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Karim, M., Zhao, W., Rowley, D., Nelson, D., and Gomez-Chiarri, M. (2013). Probiotic Strains for Shellfish Aquaculture: Protection of Eastern Oyster, Crassostrea virginica , Larvae and Juveniles Againsl Bacterial Challenge. </w:t>
      </w:r>
      <w:r w:rsidRPr="00B01214">
        <w:rPr>
          <w:rFonts w:cs="Times New Roman"/>
          <w:i/>
          <w:iCs/>
          <w:noProof/>
          <w:szCs w:val="24"/>
        </w:rPr>
        <w:t>J. Shellfish Res.</w:t>
      </w:r>
      <w:r w:rsidRPr="00B01214">
        <w:rPr>
          <w:rFonts w:cs="Times New Roman"/>
          <w:noProof/>
          <w:szCs w:val="24"/>
        </w:rPr>
        <w:t xml:space="preserve"> 32, 401–408. doi:10.2983/035.032.0220.</w:t>
      </w:r>
    </w:p>
    <w:p w14:paraId="302597C7"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Kesarcodi-Watson, A., Kaspar, H., Lategan, M. J., and Gibson, L. (2008). Probiotics in aquaculture: The need, principles and mechanisms of action and screening processes. </w:t>
      </w:r>
      <w:r w:rsidRPr="00B01214">
        <w:rPr>
          <w:rFonts w:cs="Times New Roman"/>
          <w:i/>
          <w:iCs/>
          <w:noProof/>
          <w:szCs w:val="24"/>
        </w:rPr>
        <w:t>Aquaculture</w:t>
      </w:r>
      <w:r w:rsidRPr="00B01214">
        <w:rPr>
          <w:rFonts w:cs="Times New Roman"/>
          <w:noProof/>
          <w:szCs w:val="24"/>
        </w:rPr>
        <w:t xml:space="preserve"> 274, 1–14. doi:10.1016/j.aquaculture.2007.11.019.</w:t>
      </w:r>
    </w:p>
    <w:p w14:paraId="2D3C7B4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Kesarcodi-Watson, A., Miner, P., Nicolas, J. L., and Robert, R. (2012). Protective effect of four potential probiotics against pathogen-challenge of the larvae of three bivalves: Pacific oyster (Crassostrea gigas), flat oyster (Ostrea edulis) and scallop (Pecten maximus). </w:t>
      </w:r>
      <w:r w:rsidRPr="00B01214">
        <w:rPr>
          <w:rFonts w:cs="Times New Roman"/>
          <w:i/>
          <w:iCs/>
          <w:noProof/>
          <w:szCs w:val="24"/>
        </w:rPr>
        <w:t>Aquaculture</w:t>
      </w:r>
      <w:r w:rsidRPr="00B01214">
        <w:rPr>
          <w:rFonts w:cs="Times New Roman"/>
          <w:noProof/>
          <w:szCs w:val="24"/>
        </w:rPr>
        <w:t xml:space="preserve"> 344–349, 29–34. doi:10.1016/j.aquaculture.2012.02.029.</w:t>
      </w:r>
    </w:p>
    <w:p w14:paraId="0452C97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King, G. M., Judd, C., Kuske, C. R., and Smith, C. (2012). Analysis of Stomach and Gut Microbiomes of the Eastern Oyster (Crassostrea virginica) from Coastal Louisiana, USA. </w:t>
      </w:r>
      <w:r w:rsidRPr="00B01214">
        <w:rPr>
          <w:rFonts w:cs="Times New Roman"/>
          <w:i/>
          <w:iCs/>
          <w:noProof/>
          <w:szCs w:val="24"/>
        </w:rPr>
        <w:t>PLoS One</w:t>
      </w:r>
      <w:r w:rsidRPr="00B01214">
        <w:rPr>
          <w:rFonts w:cs="Times New Roman"/>
          <w:noProof/>
          <w:szCs w:val="24"/>
        </w:rPr>
        <w:t xml:space="preserve"> 7. doi:10.1371/journal.pone.0051475.</w:t>
      </w:r>
    </w:p>
    <w:p w14:paraId="770765D7"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Lafferty, K. D., Harvell, C. D., Conrad, J. M., Friedman, C. S., Kent, M. L., Kuris, A. M., et al. (2015). Infectious Diseases Affect Marine Fisheries and Aquaculture Economics. </w:t>
      </w:r>
      <w:r w:rsidRPr="00B01214">
        <w:rPr>
          <w:rFonts w:cs="Times New Roman"/>
          <w:i/>
          <w:iCs/>
          <w:noProof/>
          <w:szCs w:val="24"/>
        </w:rPr>
        <w:t>Ann. Rev. Mar. Sci.</w:t>
      </w:r>
      <w:r w:rsidRPr="00B01214">
        <w:rPr>
          <w:rFonts w:cs="Times New Roman"/>
          <w:noProof/>
          <w:szCs w:val="24"/>
        </w:rPr>
        <w:t xml:space="preserve"> 7, 471–496. doi:10.1146/annurev-marine-010814-015646.</w:t>
      </w:r>
    </w:p>
    <w:p w14:paraId="71DAEF3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Laursen, M. F., Laursen, R. P., Larnkjær, A., Michaelsen, K. F., Bahl, M. I., and Licht, T. R. (2017). Administration of two probiotic strains during early childhood does not affect the endogenous gut microbiota composition despite probiotic proliferation. </w:t>
      </w:r>
      <w:r w:rsidRPr="00B01214">
        <w:rPr>
          <w:rFonts w:cs="Times New Roman"/>
          <w:i/>
          <w:iCs/>
          <w:noProof/>
          <w:szCs w:val="24"/>
        </w:rPr>
        <w:t>BMC Microbiol.</w:t>
      </w:r>
      <w:r w:rsidRPr="00B01214">
        <w:rPr>
          <w:rFonts w:cs="Times New Roman"/>
          <w:noProof/>
          <w:szCs w:val="24"/>
        </w:rPr>
        <w:t xml:space="preserve"> 17, 175. doi:10.1186/s12866-017-1090-7.</w:t>
      </w:r>
    </w:p>
    <w:p w14:paraId="7718634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Le Roux, F., Wegner, K. M., and Polz, M. F. (2016). Oysters and Vibrios as a Model for Disease Dynamics in Wild Animals. </w:t>
      </w:r>
      <w:r w:rsidRPr="00B01214">
        <w:rPr>
          <w:rFonts w:cs="Times New Roman"/>
          <w:i/>
          <w:iCs/>
          <w:noProof/>
          <w:szCs w:val="24"/>
        </w:rPr>
        <w:t>Trends Microbiol.</w:t>
      </w:r>
      <w:r w:rsidRPr="00B01214">
        <w:rPr>
          <w:rFonts w:cs="Times New Roman"/>
          <w:noProof/>
          <w:szCs w:val="24"/>
        </w:rPr>
        <w:t xml:space="preserve"> 24, 568–580. doi:10.1016/j.tim.2016.03.006.</w:t>
      </w:r>
    </w:p>
    <w:p w14:paraId="7DA67C1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Lokmer, A., Goedknegt, M. A., Thieltges, D. W., Fiorentino, D., Kuenzel, S., Baines, J. F., et al. (2016a). Spatial and temporal dynamics of pacific oyster hemolymph microbiota across multiple scales. </w:t>
      </w:r>
      <w:r w:rsidRPr="00B01214">
        <w:rPr>
          <w:rFonts w:cs="Times New Roman"/>
          <w:i/>
          <w:iCs/>
          <w:noProof/>
          <w:szCs w:val="24"/>
        </w:rPr>
        <w:t>Front. Microbiol.</w:t>
      </w:r>
      <w:r w:rsidRPr="00B01214">
        <w:rPr>
          <w:rFonts w:cs="Times New Roman"/>
          <w:noProof/>
          <w:szCs w:val="24"/>
        </w:rPr>
        <w:t xml:space="preserve"> 7, 1367. doi:10.3389/fmicb.2016.01367.</w:t>
      </w:r>
    </w:p>
    <w:p w14:paraId="76F2F5E3"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lastRenderedPageBreak/>
        <w:t xml:space="preserve">Lokmer, A., Kuenzel, S., Baines, J. F., and Wegner, K. M. (2016b). The role of tissue-specific microbiota in initial establishment success of Pacific oysters. </w:t>
      </w:r>
      <w:r w:rsidRPr="00B01214">
        <w:rPr>
          <w:rFonts w:cs="Times New Roman"/>
          <w:i/>
          <w:iCs/>
          <w:noProof/>
          <w:szCs w:val="24"/>
        </w:rPr>
        <w:t>Environ. Microbiol.</w:t>
      </w:r>
      <w:r w:rsidRPr="00B01214">
        <w:rPr>
          <w:rFonts w:cs="Times New Roman"/>
          <w:noProof/>
          <w:szCs w:val="24"/>
        </w:rPr>
        <w:t xml:space="preserve"> 18, 970–987. doi:10.1111/1462-2920.13163.</w:t>
      </w:r>
    </w:p>
    <w:p w14:paraId="61CFF19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Lokmer, A., and Mathias Wegner, K. (2015). Hemolymph microbiome of Pacific oysters in response to temperature, temperature stress and infection. </w:t>
      </w:r>
      <w:r w:rsidRPr="00B01214">
        <w:rPr>
          <w:rFonts w:cs="Times New Roman"/>
          <w:i/>
          <w:iCs/>
          <w:noProof/>
          <w:szCs w:val="24"/>
        </w:rPr>
        <w:t>ISME J.</w:t>
      </w:r>
      <w:r w:rsidRPr="00B01214">
        <w:rPr>
          <w:rFonts w:cs="Times New Roman"/>
          <w:noProof/>
          <w:szCs w:val="24"/>
        </w:rPr>
        <w:t xml:space="preserve"> 9, 670–682. doi:10.1038/ismej.2014.160.</w:t>
      </w:r>
    </w:p>
    <w:p w14:paraId="0173E588"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Mckindsey, C. W., Landry, T., Beirn, F. X. O., and Davies, I. A. N. M. (2007). Bivalve Aquaculture and Exotic Species : a Review of Ecological Considerations and Management Issues. </w:t>
      </w:r>
      <w:r w:rsidRPr="00B01214">
        <w:rPr>
          <w:rFonts w:cs="Times New Roman"/>
          <w:i/>
          <w:iCs/>
          <w:noProof/>
          <w:szCs w:val="24"/>
        </w:rPr>
        <w:t>http://dx.doi.org/10.2983/0730-8000(2007)26[281:BAAESA]2.0.CO;2</w:t>
      </w:r>
      <w:r w:rsidRPr="00B01214">
        <w:rPr>
          <w:rFonts w:cs="Times New Roman"/>
          <w:noProof/>
          <w:szCs w:val="24"/>
        </w:rPr>
        <w:t xml:space="preserve"> 26, 281–294. doi:10.2983/0730-8000(2007)26[281:BAAESA]2.0.CO;2.</w:t>
      </w:r>
    </w:p>
    <w:p w14:paraId="5639444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McMurdie, P. J., and Holmes, S. (2013). Phyloseq: An R Package for Reproducible Interactive Analysis and Graphics of Microbiome Census Data. </w:t>
      </w:r>
      <w:r w:rsidRPr="00B01214">
        <w:rPr>
          <w:rFonts w:cs="Times New Roman"/>
          <w:i/>
          <w:iCs/>
          <w:noProof/>
          <w:szCs w:val="24"/>
        </w:rPr>
        <w:t>PLoS One</w:t>
      </w:r>
      <w:r w:rsidRPr="00B01214">
        <w:rPr>
          <w:rFonts w:cs="Times New Roman"/>
          <w:noProof/>
          <w:szCs w:val="24"/>
        </w:rPr>
        <w:t xml:space="preserve"> 8, e61217. doi:10.1371/journal.pone.0061217.</w:t>
      </w:r>
    </w:p>
    <w:p w14:paraId="6DFE637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Merrifield, D. L., and Carnevali, O. (2014). Probiotic Modulation of the Gut Microbiota of Fish. </w:t>
      </w:r>
      <w:r w:rsidRPr="00B01214">
        <w:rPr>
          <w:rFonts w:cs="Times New Roman"/>
          <w:i/>
          <w:iCs/>
          <w:noProof/>
          <w:szCs w:val="24"/>
        </w:rPr>
        <w:t>Aquac. Nutr.</w:t>
      </w:r>
      <w:r w:rsidRPr="00B01214">
        <w:rPr>
          <w:rFonts w:cs="Times New Roman"/>
          <w:noProof/>
          <w:szCs w:val="24"/>
        </w:rPr>
        <w:t xml:space="preserve"> 588, 185–222. doi:10.1002/9781118897263.ch8.</w:t>
      </w:r>
    </w:p>
    <w:p w14:paraId="533BA11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319F610C"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Natrah, F. M. I., Bossier, P., Sorgeloos, P., Yusoff, F. M., and Defoirdt, T. (2014). Significance of microalgal-bacterial interactions for aquaculture. </w:t>
      </w:r>
      <w:r w:rsidRPr="00B01214">
        <w:rPr>
          <w:rFonts w:cs="Times New Roman"/>
          <w:i/>
          <w:iCs/>
          <w:noProof/>
          <w:szCs w:val="24"/>
        </w:rPr>
        <w:t>Rev. Aquac.</w:t>
      </w:r>
      <w:r w:rsidRPr="00B01214">
        <w:rPr>
          <w:rFonts w:cs="Times New Roman"/>
          <w:noProof/>
          <w:szCs w:val="24"/>
        </w:rPr>
        <w:t xml:space="preserve"> 6, 48–61. doi:10.1111/raq.12024.</w:t>
      </w:r>
    </w:p>
    <w:p w14:paraId="4A5AC89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Nevejan, N., De Schryver, P., Wille, M., Dierckens, K., Baruah, K., and Van Stappen, G. (2016). Bacteria as food in aquaculture: Do they make a difference? </w:t>
      </w:r>
      <w:r w:rsidRPr="00B01214">
        <w:rPr>
          <w:rFonts w:cs="Times New Roman"/>
          <w:i/>
          <w:iCs/>
          <w:noProof/>
          <w:szCs w:val="24"/>
        </w:rPr>
        <w:t>Rev. Aquac.</w:t>
      </w:r>
      <w:r w:rsidRPr="00B01214">
        <w:rPr>
          <w:rFonts w:cs="Times New Roman"/>
          <w:noProof/>
          <w:szCs w:val="24"/>
        </w:rPr>
        <w:t xml:space="preserve"> 10, 180–212. doi:10.1111/raq.12155.</w:t>
      </w:r>
    </w:p>
    <w:p w14:paraId="17CE7B1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Newaj-Fyzul, A., Al-Harbi, A. H., and Austin, B. (2014). Review: Developments in the use of probiotics for disease control in aquaculture. </w:t>
      </w:r>
      <w:r w:rsidRPr="00B01214">
        <w:rPr>
          <w:rFonts w:cs="Times New Roman"/>
          <w:i/>
          <w:iCs/>
          <w:noProof/>
          <w:szCs w:val="24"/>
        </w:rPr>
        <w:t>Aquaculture</w:t>
      </w:r>
      <w:r w:rsidRPr="00B01214">
        <w:rPr>
          <w:rFonts w:cs="Times New Roman"/>
          <w:noProof/>
          <w:szCs w:val="24"/>
        </w:rPr>
        <w:t xml:space="preserve"> 431, 1–11. doi:10.1016/j.aquaculture.2013.08.026.</w:t>
      </w:r>
    </w:p>
    <w:p w14:paraId="6755BFB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Newell, R. I., and Jordan, S. J. (1983). Preferential ingestion of organic material by the American oyster Crassostrea virginica. </w:t>
      </w:r>
      <w:r w:rsidRPr="00B01214">
        <w:rPr>
          <w:rFonts w:cs="Times New Roman"/>
          <w:i/>
          <w:iCs/>
          <w:noProof/>
          <w:szCs w:val="24"/>
        </w:rPr>
        <w:t>Mar. Ecol. - Prog. Ser.</w:t>
      </w:r>
      <w:r w:rsidRPr="00B01214">
        <w:rPr>
          <w:rFonts w:cs="Times New Roman"/>
          <w:noProof/>
          <w:szCs w:val="24"/>
        </w:rPr>
        <w:t xml:space="preserve"> 13, 47–53. doi:10.3354/meps013047.</w:t>
      </w:r>
    </w:p>
    <w:p w14:paraId="5FA94B9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Pierce, M. L., Ward, J. E., Holohan, B. A., Zhao, X., and Hicks, R. E. (2016). The influence of site and season on the gut and pallial fluid microbial communities of the eastern oyster, Crassostrea virginica (Bivalvia, Ostreidae): community-level physiological profiling and genetic structure. </w:t>
      </w:r>
      <w:r w:rsidRPr="00B01214">
        <w:rPr>
          <w:rFonts w:cs="Times New Roman"/>
          <w:i/>
          <w:iCs/>
          <w:noProof/>
          <w:szCs w:val="24"/>
        </w:rPr>
        <w:t>Hydrobiologia</w:t>
      </w:r>
      <w:r w:rsidRPr="00B01214">
        <w:rPr>
          <w:rFonts w:cs="Times New Roman"/>
          <w:noProof/>
          <w:szCs w:val="24"/>
        </w:rPr>
        <w:t xml:space="preserve"> 765, 97–113. doi:10.1007/s10750-015-2405-z.</w:t>
      </w:r>
    </w:p>
    <w:p w14:paraId="7CC6A85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Powell, S. M., Chapman, C. C., Bermudes, M., and Tamplin, M. L. (2013). Dynamics of Seawater Bacterial Communities in a Shellfish Hatchery. </w:t>
      </w:r>
      <w:r w:rsidRPr="00B01214">
        <w:rPr>
          <w:rFonts w:cs="Times New Roman"/>
          <w:i/>
          <w:iCs/>
          <w:noProof/>
          <w:szCs w:val="24"/>
        </w:rPr>
        <w:t>Microb. Ecol.</w:t>
      </w:r>
      <w:r w:rsidRPr="00B01214">
        <w:rPr>
          <w:rFonts w:cs="Times New Roman"/>
          <w:noProof/>
          <w:szCs w:val="24"/>
        </w:rPr>
        <w:t xml:space="preserve"> 66, 245–256. doi:10.1007/s00248-013-0183-6.</w:t>
      </w:r>
    </w:p>
    <w:p w14:paraId="6C34F76E"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Richards, G. P., Watson, M. A., Needleman, D. S., Church, K. M., and Häse, C. C. (2015a). Mortalities of Eastern And Pacific oyster larvae caused by the pathogens Vibrio coralliilyticus and Vibrio tubiashii. </w:t>
      </w:r>
      <w:r w:rsidRPr="00B01214">
        <w:rPr>
          <w:rFonts w:cs="Times New Roman"/>
          <w:i/>
          <w:iCs/>
          <w:noProof/>
          <w:szCs w:val="24"/>
        </w:rPr>
        <w:t>Appl. Environ. Microbiol.</w:t>
      </w:r>
      <w:r w:rsidRPr="00B01214">
        <w:rPr>
          <w:rFonts w:cs="Times New Roman"/>
          <w:noProof/>
          <w:szCs w:val="24"/>
        </w:rPr>
        <w:t xml:space="preserve"> 81, 292–297. doi:10.1128/AEM.02930-14.</w:t>
      </w:r>
    </w:p>
    <w:p w14:paraId="47053178"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lastRenderedPageBreak/>
        <w:t xml:space="preserve">Richards, R. G., Davidson, A. T., Meynecke, J. O., Beattie, K., Hernaman, V., Lynam, T., et al. (2015b). Effects and mitigations of ocean acidification on wild and aquaculture scallop and prawn fisheries in Queensland, Australia. </w:t>
      </w:r>
      <w:r w:rsidRPr="00B01214">
        <w:rPr>
          <w:rFonts w:cs="Times New Roman"/>
          <w:i/>
          <w:iCs/>
          <w:noProof/>
          <w:szCs w:val="24"/>
        </w:rPr>
        <w:t>Fish. Res.</w:t>
      </w:r>
      <w:r w:rsidRPr="00B01214">
        <w:rPr>
          <w:rFonts w:cs="Times New Roman"/>
          <w:noProof/>
          <w:szCs w:val="24"/>
        </w:rPr>
        <w:t xml:space="preserve"> doi:10.1016/j.fishres.2014.06.013.</w:t>
      </w:r>
    </w:p>
    <w:p w14:paraId="2D47A1D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Romalde, J. L., Diéguez, A. L., Lasa, A., and Balboa, S. (2014). New Vibrio species associated to molluscan microbiota: A review. </w:t>
      </w:r>
      <w:r w:rsidRPr="00B01214">
        <w:rPr>
          <w:rFonts w:cs="Times New Roman"/>
          <w:i/>
          <w:iCs/>
          <w:noProof/>
          <w:szCs w:val="24"/>
        </w:rPr>
        <w:t>Front. Microbiol.</w:t>
      </w:r>
      <w:r w:rsidRPr="00B01214">
        <w:rPr>
          <w:rFonts w:cs="Times New Roman"/>
          <w:noProof/>
          <w:szCs w:val="24"/>
        </w:rPr>
        <w:t xml:space="preserve"> 4, 413. doi:10.3389/fmicb.2013.00413.</w:t>
      </w:r>
    </w:p>
    <w:p w14:paraId="30184F08"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Schmidt, V., Gomez-Chiarri, M., Roy, C., Smith, K., and Amaral-Zettler, L. (2017). Subtle Microbiome Manipulation Using Probiotics Reduces Antibiotic-Associated Mortality in Fish. </w:t>
      </w:r>
      <w:r w:rsidRPr="00B01214">
        <w:rPr>
          <w:rFonts w:cs="Times New Roman"/>
          <w:i/>
          <w:iCs/>
          <w:noProof/>
          <w:szCs w:val="24"/>
        </w:rPr>
        <w:t>mSystems</w:t>
      </w:r>
      <w:r w:rsidRPr="00B01214">
        <w:rPr>
          <w:rFonts w:cs="Times New Roman"/>
          <w:noProof/>
          <w:szCs w:val="24"/>
        </w:rPr>
        <w:t xml:space="preserve"> 2, e00133-17. doi:10.1128/mSystems.00133-17.</w:t>
      </w:r>
    </w:p>
    <w:p w14:paraId="2F9CB9E7"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Shannon, P., Markiel, A., Ozier, O., Baliga, N. S., Wang, J. T., Ramage, D., et al. (2003). Cytoscape: A software Environment for integrated models of biomolecular interaction networks. </w:t>
      </w:r>
      <w:r w:rsidRPr="00B01214">
        <w:rPr>
          <w:rFonts w:cs="Times New Roman"/>
          <w:i/>
          <w:iCs/>
          <w:noProof/>
          <w:szCs w:val="24"/>
        </w:rPr>
        <w:t>Genome Res.</w:t>
      </w:r>
      <w:r w:rsidRPr="00B01214">
        <w:rPr>
          <w:rFonts w:cs="Times New Roman"/>
          <w:noProof/>
          <w:szCs w:val="24"/>
        </w:rPr>
        <w:t xml:space="preserve"> 13, 2498–2504. doi:10.1101/gr.1239303.</w:t>
      </w:r>
    </w:p>
    <w:p w14:paraId="2A949E2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Sinigalliano, C. D., Gidley, M. L., Shibata, T., Whitman, D., Dixon, T. H., Laws, E., et al. (2007). Impacts of Hurricanes Katrina and Rita on the microbial landscape of the New Orleans area. </w:t>
      </w:r>
      <w:r w:rsidRPr="00B01214">
        <w:rPr>
          <w:rFonts w:cs="Times New Roman"/>
          <w:i/>
          <w:iCs/>
          <w:noProof/>
          <w:szCs w:val="24"/>
        </w:rPr>
        <w:t>Proc. Natl. Acad. Sci. U. S. A.</w:t>
      </w:r>
      <w:r w:rsidRPr="00B01214">
        <w:rPr>
          <w:rFonts w:cs="Times New Roman"/>
          <w:noProof/>
          <w:szCs w:val="24"/>
        </w:rPr>
        <w:t xml:space="preserve"> 104, 9029–9034. doi:10.1073/pnas.0610552104.</w:t>
      </w:r>
    </w:p>
    <w:p w14:paraId="2283D95E"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Socha, A. M. (2008). Chemistry of Antibiotics from Atlantic Actinomycete and Bacillus bacteria.</w:t>
      </w:r>
    </w:p>
    <w:p w14:paraId="3736C28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Sohn, S., Lundgren, K. M., Tammi, K., Smolowitz, R., Nelson, D. R., Rowley, D. C., et al. (2016). Efficacy of Probiotics in Preventing Vibriosis in the Larviculture of Different Species of Bivalve Shellfish. </w:t>
      </w:r>
      <w:r w:rsidRPr="00B01214">
        <w:rPr>
          <w:rFonts w:cs="Times New Roman"/>
          <w:i/>
          <w:iCs/>
          <w:noProof/>
          <w:szCs w:val="24"/>
        </w:rPr>
        <w:t>J. Shellfish Res.</w:t>
      </w:r>
      <w:r w:rsidRPr="00B01214">
        <w:rPr>
          <w:rFonts w:cs="Times New Roman"/>
          <w:noProof/>
          <w:szCs w:val="24"/>
        </w:rPr>
        <w:t xml:space="preserve"> 35, 319–328. doi:10.2983/035.035.0206.</w:t>
      </w:r>
    </w:p>
    <w:p w14:paraId="4AD113D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Standen, B. . T., Rodiles, A., Peggs, D. L., Davies, S. J., Santos, G. A., and Merrifield, D. L. (2015). Modulation of the intestinal microbiota and morphology of tilapia, Oreochromis niloticus, following the application of a multi-species probiotic. </w:t>
      </w:r>
      <w:r w:rsidRPr="00B01214">
        <w:rPr>
          <w:rFonts w:cs="Times New Roman"/>
          <w:i/>
          <w:iCs/>
          <w:noProof/>
          <w:szCs w:val="24"/>
        </w:rPr>
        <w:t>Appl. Microbiol. Biotechnol.</w:t>
      </w:r>
      <w:r w:rsidRPr="00B01214">
        <w:rPr>
          <w:rFonts w:cs="Times New Roman"/>
          <w:noProof/>
          <w:szCs w:val="24"/>
        </w:rPr>
        <w:t xml:space="preserve"> 99, 8403–8417. doi:10.1007/s00253-015-6702-2.</w:t>
      </w:r>
    </w:p>
    <w:p w14:paraId="51F35A20"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Stentiford, G. D., Neil, D. M., Peeler, E. J., Shields, J. D., Small, H. J., Flegel, T. W., et al. (2012). Disease will limit future food supply from the global crustacean fishery and aquaculture sectors. </w:t>
      </w:r>
      <w:r w:rsidRPr="00B01214">
        <w:rPr>
          <w:rFonts w:cs="Times New Roman"/>
          <w:i/>
          <w:iCs/>
          <w:noProof/>
          <w:szCs w:val="24"/>
        </w:rPr>
        <w:t>J. Invertebr. Pathol.</w:t>
      </w:r>
      <w:r w:rsidRPr="00B01214">
        <w:rPr>
          <w:rFonts w:cs="Times New Roman"/>
          <w:noProof/>
          <w:szCs w:val="24"/>
        </w:rPr>
        <w:t xml:space="preserve"> 110, 141–157. doi:10.1016/j.jip.2012.03.013.</w:t>
      </w:r>
    </w:p>
    <w:p w14:paraId="7FD565D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Tangl, J. S. (1983). Vibrio orientalis. </w:t>
      </w:r>
      <w:r w:rsidRPr="00B01214">
        <w:rPr>
          <w:rFonts w:cs="Times New Roman"/>
          <w:i/>
          <w:iCs/>
          <w:noProof/>
          <w:szCs w:val="24"/>
        </w:rPr>
        <w:t>Current</w:t>
      </w:r>
      <w:r w:rsidRPr="00B01214">
        <w:rPr>
          <w:rFonts w:cs="Times New Roman"/>
          <w:noProof/>
          <w:szCs w:val="24"/>
        </w:rPr>
        <w:t xml:space="preserve"> 8, 95–100. doi:10.1007/BF01566965.</w:t>
      </w:r>
    </w:p>
    <w:p w14:paraId="38B12913"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Torondel, B., Ensink, J. H. J., Gundogdu, O., Ijaz, U. Z., Parkhill, J., Abdelahi, F., et al. (2016). Assessment of the influence of intrinsic environmental and geographical factors on the bacterial ecology of pit latrines. </w:t>
      </w:r>
      <w:r w:rsidRPr="00B01214">
        <w:rPr>
          <w:rFonts w:cs="Times New Roman"/>
          <w:i/>
          <w:iCs/>
          <w:noProof/>
          <w:szCs w:val="24"/>
        </w:rPr>
        <w:t>Microb. Biotechnol.</w:t>
      </w:r>
      <w:r w:rsidRPr="00B01214">
        <w:rPr>
          <w:rFonts w:cs="Times New Roman"/>
          <w:noProof/>
          <w:szCs w:val="24"/>
        </w:rPr>
        <w:t xml:space="preserve"> 9, 209–223. doi:10.1111/1751-7915.12334.</w:t>
      </w:r>
    </w:p>
    <w:p w14:paraId="7F817F7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Trabal Fernández, N., Mazón-Suástegui, J. M., Vázquez-Juárez, R., Ascencio-Valle, F., and Romero, J. (2014). Changes in the composition and diversity of the bacterial microbiota associated with oysters (Crassostrea corteziensis, Crassostrea gigas and Crassostrea sikamea) during commercial production. </w:t>
      </w:r>
      <w:r w:rsidRPr="00B01214">
        <w:rPr>
          <w:rFonts w:cs="Times New Roman"/>
          <w:i/>
          <w:iCs/>
          <w:noProof/>
          <w:szCs w:val="24"/>
        </w:rPr>
        <w:t>FEMS Microbiol. Ecol.</w:t>
      </w:r>
      <w:r w:rsidRPr="00B01214">
        <w:rPr>
          <w:rFonts w:cs="Times New Roman"/>
          <w:noProof/>
          <w:szCs w:val="24"/>
        </w:rPr>
        <w:t xml:space="preserve"> 88, 69–83. doi:10.1111/1574-6941.12270.</w:t>
      </w:r>
    </w:p>
    <w:p w14:paraId="2603CF9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Tremblay, J., Singh, K., Fern, A., Kirton, E. S., He, S., Woyke, T., et al. (2015). Primer and platform effects on 16S rRNA tag sequencing. </w:t>
      </w:r>
      <w:r w:rsidRPr="00B01214">
        <w:rPr>
          <w:rFonts w:cs="Times New Roman"/>
          <w:i/>
          <w:iCs/>
          <w:noProof/>
          <w:szCs w:val="24"/>
        </w:rPr>
        <w:t>Front. Microbiol.</w:t>
      </w:r>
      <w:r w:rsidRPr="00B01214">
        <w:rPr>
          <w:rFonts w:cs="Times New Roman"/>
          <w:noProof/>
          <w:szCs w:val="24"/>
        </w:rPr>
        <w:t xml:space="preserve"> 6, 771. doi:10.3389/fmicb.2015.00771.</w:t>
      </w:r>
    </w:p>
    <w:p w14:paraId="7B3FF2A0"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Vaseeharan, B., and Ramasamy, P. (2003). Control of pathogenic Vibrio spp. by Bacillus subtilis BT23, a possible probiotic treatment for black tiger shrimp Penaeus monodon. </w:t>
      </w:r>
      <w:r w:rsidRPr="00B01214">
        <w:rPr>
          <w:rFonts w:cs="Times New Roman"/>
          <w:i/>
          <w:iCs/>
          <w:noProof/>
          <w:szCs w:val="24"/>
        </w:rPr>
        <w:t xml:space="preserve">Lett. Appl. </w:t>
      </w:r>
      <w:r w:rsidRPr="00B01214">
        <w:rPr>
          <w:rFonts w:cs="Times New Roman"/>
          <w:i/>
          <w:iCs/>
          <w:noProof/>
          <w:szCs w:val="24"/>
        </w:rPr>
        <w:lastRenderedPageBreak/>
        <w:t>Microbiol.</w:t>
      </w:r>
      <w:r w:rsidRPr="00B01214">
        <w:rPr>
          <w:rFonts w:cs="Times New Roman"/>
          <w:noProof/>
          <w:szCs w:val="24"/>
        </w:rPr>
        <w:t xml:space="preserve"> 36, 83–87. doi:10.1046/j.1472-765X.2003.01255.x.</w:t>
      </w:r>
    </w:p>
    <w:p w14:paraId="5F4BE05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Verschuere, L., Rombaut, G., Sorgeloos, P., and Verstraete, W. (2000). Probiotic Bacteria as Biological Control Agents in Aquaculture. </w:t>
      </w:r>
      <w:r w:rsidRPr="00B01214">
        <w:rPr>
          <w:rFonts w:cs="Times New Roman"/>
          <w:i/>
          <w:iCs/>
          <w:noProof/>
          <w:szCs w:val="24"/>
        </w:rPr>
        <w:t>Microbiol. Mol. Biol. Rev.</w:t>
      </w:r>
      <w:r w:rsidRPr="00B01214">
        <w:rPr>
          <w:rFonts w:cs="Times New Roman"/>
          <w:noProof/>
          <w:szCs w:val="24"/>
        </w:rPr>
        <w:t xml:space="preserve"> 64, 655–671. doi:10.1128/MMBR.64.4.655-671.2000.</w:t>
      </w:r>
    </w:p>
    <w:p w14:paraId="7CEAE330"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Wegner, K., Volkenborn, N., Peter, H., and Eiler, A. (2013). Disturbance induced decoupling between host genetics and composition of the associated microbiome. </w:t>
      </w:r>
      <w:r w:rsidRPr="00B01214">
        <w:rPr>
          <w:rFonts w:cs="Times New Roman"/>
          <w:i/>
          <w:iCs/>
          <w:noProof/>
          <w:szCs w:val="24"/>
        </w:rPr>
        <w:t>BMC Microbiol.</w:t>
      </w:r>
      <w:r w:rsidRPr="00B01214">
        <w:rPr>
          <w:rFonts w:cs="Times New Roman"/>
          <w:noProof/>
          <w:szCs w:val="24"/>
        </w:rPr>
        <w:t xml:space="preserve"> 13, 252. doi:10.1186/1471-2180-13-252.</w:t>
      </w:r>
    </w:p>
    <w:p w14:paraId="5A1AAA5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Zou, Y., Ma, C., Zhang, Y., Du, Z., You, F., Tan, X., et al. (2016). Isolation and characterization of Vibrio alginolyticus from cultured amphioxus Branchiostoma belcheri tsingtauense. </w:t>
      </w:r>
      <w:r w:rsidRPr="00B01214">
        <w:rPr>
          <w:rFonts w:cs="Times New Roman"/>
          <w:i/>
          <w:iCs/>
          <w:noProof/>
          <w:szCs w:val="24"/>
        </w:rPr>
        <w:t>Biol.</w:t>
      </w:r>
      <w:r w:rsidRPr="00B01214">
        <w:rPr>
          <w:rFonts w:cs="Times New Roman"/>
          <w:noProof/>
          <w:szCs w:val="24"/>
        </w:rPr>
        <w:t xml:space="preserve"> 71, 757–762. doi:10.1515/biolog-2016-0102.</w:t>
      </w:r>
    </w:p>
    <w:p w14:paraId="4C068A6D" w14:textId="77777777" w:rsidR="00B01214" w:rsidRPr="00B01214" w:rsidRDefault="00B01214" w:rsidP="00B01214">
      <w:pPr>
        <w:widowControl w:val="0"/>
        <w:autoSpaceDE w:val="0"/>
        <w:autoSpaceDN w:val="0"/>
        <w:adjustRightInd w:val="0"/>
        <w:ind w:left="480" w:hanging="480"/>
        <w:rPr>
          <w:rFonts w:cs="Times New Roman"/>
          <w:noProof/>
        </w:rPr>
      </w:pPr>
      <w:r w:rsidRPr="00B01214">
        <w:rPr>
          <w:rFonts w:cs="Times New Roman"/>
          <w:noProof/>
          <w:szCs w:val="24"/>
        </w:rPr>
        <w:t xml:space="preserve">Zurel, D., Benayahu, Y., Or, A., Kovacs, A., and Gophna, U. (2011). Composition and dynamics of the gill microbiota of an invasive Indo-Pacific oyster in the eastern Mediterranean Sea. </w:t>
      </w:r>
      <w:r w:rsidRPr="00B01214">
        <w:rPr>
          <w:rFonts w:cs="Times New Roman"/>
          <w:i/>
          <w:iCs/>
          <w:noProof/>
          <w:szCs w:val="24"/>
        </w:rPr>
        <w:t>Environ. Microbiol.</w:t>
      </w:r>
      <w:r w:rsidRPr="00B01214">
        <w:rPr>
          <w:rFonts w:cs="Times New Roman"/>
          <w:noProof/>
          <w:szCs w:val="24"/>
        </w:rPr>
        <w:t xml:space="preserve"> 13, 1467–1476. doi:10.1111/j.1462-2920.2011.02448.x.</w:t>
      </w:r>
    </w:p>
    <w:p w14:paraId="043959AA" w14:textId="2BF606E8" w:rsidR="00850077" w:rsidRDefault="002937BF" w:rsidP="00850077">
      <w:r>
        <w:fldChar w:fldCharType="end"/>
      </w:r>
    </w:p>
    <w:p w14:paraId="27317FD6" w14:textId="77777777" w:rsidR="00850077" w:rsidRPr="00850077" w:rsidRDefault="00850077" w:rsidP="00850077"/>
    <w:sectPr w:rsidR="00850077" w:rsidRPr="00850077"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Anton Post" w:date="2018-05-21T10:24:00Z" w:initials="AFP">
    <w:p w14:paraId="39C52530" w14:textId="7D0002E2" w:rsidR="005609AF" w:rsidRDefault="005609AF">
      <w:pPr>
        <w:pStyle w:val="CommentText"/>
      </w:pPr>
      <w:r>
        <w:rPr>
          <w:rStyle w:val="CommentReference"/>
        </w:rPr>
        <w:annotationRef/>
      </w:r>
      <w:r>
        <w:t>All communities? If yes, then why is there only on Bray Curtis value? Maybe this should specific that the observation is on Phylum or Class level.</w:t>
      </w:r>
    </w:p>
  </w:comment>
  <w:comment w:id="14" w:author="Anton Post" w:date="2018-05-21T10:26:00Z" w:initials="AFP">
    <w:p w14:paraId="1E5D46EF" w14:textId="217B5492" w:rsidR="005609AF" w:rsidRDefault="005609AF">
      <w:pPr>
        <w:pStyle w:val="CommentText"/>
      </w:pPr>
      <w:r>
        <w:rPr>
          <w:rStyle w:val="CommentReference"/>
        </w:rPr>
        <w:annotationRef/>
      </w:r>
      <w:r>
        <w:t>This statement also requires fine tuning of the sentences above. Cascading sounds like avalanche, especially you state that there were no major shifts</w:t>
      </w:r>
    </w:p>
  </w:comment>
  <w:comment w:id="15" w:author="Anton Post" w:date="2018-05-21T10:29:00Z" w:initials="AFP">
    <w:p w14:paraId="74673E20" w14:textId="3AADE7EE" w:rsidR="005609AF" w:rsidRDefault="005609AF">
      <w:pPr>
        <w:pStyle w:val="CommentText"/>
      </w:pPr>
      <w:r>
        <w:rPr>
          <w:rStyle w:val="CommentReference"/>
        </w:rPr>
        <w:annotationRef/>
      </w:r>
      <w:r>
        <w:t>Is this an outcome or a mechanism?</w:t>
      </w:r>
    </w:p>
  </w:comment>
  <w:comment w:id="20" w:author="Anton Post" w:date="2018-05-21T12:24:00Z" w:initials="AFP">
    <w:p w14:paraId="1350E7F7" w14:textId="16F933C5" w:rsidR="005F0DBC" w:rsidRDefault="005F0DBC">
      <w:pPr>
        <w:pStyle w:val="CommentText"/>
      </w:pPr>
      <w:r>
        <w:rPr>
          <w:rStyle w:val="CommentReference"/>
        </w:rPr>
        <w:annotationRef/>
      </w:r>
      <w:r w:rsidR="00B01394">
        <w:t>This part of sentence is not very clear.</w:t>
      </w:r>
    </w:p>
  </w:comment>
  <w:comment w:id="33" w:author="Marta Gomez-Chiarri" w:date="2018-02-07T10:17:00Z" w:initials="MGC">
    <w:p w14:paraId="50F9FEA2" w14:textId="132F6E31" w:rsidR="00FE701C" w:rsidRDefault="00FE701C">
      <w:pPr>
        <w:pStyle w:val="CommentText"/>
      </w:pPr>
      <w:r>
        <w:rPr>
          <w:rStyle w:val="CommentReference"/>
        </w:rPr>
        <w:annotationRef/>
      </w:r>
      <w:r>
        <w:t xml:space="preserve"> this is what is included in </w:t>
      </w:r>
      <w:proofErr w:type="spellStart"/>
      <w:r>
        <w:t>bomi</w:t>
      </w:r>
      <w:r>
        <w:rPr>
          <w:rFonts w:ascii="Helvetica" w:eastAsia="Helvetica" w:hAnsi="Helvetica" w:cs="Helvetica"/>
        </w:rPr>
        <w:t>’</w:t>
      </w:r>
      <w:r>
        <w:t>s</w:t>
      </w:r>
      <w:proofErr w:type="spellEnd"/>
      <w:r>
        <w:t xml:space="preserve"> formulation paper:</w:t>
      </w:r>
    </w:p>
    <w:p w14:paraId="462E7FCF" w14:textId="77777777" w:rsidR="00FE701C" w:rsidRDefault="00FE701C">
      <w:pPr>
        <w:pStyle w:val="CommentText"/>
      </w:pPr>
    </w:p>
    <w:p w14:paraId="36A1D894" w14:textId="1A14F5CD" w:rsidR="00FE701C" w:rsidRDefault="00FE701C">
      <w:pPr>
        <w:pStyle w:val="CommentText"/>
      </w:pPr>
      <w:proofErr w:type="spellStart"/>
      <w:r w:rsidRPr="00D07234">
        <w:rPr>
          <w:rFonts w:cs="Times New Roman"/>
          <w:bCs/>
          <w:i/>
        </w:rPr>
        <w:t>Tisochrysis</w:t>
      </w:r>
      <w:proofErr w:type="spellEnd"/>
      <w:r w:rsidRPr="00D07234">
        <w:rPr>
          <w:rFonts w:cs="Times New Roman"/>
          <w:bCs/>
          <w:i/>
        </w:rPr>
        <w:t xml:space="preserve"> lutea</w:t>
      </w:r>
      <w:r w:rsidRPr="00D07234">
        <w:rPr>
          <w:rFonts w:cs="Times New Roman"/>
          <w:bCs/>
        </w:rPr>
        <w:t xml:space="preserve"> (CCMP1324; formerly </w:t>
      </w:r>
      <w:proofErr w:type="spellStart"/>
      <w:r w:rsidRPr="00D07234">
        <w:rPr>
          <w:rFonts w:cs="Times New Roman"/>
          <w:bCs/>
          <w:i/>
        </w:rPr>
        <w:t>Isochrysis</w:t>
      </w:r>
      <w:proofErr w:type="spellEnd"/>
      <w:r w:rsidRPr="00D07234">
        <w:rPr>
          <w:rFonts w:cs="Times New Roman"/>
          <w:bCs/>
        </w:rPr>
        <w:t xml:space="preserve"> sp., Tahitian strain) </w:t>
      </w:r>
      <w:r w:rsidRPr="00D07234">
        <w:rPr>
          <w:rFonts w:cs="Times New Roman"/>
        </w:rPr>
        <w:t xml:space="preserve">and </w:t>
      </w:r>
      <w:r w:rsidRPr="00D07234">
        <w:rPr>
          <w:rFonts w:eastAsia="Batang" w:cs="Times New Roman"/>
          <w:i/>
          <w:iCs/>
        </w:rPr>
        <w:t xml:space="preserve">Pavlova </w:t>
      </w:r>
      <w:proofErr w:type="spellStart"/>
      <w:r w:rsidRPr="00D07234">
        <w:rPr>
          <w:rFonts w:eastAsia="Batang" w:cs="Times New Roman"/>
          <w:i/>
          <w:iCs/>
        </w:rPr>
        <w:t>lutheri</w:t>
      </w:r>
      <w:proofErr w:type="spellEnd"/>
      <w:r w:rsidRPr="00D07234">
        <w:rPr>
          <w:rFonts w:cs="Times New Roman"/>
        </w:rPr>
        <w:t xml:space="preserve"> (CCMP1325), daily. </w:t>
      </w:r>
      <w:r w:rsidRPr="00D07234">
        <w:rPr>
          <w:rFonts w:cs="Times New Roman"/>
          <w:color w:val="1A1A1A"/>
        </w:rPr>
        <w:t xml:space="preserve">Larvae were distributed into 60 L tanks at the VIMS Shellfish hatchery, and fed </w:t>
      </w:r>
      <w:r w:rsidRPr="00D07234">
        <w:rPr>
          <w:rFonts w:cs="Times New Roman"/>
          <w:i/>
          <w:color w:val="1A1A1A"/>
        </w:rPr>
        <w:t>Pavlova</w:t>
      </w:r>
      <w:r w:rsidRPr="00D07234">
        <w:rPr>
          <w:rFonts w:cs="Times New Roman"/>
          <w:color w:val="1A1A1A"/>
        </w:rPr>
        <w:t xml:space="preserve"> sp. days 1 - 4 and a mix of </w:t>
      </w:r>
      <w:r w:rsidRPr="00D07234">
        <w:rPr>
          <w:rFonts w:cs="Times New Roman"/>
          <w:i/>
          <w:color w:val="1A1A1A"/>
        </w:rPr>
        <w:t>Pavlova</w:t>
      </w:r>
      <w:r w:rsidRPr="00D07234">
        <w:rPr>
          <w:rFonts w:cs="Times New Roman"/>
          <w:color w:val="1A1A1A"/>
        </w:rPr>
        <w:t xml:space="preserve"> sp. and </w:t>
      </w:r>
      <w:proofErr w:type="spellStart"/>
      <w:r w:rsidRPr="00D07234">
        <w:rPr>
          <w:rFonts w:cs="Times New Roman"/>
          <w:i/>
          <w:color w:val="1A1A1A"/>
        </w:rPr>
        <w:t>Chaetocerus</w:t>
      </w:r>
      <w:proofErr w:type="spellEnd"/>
      <w:r w:rsidRPr="00D07234">
        <w:rPr>
          <w:rFonts w:cs="Times New Roman"/>
          <w:i/>
          <w:color w:val="1A1A1A"/>
        </w:rPr>
        <w:t xml:space="preserve"> </w:t>
      </w:r>
      <w:proofErr w:type="spellStart"/>
      <w:r w:rsidRPr="00D07234">
        <w:rPr>
          <w:rFonts w:cs="Times New Roman"/>
          <w:i/>
          <w:color w:val="1A1A1A"/>
        </w:rPr>
        <w:t>gracilis</w:t>
      </w:r>
      <w:proofErr w:type="spellEnd"/>
      <w:r w:rsidRPr="00D07234">
        <w:rPr>
          <w:rFonts w:cs="Times New Roman"/>
          <w:color w:val="1A1A1A"/>
        </w:rPr>
        <w:t xml:space="preserve"> from day 5 on</w:t>
      </w:r>
    </w:p>
  </w:comment>
  <w:comment w:id="34" w:author="Rebecca Stevick" w:date="2018-02-19T16:03:00Z" w:initials="RS">
    <w:p w14:paraId="4A155927" w14:textId="6C0CA677" w:rsidR="00FE701C" w:rsidRDefault="00FE701C">
      <w:pPr>
        <w:pStyle w:val="CommentText"/>
      </w:pPr>
      <w:r>
        <w:rPr>
          <w:rStyle w:val="CommentReference"/>
        </w:rPr>
        <w:annotationRef/>
      </w:r>
      <w:r>
        <w:t>But this was the algae used at VIMS? This is the wording she used in chapter 5 of her dissertation</w:t>
      </w:r>
    </w:p>
  </w:comment>
  <w:comment w:id="35" w:author="Anton Post" w:date="2018-05-21T12:31:00Z" w:initials="AFP">
    <w:p w14:paraId="171AFC25" w14:textId="1DD79C08" w:rsidR="00101703" w:rsidRDefault="00101703">
      <w:pPr>
        <w:pStyle w:val="CommentText"/>
      </w:pPr>
      <w:r>
        <w:rPr>
          <w:rStyle w:val="CommentReference"/>
        </w:rPr>
        <w:annotationRef/>
      </w:r>
      <w:r>
        <w:t>Yes, you amplify from DNA, but the gene encodes rRNA so that is the name of the gene.</w:t>
      </w:r>
    </w:p>
  </w:comment>
  <w:comment w:id="38" w:author="Marta Gomez-Chiarri" w:date="2018-02-07T12:11:00Z" w:initials="MGC">
    <w:p w14:paraId="7F097725" w14:textId="6E48054E" w:rsidR="00FE701C" w:rsidRDefault="00FE701C">
      <w:pPr>
        <w:pStyle w:val="CommentText"/>
      </w:pPr>
      <w:r>
        <w:rPr>
          <w:rStyle w:val="CommentReference"/>
        </w:rPr>
        <w:annotationRef/>
      </w:r>
      <w:r>
        <w:t>Is the temporal change due to the swabs and/or larvae changing?  Which one changes the most temporally</w:t>
      </w:r>
    </w:p>
  </w:comment>
  <w:comment w:id="39" w:author="Rebecca Stevick" w:date="2018-02-19T16:56:00Z" w:initials="RS">
    <w:p w14:paraId="304416A0" w14:textId="031C9278" w:rsidR="00FE701C" w:rsidRDefault="00FE701C">
      <w:pPr>
        <w:pStyle w:val="CommentText"/>
      </w:pPr>
      <w:r>
        <w:rPr>
          <w:rStyle w:val="CommentReference"/>
        </w:rPr>
        <w:annotationRef/>
      </w:r>
      <w:r>
        <w:t>The swabs change more over time than the larvae – see spread of points in Figure 3a</w:t>
      </w:r>
    </w:p>
  </w:comment>
  <w:comment w:id="40" w:author="Anton Post" w:date="2017-12-28T10:43:00Z" w:initials="AFP">
    <w:p w14:paraId="1E53EFCD" w14:textId="22B5E34B" w:rsidR="00FE701C" w:rsidRDefault="00FE701C">
      <w:pPr>
        <w:pStyle w:val="CommentText"/>
      </w:pPr>
      <w:r>
        <w:rPr>
          <w:rStyle w:val="CommentReference"/>
        </w:rPr>
        <w:annotationRef/>
      </w:r>
      <w:bookmarkStart w:id="42" w:name="_Hlk504551044"/>
      <w:r>
        <w:t>Why would that be if you change water every other day. Are there less targets?</w:t>
      </w:r>
      <w:bookmarkEnd w:id="42"/>
    </w:p>
  </w:comment>
  <w:comment w:id="41" w:author="Marta Gomez-Chiarri" w:date="2018-02-07T12:15:00Z" w:initials="MGC">
    <w:p w14:paraId="0F8E65CA" w14:textId="05CD7C57" w:rsidR="00F259E5" w:rsidRDefault="00FE701C">
      <w:pPr>
        <w:pStyle w:val="CommentText"/>
      </w:pPr>
      <w:r>
        <w:rPr>
          <w:rStyle w:val="CommentReference"/>
        </w:rPr>
        <w:annotationRef/>
      </w:r>
      <w:r>
        <w:t xml:space="preserve">Because at the hatcheries they need to change the water to maintain water quality on static systems,  </w:t>
      </w:r>
    </w:p>
  </w:comment>
  <w:comment w:id="43" w:author="Anton Post" w:date="2017-12-28T10:46:00Z" w:initials="AFP">
    <w:p w14:paraId="17FAA5A0" w14:textId="26DAD044" w:rsidR="00FE701C" w:rsidRDefault="00FE701C">
      <w:pPr>
        <w:pStyle w:val="CommentText"/>
      </w:pPr>
      <w:r>
        <w:rPr>
          <w:rStyle w:val="CommentReference"/>
        </w:rPr>
        <w:annotationRef/>
      </w:r>
      <w:bookmarkStart w:id="46" w:name="_Hlk504551059"/>
      <w:r>
        <w:t xml:space="preserve">Same question as above, but also what would be the mode of action that promotes </w:t>
      </w:r>
      <w:proofErr w:type="spellStart"/>
      <w:r>
        <w:t>Oceanospirillales</w:t>
      </w:r>
      <w:proofErr w:type="spellEnd"/>
      <w:r>
        <w:t xml:space="preserve"> over other taxa. Is same competing species being removed and so growth of O’s </w:t>
      </w:r>
      <w:proofErr w:type="gramStart"/>
      <w:r>
        <w:t>get</w:t>
      </w:r>
      <w:proofErr w:type="gramEnd"/>
      <w:r>
        <w:t xml:space="preserve"> enhanced?</w:t>
      </w:r>
      <w:bookmarkEnd w:id="46"/>
    </w:p>
  </w:comment>
  <w:comment w:id="44" w:author="Marta Gomez-Chiarri" w:date="2018-02-07T12:20:00Z" w:initials="MGC">
    <w:p w14:paraId="6A46558B" w14:textId="15525E37" w:rsidR="00FE701C" w:rsidRDefault="00FE701C">
      <w:pPr>
        <w:pStyle w:val="CommentText"/>
      </w:pPr>
      <w:r>
        <w:rPr>
          <w:rStyle w:val="CommentReference"/>
        </w:rPr>
        <w:annotationRef/>
      </w:r>
      <w:r>
        <w:t>What is the effect of the oysters on this? Could the oyster mediate that effect?</w:t>
      </w:r>
    </w:p>
    <w:p w14:paraId="26CA8C08" w14:textId="77777777" w:rsidR="00FE701C" w:rsidRDefault="00FE701C">
      <w:pPr>
        <w:pStyle w:val="CommentText"/>
      </w:pPr>
    </w:p>
    <w:p w14:paraId="75EE8360" w14:textId="613A5619" w:rsidR="00FE701C" w:rsidRDefault="00FE701C">
      <w:pPr>
        <w:pStyle w:val="CommentText"/>
      </w:pPr>
      <w:r>
        <w:t xml:space="preserve">Also </w:t>
      </w:r>
      <w:r>
        <w:rPr>
          <w:rFonts w:ascii="Helvetica" w:eastAsia="Helvetica" w:hAnsi="Helvetica" w:cs="Helvetica"/>
        </w:rPr>
        <w:t>–</w:t>
      </w:r>
      <w:r>
        <w:t xml:space="preserve"> did you evaluate significance for all groups? How did you identify significance for </w:t>
      </w:r>
      <w:proofErr w:type="spellStart"/>
      <w:r>
        <w:t>Oceanospirillales</w:t>
      </w:r>
      <w:proofErr w:type="spellEnd"/>
      <w:r>
        <w:t>?  Maybe it would be easier to explain if you move the co-</w:t>
      </w:r>
      <w:proofErr w:type="spellStart"/>
      <w:r>
        <w:t>occurance</w:t>
      </w:r>
      <w:proofErr w:type="spellEnd"/>
      <w:r>
        <w:t xml:space="preserve"> analysis before this section?</w:t>
      </w:r>
    </w:p>
  </w:comment>
  <w:comment w:id="45" w:author="Rebecca Stevick" w:date="2018-04-16T11:48:00Z" w:initials="RS">
    <w:p w14:paraId="2F25B5C3" w14:textId="183046BB" w:rsidR="00FE701C" w:rsidRDefault="00FE701C">
      <w:pPr>
        <w:pStyle w:val="CommentText"/>
      </w:pPr>
      <w:r>
        <w:rPr>
          <w:rStyle w:val="CommentReference"/>
        </w:rPr>
        <w:annotationRef/>
      </w:r>
      <w:r>
        <w:t>Most of this is addressed in the discussion – I evaluate the possibility of a relationship between bacillus/</w:t>
      </w:r>
      <w:proofErr w:type="spellStart"/>
      <w:r>
        <w:t>vibrios</w:t>
      </w:r>
      <w:proofErr w:type="spellEnd"/>
      <w:r>
        <w:t>/</w:t>
      </w:r>
      <w:proofErr w:type="spellStart"/>
      <w:r>
        <w:t>Oceanospirillales</w:t>
      </w:r>
      <w:proofErr w:type="spellEnd"/>
      <w:r>
        <w:t xml:space="preserve">. </w:t>
      </w:r>
    </w:p>
  </w:comment>
  <w:comment w:id="48" w:author="Anton Post" w:date="2018-05-21T13:05:00Z" w:initials="AFP">
    <w:p w14:paraId="401A6A1F" w14:textId="11858788" w:rsidR="0031142D" w:rsidRDefault="0031142D">
      <w:pPr>
        <w:pStyle w:val="CommentText"/>
      </w:pPr>
      <w:r>
        <w:rPr>
          <w:rStyle w:val="CommentReference"/>
        </w:rPr>
        <w:annotationRef/>
      </w:r>
      <w:r>
        <w:t>Would that be correct?</w:t>
      </w:r>
    </w:p>
  </w:comment>
  <w:comment w:id="95" w:author="Anton Post" w:date="2018-05-22T11:47:00Z" w:initials="AFP">
    <w:p w14:paraId="37EC0BB7" w14:textId="726233B2" w:rsidR="00FE1A6C" w:rsidRDefault="00FE1A6C">
      <w:pPr>
        <w:pStyle w:val="CommentText"/>
      </w:pPr>
      <w:r>
        <w:rPr>
          <w:rStyle w:val="CommentReference"/>
        </w:rPr>
        <w:annotationRef/>
      </w:r>
      <w:r>
        <w:t>The last part of sentence is not very clear in itself. Also, its connection to the first part is not very clear.</w:t>
      </w:r>
    </w:p>
  </w:comment>
  <w:comment w:id="98" w:author="Anton Post" w:date="2018-05-22T11:51:00Z" w:initials="AFP">
    <w:p w14:paraId="6FE29BFE" w14:textId="548A7270" w:rsidR="00FE1A6C" w:rsidRDefault="00FE1A6C">
      <w:pPr>
        <w:pStyle w:val="CommentText"/>
      </w:pPr>
      <w:r>
        <w:rPr>
          <w:rStyle w:val="CommentReference"/>
        </w:rPr>
        <w:annotationRef/>
      </w:r>
      <w:r>
        <w:t>Are they true symbionts. If not, then use the appropriate term</w:t>
      </w:r>
    </w:p>
  </w:comment>
  <w:comment w:id="102" w:author="Anton Post" w:date="2018-05-22T11:57:00Z" w:initials="AFP">
    <w:p w14:paraId="6F4D2D0E" w14:textId="54DBA166" w:rsidR="00BC10A6" w:rsidRDefault="00BC10A6">
      <w:pPr>
        <w:pStyle w:val="CommentText"/>
      </w:pPr>
      <w:r>
        <w:rPr>
          <w:rStyle w:val="CommentReference"/>
        </w:rPr>
        <w:annotationRef/>
      </w:r>
      <w:r>
        <w:t xml:space="preserve">How do algae feed on all </w:t>
      </w:r>
      <w:proofErr w:type="gramStart"/>
      <w:r>
        <w:t>bacteria.</w:t>
      </w:r>
      <w:proofErr w:type="gramEnd"/>
      <w:r>
        <w:t xml:space="preserve"> Do you mean that bacteria are a source of nutrients and growth factors for algae and feed for shellfish larvae?</w:t>
      </w:r>
    </w:p>
  </w:comment>
  <w:comment w:id="107" w:author="Anton Post" w:date="2018-05-22T12:25:00Z" w:initials="AFP">
    <w:p w14:paraId="24A6B360" w14:textId="2BD286FB" w:rsidR="001C2ED3" w:rsidRDefault="001C2ED3">
      <w:pPr>
        <w:pStyle w:val="CommentText"/>
      </w:pPr>
      <w:r>
        <w:rPr>
          <w:rStyle w:val="CommentReference"/>
        </w:rPr>
        <w:annotationRef/>
      </w:r>
      <w:r>
        <w:t xml:space="preserve">How </w:t>
      </w:r>
      <w:r w:rsidR="00B23463">
        <w:t>does this sentence connect to the previous sentence?</w:t>
      </w:r>
    </w:p>
  </w:comment>
  <w:comment w:id="108" w:author="Anton Post" w:date="2018-05-22T12:26:00Z" w:initials="AFP">
    <w:p w14:paraId="3A33A519" w14:textId="37284975" w:rsidR="00B23463" w:rsidRDefault="00B23463">
      <w:pPr>
        <w:pStyle w:val="CommentText"/>
      </w:pPr>
      <w:r>
        <w:rPr>
          <w:rStyle w:val="CommentReference"/>
        </w:rPr>
        <w:annotationRef/>
      </w:r>
      <w:r>
        <w:t>This contradicts the previous section where you suggest that probiotic works on larvae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C52530" w15:done="0"/>
  <w15:commentEx w15:paraId="1E5D46EF" w15:done="0"/>
  <w15:commentEx w15:paraId="74673E20" w15:done="0"/>
  <w15:commentEx w15:paraId="1350E7F7" w15:done="0"/>
  <w15:commentEx w15:paraId="36A1D894" w15:done="0"/>
  <w15:commentEx w15:paraId="4A155927" w15:paraIdParent="36A1D894" w15:done="0"/>
  <w15:commentEx w15:paraId="171AFC25" w15:done="0"/>
  <w15:commentEx w15:paraId="7F097725" w15:done="0"/>
  <w15:commentEx w15:paraId="304416A0" w15:paraIdParent="7F097725" w15:done="0"/>
  <w15:commentEx w15:paraId="1E53EFCD" w15:done="0"/>
  <w15:commentEx w15:paraId="0F8E65CA" w15:paraIdParent="1E53EFCD" w15:done="0"/>
  <w15:commentEx w15:paraId="17FAA5A0" w15:done="0"/>
  <w15:commentEx w15:paraId="75EE8360" w15:paraIdParent="17FAA5A0" w15:done="0"/>
  <w15:commentEx w15:paraId="2F25B5C3" w15:paraIdParent="17FAA5A0" w15:done="0"/>
  <w15:commentEx w15:paraId="401A6A1F" w15:done="0"/>
  <w15:commentEx w15:paraId="37EC0BB7" w15:done="0"/>
  <w15:commentEx w15:paraId="6FE29BFE" w15:done="0"/>
  <w15:commentEx w15:paraId="6F4D2D0E" w15:done="0"/>
  <w15:commentEx w15:paraId="24A6B360" w15:done="0"/>
  <w15:commentEx w15:paraId="3A33A5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C52530" w16cid:durableId="1EAD1CDF"/>
  <w16cid:commentId w16cid:paraId="1E5D46EF" w16cid:durableId="1EAD1D64"/>
  <w16cid:commentId w16cid:paraId="74673E20" w16cid:durableId="1EAD1E04"/>
  <w16cid:commentId w16cid:paraId="1350E7F7" w16cid:durableId="1EAD38F1"/>
  <w16cid:commentId w16cid:paraId="36A1D894" w16cid:durableId="1E354CC5"/>
  <w16cid:commentId w16cid:paraId="4A155927" w16cid:durableId="1E3573B9"/>
  <w16cid:commentId w16cid:paraId="171AFC25" w16cid:durableId="1EAD3A91"/>
  <w16cid:commentId w16cid:paraId="7F097725" w16cid:durableId="1E354CD3"/>
  <w16cid:commentId w16cid:paraId="304416A0" w16cid:durableId="1E35802F"/>
  <w16cid:commentId w16cid:paraId="1E53EFCD" w16cid:durableId="1E12D0B3"/>
  <w16cid:commentId w16cid:paraId="0F8E65CA" w16cid:durableId="1E354CD7"/>
  <w16cid:commentId w16cid:paraId="17FAA5A0" w16cid:durableId="1E12D0B4"/>
  <w16cid:commentId w16cid:paraId="75EE8360" w16cid:durableId="1E354CDA"/>
  <w16cid:commentId w16cid:paraId="2F25B5C3" w16cid:durableId="1E7F0C17"/>
  <w16cid:commentId w16cid:paraId="401A6A1F" w16cid:durableId="1EAD427E"/>
  <w16cid:commentId w16cid:paraId="37EC0BB7" w16cid:durableId="1EAE81DE"/>
  <w16cid:commentId w16cid:paraId="6FE29BFE" w16cid:durableId="1EAE82C6"/>
  <w16cid:commentId w16cid:paraId="6F4D2D0E" w16cid:durableId="1EAE8442"/>
  <w16cid:commentId w16cid:paraId="24A6B360" w16cid:durableId="1EAE8AA9"/>
  <w16cid:commentId w16cid:paraId="3A33A519" w16cid:durableId="1EAE8A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D156D" w14:textId="77777777" w:rsidR="00431F64" w:rsidRDefault="00431F64" w:rsidP="00117666">
      <w:pPr>
        <w:spacing w:after="0"/>
      </w:pPr>
      <w:r>
        <w:separator/>
      </w:r>
    </w:p>
  </w:endnote>
  <w:endnote w:type="continuationSeparator" w:id="0">
    <w:p w14:paraId="5AEEC1C0" w14:textId="77777777" w:rsidR="00431F64" w:rsidRDefault="00431F64"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E912" w14:textId="77777777" w:rsidR="00FE701C" w:rsidRPr="00577C4C" w:rsidRDefault="00FE701C">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4C2A9274" w:rsidR="00FE701C" w:rsidRPr="00577C4C" w:rsidRDefault="00FE701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B80025">
                            <w:rPr>
                              <w:noProof/>
                              <w:color w:val="000000" w:themeColor="text1"/>
                              <w:sz w:val="22"/>
                              <w:szCs w:val="40"/>
                            </w:rPr>
                            <w:t>12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EDC8F" id="_x0000_t202" coordsize="21600,21600" o:spt="202" path="m,l,21600r21600,l216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" filled="f" stroked="f" strokeweight=".5pt">
              <v:textbox style="mso-fit-shape-to-text:t">
                <w:txbxContent>
                  <w:p w14:paraId="481334B9" w14:textId="4C2A9274" w:rsidR="00FE701C" w:rsidRPr="00577C4C" w:rsidRDefault="00FE701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B80025">
                      <w:rPr>
                        <w:noProof/>
                        <w:color w:val="000000" w:themeColor="text1"/>
                        <w:sz w:val="22"/>
                        <w:szCs w:val="40"/>
                      </w:rPr>
                      <w:t>12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8E73" w14:textId="77777777" w:rsidR="00FE701C" w:rsidRPr="00577C4C" w:rsidRDefault="00FE701C">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00D14E2C" w:rsidR="00FE701C" w:rsidRPr="00577C4C" w:rsidRDefault="00FE701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B80025">
                            <w:rPr>
                              <w:noProof/>
                              <w:color w:val="000000" w:themeColor="text1"/>
                              <w:sz w:val="22"/>
                              <w:szCs w:val="40"/>
                            </w:rPr>
                            <w:t>11</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D54718" id="_x0000_t202" coordsize="21600,21600" o:spt="202" path="m,l,21600r21600,l216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" filled="f" stroked="f" strokeweight=".5pt">
              <v:textbox style="mso-fit-shape-to-text:t">
                <w:txbxContent>
                  <w:p w14:paraId="0CE55241" w14:textId="00D14E2C" w:rsidR="00FE701C" w:rsidRPr="00577C4C" w:rsidRDefault="00FE701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B80025">
                      <w:rPr>
                        <w:noProof/>
                        <w:color w:val="000000" w:themeColor="text1"/>
                        <w:sz w:val="22"/>
                        <w:szCs w:val="40"/>
                      </w:rPr>
                      <w:t>11</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28B85" w14:textId="77777777" w:rsidR="00431F64" w:rsidRDefault="00431F64" w:rsidP="00117666">
      <w:pPr>
        <w:spacing w:after="0"/>
      </w:pPr>
      <w:r>
        <w:separator/>
      </w:r>
    </w:p>
  </w:footnote>
  <w:footnote w:type="continuationSeparator" w:id="0">
    <w:p w14:paraId="3EDB22CB" w14:textId="77777777" w:rsidR="00431F64" w:rsidRDefault="00431F64"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5FC4" w14:textId="2DFCD5E4" w:rsidR="00FE701C" w:rsidRPr="007E3148" w:rsidRDefault="00FE701C" w:rsidP="00A83407">
    <w:pPr>
      <w:pStyle w:val="Header"/>
      <w:jc w:val="right"/>
    </w:pPr>
    <w:r w:rsidRPr="007E3148">
      <w:ptab w:relativeTo="margin" w:alignment="center" w:leader="none"/>
    </w:r>
    <w:r>
      <w:t>Oyster Hatchery Microbiomes in Response to Probiotics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A696" w14:textId="7DA81509" w:rsidR="00FE701C" w:rsidRPr="00A849B0" w:rsidRDefault="00FE701C"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E11" w14:textId="77777777" w:rsidR="00FE701C" w:rsidRDefault="00FE701C"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a Gomez-Chiarri">
    <w15:presenceInfo w15:providerId="None" w15:userId="Marta Gomez-Chiarri"/>
  </w15:person>
  <w15:person w15:author="Rebecca Stevick">
    <w15:presenceInfo w15:providerId="Windows Live" w15:userId="91926e4c2fe24f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DBC"/>
    <w:rsid w:val="00000244"/>
    <w:rsid w:val="00000251"/>
    <w:rsid w:val="00000294"/>
    <w:rsid w:val="0000183B"/>
    <w:rsid w:val="000036AA"/>
    <w:rsid w:val="00004028"/>
    <w:rsid w:val="000040FC"/>
    <w:rsid w:val="000060DC"/>
    <w:rsid w:val="00012012"/>
    <w:rsid w:val="00015F54"/>
    <w:rsid w:val="000163DD"/>
    <w:rsid w:val="0002018A"/>
    <w:rsid w:val="00021B3E"/>
    <w:rsid w:val="00022D41"/>
    <w:rsid w:val="000259A6"/>
    <w:rsid w:val="00026D10"/>
    <w:rsid w:val="00030625"/>
    <w:rsid w:val="00031091"/>
    <w:rsid w:val="00034304"/>
    <w:rsid w:val="00035434"/>
    <w:rsid w:val="0003677D"/>
    <w:rsid w:val="00036FE9"/>
    <w:rsid w:val="00037A67"/>
    <w:rsid w:val="0004174F"/>
    <w:rsid w:val="0004246A"/>
    <w:rsid w:val="00042C93"/>
    <w:rsid w:val="00043989"/>
    <w:rsid w:val="00045678"/>
    <w:rsid w:val="000458E4"/>
    <w:rsid w:val="00046437"/>
    <w:rsid w:val="00047404"/>
    <w:rsid w:val="000513B7"/>
    <w:rsid w:val="000558C2"/>
    <w:rsid w:val="00056EFD"/>
    <w:rsid w:val="00056F14"/>
    <w:rsid w:val="00062DA6"/>
    <w:rsid w:val="00063D84"/>
    <w:rsid w:val="00064AD7"/>
    <w:rsid w:val="0006600D"/>
    <w:rsid w:val="0006636D"/>
    <w:rsid w:val="000664EA"/>
    <w:rsid w:val="0006784C"/>
    <w:rsid w:val="0007021A"/>
    <w:rsid w:val="000724E5"/>
    <w:rsid w:val="0007306D"/>
    <w:rsid w:val="00075E17"/>
    <w:rsid w:val="00077D53"/>
    <w:rsid w:val="00077F78"/>
    <w:rsid w:val="00081394"/>
    <w:rsid w:val="0008244D"/>
    <w:rsid w:val="00082BA0"/>
    <w:rsid w:val="00084925"/>
    <w:rsid w:val="00091BC5"/>
    <w:rsid w:val="00093BBF"/>
    <w:rsid w:val="0009511A"/>
    <w:rsid w:val="0009636C"/>
    <w:rsid w:val="000977F0"/>
    <w:rsid w:val="000A04FF"/>
    <w:rsid w:val="000A2639"/>
    <w:rsid w:val="000A2F6A"/>
    <w:rsid w:val="000A35F5"/>
    <w:rsid w:val="000A67BA"/>
    <w:rsid w:val="000A7202"/>
    <w:rsid w:val="000B0913"/>
    <w:rsid w:val="000B18DC"/>
    <w:rsid w:val="000B34BD"/>
    <w:rsid w:val="000B435B"/>
    <w:rsid w:val="000C1F38"/>
    <w:rsid w:val="000C415A"/>
    <w:rsid w:val="000C7E2A"/>
    <w:rsid w:val="000D0CEE"/>
    <w:rsid w:val="000D4827"/>
    <w:rsid w:val="000D4D99"/>
    <w:rsid w:val="000D585E"/>
    <w:rsid w:val="000D6B50"/>
    <w:rsid w:val="000D73C1"/>
    <w:rsid w:val="000E0D39"/>
    <w:rsid w:val="000E1A35"/>
    <w:rsid w:val="000E2F3B"/>
    <w:rsid w:val="000E2FA7"/>
    <w:rsid w:val="000E5402"/>
    <w:rsid w:val="000E7BC8"/>
    <w:rsid w:val="000F10C3"/>
    <w:rsid w:val="000F4CFB"/>
    <w:rsid w:val="000F59FF"/>
    <w:rsid w:val="000F60AA"/>
    <w:rsid w:val="000F6BA3"/>
    <w:rsid w:val="000F778B"/>
    <w:rsid w:val="000F78EE"/>
    <w:rsid w:val="000F7EEE"/>
    <w:rsid w:val="00101703"/>
    <w:rsid w:val="00111D7E"/>
    <w:rsid w:val="00111ED0"/>
    <w:rsid w:val="00117666"/>
    <w:rsid w:val="00120487"/>
    <w:rsid w:val="00120B5A"/>
    <w:rsid w:val="001223A7"/>
    <w:rsid w:val="00123348"/>
    <w:rsid w:val="00125A34"/>
    <w:rsid w:val="00130DB8"/>
    <w:rsid w:val="0013116A"/>
    <w:rsid w:val="00133435"/>
    <w:rsid w:val="00134256"/>
    <w:rsid w:val="001358F8"/>
    <w:rsid w:val="00141DFC"/>
    <w:rsid w:val="001444D0"/>
    <w:rsid w:val="00144BD2"/>
    <w:rsid w:val="00145911"/>
    <w:rsid w:val="00147395"/>
    <w:rsid w:val="00151C0A"/>
    <w:rsid w:val="00151F40"/>
    <w:rsid w:val="001535C8"/>
    <w:rsid w:val="001552C9"/>
    <w:rsid w:val="001559CB"/>
    <w:rsid w:val="00162D70"/>
    <w:rsid w:val="00163026"/>
    <w:rsid w:val="001630B7"/>
    <w:rsid w:val="001645A3"/>
    <w:rsid w:val="00164D16"/>
    <w:rsid w:val="00171FE8"/>
    <w:rsid w:val="001738CB"/>
    <w:rsid w:val="00174B53"/>
    <w:rsid w:val="00176B3E"/>
    <w:rsid w:val="00177D84"/>
    <w:rsid w:val="00181346"/>
    <w:rsid w:val="001833D1"/>
    <w:rsid w:val="0018444C"/>
    <w:rsid w:val="00187EA7"/>
    <w:rsid w:val="00192704"/>
    <w:rsid w:val="0019560A"/>
    <w:rsid w:val="001964EF"/>
    <w:rsid w:val="00196F38"/>
    <w:rsid w:val="001A357F"/>
    <w:rsid w:val="001A4182"/>
    <w:rsid w:val="001A4264"/>
    <w:rsid w:val="001A49BA"/>
    <w:rsid w:val="001A53A4"/>
    <w:rsid w:val="001A5511"/>
    <w:rsid w:val="001A6C33"/>
    <w:rsid w:val="001A757F"/>
    <w:rsid w:val="001B1A2C"/>
    <w:rsid w:val="001B2770"/>
    <w:rsid w:val="001B32B1"/>
    <w:rsid w:val="001B3790"/>
    <w:rsid w:val="001B391F"/>
    <w:rsid w:val="001B48EA"/>
    <w:rsid w:val="001B5FE3"/>
    <w:rsid w:val="001C0A6F"/>
    <w:rsid w:val="001C1882"/>
    <w:rsid w:val="001C19FF"/>
    <w:rsid w:val="001C2ED3"/>
    <w:rsid w:val="001C488B"/>
    <w:rsid w:val="001C67BA"/>
    <w:rsid w:val="001C73AE"/>
    <w:rsid w:val="001D0F9C"/>
    <w:rsid w:val="001D1096"/>
    <w:rsid w:val="001D18D0"/>
    <w:rsid w:val="001D5C23"/>
    <w:rsid w:val="001D622F"/>
    <w:rsid w:val="001E11C7"/>
    <w:rsid w:val="001E2FDF"/>
    <w:rsid w:val="001E6635"/>
    <w:rsid w:val="001E766B"/>
    <w:rsid w:val="001F4C07"/>
    <w:rsid w:val="001F6C06"/>
    <w:rsid w:val="00202546"/>
    <w:rsid w:val="00203E2A"/>
    <w:rsid w:val="00207716"/>
    <w:rsid w:val="002140D2"/>
    <w:rsid w:val="00214212"/>
    <w:rsid w:val="002145CA"/>
    <w:rsid w:val="00220AEA"/>
    <w:rsid w:val="00221E39"/>
    <w:rsid w:val="00226954"/>
    <w:rsid w:val="0022713B"/>
    <w:rsid w:val="00230BC4"/>
    <w:rsid w:val="00231543"/>
    <w:rsid w:val="0023270C"/>
    <w:rsid w:val="00232B24"/>
    <w:rsid w:val="00234C81"/>
    <w:rsid w:val="00240612"/>
    <w:rsid w:val="00243241"/>
    <w:rsid w:val="002500BF"/>
    <w:rsid w:val="00250C99"/>
    <w:rsid w:val="00251AFE"/>
    <w:rsid w:val="00251F63"/>
    <w:rsid w:val="00252332"/>
    <w:rsid w:val="00252371"/>
    <w:rsid w:val="00261D69"/>
    <w:rsid w:val="00261E92"/>
    <w:rsid w:val="0026252E"/>
    <w:rsid w:val="002629A3"/>
    <w:rsid w:val="00263E62"/>
    <w:rsid w:val="00264882"/>
    <w:rsid w:val="00265660"/>
    <w:rsid w:val="002673CC"/>
    <w:rsid w:val="00267D18"/>
    <w:rsid w:val="0027083A"/>
    <w:rsid w:val="00270C49"/>
    <w:rsid w:val="002715A0"/>
    <w:rsid w:val="002767E5"/>
    <w:rsid w:val="00276F7D"/>
    <w:rsid w:val="00277EDD"/>
    <w:rsid w:val="00283096"/>
    <w:rsid w:val="0028502E"/>
    <w:rsid w:val="00285C9E"/>
    <w:rsid w:val="002868E2"/>
    <w:rsid w:val="002869C3"/>
    <w:rsid w:val="00292114"/>
    <w:rsid w:val="002936E4"/>
    <w:rsid w:val="002937BF"/>
    <w:rsid w:val="0029514E"/>
    <w:rsid w:val="00296B88"/>
    <w:rsid w:val="00296B99"/>
    <w:rsid w:val="00296F62"/>
    <w:rsid w:val="002A038F"/>
    <w:rsid w:val="002A0BFE"/>
    <w:rsid w:val="002A3E66"/>
    <w:rsid w:val="002A5C9A"/>
    <w:rsid w:val="002A6348"/>
    <w:rsid w:val="002A729A"/>
    <w:rsid w:val="002B1004"/>
    <w:rsid w:val="002B17BD"/>
    <w:rsid w:val="002B224F"/>
    <w:rsid w:val="002B39AE"/>
    <w:rsid w:val="002B4373"/>
    <w:rsid w:val="002B4554"/>
    <w:rsid w:val="002B7476"/>
    <w:rsid w:val="002B7CEE"/>
    <w:rsid w:val="002C1FD9"/>
    <w:rsid w:val="002C2EF4"/>
    <w:rsid w:val="002C5975"/>
    <w:rsid w:val="002C7377"/>
    <w:rsid w:val="002C74CA"/>
    <w:rsid w:val="002D4C21"/>
    <w:rsid w:val="002D630D"/>
    <w:rsid w:val="002E2EBA"/>
    <w:rsid w:val="002E347B"/>
    <w:rsid w:val="002E467F"/>
    <w:rsid w:val="002E5918"/>
    <w:rsid w:val="002E7420"/>
    <w:rsid w:val="002F0436"/>
    <w:rsid w:val="002F0644"/>
    <w:rsid w:val="002F13CE"/>
    <w:rsid w:val="002F744D"/>
    <w:rsid w:val="00300017"/>
    <w:rsid w:val="00301B23"/>
    <w:rsid w:val="0030386E"/>
    <w:rsid w:val="00303DE6"/>
    <w:rsid w:val="00303F69"/>
    <w:rsid w:val="00304EF0"/>
    <w:rsid w:val="003051EB"/>
    <w:rsid w:val="0030607B"/>
    <w:rsid w:val="00306F06"/>
    <w:rsid w:val="00307397"/>
    <w:rsid w:val="00310124"/>
    <w:rsid w:val="0031142D"/>
    <w:rsid w:val="0031165C"/>
    <w:rsid w:val="00315BB8"/>
    <w:rsid w:val="0031664E"/>
    <w:rsid w:val="00320538"/>
    <w:rsid w:val="0032112E"/>
    <w:rsid w:val="00321CAC"/>
    <w:rsid w:val="003221A4"/>
    <w:rsid w:val="0032385B"/>
    <w:rsid w:val="0032506A"/>
    <w:rsid w:val="00326308"/>
    <w:rsid w:val="003271D2"/>
    <w:rsid w:val="00327DC0"/>
    <w:rsid w:val="00330316"/>
    <w:rsid w:val="0033059C"/>
    <w:rsid w:val="003403D9"/>
    <w:rsid w:val="0034156C"/>
    <w:rsid w:val="00342DC7"/>
    <w:rsid w:val="00343855"/>
    <w:rsid w:val="00352044"/>
    <w:rsid w:val="0035227E"/>
    <w:rsid w:val="00353A51"/>
    <w:rsid w:val="003544FB"/>
    <w:rsid w:val="0035502B"/>
    <w:rsid w:val="00355138"/>
    <w:rsid w:val="0036030D"/>
    <w:rsid w:val="00362A7F"/>
    <w:rsid w:val="003647CC"/>
    <w:rsid w:val="00365D63"/>
    <w:rsid w:val="00365D89"/>
    <w:rsid w:val="00366C4E"/>
    <w:rsid w:val="0036793B"/>
    <w:rsid w:val="00372682"/>
    <w:rsid w:val="003757F2"/>
    <w:rsid w:val="00376CC5"/>
    <w:rsid w:val="003821CB"/>
    <w:rsid w:val="0038579E"/>
    <w:rsid w:val="00386B96"/>
    <w:rsid w:val="00387DB5"/>
    <w:rsid w:val="00390A87"/>
    <w:rsid w:val="0039104C"/>
    <w:rsid w:val="00391630"/>
    <w:rsid w:val="003925DE"/>
    <w:rsid w:val="00394062"/>
    <w:rsid w:val="0039693B"/>
    <w:rsid w:val="0039700E"/>
    <w:rsid w:val="003978D5"/>
    <w:rsid w:val="003A2918"/>
    <w:rsid w:val="003A3FC2"/>
    <w:rsid w:val="003B01E5"/>
    <w:rsid w:val="003B2A4E"/>
    <w:rsid w:val="003B4524"/>
    <w:rsid w:val="003B5FD9"/>
    <w:rsid w:val="003B6C62"/>
    <w:rsid w:val="003B6E9F"/>
    <w:rsid w:val="003B7014"/>
    <w:rsid w:val="003C037E"/>
    <w:rsid w:val="003C0CD2"/>
    <w:rsid w:val="003C1A2D"/>
    <w:rsid w:val="003C248E"/>
    <w:rsid w:val="003C3384"/>
    <w:rsid w:val="003C578F"/>
    <w:rsid w:val="003D0C83"/>
    <w:rsid w:val="003D1B57"/>
    <w:rsid w:val="003D2F2D"/>
    <w:rsid w:val="003D3F5D"/>
    <w:rsid w:val="003E4BAD"/>
    <w:rsid w:val="003E7DBB"/>
    <w:rsid w:val="003F05B8"/>
    <w:rsid w:val="003F2750"/>
    <w:rsid w:val="003F488D"/>
    <w:rsid w:val="003F7D39"/>
    <w:rsid w:val="00400A41"/>
    <w:rsid w:val="00401590"/>
    <w:rsid w:val="00402902"/>
    <w:rsid w:val="004077BF"/>
    <w:rsid w:val="00407B85"/>
    <w:rsid w:val="0041121E"/>
    <w:rsid w:val="004112BF"/>
    <w:rsid w:val="00413ECB"/>
    <w:rsid w:val="00415203"/>
    <w:rsid w:val="00416102"/>
    <w:rsid w:val="00416F8B"/>
    <w:rsid w:val="00417134"/>
    <w:rsid w:val="00420C1F"/>
    <w:rsid w:val="00425787"/>
    <w:rsid w:val="004270AA"/>
    <w:rsid w:val="004270D3"/>
    <w:rsid w:val="00427495"/>
    <w:rsid w:val="00427B70"/>
    <w:rsid w:val="00431F64"/>
    <w:rsid w:val="00433937"/>
    <w:rsid w:val="00433D58"/>
    <w:rsid w:val="00433D6C"/>
    <w:rsid w:val="00434AD1"/>
    <w:rsid w:val="00434B54"/>
    <w:rsid w:val="00442DE9"/>
    <w:rsid w:val="0044450D"/>
    <w:rsid w:val="004454A0"/>
    <w:rsid w:val="00445525"/>
    <w:rsid w:val="00447BBA"/>
    <w:rsid w:val="00451725"/>
    <w:rsid w:val="00451A8B"/>
    <w:rsid w:val="00451E26"/>
    <w:rsid w:val="00454AEA"/>
    <w:rsid w:val="00454E13"/>
    <w:rsid w:val="00456C39"/>
    <w:rsid w:val="00456CBE"/>
    <w:rsid w:val="00463E3D"/>
    <w:rsid w:val="004645AE"/>
    <w:rsid w:val="00464F81"/>
    <w:rsid w:val="00465BB6"/>
    <w:rsid w:val="00466A55"/>
    <w:rsid w:val="00467FCE"/>
    <w:rsid w:val="00474845"/>
    <w:rsid w:val="00475D9C"/>
    <w:rsid w:val="00476CA1"/>
    <w:rsid w:val="0048246A"/>
    <w:rsid w:val="00482629"/>
    <w:rsid w:val="0048337A"/>
    <w:rsid w:val="00484A45"/>
    <w:rsid w:val="004867A5"/>
    <w:rsid w:val="00490087"/>
    <w:rsid w:val="00491748"/>
    <w:rsid w:val="00492334"/>
    <w:rsid w:val="00492644"/>
    <w:rsid w:val="00492CA9"/>
    <w:rsid w:val="00495408"/>
    <w:rsid w:val="004A02FD"/>
    <w:rsid w:val="004A0649"/>
    <w:rsid w:val="004A0D42"/>
    <w:rsid w:val="004A16B4"/>
    <w:rsid w:val="004A2B6D"/>
    <w:rsid w:val="004A53FC"/>
    <w:rsid w:val="004A6B35"/>
    <w:rsid w:val="004B198F"/>
    <w:rsid w:val="004B3786"/>
    <w:rsid w:val="004B495B"/>
    <w:rsid w:val="004C0C21"/>
    <w:rsid w:val="004C1BD7"/>
    <w:rsid w:val="004C20B7"/>
    <w:rsid w:val="004C3963"/>
    <w:rsid w:val="004D05C3"/>
    <w:rsid w:val="004D073C"/>
    <w:rsid w:val="004D0F48"/>
    <w:rsid w:val="004D3E33"/>
    <w:rsid w:val="004E0132"/>
    <w:rsid w:val="004E0786"/>
    <w:rsid w:val="004E1BA0"/>
    <w:rsid w:val="004E29C9"/>
    <w:rsid w:val="004E3005"/>
    <w:rsid w:val="004E421A"/>
    <w:rsid w:val="004E4E84"/>
    <w:rsid w:val="004E51BD"/>
    <w:rsid w:val="004F009A"/>
    <w:rsid w:val="004F206E"/>
    <w:rsid w:val="004F777F"/>
    <w:rsid w:val="004F796D"/>
    <w:rsid w:val="005023BF"/>
    <w:rsid w:val="0050303F"/>
    <w:rsid w:val="00503795"/>
    <w:rsid w:val="00503C11"/>
    <w:rsid w:val="0050765F"/>
    <w:rsid w:val="00507DBC"/>
    <w:rsid w:val="00512B15"/>
    <w:rsid w:val="00513CF6"/>
    <w:rsid w:val="005151BE"/>
    <w:rsid w:val="00522478"/>
    <w:rsid w:val="0052342D"/>
    <w:rsid w:val="005250F2"/>
    <w:rsid w:val="00525E94"/>
    <w:rsid w:val="00526FB4"/>
    <w:rsid w:val="00530C47"/>
    <w:rsid w:val="005331B9"/>
    <w:rsid w:val="00533FED"/>
    <w:rsid w:val="00534801"/>
    <w:rsid w:val="0053671E"/>
    <w:rsid w:val="00537061"/>
    <w:rsid w:val="00541624"/>
    <w:rsid w:val="005428AA"/>
    <w:rsid w:val="00547114"/>
    <w:rsid w:val="00550563"/>
    <w:rsid w:val="005529C6"/>
    <w:rsid w:val="005539B1"/>
    <w:rsid w:val="00555C1F"/>
    <w:rsid w:val="005568F5"/>
    <w:rsid w:val="00557404"/>
    <w:rsid w:val="00560134"/>
    <w:rsid w:val="005609AF"/>
    <w:rsid w:val="00560FDD"/>
    <w:rsid w:val="00561681"/>
    <w:rsid w:val="00562A71"/>
    <w:rsid w:val="00562FEE"/>
    <w:rsid w:val="0056466A"/>
    <w:rsid w:val="00564DFE"/>
    <w:rsid w:val="00573A0B"/>
    <w:rsid w:val="00580ADB"/>
    <w:rsid w:val="005834DC"/>
    <w:rsid w:val="0059196C"/>
    <w:rsid w:val="005938A4"/>
    <w:rsid w:val="00594686"/>
    <w:rsid w:val="005954B8"/>
    <w:rsid w:val="005A020A"/>
    <w:rsid w:val="005A128C"/>
    <w:rsid w:val="005A1697"/>
    <w:rsid w:val="005A1D84"/>
    <w:rsid w:val="005A36CA"/>
    <w:rsid w:val="005A4881"/>
    <w:rsid w:val="005A70EA"/>
    <w:rsid w:val="005A7761"/>
    <w:rsid w:val="005B131B"/>
    <w:rsid w:val="005B3025"/>
    <w:rsid w:val="005B3715"/>
    <w:rsid w:val="005B3927"/>
    <w:rsid w:val="005B3D23"/>
    <w:rsid w:val="005B43DD"/>
    <w:rsid w:val="005B4448"/>
    <w:rsid w:val="005B44A6"/>
    <w:rsid w:val="005C29B0"/>
    <w:rsid w:val="005C34A2"/>
    <w:rsid w:val="005C3963"/>
    <w:rsid w:val="005C5232"/>
    <w:rsid w:val="005D00C0"/>
    <w:rsid w:val="005D1840"/>
    <w:rsid w:val="005D1C91"/>
    <w:rsid w:val="005D35E4"/>
    <w:rsid w:val="005D69FE"/>
    <w:rsid w:val="005D7910"/>
    <w:rsid w:val="005E1F57"/>
    <w:rsid w:val="005E382D"/>
    <w:rsid w:val="005E3EE3"/>
    <w:rsid w:val="005E3F26"/>
    <w:rsid w:val="005E44FA"/>
    <w:rsid w:val="005F0603"/>
    <w:rsid w:val="005F0BA1"/>
    <w:rsid w:val="005F0DBC"/>
    <w:rsid w:val="005F3700"/>
    <w:rsid w:val="005F5491"/>
    <w:rsid w:val="005F6C05"/>
    <w:rsid w:val="005F76F9"/>
    <w:rsid w:val="0061055B"/>
    <w:rsid w:val="00611015"/>
    <w:rsid w:val="00611873"/>
    <w:rsid w:val="006149B5"/>
    <w:rsid w:val="006151EA"/>
    <w:rsid w:val="0062154F"/>
    <w:rsid w:val="00622D90"/>
    <w:rsid w:val="00626153"/>
    <w:rsid w:val="00626B52"/>
    <w:rsid w:val="0063026B"/>
    <w:rsid w:val="00631A8C"/>
    <w:rsid w:val="006345BD"/>
    <w:rsid w:val="0064111E"/>
    <w:rsid w:val="00651CA2"/>
    <w:rsid w:val="00653D60"/>
    <w:rsid w:val="0065423A"/>
    <w:rsid w:val="00660D05"/>
    <w:rsid w:val="00662439"/>
    <w:rsid w:val="00666A83"/>
    <w:rsid w:val="00671D9A"/>
    <w:rsid w:val="0067307E"/>
    <w:rsid w:val="00673952"/>
    <w:rsid w:val="00674FBA"/>
    <w:rsid w:val="006811C1"/>
    <w:rsid w:val="00681D93"/>
    <w:rsid w:val="006834F2"/>
    <w:rsid w:val="00684303"/>
    <w:rsid w:val="00686B93"/>
    <w:rsid w:val="00686C9D"/>
    <w:rsid w:val="00690F89"/>
    <w:rsid w:val="0069383C"/>
    <w:rsid w:val="006A232A"/>
    <w:rsid w:val="006A2586"/>
    <w:rsid w:val="006A4BCF"/>
    <w:rsid w:val="006A4CDF"/>
    <w:rsid w:val="006A5A27"/>
    <w:rsid w:val="006A63B9"/>
    <w:rsid w:val="006A7DDD"/>
    <w:rsid w:val="006B11F9"/>
    <w:rsid w:val="006B2D5B"/>
    <w:rsid w:val="006B7D14"/>
    <w:rsid w:val="006C63F3"/>
    <w:rsid w:val="006D0B2F"/>
    <w:rsid w:val="006D4319"/>
    <w:rsid w:val="006D51B2"/>
    <w:rsid w:val="006D5B93"/>
    <w:rsid w:val="006D7D9E"/>
    <w:rsid w:val="006E149A"/>
    <w:rsid w:val="006E1ED2"/>
    <w:rsid w:val="006E43E8"/>
    <w:rsid w:val="006E4EDB"/>
    <w:rsid w:val="006E557E"/>
    <w:rsid w:val="006E5CE2"/>
    <w:rsid w:val="006F317A"/>
    <w:rsid w:val="007003AE"/>
    <w:rsid w:val="0070167C"/>
    <w:rsid w:val="0070477B"/>
    <w:rsid w:val="00713B39"/>
    <w:rsid w:val="00715183"/>
    <w:rsid w:val="00720A21"/>
    <w:rsid w:val="00720D0A"/>
    <w:rsid w:val="00721E3E"/>
    <w:rsid w:val="007232B5"/>
    <w:rsid w:val="00725123"/>
    <w:rsid w:val="0072534A"/>
    <w:rsid w:val="00725A7D"/>
    <w:rsid w:val="00726C50"/>
    <w:rsid w:val="00727F67"/>
    <w:rsid w:val="0073085C"/>
    <w:rsid w:val="00735638"/>
    <w:rsid w:val="0073597D"/>
    <w:rsid w:val="00736D17"/>
    <w:rsid w:val="00740FE8"/>
    <w:rsid w:val="0074137C"/>
    <w:rsid w:val="007423FD"/>
    <w:rsid w:val="00746505"/>
    <w:rsid w:val="00746AD4"/>
    <w:rsid w:val="0074703A"/>
    <w:rsid w:val="00750071"/>
    <w:rsid w:val="00751377"/>
    <w:rsid w:val="00752F1D"/>
    <w:rsid w:val="00752FD2"/>
    <w:rsid w:val="00753C06"/>
    <w:rsid w:val="00754E24"/>
    <w:rsid w:val="007566C0"/>
    <w:rsid w:val="00760727"/>
    <w:rsid w:val="00762972"/>
    <w:rsid w:val="00764396"/>
    <w:rsid w:val="00764CCF"/>
    <w:rsid w:val="007656EC"/>
    <w:rsid w:val="0076700A"/>
    <w:rsid w:val="007719DC"/>
    <w:rsid w:val="00773B6E"/>
    <w:rsid w:val="00777E86"/>
    <w:rsid w:val="0078046D"/>
    <w:rsid w:val="00781820"/>
    <w:rsid w:val="00783A06"/>
    <w:rsid w:val="00787E54"/>
    <w:rsid w:val="007905DE"/>
    <w:rsid w:val="00790BB3"/>
    <w:rsid w:val="00792043"/>
    <w:rsid w:val="007928F5"/>
    <w:rsid w:val="0079292F"/>
    <w:rsid w:val="00792B2E"/>
    <w:rsid w:val="00795E8C"/>
    <w:rsid w:val="007967FA"/>
    <w:rsid w:val="00796AFC"/>
    <w:rsid w:val="00797E65"/>
    <w:rsid w:val="00797EDD"/>
    <w:rsid w:val="007A2594"/>
    <w:rsid w:val="007A2DFA"/>
    <w:rsid w:val="007A7139"/>
    <w:rsid w:val="007B0322"/>
    <w:rsid w:val="007B147D"/>
    <w:rsid w:val="007B1878"/>
    <w:rsid w:val="007B1B2F"/>
    <w:rsid w:val="007B3B98"/>
    <w:rsid w:val="007B3F58"/>
    <w:rsid w:val="007B4A5C"/>
    <w:rsid w:val="007B4B4A"/>
    <w:rsid w:val="007B4F1D"/>
    <w:rsid w:val="007C079B"/>
    <w:rsid w:val="007C0E3F"/>
    <w:rsid w:val="007C182E"/>
    <w:rsid w:val="007C206C"/>
    <w:rsid w:val="007C254F"/>
    <w:rsid w:val="007C5729"/>
    <w:rsid w:val="007C5F7C"/>
    <w:rsid w:val="007C7B90"/>
    <w:rsid w:val="007D5142"/>
    <w:rsid w:val="007D5DCA"/>
    <w:rsid w:val="007E236B"/>
    <w:rsid w:val="007E7908"/>
    <w:rsid w:val="007F00E9"/>
    <w:rsid w:val="007F0E97"/>
    <w:rsid w:val="007F25F8"/>
    <w:rsid w:val="007F38A6"/>
    <w:rsid w:val="007F3B60"/>
    <w:rsid w:val="007F6720"/>
    <w:rsid w:val="008017B2"/>
    <w:rsid w:val="008055A4"/>
    <w:rsid w:val="00806109"/>
    <w:rsid w:val="00810C32"/>
    <w:rsid w:val="008111E4"/>
    <w:rsid w:val="00811AF6"/>
    <w:rsid w:val="0081301C"/>
    <w:rsid w:val="00814F4E"/>
    <w:rsid w:val="00817DD6"/>
    <w:rsid w:val="008205B2"/>
    <w:rsid w:val="00821793"/>
    <w:rsid w:val="00822028"/>
    <w:rsid w:val="00822EE3"/>
    <w:rsid w:val="008231D5"/>
    <w:rsid w:val="0082367F"/>
    <w:rsid w:val="00823BCA"/>
    <w:rsid w:val="0082461C"/>
    <w:rsid w:val="0083356C"/>
    <w:rsid w:val="00833A1D"/>
    <w:rsid w:val="0083429E"/>
    <w:rsid w:val="0083642F"/>
    <w:rsid w:val="008432A2"/>
    <w:rsid w:val="00843904"/>
    <w:rsid w:val="0084639F"/>
    <w:rsid w:val="00850077"/>
    <w:rsid w:val="00850572"/>
    <w:rsid w:val="00850AA9"/>
    <w:rsid w:val="008536BA"/>
    <w:rsid w:val="0085658A"/>
    <w:rsid w:val="0086223A"/>
    <w:rsid w:val="008629A9"/>
    <w:rsid w:val="0086579B"/>
    <w:rsid w:val="00866D98"/>
    <w:rsid w:val="0087051C"/>
    <w:rsid w:val="00871C01"/>
    <w:rsid w:val="008808DD"/>
    <w:rsid w:val="00883B77"/>
    <w:rsid w:val="00883FC8"/>
    <w:rsid w:val="00884F60"/>
    <w:rsid w:val="00893027"/>
    <w:rsid w:val="00893C19"/>
    <w:rsid w:val="008963B1"/>
    <w:rsid w:val="00897630"/>
    <w:rsid w:val="00897DE4"/>
    <w:rsid w:val="008A3E93"/>
    <w:rsid w:val="008A4210"/>
    <w:rsid w:val="008A5A06"/>
    <w:rsid w:val="008B3F1C"/>
    <w:rsid w:val="008B4368"/>
    <w:rsid w:val="008B7616"/>
    <w:rsid w:val="008B7E2A"/>
    <w:rsid w:val="008B7FCF"/>
    <w:rsid w:val="008C10AC"/>
    <w:rsid w:val="008C1485"/>
    <w:rsid w:val="008C1B91"/>
    <w:rsid w:val="008C1E25"/>
    <w:rsid w:val="008C6B28"/>
    <w:rsid w:val="008D0C8B"/>
    <w:rsid w:val="008D5842"/>
    <w:rsid w:val="008D5D17"/>
    <w:rsid w:val="008D5FEF"/>
    <w:rsid w:val="008D6C8D"/>
    <w:rsid w:val="008D781E"/>
    <w:rsid w:val="008E0048"/>
    <w:rsid w:val="008E0862"/>
    <w:rsid w:val="008E2ACB"/>
    <w:rsid w:val="008E2B54"/>
    <w:rsid w:val="008E4404"/>
    <w:rsid w:val="008E49A4"/>
    <w:rsid w:val="008E58C7"/>
    <w:rsid w:val="008E5905"/>
    <w:rsid w:val="008E5A9E"/>
    <w:rsid w:val="008E6099"/>
    <w:rsid w:val="008F00C0"/>
    <w:rsid w:val="008F1024"/>
    <w:rsid w:val="008F10EE"/>
    <w:rsid w:val="008F5021"/>
    <w:rsid w:val="008F57C2"/>
    <w:rsid w:val="00902313"/>
    <w:rsid w:val="00902A49"/>
    <w:rsid w:val="00906492"/>
    <w:rsid w:val="00907818"/>
    <w:rsid w:val="00910465"/>
    <w:rsid w:val="00911ACE"/>
    <w:rsid w:val="00916D86"/>
    <w:rsid w:val="00921E9C"/>
    <w:rsid w:val="00924A9B"/>
    <w:rsid w:val="009256EF"/>
    <w:rsid w:val="009278E0"/>
    <w:rsid w:val="0093020B"/>
    <w:rsid w:val="00933FF4"/>
    <w:rsid w:val="00936932"/>
    <w:rsid w:val="00936C5B"/>
    <w:rsid w:val="009400EE"/>
    <w:rsid w:val="00941F62"/>
    <w:rsid w:val="00942692"/>
    <w:rsid w:val="00943573"/>
    <w:rsid w:val="00946222"/>
    <w:rsid w:val="00947883"/>
    <w:rsid w:val="00950725"/>
    <w:rsid w:val="0095283D"/>
    <w:rsid w:val="00952C86"/>
    <w:rsid w:val="0095796C"/>
    <w:rsid w:val="00961945"/>
    <w:rsid w:val="00966839"/>
    <w:rsid w:val="009701BD"/>
    <w:rsid w:val="00970405"/>
    <w:rsid w:val="0097082A"/>
    <w:rsid w:val="00971B61"/>
    <w:rsid w:val="00974971"/>
    <w:rsid w:val="00980C31"/>
    <w:rsid w:val="009818D8"/>
    <w:rsid w:val="0098238B"/>
    <w:rsid w:val="009879DB"/>
    <w:rsid w:val="00987C37"/>
    <w:rsid w:val="0099098E"/>
    <w:rsid w:val="009955FF"/>
    <w:rsid w:val="009969E2"/>
    <w:rsid w:val="00996D4B"/>
    <w:rsid w:val="009A1170"/>
    <w:rsid w:val="009A257F"/>
    <w:rsid w:val="009A395B"/>
    <w:rsid w:val="009A78CC"/>
    <w:rsid w:val="009A7F2A"/>
    <w:rsid w:val="009B0636"/>
    <w:rsid w:val="009B1F53"/>
    <w:rsid w:val="009B3C68"/>
    <w:rsid w:val="009B3EBE"/>
    <w:rsid w:val="009B701A"/>
    <w:rsid w:val="009C4901"/>
    <w:rsid w:val="009C76F3"/>
    <w:rsid w:val="009C7D62"/>
    <w:rsid w:val="009D0B42"/>
    <w:rsid w:val="009D259D"/>
    <w:rsid w:val="009D30C1"/>
    <w:rsid w:val="009D3F41"/>
    <w:rsid w:val="009E6FBA"/>
    <w:rsid w:val="009F1AD4"/>
    <w:rsid w:val="009F3069"/>
    <w:rsid w:val="009F3692"/>
    <w:rsid w:val="009F5D2A"/>
    <w:rsid w:val="00A039B7"/>
    <w:rsid w:val="00A073D0"/>
    <w:rsid w:val="00A23E33"/>
    <w:rsid w:val="00A27638"/>
    <w:rsid w:val="00A278F0"/>
    <w:rsid w:val="00A315DB"/>
    <w:rsid w:val="00A3318A"/>
    <w:rsid w:val="00A34352"/>
    <w:rsid w:val="00A3711A"/>
    <w:rsid w:val="00A3775C"/>
    <w:rsid w:val="00A37FD7"/>
    <w:rsid w:val="00A41CCC"/>
    <w:rsid w:val="00A43F1F"/>
    <w:rsid w:val="00A46525"/>
    <w:rsid w:val="00A47589"/>
    <w:rsid w:val="00A50060"/>
    <w:rsid w:val="00A50D9D"/>
    <w:rsid w:val="00A53000"/>
    <w:rsid w:val="00A545C6"/>
    <w:rsid w:val="00A553A0"/>
    <w:rsid w:val="00A56852"/>
    <w:rsid w:val="00A5799B"/>
    <w:rsid w:val="00A609A7"/>
    <w:rsid w:val="00A65668"/>
    <w:rsid w:val="00A65BA5"/>
    <w:rsid w:val="00A668F6"/>
    <w:rsid w:val="00A711D7"/>
    <w:rsid w:val="00A73D61"/>
    <w:rsid w:val="00A75F87"/>
    <w:rsid w:val="00A778FD"/>
    <w:rsid w:val="00A8046B"/>
    <w:rsid w:val="00A81F16"/>
    <w:rsid w:val="00A83407"/>
    <w:rsid w:val="00A84585"/>
    <w:rsid w:val="00A849B0"/>
    <w:rsid w:val="00A9084C"/>
    <w:rsid w:val="00A915B8"/>
    <w:rsid w:val="00A94ECD"/>
    <w:rsid w:val="00A95639"/>
    <w:rsid w:val="00A95D8B"/>
    <w:rsid w:val="00A95DC3"/>
    <w:rsid w:val="00A971E3"/>
    <w:rsid w:val="00AA1109"/>
    <w:rsid w:val="00AA20CB"/>
    <w:rsid w:val="00AA7AEF"/>
    <w:rsid w:val="00AB3936"/>
    <w:rsid w:val="00AB4053"/>
    <w:rsid w:val="00AB7403"/>
    <w:rsid w:val="00AB7DDB"/>
    <w:rsid w:val="00AC0270"/>
    <w:rsid w:val="00AC064B"/>
    <w:rsid w:val="00AC3EA3"/>
    <w:rsid w:val="00AC4DDE"/>
    <w:rsid w:val="00AC525C"/>
    <w:rsid w:val="00AC713A"/>
    <w:rsid w:val="00AC792D"/>
    <w:rsid w:val="00AD1872"/>
    <w:rsid w:val="00AD4C56"/>
    <w:rsid w:val="00AD564D"/>
    <w:rsid w:val="00AD6BF5"/>
    <w:rsid w:val="00AE0A86"/>
    <w:rsid w:val="00AE1DD7"/>
    <w:rsid w:val="00AE6F94"/>
    <w:rsid w:val="00AE6FD9"/>
    <w:rsid w:val="00AF58FD"/>
    <w:rsid w:val="00AF627F"/>
    <w:rsid w:val="00B00012"/>
    <w:rsid w:val="00B01214"/>
    <w:rsid w:val="00B01394"/>
    <w:rsid w:val="00B03172"/>
    <w:rsid w:val="00B06663"/>
    <w:rsid w:val="00B07448"/>
    <w:rsid w:val="00B101C8"/>
    <w:rsid w:val="00B116F8"/>
    <w:rsid w:val="00B11862"/>
    <w:rsid w:val="00B14394"/>
    <w:rsid w:val="00B15724"/>
    <w:rsid w:val="00B172AA"/>
    <w:rsid w:val="00B174A4"/>
    <w:rsid w:val="00B20A6D"/>
    <w:rsid w:val="00B214C1"/>
    <w:rsid w:val="00B23463"/>
    <w:rsid w:val="00B24951"/>
    <w:rsid w:val="00B25452"/>
    <w:rsid w:val="00B31926"/>
    <w:rsid w:val="00B32889"/>
    <w:rsid w:val="00B40FC7"/>
    <w:rsid w:val="00B45B43"/>
    <w:rsid w:val="00B47138"/>
    <w:rsid w:val="00B52D21"/>
    <w:rsid w:val="00B5460E"/>
    <w:rsid w:val="00B54621"/>
    <w:rsid w:val="00B57862"/>
    <w:rsid w:val="00B632D9"/>
    <w:rsid w:val="00B64791"/>
    <w:rsid w:val="00B657B8"/>
    <w:rsid w:val="00B70CBC"/>
    <w:rsid w:val="00B70EA9"/>
    <w:rsid w:val="00B718BD"/>
    <w:rsid w:val="00B7331C"/>
    <w:rsid w:val="00B73F4D"/>
    <w:rsid w:val="00B75218"/>
    <w:rsid w:val="00B76610"/>
    <w:rsid w:val="00B76869"/>
    <w:rsid w:val="00B80025"/>
    <w:rsid w:val="00B803E4"/>
    <w:rsid w:val="00B811DE"/>
    <w:rsid w:val="00B81A43"/>
    <w:rsid w:val="00B84920"/>
    <w:rsid w:val="00B84CB4"/>
    <w:rsid w:val="00B8556A"/>
    <w:rsid w:val="00B86128"/>
    <w:rsid w:val="00B87E30"/>
    <w:rsid w:val="00B94E8E"/>
    <w:rsid w:val="00B9562A"/>
    <w:rsid w:val="00BA1850"/>
    <w:rsid w:val="00BA2257"/>
    <w:rsid w:val="00BA43A7"/>
    <w:rsid w:val="00BB4FD8"/>
    <w:rsid w:val="00BB5390"/>
    <w:rsid w:val="00BB7C92"/>
    <w:rsid w:val="00BC037C"/>
    <w:rsid w:val="00BC10A6"/>
    <w:rsid w:val="00BC2FBE"/>
    <w:rsid w:val="00BC3E4F"/>
    <w:rsid w:val="00BC51BE"/>
    <w:rsid w:val="00BC57DC"/>
    <w:rsid w:val="00BD6A41"/>
    <w:rsid w:val="00BE2867"/>
    <w:rsid w:val="00BE2D1B"/>
    <w:rsid w:val="00BE6CC5"/>
    <w:rsid w:val="00BE71EF"/>
    <w:rsid w:val="00BE7803"/>
    <w:rsid w:val="00BF3F0D"/>
    <w:rsid w:val="00BF57B9"/>
    <w:rsid w:val="00BF59BD"/>
    <w:rsid w:val="00C012A3"/>
    <w:rsid w:val="00C023A6"/>
    <w:rsid w:val="00C037E3"/>
    <w:rsid w:val="00C037F2"/>
    <w:rsid w:val="00C04D88"/>
    <w:rsid w:val="00C06EAA"/>
    <w:rsid w:val="00C1130C"/>
    <w:rsid w:val="00C11DA9"/>
    <w:rsid w:val="00C17249"/>
    <w:rsid w:val="00C20A70"/>
    <w:rsid w:val="00C20C97"/>
    <w:rsid w:val="00C2406A"/>
    <w:rsid w:val="00C246A0"/>
    <w:rsid w:val="00C24F7B"/>
    <w:rsid w:val="00C2514F"/>
    <w:rsid w:val="00C2669F"/>
    <w:rsid w:val="00C27630"/>
    <w:rsid w:val="00C300D4"/>
    <w:rsid w:val="00C3319D"/>
    <w:rsid w:val="00C343EA"/>
    <w:rsid w:val="00C40697"/>
    <w:rsid w:val="00C4480A"/>
    <w:rsid w:val="00C52A7B"/>
    <w:rsid w:val="00C5575E"/>
    <w:rsid w:val="00C57FA4"/>
    <w:rsid w:val="00C61F56"/>
    <w:rsid w:val="00C6324C"/>
    <w:rsid w:val="00C679AA"/>
    <w:rsid w:val="00C700AA"/>
    <w:rsid w:val="00C724CF"/>
    <w:rsid w:val="00C752E0"/>
    <w:rsid w:val="00C75972"/>
    <w:rsid w:val="00C765F3"/>
    <w:rsid w:val="00C779DE"/>
    <w:rsid w:val="00C811AB"/>
    <w:rsid w:val="00C81D7D"/>
    <w:rsid w:val="00C82792"/>
    <w:rsid w:val="00C856FB"/>
    <w:rsid w:val="00C86A71"/>
    <w:rsid w:val="00C87184"/>
    <w:rsid w:val="00C87CA6"/>
    <w:rsid w:val="00C914D4"/>
    <w:rsid w:val="00C91509"/>
    <w:rsid w:val="00C930F6"/>
    <w:rsid w:val="00C948FD"/>
    <w:rsid w:val="00C95480"/>
    <w:rsid w:val="00CA069D"/>
    <w:rsid w:val="00CA4C23"/>
    <w:rsid w:val="00CB1DAD"/>
    <w:rsid w:val="00CB43D5"/>
    <w:rsid w:val="00CB57DE"/>
    <w:rsid w:val="00CB5F25"/>
    <w:rsid w:val="00CC6146"/>
    <w:rsid w:val="00CC76F9"/>
    <w:rsid w:val="00CD066B"/>
    <w:rsid w:val="00CD0D3A"/>
    <w:rsid w:val="00CD12EC"/>
    <w:rsid w:val="00CD46E2"/>
    <w:rsid w:val="00CD51D0"/>
    <w:rsid w:val="00CD64B4"/>
    <w:rsid w:val="00CD7C99"/>
    <w:rsid w:val="00CE33D7"/>
    <w:rsid w:val="00CE4755"/>
    <w:rsid w:val="00CE47B2"/>
    <w:rsid w:val="00CE50C8"/>
    <w:rsid w:val="00CE6418"/>
    <w:rsid w:val="00CF02A6"/>
    <w:rsid w:val="00CF05CB"/>
    <w:rsid w:val="00CF0682"/>
    <w:rsid w:val="00CF0985"/>
    <w:rsid w:val="00CF3FFD"/>
    <w:rsid w:val="00CF5899"/>
    <w:rsid w:val="00D00D0B"/>
    <w:rsid w:val="00D01677"/>
    <w:rsid w:val="00D0260D"/>
    <w:rsid w:val="00D04B69"/>
    <w:rsid w:val="00D06741"/>
    <w:rsid w:val="00D06A1C"/>
    <w:rsid w:val="00D07107"/>
    <w:rsid w:val="00D07B9C"/>
    <w:rsid w:val="00D1109E"/>
    <w:rsid w:val="00D11AED"/>
    <w:rsid w:val="00D1403C"/>
    <w:rsid w:val="00D140ED"/>
    <w:rsid w:val="00D165A4"/>
    <w:rsid w:val="00D2065E"/>
    <w:rsid w:val="00D207F0"/>
    <w:rsid w:val="00D261E4"/>
    <w:rsid w:val="00D26260"/>
    <w:rsid w:val="00D27FA5"/>
    <w:rsid w:val="00D313D3"/>
    <w:rsid w:val="00D31722"/>
    <w:rsid w:val="00D32FB0"/>
    <w:rsid w:val="00D33D2B"/>
    <w:rsid w:val="00D353A6"/>
    <w:rsid w:val="00D375FF"/>
    <w:rsid w:val="00D4024E"/>
    <w:rsid w:val="00D45514"/>
    <w:rsid w:val="00D537FA"/>
    <w:rsid w:val="00D54E84"/>
    <w:rsid w:val="00D567A1"/>
    <w:rsid w:val="00D5765C"/>
    <w:rsid w:val="00D60EF7"/>
    <w:rsid w:val="00D61475"/>
    <w:rsid w:val="00D62467"/>
    <w:rsid w:val="00D6630B"/>
    <w:rsid w:val="00D70C68"/>
    <w:rsid w:val="00D721C9"/>
    <w:rsid w:val="00D74104"/>
    <w:rsid w:val="00D765ED"/>
    <w:rsid w:val="00D76E1D"/>
    <w:rsid w:val="00D80C2A"/>
    <w:rsid w:val="00D80D99"/>
    <w:rsid w:val="00D820F1"/>
    <w:rsid w:val="00D82CD8"/>
    <w:rsid w:val="00D84FAF"/>
    <w:rsid w:val="00D90BED"/>
    <w:rsid w:val="00D91CEB"/>
    <w:rsid w:val="00D9503C"/>
    <w:rsid w:val="00D961A8"/>
    <w:rsid w:val="00D96D62"/>
    <w:rsid w:val="00D9762E"/>
    <w:rsid w:val="00D97636"/>
    <w:rsid w:val="00D979F4"/>
    <w:rsid w:val="00DA1DA4"/>
    <w:rsid w:val="00DA5CEF"/>
    <w:rsid w:val="00DA6A9E"/>
    <w:rsid w:val="00DB261C"/>
    <w:rsid w:val="00DB4837"/>
    <w:rsid w:val="00DB6C38"/>
    <w:rsid w:val="00DB75DD"/>
    <w:rsid w:val="00DB764F"/>
    <w:rsid w:val="00DC26E8"/>
    <w:rsid w:val="00DC289B"/>
    <w:rsid w:val="00DC367D"/>
    <w:rsid w:val="00DC62FA"/>
    <w:rsid w:val="00DC74A9"/>
    <w:rsid w:val="00DD3304"/>
    <w:rsid w:val="00DD4543"/>
    <w:rsid w:val="00DD73EF"/>
    <w:rsid w:val="00DE0456"/>
    <w:rsid w:val="00DE23E8"/>
    <w:rsid w:val="00DE3017"/>
    <w:rsid w:val="00DE4723"/>
    <w:rsid w:val="00DE6C5D"/>
    <w:rsid w:val="00DE7466"/>
    <w:rsid w:val="00DF0B03"/>
    <w:rsid w:val="00DF2C30"/>
    <w:rsid w:val="00DF7672"/>
    <w:rsid w:val="00DF7EED"/>
    <w:rsid w:val="00E0128B"/>
    <w:rsid w:val="00E0432C"/>
    <w:rsid w:val="00E0494E"/>
    <w:rsid w:val="00E11C9F"/>
    <w:rsid w:val="00E136D3"/>
    <w:rsid w:val="00E13FA7"/>
    <w:rsid w:val="00E14ED5"/>
    <w:rsid w:val="00E1574B"/>
    <w:rsid w:val="00E20832"/>
    <w:rsid w:val="00E217FE"/>
    <w:rsid w:val="00E21867"/>
    <w:rsid w:val="00E24149"/>
    <w:rsid w:val="00E32A12"/>
    <w:rsid w:val="00E360CC"/>
    <w:rsid w:val="00E37F3C"/>
    <w:rsid w:val="00E40542"/>
    <w:rsid w:val="00E42655"/>
    <w:rsid w:val="00E44EBD"/>
    <w:rsid w:val="00E466C4"/>
    <w:rsid w:val="00E46D91"/>
    <w:rsid w:val="00E527FE"/>
    <w:rsid w:val="00E54017"/>
    <w:rsid w:val="00E54B77"/>
    <w:rsid w:val="00E55C21"/>
    <w:rsid w:val="00E6480F"/>
    <w:rsid w:val="00E64E17"/>
    <w:rsid w:val="00E66754"/>
    <w:rsid w:val="00E66B85"/>
    <w:rsid w:val="00E7115D"/>
    <w:rsid w:val="00E733E9"/>
    <w:rsid w:val="00E734EE"/>
    <w:rsid w:val="00E73C18"/>
    <w:rsid w:val="00E7662E"/>
    <w:rsid w:val="00E76C2C"/>
    <w:rsid w:val="00E83B9F"/>
    <w:rsid w:val="00E87596"/>
    <w:rsid w:val="00E9229C"/>
    <w:rsid w:val="00E922B9"/>
    <w:rsid w:val="00E92B4F"/>
    <w:rsid w:val="00E96707"/>
    <w:rsid w:val="00E96F01"/>
    <w:rsid w:val="00EA376E"/>
    <w:rsid w:val="00EA3D3C"/>
    <w:rsid w:val="00EA5625"/>
    <w:rsid w:val="00EA5E21"/>
    <w:rsid w:val="00EA786A"/>
    <w:rsid w:val="00EB02DE"/>
    <w:rsid w:val="00EB1792"/>
    <w:rsid w:val="00EB19A0"/>
    <w:rsid w:val="00EB56DD"/>
    <w:rsid w:val="00EC2FA8"/>
    <w:rsid w:val="00EC402D"/>
    <w:rsid w:val="00EC77C6"/>
    <w:rsid w:val="00EC7CC3"/>
    <w:rsid w:val="00ED2F6C"/>
    <w:rsid w:val="00ED451E"/>
    <w:rsid w:val="00ED5D98"/>
    <w:rsid w:val="00ED6530"/>
    <w:rsid w:val="00ED74AE"/>
    <w:rsid w:val="00ED74FC"/>
    <w:rsid w:val="00ED7516"/>
    <w:rsid w:val="00EE20EB"/>
    <w:rsid w:val="00EE2977"/>
    <w:rsid w:val="00EE2C78"/>
    <w:rsid w:val="00EE3D9E"/>
    <w:rsid w:val="00EE43FA"/>
    <w:rsid w:val="00EE4CE1"/>
    <w:rsid w:val="00EE5ED8"/>
    <w:rsid w:val="00EE6E34"/>
    <w:rsid w:val="00EE6E74"/>
    <w:rsid w:val="00EE7047"/>
    <w:rsid w:val="00EF5CC5"/>
    <w:rsid w:val="00EF61FF"/>
    <w:rsid w:val="00EF6DC9"/>
    <w:rsid w:val="00EF7CCD"/>
    <w:rsid w:val="00F0208D"/>
    <w:rsid w:val="00F0390C"/>
    <w:rsid w:val="00F05E88"/>
    <w:rsid w:val="00F0685F"/>
    <w:rsid w:val="00F20A61"/>
    <w:rsid w:val="00F20B9C"/>
    <w:rsid w:val="00F24D9E"/>
    <w:rsid w:val="00F259E5"/>
    <w:rsid w:val="00F25B55"/>
    <w:rsid w:val="00F305C6"/>
    <w:rsid w:val="00F3103A"/>
    <w:rsid w:val="00F46494"/>
    <w:rsid w:val="00F47736"/>
    <w:rsid w:val="00F558AB"/>
    <w:rsid w:val="00F55D63"/>
    <w:rsid w:val="00F61D89"/>
    <w:rsid w:val="00F673CD"/>
    <w:rsid w:val="00F70975"/>
    <w:rsid w:val="00F75C38"/>
    <w:rsid w:val="00F76819"/>
    <w:rsid w:val="00F81D6E"/>
    <w:rsid w:val="00F82FFA"/>
    <w:rsid w:val="00F84351"/>
    <w:rsid w:val="00F86ABB"/>
    <w:rsid w:val="00F97DE6"/>
    <w:rsid w:val="00F97F79"/>
    <w:rsid w:val="00FA778F"/>
    <w:rsid w:val="00FB0CE2"/>
    <w:rsid w:val="00FB2ABE"/>
    <w:rsid w:val="00FB3D7C"/>
    <w:rsid w:val="00FB438D"/>
    <w:rsid w:val="00FB577B"/>
    <w:rsid w:val="00FB6415"/>
    <w:rsid w:val="00FB7F9C"/>
    <w:rsid w:val="00FC0EA4"/>
    <w:rsid w:val="00FC1C1F"/>
    <w:rsid w:val="00FC2782"/>
    <w:rsid w:val="00FC5544"/>
    <w:rsid w:val="00FC7153"/>
    <w:rsid w:val="00FD1378"/>
    <w:rsid w:val="00FD195C"/>
    <w:rsid w:val="00FD277A"/>
    <w:rsid w:val="00FD5CB0"/>
    <w:rsid w:val="00FD73B3"/>
    <w:rsid w:val="00FD7648"/>
    <w:rsid w:val="00FE1A6C"/>
    <w:rsid w:val="00FE43D5"/>
    <w:rsid w:val="00FE5526"/>
    <w:rsid w:val="00FE58AB"/>
    <w:rsid w:val="00FE63B2"/>
    <w:rsid w:val="00FE701C"/>
    <w:rsid w:val="00FE7A6D"/>
    <w:rsid w:val="00FF26D4"/>
    <w:rsid w:val="00FF3082"/>
    <w:rsid w:val="00FF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AB866"/>
  <w15:docId w15:val="{744B6E53-48D1-4B4E-A80F-29846ED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48912745">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246455934">
      <w:bodyDiv w:val="1"/>
      <w:marLeft w:val="0"/>
      <w:marRight w:val="0"/>
      <w:marTop w:val="0"/>
      <w:marBottom w:val="0"/>
      <w:divBdr>
        <w:top w:val="none" w:sz="0" w:space="0" w:color="auto"/>
        <w:left w:val="none" w:sz="0" w:space="0" w:color="auto"/>
        <w:bottom w:val="none" w:sz="0" w:space="0" w:color="auto"/>
        <w:right w:val="none" w:sz="0" w:space="0" w:color="auto"/>
      </w:divBdr>
    </w:div>
    <w:div w:id="1435131249">
      <w:bodyDiv w:val="1"/>
      <w:marLeft w:val="0"/>
      <w:marRight w:val="0"/>
      <w:marTop w:val="0"/>
      <w:marBottom w:val="0"/>
      <w:divBdr>
        <w:top w:val="none" w:sz="0" w:space="0" w:color="auto"/>
        <w:left w:val="none" w:sz="0" w:space="0" w:color="auto"/>
        <w:bottom w:val="none" w:sz="0" w:space="0" w:color="auto"/>
        <w:right w:val="none" w:sz="0" w:space="0" w:color="auto"/>
      </w:divBdr>
    </w:div>
    <w:div w:id="1442261241">
      <w:bodyDiv w:val="1"/>
      <w:marLeft w:val="0"/>
      <w:marRight w:val="0"/>
      <w:marTop w:val="0"/>
      <w:marBottom w:val="0"/>
      <w:divBdr>
        <w:top w:val="none" w:sz="0" w:space="0" w:color="auto"/>
        <w:left w:val="none" w:sz="0" w:space="0" w:color="auto"/>
        <w:bottom w:val="none" w:sz="0" w:space="0" w:color="auto"/>
        <w:right w:val="none" w:sz="0" w:space="0" w:color="auto"/>
      </w:divBdr>
    </w:div>
    <w:div w:id="1851337243">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ste\Download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627980D-0E83-9C48-BE48-01BC0036B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C:\Users\rjste\Downloads\Frontiers_Word_Templates\frontiers_template.dotx</Template>
  <TotalTime>11768</TotalTime>
  <Pages>17</Pages>
  <Words>42439</Words>
  <Characters>241905</Characters>
  <Application>Microsoft Office Word</Application>
  <DocSecurity>0</DocSecurity>
  <Lines>2015</Lines>
  <Paragraphs>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Anton Post</cp:lastModifiedBy>
  <cp:revision>934</cp:revision>
  <cp:lastPrinted>2018-04-12T18:07:00Z</cp:lastPrinted>
  <dcterms:created xsi:type="dcterms:W3CDTF">2018-02-19T18:16:00Z</dcterms:created>
  <dcterms:modified xsi:type="dcterms:W3CDTF">2018-05-22T16:29:00Z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